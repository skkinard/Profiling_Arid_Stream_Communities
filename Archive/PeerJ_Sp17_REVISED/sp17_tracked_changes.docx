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2287C" w14:textId="139D842B" w:rsidR="0045377E" w:rsidRPr="00734EEE" w:rsidRDefault="0045377E" w:rsidP="008E71DD">
      <w:pPr>
        <w:spacing w:line="240" w:lineRule="auto"/>
        <w:contextualSpacing/>
        <w:rPr>
          <w:rFonts w:ascii="Arial" w:hAnsi="Arial"/>
          <w:b/>
          <w:rPrChange w:id="1" w:author="Sean" w:date="2021-04-26T16:23:00Z">
            <w:rPr>
              <w:b/>
            </w:rPr>
          </w:rPrChange>
        </w:rPr>
      </w:pPr>
      <w:r w:rsidRPr="00734EEE">
        <w:rPr>
          <w:rFonts w:ascii="Arial" w:hAnsi="Arial"/>
          <w:b/>
          <w:rPrChange w:id="2" w:author="Sean" w:date="2021-04-26T16:23:00Z">
            <w:rPr>
              <w:b/>
            </w:rPr>
          </w:rPrChange>
        </w:rPr>
        <w:t>Manuscript Title</w:t>
      </w:r>
    </w:p>
    <w:p w14:paraId="0D194C8F" w14:textId="790CEA38" w:rsidR="00971908" w:rsidRPr="00734EEE" w:rsidRDefault="00255967" w:rsidP="008E71DD">
      <w:pPr>
        <w:spacing w:line="240" w:lineRule="auto"/>
        <w:contextualSpacing/>
        <w:rPr>
          <w:rFonts w:ascii="Arial" w:hAnsi="Arial"/>
          <w:rPrChange w:id="3" w:author="Sean" w:date="2021-04-26T16:23:00Z">
            <w:rPr/>
          </w:rPrChange>
        </w:rPr>
      </w:pPr>
      <w:bookmarkStart w:id="4" w:name="_Hlk67663786"/>
      <w:r w:rsidRPr="00734EEE">
        <w:rPr>
          <w:rFonts w:ascii="Arial" w:hAnsi="Arial"/>
          <w:rPrChange w:id="5" w:author="Sean" w:date="2021-04-26T16:23:00Z">
            <w:rPr/>
          </w:rPrChange>
        </w:rPr>
        <w:t>Effects of a natural precipitation gradient on</w:t>
      </w:r>
      <w:r w:rsidR="00971908" w:rsidRPr="00734EEE">
        <w:rPr>
          <w:rFonts w:ascii="Arial" w:hAnsi="Arial"/>
          <w:rPrChange w:id="6" w:author="Sean" w:date="2021-04-26T16:23:00Z">
            <w:rPr/>
          </w:rPrChange>
        </w:rPr>
        <w:t xml:space="preserve"> fish and macroinvertebrate assembl</w:t>
      </w:r>
      <w:r w:rsidR="0045377E" w:rsidRPr="00734EEE">
        <w:rPr>
          <w:rFonts w:ascii="Arial" w:hAnsi="Arial"/>
          <w:rPrChange w:id="7" w:author="Sean" w:date="2021-04-26T16:23:00Z">
            <w:rPr/>
          </w:rPrChange>
        </w:rPr>
        <w:t>ages</w:t>
      </w:r>
      <w:ins w:id="8" w:author="Sean" w:date="2021-04-26T16:23:00Z">
        <w:r w:rsidR="00831DA2">
          <w:rPr>
            <w:rFonts w:ascii="Arial" w:hAnsi="Arial" w:cs="Arial"/>
            <w:bCs/>
          </w:rPr>
          <w:t xml:space="preserve"> in coastal streams</w:t>
        </w:r>
      </w:ins>
    </w:p>
    <w:bookmarkEnd w:id="4"/>
    <w:p w14:paraId="67194A91" w14:textId="42480415" w:rsidR="0045377E" w:rsidRPr="00734EEE" w:rsidRDefault="0045377E" w:rsidP="008E71DD">
      <w:pPr>
        <w:spacing w:line="240" w:lineRule="auto"/>
        <w:contextualSpacing/>
        <w:rPr>
          <w:rFonts w:ascii="Arial" w:hAnsi="Arial"/>
          <w:rPrChange w:id="9" w:author="Sean" w:date="2021-04-26T16:23:00Z">
            <w:rPr/>
          </w:rPrChange>
        </w:rPr>
      </w:pPr>
    </w:p>
    <w:p w14:paraId="5FD17950" w14:textId="77777777" w:rsidR="0045377E" w:rsidRPr="00734EEE" w:rsidRDefault="0045377E" w:rsidP="008E71DD">
      <w:pPr>
        <w:spacing w:line="240" w:lineRule="auto"/>
        <w:contextualSpacing/>
        <w:rPr>
          <w:rFonts w:ascii="Arial" w:hAnsi="Arial"/>
          <w:rPrChange w:id="10" w:author="Sean" w:date="2021-04-26T16:23:00Z">
            <w:rPr/>
          </w:rPrChange>
        </w:rPr>
      </w:pPr>
    </w:p>
    <w:p w14:paraId="38BB4165" w14:textId="4907C477" w:rsidR="0029112B" w:rsidRPr="00734EEE" w:rsidRDefault="0029112B" w:rsidP="008E71DD">
      <w:pPr>
        <w:spacing w:line="240" w:lineRule="auto"/>
        <w:contextualSpacing/>
        <w:rPr>
          <w:rFonts w:ascii="Arial" w:hAnsi="Arial"/>
          <w:vertAlign w:val="superscript"/>
          <w:rPrChange w:id="11" w:author="Sean" w:date="2021-04-26T16:23:00Z">
            <w:rPr>
              <w:vertAlign w:val="superscript"/>
            </w:rPr>
          </w:rPrChange>
        </w:rPr>
      </w:pPr>
      <w:r w:rsidRPr="00734EEE">
        <w:rPr>
          <w:rFonts w:ascii="Arial" w:hAnsi="Arial"/>
          <w:rPrChange w:id="12" w:author="Sean" w:date="2021-04-26T16:23:00Z">
            <w:rPr/>
          </w:rPrChange>
        </w:rPr>
        <w:t>Sean Kinard</w:t>
      </w:r>
      <w:r w:rsidR="00255967" w:rsidRPr="00734EEE">
        <w:rPr>
          <w:rFonts w:ascii="Arial" w:hAnsi="Arial"/>
          <w:vertAlign w:val="superscript"/>
          <w:rPrChange w:id="13" w:author="Sean" w:date="2021-04-26T16:23:00Z">
            <w:rPr>
              <w:vertAlign w:val="superscript"/>
            </w:rPr>
          </w:rPrChange>
        </w:rPr>
        <w:t>1</w:t>
      </w:r>
      <w:r w:rsidRPr="00734EEE">
        <w:rPr>
          <w:rFonts w:ascii="Arial" w:hAnsi="Arial"/>
          <w:rPrChange w:id="14" w:author="Sean" w:date="2021-04-26T16:23:00Z">
            <w:rPr/>
          </w:rPrChange>
        </w:rPr>
        <w:t>, Christopher Patrick</w:t>
      </w:r>
      <w:r w:rsidR="00255967" w:rsidRPr="00734EEE">
        <w:rPr>
          <w:rFonts w:ascii="Arial" w:hAnsi="Arial"/>
          <w:vertAlign w:val="superscript"/>
          <w:rPrChange w:id="15" w:author="Sean" w:date="2021-04-26T16:23:00Z">
            <w:rPr>
              <w:vertAlign w:val="superscript"/>
            </w:rPr>
          </w:rPrChange>
        </w:rPr>
        <w:t>1</w:t>
      </w:r>
      <w:r w:rsidRPr="00734EEE">
        <w:rPr>
          <w:rFonts w:ascii="Arial" w:hAnsi="Arial"/>
          <w:rPrChange w:id="16" w:author="Sean" w:date="2021-04-26T16:23:00Z">
            <w:rPr/>
          </w:rPrChange>
        </w:rPr>
        <w:t>, Fernando Carvallo</w:t>
      </w:r>
      <w:r w:rsidR="00255967" w:rsidRPr="00734EEE">
        <w:rPr>
          <w:rFonts w:ascii="Arial" w:hAnsi="Arial"/>
          <w:vertAlign w:val="superscript"/>
          <w:rPrChange w:id="17" w:author="Sean" w:date="2021-04-26T16:23:00Z">
            <w:rPr>
              <w:vertAlign w:val="superscript"/>
            </w:rPr>
          </w:rPrChange>
        </w:rPr>
        <w:t>2</w:t>
      </w:r>
    </w:p>
    <w:p w14:paraId="7435FDA7" w14:textId="77777777" w:rsidR="0045377E" w:rsidRPr="00734EEE" w:rsidRDefault="0045377E" w:rsidP="008E71DD">
      <w:pPr>
        <w:spacing w:line="240" w:lineRule="auto"/>
        <w:contextualSpacing/>
        <w:rPr>
          <w:rFonts w:ascii="Arial" w:hAnsi="Arial"/>
          <w:rPrChange w:id="18" w:author="Sean" w:date="2021-04-26T16:23:00Z">
            <w:rPr/>
          </w:rPrChange>
        </w:rPr>
      </w:pPr>
    </w:p>
    <w:p w14:paraId="2CAAA7E5" w14:textId="2D3CA1F7" w:rsidR="00E37DC5" w:rsidRPr="00734EEE" w:rsidRDefault="00E37DC5" w:rsidP="008E71DD">
      <w:pPr>
        <w:pStyle w:val="ListParagraph"/>
        <w:numPr>
          <w:ilvl w:val="0"/>
          <w:numId w:val="4"/>
        </w:numPr>
        <w:spacing w:line="240" w:lineRule="auto"/>
        <w:rPr>
          <w:rFonts w:ascii="Arial" w:hAnsi="Arial"/>
          <w:rPrChange w:id="19" w:author="Sean" w:date="2021-04-26T16:23:00Z">
            <w:rPr/>
          </w:rPrChange>
        </w:rPr>
      </w:pPr>
      <w:r w:rsidRPr="00734EEE">
        <w:rPr>
          <w:rFonts w:ascii="Arial" w:hAnsi="Arial"/>
          <w:rPrChange w:id="20" w:author="Sean" w:date="2021-04-26T16:23:00Z">
            <w:rPr/>
          </w:rPrChange>
        </w:rPr>
        <w:t>Virginia Institute of Marine Science</w:t>
      </w:r>
    </w:p>
    <w:p w14:paraId="212C5A18" w14:textId="739EC2F8" w:rsidR="00E37DC5" w:rsidRPr="00734EEE" w:rsidRDefault="00E37DC5" w:rsidP="008E71DD">
      <w:pPr>
        <w:pStyle w:val="ListParagraph"/>
        <w:spacing w:line="240" w:lineRule="auto"/>
        <w:rPr>
          <w:rFonts w:ascii="Arial" w:hAnsi="Arial"/>
          <w:rPrChange w:id="21" w:author="Sean" w:date="2021-04-26T16:23:00Z">
            <w:rPr/>
          </w:rPrChange>
        </w:rPr>
      </w:pPr>
      <w:r w:rsidRPr="00734EEE">
        <w:rPr>
          <w:rFonts w:ascii="Arial" w:hAnsi="Arial"/>
          <w:rPrChange w:id="22" w:author="Sean" w:date="2021-04-26T16:23:00Z">
            <w:rPr/>
          </w:rPrChange>
        </w:rPr>
        <w:t xml:space="preserve"> 1370 Greate Road, Gloucester Point, Virginia 23062-1346</w:t>
      </w:r>
    </w:p>
    <w:p w14:paraId="10588755" w14:textId="7887633A" w:rsidR="00E37DC5" w:rsidRPr="00734EEE" w:rsidRDefault="00E37DC5" w:rsidP="008E71DD">
      <w:pPr>
        <w:pStyle w:val="ListParagraph"/>
        <w:numPr>
          <w:ilvl w:val="0"/>
          <w:numId w:val="4"/>
        </w:numPr>
        <w:spacing w:line="240" w:lineRule="auto"/>
        <w:rPr>
          <w:rFonts w:ascii="Arial" w:hAnsi="Arial"/>
          <w:rPrChange w:id="23" w:author="Sean" w:date="2021-04-26T16:23:00Z">
            <w:rPr/>
          </w:rPrChange>
        </w:rPr>
      </w:pPr>
      <w:r w:rsidRPr="00734EEE">
        <w:rPr>
          <w:rFonts w:ascii="Arial" w:hAnsi="Arial"/>
          <w:rPrChange w:id="24" w:author="Sean" w:date="2021-04-26T16:23:00Z">
            <w:rPr/>
          </w:rPrChange>
        </w:rPr>
        <w:t>Texas A&amp;M Corpus Christi</w:t>
      </w:r>
    </w:p>
    <w:p w14:paraId="07FF3513" w14:textId="465E4C27" w:rsidR="00255967" w:rsidRPr="00734EEE" w:rsidRDefault="00E37DC5" w:rsidP="008E71DD">
      <w:pPr>
        <w:pStyle w:val="ListParagraph"/>
        <w:spacing w:line="240" w:lineRule="auto"/>
        <w:rPr>
          <w:rFonts w:ascii="Arial" w:hAnsi="Arial"/>
          <w:rPrChange w:id="25" w:author="Sean" w:date="2021-04-26T16:23:00Z">
            <w:rPr/>
          </w:rPrChange>
        </w:rPr>
      </w:pPr>
      <w:r w:rsidRPr="00734EEE">
        <w:rPr>
          <w:rFonts w:ascii="Arial" w:hAnsi="Arial"/>
          <w:rPrChange w:id="26" w:author="Sean" w:date="2021-04-26T16:23:00Z">
            <w:rPr/>
          </w:rPrChange>
        </w:rPr>
        <w:t xml:space="preserve"> 6300 Ocean Dr, Corpus Christi, TX 78412</w:t>
      </w:r>
    </w:p>
    <w:p w14:paraId="2A9C4431" w14:textId="77777777" w:rsidR="0045377E" w:rsidRPr="00734EEE" w:rsidRDefault="0045377E" w:rsidP="008E71DD">
      <w:pPr>
        <w:pStyle w:val="ListParagraph"/>
        <w:spacing w:line="240" w:lineRule="auto"/>
        <w:rPr>
          <w:rFonts w:ascii="Arial" w:hAnsi="Arial"/>
          <w:rPrChange w:id="27" w:author="Sean" w:date="2021-04-26T16:23:00Z">
            <w:rPr/>
          </w:rPrChange>
        </w:rPr>
      </w:pPr>
    </w:p>
    <w:p w14:paraId="41A6B387" w14:textId="59F1F154" w:rsidR="00255967" w:rsidRPr="00734EEE" w:rsidRDefault="00956D08" w:rsidP="008E71DD">
      <w:pPr>
        <w:spacing w:line="240" w:lineRule="auto"/>
        <w:contextualSpacing/>
        <w:rPr>
          <w:rFonts w:ascii="Arial" w:hAnsi="Arial"/>
          <w:rPrChange w:id="28" w:author="Sean" w:date="2021-04-26T16:23:00Z">
            <w:rPr/>
          </w:rPrChange>
        </w:rPr>
      </w:pPr>
      <w:r w:rsidRPr="00734EEE">
        <w:rPr>
          <w:rFonts w:ascii="Arial" w:hAnsi="Arial"/>
          <w:rPrChange w:id="29" w:author="Sean" w:date="2021-04-26T16:23:00Z">
            <w:rPr/>
          </w:rPrChange>
        </w:rPr>
        <w:t>Corresponding Author:</w:t>
      </w:r>
    </w:p>
    <w:p w14:paraId="31C40FDD" w14:textId="33661A15" w:rsidR="00956D08" w:rsidRPr="00734EEE" w:rsidRDefault="00956D08" w:rsidP="008E71DD">
      <w:pPr>
        <w:spacing w:line="240" w:lineRule="auto"/>
        <w:contextualSpacing/>
        <w:rPr>
          <w:rFonts w:ascii="Arial" w:hAnsi="Arial"/>
          <w:rPrChange w:id="30" w:author="Sean" w:date="2021-04-26T16:23:00Z">
            <w:rPr/>
          </w:rPrChange>
        </w:rPr>
      </w:pPr>
      <w:r w:rsidRPr="00734EEE">
        <w:rPr>
          <w:rFonts w:ascii="Arial" w:hAnsi="Arial"/>
          <w:rPrChange w:id="31" w:author="Sean" w:date="2021-04-26T16:23:00Z">
            <w:rPr/>
          </w:rPrChange>
        </w:rPr>
        <w:t>Sean Kinard</w:t>
      </w:r>
      <w:r w:rsidRPr="00734EEE">
        <w:rPr>
          <w:rFonts w:ascii="Arial" w:hAnsi="Arial"/>
          <w:vertAlign w:val="superscript"/>
          <w:rPrChange w:id="32" w:author="Sean" w:date="2021-04-26T16:23:00Z">
            <w:rPr>
              <w:vertAlign w:val="superscript"/>
            </w:rPr>
          </w:rPrChange>
        </w:rPr>
        <w:t>1</w:t>
      </w:r>
    </w:p>
    <w:p w14:paraId="6F03561E" w14:textId="0F01C3F0" w:rsidR="00956D08" w:rsidRPr="00734EEE" w:rsidRDefault="00956D08" w:rsidP="008E71DD">
      <w:pPr>
        <w:spacing w:line="240" w:lineRule="auto"/>
        <w:contextualSpacing/>
        <w:rPr>
          <w:rFonts w:ascii="Arial" w:hAnsi="Arial"/>
          <w:rPrChange w:id="33" w:author="Sean" w:date="2021-04-26T16:23:00Z">
            <w:rPr/>
          </w:rPrChange>
        </w:rPr>
      </w:pPr>
      <w:r w:rsidRPr="00734EEE">
        <w:rPr>
          <w:rFonts w:ascii="Arial" w:hAnsi="Arial"/>
          <w:rPrChange w:id="34" w:author="Sean" w:date="2021-04-26T16:23:00Z">
            <w:rPr/>
          </w:rPrChange>
        </w:rPr>
        <w:t>6528 Quail Hollow Dr, Hayes VA 23072, USA</w:t>
      </w:r>
    </w:p>
    <w:p w14:paraId="51C69299" w14:textId="382E4F4E" w:rsidR="00956D08" w:rsidRPr="00734EEE" w:rsidRDefault="00956D08" w:rsidP="008E71DD">
      <w:pPr>
        <w:spacing w:line="240" w:lineRule="auto"/>
        <w:contextualSpacing/>
        <w:rPr>
          <w:rFonts w:ascii="Arial" w:hAnsi="Arial"/>
          <w:rPrChange w:id="35" w:author="Sean" w:date="2021-04-26T16:23:00Z">
            <w:rPr/>
          </w:rPrChange>
        </w:rPr>
      </w:pPr>
      <w:r w:rsidRPr="00734EEE">
        <w:rPr>
          <w:rFonts w:ascii="Arial" w:hAnsi="Arial"/>
          <w:rPrChange w:id="36" w:author="Sean" w:date="2021-04-26T16:23:00Z">
            <w:rPr/>
          </w:rPrChange>
        </w:rPr>
        <w:t xml:space="preserve">Email address: </w:t>
      </w:r>
      <w:r w:rsidR="00B531D2">
        <w:fldChar w:fldCharType="begin"/>
      </w:r>
      <w:r w:rsidR="00B531D2">
        <w:instrText xml:space="preserve"> HYPERLINK "mailto:skkinard@vims.edu" </w:instrText>
      </w:r>
      <w:r w:rsidR="00B531D2">
        <w:fldChar w:fldCharType="separate"/>
      </w:r>
      <w:r w:rsidRPr="00734EEE">
        <w:rPr>
          <w:rStyle w:val="Hyperlink"/>
          <w:rFonts w:ascii="Arial" w:hAnsi="Arial"/>
          <w:rPrChange w:id="37" w:author="Sean" w:date="2021-04-26T16:23:00Z">
            <w:rPr>
              <w:rStyle w:val="Hyperlink"/>
            </w:rPr>
          </w:rPrChange>
        </w:rPr>
        <w:t>skkinard@vims.edu</w:t>
      </w:r>
      <w:r w:rsidR="00B531D2">
        <w:rPr>
          <w:rStyle w:val="Hyperlink"/>
          <w:rFonts w:ascii="Arial" w:hAnsi="Arial"/>
          <w:rPrChange w:id="38" w:author="Sean" w:date="2021-04-26T16:23:00Z">
            <w:rPr>
              <w:rStyle w:val="Hyperlink"/>
            </w:rPr>
          </w:rPrChange>
        </w:rPr>
        <w:fldChar w:fldCharType="end"/>
      </w:r>
    </w:p>
    <w:p w14:paraId="72DC1604" w14:textId="77777777" w:rsidR="00255967" w:rsidRPr="00734EEE" w:rsidRDefault="00255967" w:rsidP="008E71DD">
      <w:pPr>
        <w:spacing w:line="240" w:lineRule="auto"/>
        <w:contextualSpacing/>
        <w:rPr>
          <w:rFonts w:ascii="Arial" w:hAnsi="Arial"/>
          <w:rPrChange w:id="39" w:author="Sean" w:date="2021-04-26T16:23:00Z">
            <w:rPr/>
          </w:rPrChange>
        </w:rPr>
        <w:pPrChange w:id="40" w:author="Sean" w:date="2021-04-26T16:23:00Z">
          <w:pPr>
            <w:spacing w:line="240" w:lineRule="auto"/>
          </w:pPr>
        </w:pPrChange>
      </w:pPr>
    </w:p>
    <w:p w14:paraId="253D2A45" w14:textId="5D7E4EDC" w:rsidR="00255967" w:rsidRPr="00734EEE" w:rsidRDefault="00956D08" w:rsidP="008E71DD">
      <w:pPr>
        <w:spacing w:line="240" w:lineRule="auto"/>
        <w:contextualSpacing/>
        <w:rPr>
          <w:rFonts w:ascii="Arial" w:hAnsi="Arial"/>
          <w:b/>
          <w:rPrChange w:id="41" w:author="Sean" w:date="2021-04-26T16:23:00Z">
            <w:rPr>
              <w:b/>
            </w:rPr>
          </w:rPrChange>
        </w:rPr>
      </w:pPr>
      <w:r w:rsidRPr="00734EEE">
        <w:rPr>
          <w:rFonts w:ascii="Arial" w:hAnsi="Arial"/>
          <w:b/>
          <w:rPrChange w:id="42" w:author="Sean" w:date="2021-04-26T16:23:00Z">
            <w:rPr>
              <w:b/>
            </w:rPr>
          </w:rPrChange>
        </w:rPr>
        <w:t>Abstract:</w:t>
      </w:r>
    </w:p>
    <w:p w14:paraId="1D2069B1" w14:textId="79D76767" w:rsidR="00802B6F" w:rsidRPr="00734EEE" w:rsidRDefault="00802B6F" w:rsidP="008E71DD">
      <w:pPr>
        <w:spacing w:line="240" w:lineRule="auto"/>
        <w:contextualSpacing/>
        <w:rPr>
          <w:rFonts w:ascii="Arial" w:hAnsi="Arial"/>
          <w:rPrChange w:id="43" w:author="Sean" w:date="2021-04-26T16:23:00Z">
            <w:rPr/>
          </w:rPrChange>
        </w:rPr>
        <w:pPrChange w:id="44" w:author="Sean" w:date="2021-04-26T16:23:00Z">
          <w:pPr>
            <w:spacing w:line="240" w:lineRule="auto"/>
          </w:pPr>
        </w:pPrChange>
      </w:pPr>
      <w:del w:id="45" w:author="Sean" w:date="2021-04-26T16:23:00Z">
        <w:r w:rsidRPr="00802B6F">
          <w:rPr>
            <w:bCs/>
          </w:rPr>
          <w:delText xml:space="preserve">In the American Southwest, conditions are </w:delText>
        </w:r>
      </w:del>
      <w:ins w:id="46" w:author="Sean" w:date="2021-04-26T16:23:00Z">
        <w:r w:rsidR="00293C4B" w:rsidRPr="00734EEE">
          <w:rPr>
            <w:rFonts w:ascii="Arial" w:hAnsi="Arial" w:cs="Arial"/>
            <w:bCs/>
          </w:rPr>
          <w:t>Anthropogenic climate change is</w:t>
        </w:r>
        <w:r w:rsidRPr="00734EEE">
          <w:rPr>
            <w:rFonts w:ascii="Arial" w:hAnsi="Arial" w:cs="Arial"/>
            <w:bCs/>
          </w:rPr>
          <w:t xml:space="preserve"> </w:t>
        </w:r>
      </w:ins>
      <w:r w:rsidRPr="00734EEE">
        <w:rPr>
          <w:rFonts w:ascii="Arial" w:hAnsi="Arial"/>
          <w:rPrChange w:id="47" w:author="Sean" w:date="2021-04-26T16:23:00Z">
            <w:rPr/>
          </w:rPrChange>
        </w:rPr>
        <w:t xml:space="preserve">expected to </w:t>
      </w:r>
      <w:del w:id="48" w:author="Sean" w:date="2021-04-26T16:23:00Z">
        <w:r w:rsidRPr="00802B6F">
          <w:rPr>
            <w:bCs/>
          </w:rPr>
          <w:delText>become more arid.</w:delText>
        </w:r>
      </w:del>
      <w:ins w:id="49" w:author="Sean" w:date="2021-04-26T16:23:00Z">
        <w:r w:rsidR="00293C4B" w:rsidRPr="00734EEE">
          <w:rPr>
            <w:rFonts w:ascii="Arial" w:hAnsi="Arial" w:cs="Arial"/>
            <w:bCs/>
          </w:rPr>
          <w:t>increase the aridity of many regions of the world</w:t>
        </w:r>
        <w:r w:rsidRPr="00734EEE">
          <w:rPr>
            <w:rFonts w:ascii="Arial" w:hAnsi="Arial" w:cs="Arial"/>
            <w:bCs/>
          </w:rPr>
          <w:t>.</w:t>
        </w:r>
        <w:r w:rsidR="00E7007F">
          <w:rPr>
            <w:rFonts w:ascii="Arial" w:hAnsi="Arial" w:cs="Arial"/>
            <w:bCs/>
          </w:rPr>
          <w:t xml:space="preserve"> </w:t>
        </w:r>
        <w:r w:rsidR="00293C4B" w:rsidRPr="00734EEE">
          <w:rPr>
            <w:rFonts w:ascii="Arial" w:hAnsi="Arial" w:cs="Arial"/>
            <w:bCs/>
          </w:rPr>
          <w:t>Surface water ecosystems are particularly vulnerable to changes in the water-cycle and may suffer adverse impacts in affected regions.</w:t>
        </w:r>
      </w:ins>
      <w:r w:rsidR="00E7007F">
        <w:rPr>
          <w:rFonts w:ascii="Arial" w:hAnsi="Arial"/>
          <w:rPrChange w:id="50" w:author="Sean" w:date="2021-04-26T16:23:00Z">
            <w:rPr/>
          </w:rPrChange>
        </w:rPr>
        <w:t xml:space="preserve"> </w:t>
      </w:r>
      <w:r w:rsidRPr="00734EEE">
        <w:rPr>
          <w:rFonts w:ascii="Arial" w:hAnsi="Arial"/>
          <w:rPrChange w:id="51" w:author="Sean" w:date="2021-04-26T16:23:00Z">
            <w:rPr/>
          </w:rPrChange>
        </w:rPr>
        <w:t xml:space="preserve">To enhance our understanding of how freshwater communities will </w:t>
      </w:r>
      <w:del w:id="52" w:author="Sean" w:date="2021-04-26T16:23:00Z">
        <w:r w:rsidRPr="00802B6F">
          <w:rPr>
            <w:bCs/>
          </w:rPr>
          <w:delText>adjust</w:delText>
        </w:r>
      </w:del>
      <w:ins w:id="53" w:author="Sean" w:date="2021-04-26T16:23:00Z">
        <w:r w:rsidR="00293C4B" w:rsidRPr="00734EEE">
          <w:rPr>
            <w:rFonts w:ascii="Arial" w:hAnsi="Arial" w:cs="Arial"/>
            <w:bCs/>
          </w:rPr>
          <w:t>respond</w:t>
        </w:r>
      </w:ins>
      <w:r w:rsidR="00293C4B" w:rsidRPr="00734EEE">
        <w:rPr>
          <w:rFonts w:ascii="Arial" w:hAnsi="Arial"/>
          <w:rPrChange w:id="54" w:author="Sean" w:date="2021-04-26T16:23:00Z">
            <w:rPr/>
          </w:rPrChange>
        </w:rPr>
        <w:t xml:space="preserve"> </w:t>
      </w:r>
      <w:r w:rsidRPr="00734EEE">
        <w:rPr>
          <w:rFonts w:ascii="Arial" w:hAnsi="Arial"/>
          <w:rPrChange w:id="55" w:author="Sean" w:date="2021-04-26T16:23:00Z">
            <w:rPr/>
          </w:rPrChange>
        </w:rPr>
        <w:t xml:space="preserve">to </w:t>
      </w:r>
      <w:del w:id="56" w:author="Sean" w:date="2021-04-26T16:23:00Z">
        <w:r w:rsidRPr="00802B6F">
          <w:rPr>
            <w:bCs/>
          </w:rPr>
          <w:delText>these</w:delText>
        </w:r>
      </w:del>
      <w:ins w:id="57" w:author="Sean" w:date="2021-04-26T16:23:00Z">
        <w:r w:rsidR="00293C4B" w:rsidRPr="00734EEE">
          <w:rPr>
            <w:rFonts w:ascii="Arial" w:hAnsi="Arial" w:cs="Arial"/>
            <w:bCs/>
          </w:rPr>
          <w:t>predicted</w:t>
        </w:r>
      </w:ins>
      <w:r w:rsidR="00293C4B" w:rsidRPr="00734EEE">
        <w:rPr>
          <w:rFonts w:ascii="Arial" w:hAnsi="Arial"/>
          <w:rPrChange w:id="58" w:author="Sean" w:date="2021-04-26T16:23:00Z">
            <w:rPr/>
          </w:rPrChange>
        </w:rPr>
        <w:t xml:space="preserve"> </w:t>
      </w:r>
      <w:r w:rsidRPr="00734EEE">
        <w:rPr>
          <w:rFonts w:ascii="Arial" w:hAnsi="Arial"/>
          <w:rPrChange w:id="59" w:author="Sean" w:date="2021-04-26T16:23:00Z">
            <w:rPr/>
          </w:rPrChange>
        </w:rPr>
        <w:t xml:space="preserve">shifts in water-cycle dynamics, we employed a space for time </w:t>
      </w:r>
      <w:del w:id="60" w:author="Sean" w:date="2021-04-26T16:23:00Z">
        <w:r w:rsidRPr="00802B6F">
          <w:rPr>
            <w:bCs/>
          </w:rPr>
          <w:delText>approach</w:delText>
        </w:r>
      </w:del>
      <w:ins w:id="61" w:author="Sean" w:date="2021-04-26T16:23:00Z">
        <w:r w:rsidR="009D16D4" w:rsidRPr="00734EEE">
          <w:rPr>
            <w:rFonts w:ascii="Arial" w:hAnsi="Arial" w:cs="Arial"/>
            <w:bCs/>
          </w:rPr>
          <w:t>substitution</w:t>
        </w:r>
      </w:ins>
      <w:r w:rsidRPr="00734EEE">
        <w:rPr>
          <w:rFonts w:ascii="Arial" w:hAnsi="Arial"/>
          <w:rPrChange w:id="62" w:author="Sean" w:date="2021-04-26T16:23:00Z">
            <w:rPr/>
          </w:rPrChange>
        </w:rPr>
        <w:t xml:space="preserve"> along a </w:t>
      </w:r>
      <w:ins w:id="63" w:author="Sean" w:date="2021-04-26T16:23:00Z">
        <w:r w:rsidR="00293C4B" w:rsidRPr="00734EEE">
          <w:rPr>
            <w:rFonts w:ascii="Arial" w:hAnsi="Arial" w:cs="Arial"/>
            <w:bCs/>
          </w:rPr>
          <w:t xml:space="preserve">natural </w:t>
        </w:r>
      </w:ins>
      <w:r w:rsidRPr="00734EEE">
        <w:rPr>
          <w:rFonts w:ascii="Arial" w:hAnsi="Arial"/>
          <w:rPrChange w:id="64" w:author="Sean" w:date="2021-04-26T16:23:00Z">
            <w:rPr/>
          </w:rPrChange>
        </w:rPr>
        <w:t>precipitation gradient</w:t>
      </w:r>
      <w:del w:id="65" w:author="Sean" w:date="2021-04-26T16:23:00Z">
        <w:r w:rsidRPr="00802B6F">
          <w:rPr>
            <w:bCs/>
          </w:rPr>
          <w:delText xml:space="preserve"> from semi-arid to sub-humid</w:delText>
        </w:r>
      </w:del>
      <w:r w:rsidRPr="00734EEE">
        <w:rPr>
          <w:rFonts w:ascii="Arial" w:hAnsi="Arial"/>
          <w:rPrChange w:id="66" w:author="Sean" w:date="2021-04-26T16:23:00Z">
            <w:rPr/>
          </w:rPrChange>
        </w:rPr>
        <w:t xml:space="preserve"> on the Texas Coastal Prairie.</w:t>
      </w:r>
      <w:r w:rsidR="00CA6CBF" w:rsidRPr="00734EEE">
        <w:rPr>
          <w:rFonts w:ascii="Arial" w:hAnsi="Arial"/>
          <w:rPrChange w:id="67" w:author="Sean" w:date="2021-04-26T16:23:00Z">
            <w:rPr/>
          </w:rPrChange>
        </w:rPr>
        <w:t xml:space="preserve"> </w:t>
      </w:r>
      <w:r w:rsidRPr="00734EEE">
        <w:rPr>
          <w:rFonts w:ascii="Arial" w:hAnsi="Arial"/>
          <w:rPrChange w:id="68" w:author="Sean" w:date="2021-04-26T16:23:00Z">
            <w:rPr/>
          </w:rPrChange>
        </w:rPr>
        <w:t xml:space="preserve">In the Spring of 2017, we conducted surveys of 10 USGS gauged, wadeable streams spanning a </w:t>
      </w:r>
      <w:del w:id="69" w:author="Sean" w:date="2021-04-26T16:23:00Z">
        <w:r>
          <w:rPr>
            <w:bCs/>
          </w:rPr>
          <w:delText>natural</w:delText>
        </w:r>
        <w:r w:rsidRPr="00802B6F">
          <w:rPr>
            <w:bCs/>
          </w:rPr>
          <w:delText xml:space="preserve"> precipitation</w:delText>
        </w:r>
      </w:del>
      <w:ins w:id="70" w:author="Sean" w:date="2021-04-26T16:23:00Z">
        <w:r w:rsidR="00293C4B" w:rsidRPr="00734EEE">
          <w:rPr>
            <w:rFonts w:ascii="Arial" w:hAnsi="Arial" w:cs="Arial"/>
            <w:bCs/>
          </w:rPr>
          <w:t>semi-arid to sub-humid rainfall</w:t>
        </w:r>
      </w:ins>
      <w:r w:rsidR="00293C4B" w:rsidRPr="00734EEE">
        <w:rPr>
          <w:rFonts w:ascii="Arial" w:hAnsi="Arial"/>
          <w:rPrChange w:id="71" w:author="Sean" w:date="2021-04-26T16:23:00Z">
            <w:rPr/>
          </w:rPrChange>
        </w:rPr>
        <w:t xml:space="preserve"> gradient</w:t>
      </w:r>
      <w:r w:rsidRPr="00734EEE">
        <w:rPr>
          <w:rFonts w:ascii="Arial" w:hAnsi="Arial"/>
          <w:rPrChange w:id="72" w:author="Sean" w:date="2021-04-26T16:23:00Z">
            <w:rPr/>
          </w:rPrChange>
        </w:rPr>
        <w:t xml:space="preserve">; we measured nutrients, water chemistry, habitat characteristics, benthic </w:t>
      </w:r>
      <w:r w:rsidR="00C369C3" w:rsidRPr="00734EEE">
        <w:rPr>
          <w:rFonts w:ascii="Arial" w:hAnsi="Arial"/>
          <w:rPrChange w:id="73" w:author="Sean" w:date="2021-04-26T16:23:00Z">
            <w:rPr/>
          </w:rPrChange>
        </w:rPr>
        <w:t>macroi</w:t>
      </w:r>
      <w:r w:rsidRPr="00734EEE">
        <w:rPr>
          <w:rFonts w:ascii="Arial" w:hAnsi="Arial"/>
          <w:rPrChange w:id="74" w:author="Sean" w:date="2021-04-26T16:23:00Z">
            <w:rPr/>
          </w:rPrChange>
        </w:rPr>
        <w:t xml:space="preserve">nvertebrates, and fish </w:t>
      </w:r>
      <w:del w:id="75" w:author="Sean" w:date="2021-04-26T16:23:00Z">
        <w:r w:rsidRPr="00802B6F">
          <w:rPr>
            <w:bCs/>
          </w:rPr>
          <w:delText xml:space="preserve">community data. </w:delText>
        </w:r>
        <w:r>
          <w:delText>We also observed a positive relationship between fish</w:delText>
        </w:r>
      </w:del>
      <w:ins w:id="76" w:author="Sean" w:date="2021-04-26T16:23:00Z">
        <w:r w:rsidRPr="00734EEE">
          <w:rPr>
            <w:rFonts w:ascii="Arial" w:hAnsi="Arial" w:cs="Arial"/>
            <w:bCs/>
          </w:rPr>
          <w:t>communit</w:t>
        </w:r>
        <w:r w:rsidR="00293C4B" w:rsidRPr="00734EEE">
          <w:rPr>
            <w:rFonts w:ascii="Arial" w:hAnsi="Arial" w:cs="Arial"/>
            <w:bCs/>
          </w:rPr>
          <w:t>ies</w:t>
        </w:r>
        <w:r w:rsidRPr="00734EEE">
          <w:rPr>
            <w:rFonts w:ascii="Arial" w:hAnsi="Arial" w:cs="Arial"/>
            <w:bCs/>
          </w:rPr>
          <w:t xml:space="preserve">. </w:t>
        </w:r>
        <w:r w:rsidR="00384C4C" w:rsidRPr="00734EEE">
          <w:rPr>
            <w:rFonts w:ascii="Arial" w:hAnsi="Arial" w:cs="Arial"/>
            <w:bCs/>
          </w:rPr>
          <w:t>Fish</w:t>
        </w:r>
      </w:ins>
      <w:r w:rsidR="00384C4C" w:rsidRPr="00734EEE">
        <w:rPr>
          <w:rFonts w:ascii="Arial" w:hAnsi="Arial"/>
          <w:rPrChange w:id="77" w:author="Sean" w:date="2021-04-26T16:23:00Z">
            <w:rPr/>
          </w:rPrChange>
        </w:rPr>
        <w:t xml:space="preserve"> diversity </w:t>
      </w:r>
      <w:ins w:id="78" w:author="Sean" w:date="2021-04-26T16:23:00Z">
        <w:r w:rsidR="00384C4C" w:rsidRPr="00734EEE">
          <w:rPr>
            <w:rFonts w:ascii="Arial" w:hAnsi="Arial" w:cs="Arial"/>
            <w:bCs/>
          </w:rPr>
          <w:t xml:space="preserve">correlated positively with precipitation </w:t>
        </w:r>
      </w:ins>
      <w:r w:rsidR="00384C4C" w:rsidRPr="00734EEE">
        <w:rPr>
          <w:rFonts w:ascii="Arial" w:hAnsi="Arial"/>
          <w:rPrChange w:id="79" w:author="Sean" w:date="2021-04-26T16:23:00Z">
            <w:rPr/>
          </w:rPrChange>
        </w:rPr>
        <w:t xml:space="preserve">and </w:t>
      </w:r>
      <w:del w:id="80" w:author="Sean" w:date="2021-04-26T16:23:00Z">
        <w:r>
          <w:delText>mean annual rainfall (</w:delText>
        </w:r>
        <w:r>
          <w:rPr>
            <w:i/>
            <w:iCs/>
          </w:rPr>
          <w:delText>p</w:delText>
        </w:r>
        <w:r>
          <w:delText>-value = 0.008</w:delText>
        </w:r>
        <w:r w:rsidR="00C369C3">
          <w:delText>),</w:delText>
        </w:r>
      </w:del>
      <w:ins w:id="81" w:author="Sean" w:date="2021-04-26T16:23:00Z">
        <w:r w:rsidR="00384C4C" w:rsidRPr="00734EEE">
          <w:rPr>
            <w:rFonts w:ascii="Arial" w:hAnsi="Arial" w:cs="Arial"/>
            <w:bCs/>
          </w:rPr>
          <w:t>was negatively correlated with canopy cover,</w:t>
        </w:r>
      </w:ins>
      <w:r w:rsidR="00384C4C" w:rsidRPr="00734EEE">
        <w:rPr>
          <w:rFonts w:ascii="Arial" w:hAnsi="Arial"/>
          <w:rPrChange w:id="82" w:author="Sean" w:date="2021-04-26T16:23:00Z">
            <w:rPr/>
          </w:rPrChange>
        </w:rPr>
        <w:t xml:space="preserve"> conductivity</w:t>
      </w:r>
      <w:del w:id="83" w:author="Sean" w:date="2021-04-26T16:23:00Z">
        <w:r>
          <w:delText xml:space="preserve"> (</w:delText>
        </w:r>
        <w:r>
          <w:rPr>
            <w:i/>
            <w:iCs/>
          </w:rPr>
          <w:delText>p</w:delText>
        </w:r>
        <w:r>
          <w:delText>-value = 0.048)</w:delText>
        </w:r>
      </w:del>
      <w:ins w:id="84" w:author="Sean" w:date="2021-04-26T16:23:00Z">
        <w:r w:rsidR="00384C4C" w:rsidRPr="00734EEE">
          <w:rPr>
            <w:rFonts w:ascii="Arial" w:hAnsi="Arial" w:cs="Arial"/>
            <w:bCs/>
          </w:rPr>
          <w:t>,</w:t>
        </w:r>
      </w:ins>
      <w:r w:rsidR="00384C4C" w:rsidRPr="00734EEE">
        <w:rPr>
          <w:rFonts w:ascii="Arial" w:hAnsi="Arial"/>
          <w:rPrChange w:id="85" w:author="Sean" w:date="2021-04-26T16:23:00Z">
            <w:rPr/>
          </w:rPrChange>
        </w:rPr>
        <w:t xml:space="preserve"> and </w:t>
      </w:r>
      <w:del w:id="86" w:author="Sean" w:date="2021-04-26T16:23:00Z">
        <w:r w:rsidR="00C369C3">
          <w:delText>surface runoff</w:delText>
        </w:r>
        <w:r>
          <w:delText xml:space="preserve"> (</w:delText>
        </w:r>
        <w:r>
          <w:rPr>
            <w:i/>
            <w:iCs/>
          </w:rPr>
          <w:delText>p</w:delText>
        </w:r>
        <w:r>
          <w:delText>-value = 0.00</w:delText>
        </w:r>
        <w:r w:rsidR="00C369C3">
          <w:delText>2</w:delText>
        </w:r>
        <w:r>
          <w:delText>)</w:delText>
        </w:r>
        <w:r w:rsidR="00C369C3">
          <w:delText>.</w:delText>
        </w:r>
      </w:del>
      <w:ins w:id="87" w:author="Sean" w:date="2021-04-26T16:23:00Z">
        <w:r w:rsidR="00384C4C" w:rsidRPr="00734EEE">
          <w:rPr>
            <w:rFonts w:ascii="Arial" w:hAnsi="Arial" w:cs="Arial"/>
            <w:bCs/>
          </w:rPr>
          <w:t>NH</w:t>
        </w:r>
        <w:r w:rsidR="00384C4C" w:rsidRPr="00734EEE">
          <w:rPr>
            <w:rFonts w:ascii="Arial" w:hAnsi="Arial" w:cs="Arial"/>
            <w:bCs/>
            <w:vertAlign w:val="subscript"/>
          </w:rPr>
          <w:t>4</w:t>
        </w:r>
        <w:r w:rsidR="00384C4C" w:rsidRPr="00734EEE">
          <w:rPr>
            <w:rFonts w:ascii="Arial" w:hAnsi="Arial" w:cs="Arial"/>
            <w:bCs/>
            <w:vertAlign w:val="superscript"/>
          </w:rPr>
          <w:t>+</w:t>
        </w:r>
        <w:r w:rsidR="00384C4C" w:rsidRPr="00734EEE">
          <w:rPr>
            <w:rFonts w:ascii="Arial" w:hAnsi="Arial" w:cs="Arial"/>
            <w:bCs/>
          </w:rPr>
          <w:t>.</w:t>
        </w:r>
      </w:ins>
      <w:r w:rsidR="00E7007F">
        <w:rPr>
          <w:rFonts w:ascii="Arial" w:hAnsi="Arial"/>
          <w:rPrChange w:id="88" w:author="Sean" w:date="2021-04-26T16:23:00Z">
            <w:rPr/>
          </w:rPrChange>
        </w:rPr>
        <w:t xml:space="preserve"> </w:t>
      </w:r>
      <w:r w:rsidR="00C369C3" w:rsidRPr="00734EEE">
        <w:rPr>
          <w:rFonts w:ascii="Arial" w:hAnsi="Arial"/>
          <w:rPrChange w:id="89" w:author="Sean" w:date="2021-04-26T16:23:00Z">
            <w:rPr/>
          </w:rPrChange>
        </w:rPr>
        <w:t xml:space="preserve">Macroinvertebrate diversity </w:t>
      </w:r>
      <w:del w:id="90" w:author="Sean" w:date="2021-04-26T16:23:00Z">
        <w:r w:rsidR="00C369C3">
          <w:delText xml:space="preserve">did not correlate with annual precipitation but was </w:delText>
        </w:r>
      </w:del>
      <w:ins w:id="91" w:author="Sean" w:date="2021-04-26T16:23:00Z">
        <w:r w:rsidR="00384C4C" w:rsidRPr="00734EEE">
          <w:rPr>
            <w:rFonts w:ascii="Arial" w:hAnsi="Arial" w:cs="Arial"/>
          </w:rPr>
          <w:t>was only significantly</w:t>
        </w:r>
        <w:r w:rsidR="00C369C3" w:rsidRPr="00734EEE">
          <w:rPr>
            <w:rFonts w:ascii="Arial" w:hAnsi="Arial" w:cs="Arial"/>
          </w:rPr>
          <w:t xml:space="preserve"> </w:t>
        </w:r>
      </w:ins>
      <w:r w:rsidR="00C369C3" w:rsidRPr="00734EEE">
        <w:rPr>
          <w:rFonts w:ascii="Arial" w:hAnsi="Arial"/>
          <w:rPrChange w:id="92" w:author="Sean" w:date="2021-04-26T16:23:00Z">
            <w:rPr/>
          </w:rPrChange>
        </w:rPr>
        <w:t>correlated with low</w:t>
      </w:r>
      <w:del w:id="93" w:author="Sean" w:date="2021-04-26T16:23:00Z">
        <w:r w:rsidR="00C369C3">
          <w:delText xml:space="preserve"> </w:delText>
        </w:r>
      </w:del>
      <w:ins w:id="94" w:author="Sean" w:date="2021-04-26T16:23:00Z">
        <w:r w:rsidR="00384C4C" w:rsidRPr="00734EEE">
          <w:rPr>
            <w:rFonts w:ascii="Arial" w:hAnsi="Arial" w:cs="Arial"/>
          </w:rPr>
          <w:t>-</w:t>
        </w:r>
      </w:ins>
      <w:r w:rsidR="00C369C3" w:rsidRPr="00734EEE">
        <w:rPr>
          <w:rFonts w:ascii="Arial" w:hAnsi="Arial"/>
          <w:rPrChange w:id="95" w:author="Sean" w:date="2021-04-26T16:23:00Z">
            <w:rPr/>
          </w:rPrChange>
        </w:rPr>
        <w:t>flow pulse percent</w:t>
      </w:r>
      <w:r w:rsidR="00E025AB">
        <w:rPr>
          <w:rFonts w:ascii="Arial" w:hAnsi="Arial"/>
          <w:rPrChange w:id="96" w:author="Sean" w:date="2021-04-26T16:23:00Z">
            <w:rPr/>
          </w:rPrChange>
        </w:rPr>
        <w:t xml:space="preserve"> (</w:t>
      </w:r>
      <w:del w:id="97" w:author="Sean" w:date="2021-04-26T16:23:00Z">
        <w:r w:rsidR="00C369C3">
          <w:rPr>
            <w:i/>
            <w:iCs/>
          </w:rPr>
          <w:delText>p</w:delText>
        </w:r>
        <w:r w:rsidR="00C369C3">
          <w:delText xml:space="preserve">-value = 0.046). </w:delText>
        </w:r>
        <w:r w:rsidRPr="00802B6F">
          <w:rPr>
            <w:bCs/>
          </w:rPr>
          <w:delText>The</w:delText>
        </w:r>
      </w:del>
      <w:ins w:id="98" w:author="Sean" w:date="2021-04-26T16:23:00Z">
        <w:r w:rsidR="00E025AB">
          <w:rPr>
            <w:rFonts w:ascii="Arial" w:hAnsi="Arial" w:cs="Arial"/>
          </w:rPr>
          <w:t>a proxy for hydrologic drought)</w:t>
        </w:r>
        <w:r w:rsidR="0052536B" w:rsidRPr="00734EEE">
          <w:rPr>
            <w:rFonts w:ascii="Arial" w:hAnsi="Arial" w:cs="Arial"/>
          </w:rPr>
          <w:t>,</w:t>
        </w:r>
        <w:r w:rsidR="00293C4B" w:rsidRPr="00734EEE">
          <w:rPr>
            <w:rFonts w:ascii="Arial" w:hAnsi="Arial" w:cs="Arial"/>
          </w:rPr>
          <w:t xml:space="preserve"> </w:t>
        </w:r>
        <w:r w:rsidR="0052536B" w:rsidRPr="00734EEE">
          <w:rPr>
            <w:rFonts w:ascii="Arial" w:hAnsi="Arial" w:cs="Arial"/>
          </w:rPr>
          <w:t>h</w:t>
        </w:r>
        <w:r w:rsidR="00293C4B" w:rsidRPr="00734EEE">
          <w:rPr>
            <w:rFonts w:ascii="Arial" w:hAnsi="Arial" w:cs="Arial"/>
          </w:rPr>
          <w:t>owever macroinvertebrate community composition significantly changed along the gradient</w:t>
        </w:r>
        <w:r w:rsidR="00C369C3" w:rsidRPr="00734EEE">
          <w:rPr>
            <w:rFonts w:ascii="Arial" w:hAnsi="Arial" w:cs="Arial"/>
          </w:rPr>
          <w:t xml:space="preserve">. </w:t>
        </w:r>
        <w:r w:rsidR="00293C4B" w:rsidRPr="00734EEE">
          <w:rPr>
            <w:rFonts w:ascii="Arial" w:hAnsi="Arial" w:cs="Arial"/>
            <w:bCs/>
          </w:rPr>
          <w:t>Observed</w:t>
        </w:r>
      </w:ins>
      <w:r w:rsidR="00293C4B" w:rsidRPr="00734EEE">
        <w:rPr>
          <w:rFonts w:ascii="Arial" w:hAnsi="Arial"/>
          <w:rPrChange w:id="99" w:author="Sean" w:date="2021-04-26T16:23:00Z">
            <w:rPr/>
          </w:rPrChange>
        </w:rPr>
        <w:t xml:space="preserve"> </w:t>
      </w:r>
      <w:r w:rsidRPr="00734EEE">
        <w:rPr>
          <w:rFonts w:ascii="Arial" w:hAnsi="Arial"/>
          <w:rPrChange w:id="100" w:author="Sean" w:date="2021-04-26T16:23:00Z">
            <w:rPr/>
          </w:rPrChange>
        </w:rPr>
        <w:t xml:space="preserve">compositional </w:t>
      </w:r>
      <w:r w:rsidR="00C369C3" w:rsidRPr="00734EEE">
        <w:rPr>
          <w:rFonts w:ascii="Arial" w:hAnsi="Arial"/>
          <w:rPrChange w:id="101" w:author="Sean" w:date="2021-04-26T16:23:00Z">
            <w:rPr/>
          </w:rPrChange>
        </w:rPr>
        <w:t>shifts</w:t>
      </w:r>
      <w:r w:rsidRPr="00734EEE">
        <w:rPr>
          <w:rFonts w:ascii="Arial" w:hAnsi="Arial"/>
          <w:rPrChange w:id="102" w:author="Sean" w:date="2021-04-26T16:23:00Z">
            <w:rPr/>
          </w:rPrChange>
        </w:rPr>
        <w:t xml:space="preserve"> </w:t>
      </w:r>
      <w:del w:id="103" w:author="Sean" w:date="2021-04-26T16:23:00Z">
        <w:r w:rsidRPr="00802B6F">
          <w:rPr>
            <w:bCs/>
          </w:rPr>
          <w:delText>of</w:delText>
        </w:r>
      </w:del>
      <w:ins w:id="104" w:author="Sean" w:date="2021-04-26T16:23:00Z">
        <w:r w:rsidR="00293C4B" w:rsidRPr="00734EEE">
          <w:rPr>
            <w:rFonts w:ascii="Arial" w:hAnsi="Arial" w:cs="Arial"/>
            <w:bCs/>
          </w:rPr>
          <w:t>in both</w:t>
        </w:r>
      </w:ins>
      <w:r w:rsidR="00293C4B" w:rsidRPr="00734EEE">
        <w:rPr>
          <w:rFonts w:ascii="Arial" w:hAnsi="Arial"/>
          <w:rPrChange w:id="105" w:author="Sean" w:date="2021-04-26T16:23:00Z">
            <w:rPr/>
          </w:rPrChange>
        </w:rPr>
        <w:t xml:space="preserve"> </w:t>
      </w:r>
      <w:r w:rsidRPr="00734EEE">
        <w:rPr>
          <w:rFonts w:ascii="Arial" w:hAnsi="Arial"/>
          <w:rPrChange w:id="106" w:author="Sean" w:date="2021-04-26T16:23:00Z">
            <w:rPr/>
          </w:rPrChange>
        </w:rPr>
        <w:t xml:space="preserve">fish and </w:t>
      </w:r>
      <w:del w:id="107" w:author="Sean" w:date="2021-04-26T16:23:00Z">
        <w:r w:rsidRPr="00802B6F">
          <w:rPr>
            <w:bCs/>
          </w:rPr>
          <w:delText>invertebrate communities</w:delText>
        </w:r>
      </w:del>
      <w:ins w:id="108" w:author="Sean" w:date="2021-04-26T16:23:00Z">
        <w:r w:rsidRPr="00734EEE">
          <w:rPr>
            <w:rFonts w:ascii="Arial" w:hAnsi="Arial" w:cs="Arial"/>
            <w:bCs/>
          </w:rPr>
          <w:t>invertebrat</w:t>
        </w:r>
        <w:r w:rsidR="00293C4B" w:rsidRPr="00734EEE">
          <w:rPr>
            <w:rFonts w:ascii="Arial" w:hAnsi="Arial" w:cs="Arial"/>
            <w:bCs/>
          </w:rPr>
          <w:t>es</w:t>
        </w:r>
      </w:ins>
      <w:r w:rsidR="00384C4C" w:rsidRPr="00734EEE">
        <w:rPr>
          <w:rFonts w:ascii="Arial" w:hAnsi="Arial"/>
          <w:rPrChange w:id="109" w:author="Sean" w:date="2021-04-26T16:23:00Z">
            <w:rPr/>
          </w:rPrChange>
        </w:rPr>
        <w:t xml:space="preserve"> </w:t>
      </w:r>
      <w:r w:rsidRPr="00734EEE">
        <w:rPr>
          <w:rFonts w:ascii="Arial" w:hAnsi="Arial"/>
          <w:rPrChange w:id="110" w:author="Sean" w:date="2021-04-26T16:23:00Z">
            <w:rPr/>
          </w:rPrChange>
        </w:rPr>
        <w:t xml:space="preserve">along the gradient </w:t>
      </w:r>
      <w:del w:id="111" w:author="Sean" w:date="2021-04-26T16:23:00Z">
        <w:r w:rsidR="00C369C3">
          <w:rPr>
            <w:bCs/>
          </w:rPr>
          <w:delText>indicate</w:delText>
        </w:r>
      </w:del>
      <w:ins w:id="112" w:author="Sean" w:date="2021-04-26T16:23:00Z">
        <w:r w:rsidR="00293C4B" w:rsidRPr="00734EEE">
          <w:rPr>
            <w:rFonts w:ascii="Arial" w:hAnsi="Arial" w:cs="Arial"/>
            <w:bCs/>
          </w:rPr>
          <w:t xml:space="preserve">are potentially </w:t>
        </w:r>
        <w:r w:rsidR="00C369C3" w:rsidRPr="00734EEE">
          <w:rPr>
            <w:rFonts w:ascii="Arial" w:hAnsi="Arial" w:cs="Arial"/>
            <w:bCs/>
          </w:rPr>
          <w:t>indicat</w:t>
        </w:r>
        <w:r w:rsidR="00293C4B" w:rsidRPr="00734EEE">
          <w:rPr>
            <w:rFonts w:ascii="Arial" w:hAnsi="Arial" w:cs="Arial"/>
            <w:bCs/>
          </w:rPr>
          <w:t>ive of</w:t>
        </w:r>
      </w:ins>
      <w:r w:rsidR="00C369C3" w:rsidRPr="00734EEE">
        <w:rPr>
          <w:rFonts w:ascii="Arial" w:hAnsi="Arial"/>
          <w:rPrChange w:id="113" w:author="Sean" w:date="2021-04-26T16:23:00Z">
            <w:rPr/>
          </w:rPrChange>
        </w:rPr>
        <w:t xml:space="preserve"> both top-down and bottom-up controls on community assembly</w:t>
      </w:r>
      <w:r w:rsidRPr="00734EEE">
        <w:rPr>
          <w:rFonts w:ascii="Arial" w:hAnsi="Arial"/>
          <w:rPrChange w:id="114" w:author="Sean" w:date="2021-04-26T16:23:00Z">
            <w:rPr/>
          </w:rPrChange>
        </w:rPr>
        <w:t xml:space="preserve">. </w:t>
      </w:r>
      <w:r w:rsidR="00C369C3" w:rsidRPr="00734EEE">
        <w:rPr>
          <w:rFonts w:ascii="Arial" w:hAnsi="Arial"/>
          <w:rPrChange w:id="115" w:author="Sean" w:date="2021-04-26T16:23:00Z">
            <w:rPr/>
          </w:rPrChange>
        </w:rPr>
        <w:t xml:space="preserve">Semi-arid sites </w:t>
      </w:r>
      <w:del w:id="116" w:author="Sean" w:date="2021-04-26T16:23:00Z">
        <w:r w:rsidR="00C369C3">
          <w:rPr>
            <w:bCs/>
          </w:rPr>
          <w:delText>contain euryhaline,</w:delText>
        </w:r>
      </w:del>
      <w:ins w:id="117" w:author="Sean" w:date="2021-04-26T16:23:00Z">
        <w:r w:rsidR="00C369C3" w:rsidRPr="00734EEE">
          <w:rPr>
            <w:rFonts w:ascii="Arial" w:hAnsi="Arial" w:cs="Arial"/>
            <w:bCs/>
          </w:rPr>
          <w:t>contain</w:t>
        </w:r>
        <w:r w:rsidR="00BA157D">
          <w:rPr>
            <w:rFonts w:ascii="Arial" w:hAnsi="Arial" w:cs="Arial"/>
            <w:bCs/>
          </w:rPr>
          <w:t>ed</w:t>
        </w:r>
        <w:r w:rsidR="00C369C3" w:rsidRPr="00734EEE">
          <w:rPr>
            <w:rFonts w:ascii="Arial" w:hAnsi="Arial" w:cs="Arial"/>
            <w:bCs/>
          </w:rPr>
          <w:t xml:space="preserve"> </w:t>
        </w:r>
        <w:r w:rsidR="0099264F" w:rsidRPr="00734EEE">
          <w:rPr>
            <w:rFonts w:ascii="Arial" w:hAnsi="Arial" w:cs="Arial"/>
            <w:bCs/>
          </w:rPr>
          <w:t>salt tolerant</w:t>
        </w:r>
      </w:ins>
      <w:r w:rsidR="00C369C3" w:rsidRPr="00734EEE">
        <w:rPr>
          <w:rFonts w:ascii="Arial" w:hAnsi="Arial"/>
          <w:rPrChange w:id="118" w:author="Sean" w:date="2021-04-26T16:23:00Z">
            <w:rPr/>
          </w:rPrChange>
        </w:rPr>
        <w:t xml:space="preserve"> and </w:t>
      </w:r>
      <w:del w:id="119" w:author="Sean" w:date="2021-04-26T16:23:00Z">
        <w:r w:rsidR="00C369C3">
          <w:rPr>
            <w:bCs/>
          </w:rPr>
          <w:delText>rapid</w:delText>
        </w:r>
      </w:del>
      <w:ins w:id="120" w:author="Sean" w:date="2021-04-26T16:23:00Z">
        <w:r w:rsidR="00C369C3" w:rsidRPr="00734EEE">
          <w:rPr>
            <w:rFonts w:ascii="Arial" w:hAnsi="Arial" w:cs="Arial"/>
            <w:bCs/>
          </w:rPr>
          <w:t>rapid</w:t>
        </w:r>
        <w:r w:rsidR="0099264F" w:rsidRPr="00734EEE">
          <w:rPr>
            <w:rFonts w:ascii="Arial" w:hAnsi="Arial" w:cs="Arial"/>
            <w:bCs/>
          </w:rPr>
          <w:t>ly</w:t>
        </w:r>
      </w:ins>
      <w:r w:rsidR="00C369C3" w:rsidRPr="00734EEE">
        <w:rPr>
          <w:rFonts w:ascii="Arial" w:hAnsi="Arial"/>
          <w:rPrChange w:id="121" w:author="Sean" w:date="2021-04-26T16:23:00Z">
            <w:rPr/>
          </w:rPrChange>
        </w:rPr>
        <w:t xml:space="preserve"> proliferating taxa. Sub-humid sites </w:t>
      </w:r>
      <w:del w:id="122" w:author="Sean" w:date="2021-04-26T16:23:00Z">
        <w:r w:rsidR="00C369C3">
          <w:rPr>
            <w:bCs/>
          </w:rPr>
          <w:delText>contain</w:delText>
        </w:r>
      </w:del>
      <w:ins w:id="123" w:author="Sean" w:date="2021-04-26T16:23:00Z">
        <w:r w:rsidR="00C369C3" w:rsidRPr="00734EEE">
          <w:rPr>
            <w:rFonts w:ascii="Arial" w:hAnsi="Arial" w:cs="Arial"/>
            <w:bCs/>
          </w:rPr>
          <w:t>contain</w:t>
        </w:r>
        <w:r w:rsidR="00BA157D">
          <w:rPr>
            <w:rFonts w:ascii="Arial" w:hAnsi="Arial" w:cs="Arial"/>
            <w:bCs/>
          </w:rPr>
          <w:t>ed a variety of</w:t>
        </w:r>
        <w:r w:rsidR="0099264F" w:rsidRPr="00734EEE">
          <w:rPr>
            <w:rFonts w:ascii="Arial" w:hAnsi="Arial" w:cs="Arial"/>
            <w:bCs/>
          </w:rPr>
          <w:t xml:space="preserve"> </w:t>
        </w:r>
        <w:r w:rsidR="00BA157D">
          <w:rPr>
            <w:rFonts w:ascii="Arial" w:hAnsi="Arial" w:cs="Arial"/>
            <w:bCs/>
          </w:rPr>
          <w:t xml:space="preserve">fish omnivores and </w:t>
        </w:r>
        <w:r w:rsidR="0099264F" w:rsidRPr="00734EEE">
          <w:rPr>
            <w:rFonts w:ascii="Arial" w:hAnsi="Arial" w:cs="Arial"/>
            <w:bCs/>
          </w:rPr>
          <w:t>piscivores</w:t>
        </w:r>
        <w:r w:rsidR="00BA157D">
          <w:rPr>
            <w:rFonts w:ascii="Arial" w:hAnsi="Arial" w:cs="Arial"/>
            <w:bCs/>
          </w:rPr>
          <w:t>, including</w:t>
        </w:r>
      </w:ins>
      <w:r w:rsidR="0099264F" w:rsidRPr="00734EEE">
        <w:rPr>
          <w:rFonts w:ascii="Arial" w:hAnsi="Arial"/>
          <w:rPrChange w:id="124" w:author="Sean" w:date="2021-04-26T16:23:00Z">
            <w:rPr/>
          </w:rPrChange>
        </w:rPr>
        <w:t xml:space="preserve"> </w:t>
      </w:r>
      <w:r w:rsidR="00C369C3" w:rsidRPr="00734EEE">
        <w:rPr>
          <w:rFonts w:ascii="Arial" w:hAnsi="Arial"/>
          <w:rPrChange w:id="125" w:author="Sean" w:date="2021-04-26T16:23:00Z">
            <w:rPr/>
          </w:rPrChange>
        </w:rPr>
        <w:t xml:space="preserve">migratory </w:t>
      </w:r>
      <w:del w:id="126" w:author="Sean" w:date="2021-04-26T16:23:00Z">
        <w:r w:rsidR="00C369C3">
          <w:rPr>
            <w:bCs/>
          </w:rPr>
          <w:delText>euryhaline fish and fish predators</w:delText>
        </w:r>
      </w:del>
      <w:ins w:id="127" w:author="Sean" w:date="2021-04-26T16:23:00Z">
        <w:r w:rsidR="0099264F" w:rsidRPr="00734EEE">
          <w:rPr>
            <w:rFonts w:ascii="Arial" w:hAnsi="Arial" w:cs="Arial"/>
            <w:bCs/>
          </w:rPr>
          <w:t>marine species</w:t>
        </w:r>
      </w:ins>
      <w:r w:rsidR="00C369C3" w:rsidRPr="00734EEE">
        <w:rPr>
          <w:rFonts w:ascii="Arial" w:hAnsi="Arial"/>
          <w:rPrChange w:id="128" w:author="Sean" w:date="2021-04-26T16:23:00Z">
            <w:rPr/>
          </w:rPrChange>
        </w:rPr>
        <w:t xml:space="preserve"> which </w:t>
      </w:r>
      <w:ins w:id="129" w:author="Sean" w:date="2021-04-26T16:23:00Z">
        <w:r w:rsidR="0099264F" w:rsidRPr="00734EEE">
          <w:rPr>
            <w:rFonts w:ascii="Arial" w:hAnsi="Arial" w:cs="Arial"/>
            <w:bCs/>
          </w:rPr>
          <w:t xml:space="preserve">may </w:t>
        </w:r>
      </w:ins>
      <w:r w:rsidR="00C369C3" w:rsidRPr="00734EEE">
        <w:rPr>
          <w:rFonts w:ascii="Arial" w:hAnsi="Arial"/>
          <w:rPrChange w:id="130" w:author="Sean" w:date="2021-04-26T16:23:00Z">
            <w:rPr/>
          </w:rPrChange>
        </w:rPr>
        <w:t>impose top-down controls on primary consumers.</w:t>
      </w:r>
      <w:del w:id="131" w:author="Sean" w:date="2021-04-26T16:23:00Z">
        <w:r w:rsidR="00C369C3">
          <w:rPr>
            <w:bCs/>
          </w:rPr>
          <w:delText xml:space="preserve"> Proceeding from humid to arid, low-flow conditions </w:delText>
        </w:r>
        <w:r w:rsidR="00032BFD">
          <w:rPr>
            <w:bCs/>
          </w:rPr>
          <w:delText xml:space="preserve">(high solute concentrations and habitat fragmentation) </w:delText>
        </w:r>
        <w:r w:rsidR="00C369C3">
          <w:rPr>
            <w:bCs/>
          </w:rPr>
          <w:delText>restrict fish compositions</w:delText>
        </w:r>
        <w:r w:rsidR="00032BFD">
          <w:rPr>
            <w:bCs/>
          </w:rPr>
          <w:delText>.</w:delText>
        </w:r>
      </w:del>
      <w:r w:rsidR="00C369C3" w:rsidRPr="00734EEE">
        <w:rPr>
          <w:rFonts w:ascii="Arial" w:hAnsi="Arial"/>
          <w:rPrChange w:id="132" w:author="Sean" w:date="2021-04-26T16:23:00Z">
            <w:rPr/>
          </w:rPrChange>
        </w:rPr>
        <w:t xml:space="preserve"> </w:t>
      </w:r>
      <w:r w:rsidRPr="00734EEE">
        <w:rPr>
          <w:rFonts w:ascii="Arial" w:hAnsi="Arial"/>
          <w:rPrChange w:id="133" w:author="Sean" w:date="2021-04-26T16:23:00Z">
            <w:rPr/>
          </w:rPrChange>
        </w:rPr>
        <w:t>The</w:t>
      </w:r>
      <w:r w:rsidR="00032BFD" w:rsidRPr="00734EEE">
        <w:rPr>
          <w:rFonts w:ascii="Arial" w:hAnsi="Arial"/>
          <w:rPrChange w:id="134" w:author="Sean" w:date="2021-04-26T16:23:00Z">
            <w:rPr/>
          </w:rPrChange>
        </w:rPr>
        <w:t>se</w:t>
      </w:r>
      <w:r w:rsidRPr="00734EEE">
        <w:rPr>
          <w:rFonts w:ascii="Arial" w:hAnsi="Arial"/>
          <w:rPrChange w:id="135" w:author="Sean" w:date="2021-04-26T16:23:00Z">
            <w:rPr/>
          </w:rPrChange>
        </w:rPr>
        <w:t xml:space="preserve"> results indicate that small future changes in precipitation regime in this region may result in abrupt transitions into new community states.</w:t>
      </w:r>
    </w:p>
    <w:p w14:paraId="08BF352B" w14:textId="4DC19ED2" w:rsidR="00293C4B" w:rsidRPr="00734EEE" w:rsidRDefault="00293C4B" w:rsidP="008E71DD">
      <w:pPr>
        <w:spacing w:line="240" w:lineRule="auto"/>
        <w:contextualSpacing/>
        <w:rPr>
          <w:ins w:id="136" w:author="Sean" w:date="2021-04-26T16:23:00Z"/>
          <w:rFonts w:ascii="Arial" w:hAnsi="Arial" w:cs="Arial"/>
          <w:bCs/>
        </w:rPr>
      </w:pPr>
    </w:p>
    <w:p w14:paraId="79C5BD67" w14:textId="77777777" w:rsidR="00255967" w:rsidRPr="00734EEE" w:rsidRDefault="006643E8" w:rsidP="008E71DD">
      <w:pPr>
        <w:spacing w:line="240" w:lineRule="auto"/>
        <w:contextualSpacing/>
        <w:rPr>
          <w:rFonts w:ascii="Arial" w:hAnsi="Arial"/>
          <w:b/>
          <w:rPrChange w:id="137" w:author="Sean" w:date="2021-04-26T16:23:00Z">
            <w:rPr>
              <w:b/>
            </w:rPr>
          </w:rPrChange>
        </w:rPr>
      </w:pPr>
      <w:r w:rsidRPr="00734EEE">
        <w:rPr>
          <w:rFonts w:ascii="Arial" w:hAnsi="Arial"/>
          <w:b/>
          <w:rPrChange w:id="138" w:author="Sean" w:date="2021-04-26T16:23:00Z">
            <w:rPr>
              <w:b/>
            </w:rPr>
          </w:rPrChange>
        </w:rPr>
        <w:t>Introduction</w:t>
      </w:r>
      <w:r w:rsidR="0029112B" w:rsidRPr="00734EEE">
        <w:rPr>
          <w:rFonts w:ascii="Arial" w:hAnsi="Arial"/>
          <w:b/>
          <w:rPrChange w:id="139" w:author="Sean" w:date="2021-04-26T16:23:00Z">
            <w:rPr>
              <w:b/>
            </w:rPr>
          </w:rPrChange>
        </w:rPr>
        <w:t xml:space="preserve">: </w:t>
      </w:r>
    </w:p>
    <w:p w14:paraId="57A6C364" w14:textId="77777777" w:rsidR="00F92723" w:rsidRDefault="00B33B60" w:rsidP="00956D08">
      <w:pPr>
        <w:spacing w:line="240" w:lineRule="auto"/>
        <w:ind w:firstLine="720"/>
        <w:contextualSpacing/>
        <w:rPr>
          <w:del w:id="140" w:author="Sean" w:date="2021-04-26T16:23:00Z"/>
        </w:rPr>
      </w:pPr>
      <w:del w:id="141" w:author="Sean" w:date="2021-04-26T16:23:00Z">
        <w:r w:rsidRPr="00E37DC5">
          <w:delText xml:space="preserve">Anthropogenic climate </w:delText>
        </w:r>
        <w:r w:rsidR="006643E8" w:rsidRPr="00E37DC5">
          <w:delText xml:space="preserve">change creates an urgent need to understand the relationship between biological communities and climate </w:delText>
        </w:r>
        <w:r w:rsidR="00611EFF" w:rsidRPr="00E37DC5">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rsidR="00587510">
          <w:delInstrText xml:space="preserve"> ADDIN EN.CITE </w:delInstrText>
        </w:r>
        <w:r w:rsidR="00587510">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rsidR="00587510">
          <w:delInstrText xml:space="preserve"> ADDIN EN.CITE.DATA </w:delInstrText>
        </w:r>
        <w:r w:rsidR="00587510">
          <w:fldChar w:fldCharType="end"/>
        </w:r>
        <w:r w:rsidR="00611EFF" w:rsidRPr="00E37DC5">
          <w:fldChar w:fldCharType="separate"/>
        </w:r>
        <w:r w:rsidR="00611EFF" w:rsidRPr="00E37DC5">
          <w:rPr>
            <w:noProof/>
          </w:rPr>
          <w:delText>(Wrona, Prowse et al. 2006)</w:delText>
        </w:r>
        <w:r w:rsidR="00611EFF" w:rsidRPr="00E37DC5">
          <w:fldChar w:fldCharType="end"/>
        </w:r>
        <w:r w:rsidR="006643E8" w:rsidRPr="00E522EE">
          <w:delText>. A warmer</w:delText>
        </w:r>
        <w:r w:rsidR="00336714">
          <w:delText xml:space="preserve">, more energetic </w:delText>
        </w:r>
        <w:r w:rsidR="006643E8" w:rsidRPr="00E522EE">
          <w:delText xml:space="preserve">atmosphere intensifies the </w:delText>
        </w:r>
        <w:r w:rsidR="00A870E1">
          <w:delText>h</w:delText>
        </w:r>
        <w:r w:rsidR="006643E8" w:rsidRPr="00E522EE">
          <w:delText xml:space="preserve">ydrological </w:delText>
        </w:r>
        <w:r w:rsidR="00A870E1">
          <w:delText>c</w:delText>
        </w:r>
        <w:r w:rsidR="006643E8" w:rsidRPr="00E522EE">
          <w:delText>ycle (i.e. patterns of precipitation and evaporation)</w:delText>
        </w:r>
        <w:r w:rsidRPr="00E522EE">
          <w:delText xml:space="preserve">, causing </w:delText>
        </w:r>
        <w:r w:rsidR="006643E8" w:rsidRPr="00E522EE">
          <w:delText xml:space="preserve">wet regions </w:delText>
        </w:r>
        <w:r w:rsidRPr="00E522EE">
          <w:delText xml:space="preserve">to </w:delText>
        </w:r>
        <w:r w:rsidR="006643E8" w:rsidRPr="00E522EE">
          <w:delText xml:space="preserve">become wetter and dry regions become drier </w:delText>
        </w:r>
        <w:r w:rsidR="00611EFF" w:rsidRPr="00E522EE">
          <w:fldChar w:fldCharType="begin"/>
        </w:r>
        <w:r w:rsidR="00587510">
          <w:delInstrText xml:space="preserve"> ADDIN EN.CITE &lt;EndNote&gt;&lt;Cite&gt;&lt;Author&gt;Allen&lt;/Author&gt;&lt;Year&gt;2002&lt;/Year&gt;&lt;RecNum&gt;207&lt;/RecNum&gt;&lt;DisplayText&gt;(Allen and Ingram 2002)&lt;/DisplayText&gt;&lt;record&gt;&lt;rec-number&gt;207&lt;/rec-number&gt;&lt;foreign-keys&gt;&lt;key app="EN" db-id="psz5tzvegvfzxvewravxdtp5xdsswfzfxrww" timestamp="0"&gt;207&lt;/key&gt;&lt;/foreign-keys&gt;&lt;ref-type name="Journal Article"&gt;17&lt;/ref-type&gt;&lt;contributors&gt;&lt;authors&gt;&lt;author&gt;Allen, M. R.&lt;/author&gt;&lt;author&gt;Ingram, W. J.&lt;/author&gt;&lt;/authors&gt;&lt;/contributors&gt;&lt;auth-address&gt;Univ Oxford, Dept Phys, Oxford OX1 3PU, England&amp;#xD;Hadley Ctr, Met Off, Bracknell RG12 2SZ, Berks, England&lt;/auth-address&gt;&lt;titles&gt;&lt;title&gt;Constraints on future changes in climate and the hydrologic cycle&lt;/title&gt;&lt;secondary-title&gt;Nature&lt;/secondary-title&gt;&lt;alt-title&gt;Nature&amp;#xD;Nature&lt;/alt-title&gt;&lt;/titles&gt;&lt;pages&gt;224-+&lt;/pages&gt;&lt;volume&gt;419&lt;/volume&gt;&lt;number&gt;6903&lt;/number&gt;&lt;keywords&gt;&lt;keyword&gt;atlantic thermohaline circulation&lt;/keyword&gt;&lt;keyword&gt;north-atlantic&lt;/keyword&gt;&lt;keyword&gt;global precipitation&lt;/keyword&gt;&lt;keyword&gt;southern oscillations&lt;/keyword&gt;&lt;keyword&gt;water-vapor&lt;/keyword&gt;&lt;keyword&gt;atmosphere&lt;/keyword&gt;&lt;keyword&gt;model&lt;/keyword&gt;&lt;keyword&gt;variability&lt;/keyword&gt;&lt;keyword&gt;trends&lt;/keyword&gt;&lt;keyword&gt;frequency&lt;/keyword&gt;&lt;/keywords&gt;&lt;dates&gt;&lt;year&gt;2002&lt;/year&gt;&lt;pub-dates&gt;&lt;date&gt;Sep 12&lt;/date&gt;&lt;/pub-dates&gt;&lt;/dates&gt;&lt;isbn&gt;0028-0836&lt;/isbn&gt;&lt;accession-num&gt;WOS:000177931200052&lt;/accession-num&gt;&lt;urls&gt;&lt;related-urls&gt;&lt;url&gt;&amp;lt;Go to ISI&amp;gt;://WOS:000177931200052&lt;/url&gt;&lt;/related-urls&gt;&lt;/urls&gt;&lt;language&gt;English&lt;/language&gt;&lt;/record&gt;&lt;/Cite&gt;&lt;/EndNote&gt;</w:delInstrText>
        </w:r>
        <w:r w:rsidR="00611EFF" w:rsidRPr="00E522EE">
          <w:fldChar w:fldCharType="separate"/>
        </w:r>
        <w:r w:rsidR="00611EFF" w:rsidRPr="00E522EE">
          <w:rPr>
            <w:noProof/>
          </w:rPr>
          <w:delText>(Allen and Ingram 2002)</w:delText>
        </w:r>
        <w:r w:rsidR="00611EFF" w:rsidRPr="00E522EE">
          <w:fldChar w:fldCharType="end"/>
        </w:r>
        <w:r w:rsidR="00336714">
          <w:delText xml:space="preserve">, </w:delText>
        </w:r>
        <w:r w:rsidR="00A67715">
          <w:delText>and increases</w:delText>
        </w:r>
        <w:r w:rsidR="00336714">
          <w:delText xml:space="preserve"> </w:delText>
        </w:r>
        <w:r w:rsidR="006643E8" w:rsidRPr="00E522EE">
          <w:delText xml:space="preserve">the frequency and intensity of extreme weather events </w:delText>
        </w:r>
        <w:r w:rsidR="00611EFF" w:rsidRPr="00E522EE">
          <w:fldChar w:fldCharType="begin"/>
        </w:r>
        <w:r w:rsidR="00587510">
          <w:delInstrText xml:space="preserve"> ADDIN EN.CITE &lt;EndNote&gt;&lt;Cite&gt;&lt;Author&gt;Held&lt;/Author&gt;&lt;Year&gt;2006&lt;/Year&gt;&lt;RecNum&gt;210&lt;/RecNum&gt;&lt;DisplayText&gt;(Held and Soden 2006)&lt;/DisplayText&gt;&lt;record&gt;&lt;rec-number&gt;210&lt;/rec-number&gt;&lt;foreign-keys&gt;&lt;key app="EN" db-id="psz5tzvegvfzxvewravxdtp5xdsswfzfxrww" timestamp="0"&gt;210&lt;/key&gt;&lt;/foreign-keys&gt;&lt;ref-type name="Journal Article"&gt;17&lt;/ref-type&gt;&lt;contributors&gt;&lt;authors&gt;&lt;author&gt;Held, I. M.&lt;/author&gt;&lt;author&gt;Soden, B. J.&lt;/author&gt;&lt;/authors&gt;&lt;/contributors&gt;&lt;auth-address&gt;Univ Miami, Rosenstiel Sch Marine &amp;amp; Atmospher Sci, Miami, FL 33149 USA&amp;#xD;NOAA, Geophys Fluid Dynam Lab, Princeton, NJ USA&lt;/auth-address&gt;&lt;titles&gt;&lt;title&gt;Robust responses of the hydrological cycle to global warming&lt;/title&gt;&lt;secondary-title&gt;Journal of Climate&lt;/secondary-title&gt;&lt;alt-title&gt;J Climate&amp;#xD;J Climate&lt;/alt-title&gt;&lt;/titles&gt;&lt;pages&gt;5686-5699&lt;/pages&gt;&lt;volume&gt;19&lt;/volume&gt;&lt;number&gt;21&lt;/number&gt;&lt;keywords&gt;&lt;keyword&gt;climate-change&lt;/keyword&gt;&lt;keyword&gt;doubling co2&lt;/keyword&gt;&lt;keyword&gt;water-vapor&lt;/keyword&gt;&lt;keyword&gt;atmosphere&lt;/keyword&gt;&lt;keyword&gt;model&lt;/keyword&gt;&lt;keyword&gt;precipitation&lt;/keyword&gt;&lt;keyword&gt;variability&lt;/keyword&gt;&lt;keyword&gt;circulation&lt;/keyword&gt;&lt;keyword&gt;feedbacks&lt;/keyword&gt;&lt;keyword&gt;moisture&lt;/keyword&gt;&lt;/keywords&gt;&lt;dates&gt;&lt;year&gt;2006&lt;/year&gt;&lt;pub-dates&gt;&lt;date&gt;Nov 1&lt;/date&gt;&lt;/pub-dates&gt;&lt;/dates&gt;&lt;isbn&gt;0894-8755&lt;/isbn&gt;&lt;accession-num&gt;WOS:000242163800014&lt;/accession-num&gt;&lt;urls&gt;&lt;related-urls&gt;&lt;url&gt;&amp;lt;Go to ISI&amp;gt;://WOS:000242163800014&lt;/url&gt;&lt;/related-urls&gt;&lt;/urls&gt;&lt;language&gt;English&lt;/language&gt;&lt;/record&gt;&lt;/Cite&gt;&lt;/EndNote&gt;</w:delInstrText>
        </w:r>
        <w:r w:rsidR="00611EFF" w:rsidRPr="00E522EE">
          <w:fldChar w:fldCharType="separate"/>
        </w:r>
        <w:r w:rsidR="00611EFF" w:rsidRPr="00E522EE">
          <w:rPr>
            <w:noProof/>
          </w:rPr>
          <w:delText>(Held and Soden 2006)</w:delText>
        </w:r>
        <w:r w:rsidR="00611EFF" w:rsidRPr="00E522EE">
          <w:fldChar w:fldCharType="end"/>
        </w:r>
        <w:r w:rsidR="006643E8" w:rsidRPr="00E522EE">
          <w:delText xml:space="preserve">. The predicted </w:delText>
        </w:r>
        <w:r w:rsidR="00336714">
          <w:delText>changes</w:delText>
        </w:r>
        <w:r w:rsidR="00336714" w:rsidRPr="00E522EE">
          <w:delText xml:space="preserve"> </w:delText>
        </w:r>
        <w:r w:rsidR="006643E8" w:rsidRPr="00E522EE">
          <w:delText xml:space="preserve">in precipitation </w:delText>
        </w:r>
        <w:r w:rsidR="00336714">
          <w:delText>patterns</w:delText>
        </w:r>
        <w:r w:rsidR="00336714" w:rsidRPr="00E522EE">
          <w:delText xml:space="preserve"> </w:delText>
        </w:r>
        <w:r w:rsidR="006643E8" w:rsidRPr="00E522EE">
          <w:delText xml:space="preserve">will have significant effects on ecosystems, especially in arid and semi-arid regions </w:delText>
        </w:r>
        <w:r w:rsidR="00611EFF" w:rsidRPr="00E522EE">
          <w:fldChar w:fldCharType="begin"/>
        </w:r>
        <w:r w:rsidR="00587510">
          <w:delInstrText xml:space="preserve"> ADDIN EN.CITE &lt;EndNote&gt;&lt;Cite&gt;&lt;Author&gt;Grimm&lt;/Author&gt;&lt;Year&gt;2013&lt;/Year&gt;&lt;RecNum&gt;239&lt;/RecNum&gt;&lt;DisplayText&gt;(Grimm, Chapin et al. 2013)&lt;/DisplayText&gt;&lt;record&gt;&lt;rec-number&gt;239&lt;/rec-number&gt;&lt;foreign-keys&gt;&lt;key app="EN" db-id="psz5tzvegvfzxvewravxdtp5xdsswfzfxrww" timestamp="0"&gt;239&lt;/key&gt;&lt;/foreign-keys&gt;&lt;ref-type name="Journal Article"&gt;17&lt;/ref-type&gt;&lt;contributors&gt;&lt;authors&gt;&lt;author&gt;Grimm, Nancy B.&lt;/author&gt;&lt;author&gt;Chapin, F. Stuart&lt;/author&gt;&lt;author&gt;Bierwagen, Britta&lt;/author&gt;&lt;author&gt;Gonzalez, Patrick&lt;/author&gt;&lt;author&gt;Groffman, Peter M.&lt;/author&gt;&lt;/authors&gt;&lt;/contributors&gt;&lt;titles&gt;&lt;title&gt;The impacts of climate change on ecosystem structure and function&lt;/title&gt;&lt;secondary-title&gt;Frontiers in ecology and the environment&lt;/secondary-title&gt;&lt;/titles&gt;&lt;pages&gt;474-482&lt;/pages&gt;&lt;volume&gt;11&lt;/volume&gt;&lt;number&gt;9&lt;/number&gt;&lt;dates&gt;&lt;year&gt;2013&lt;/year&gt;&lt;pub-dates&gt;&lt;date&gt;2013&lt;/date&gt;&lt;/pub-dates&gt;&lt;/dates&gt;&lt;publisher&gt;Ecological Society of America&lt;/publisher&gt;&lt;isbn&gt;1540-9295&lt;/isbn&gt;&lt;urls&gt;&lt;related-urls&gt;&lt;url&gt;https://esajournals.onlinelibrary.wiley.com/doi/pdf/10.1890/120282&lt;/url&gt;&lt;/related-urls&gt;&lt;/urls&gt;&lt;electronic-resource-num&gt;10.1890/120282&lt;/electronic-resource-num&gt;&lt;/record&gt;&lt;/Cite&gt;&lt;/EndNote&gt;</w:delInstrText>
        </w:r>
        <w:r w:rsidR="00611EFF" w:rsidRPr="00E522EE">
          <w:fldChar w:fldCharType="separate"/>
        </w:r>
        <w:r w:rsidR="00611EFF" w:rsidRPr="00E522EE">
          <w:rPr>
            <w:noProof/>
          </w:rPr>
          <w:delText>(Grimm, Chapin et al. 2013)</w:delText>
        </w:r>
        <w:r w:rsidR="00611EFF" w:rsidRPr="00E522EE">
          <w:fldChar w:fldCharType="end"/>
        </w:r>
        <w:r w:rsidR="006643E8" w:rsidRPr="00E522EE">
          <w:delText>.</w:delText>
        </w:r>
        <w:r w:rsidR="00C827BF">
          <w:delText xml:space="preserve"> Freshwater systems</w:delText>
        </w:r>
        <w:r w:rsidR="00604A80">
          <w:delText xml:space="preserve"> contain many species with limited dispersal capabilities which </w:delText>
        </w:r>
        <w:r w:rsidR="00C827BF">
          <w:delText xml:space="preserve">are highly sensitive to </w:delText>
        </w:r>
        <w:r w:rsidR="00586A92">
          <w:delText xml:space="preserve">changes </w:delText>
        </w:r>
        <w:r w:rsidR="00C827BF">
          <w:delText>water temperature and availability</w:delText>
        </w:r>
        <w:r w:rsidR="00586A92">
          <w:delText xml:space="preserve"> </w:delText>
        </w:r>
        <w:r w:rsidR="00586A92">
          <w:fldChar w:fldCharType="begin">
            <w:fldData xml:space="preserve">PEVuZE5vdGU+PENpdGU+PEF1dGhvcj5Xb29kd2FyZDwvQXV0aG9yPjxZZWFyPjIwMTA8L1llYXI+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</w:fldData>
          </w:fldChar>
        </w:r>
        <w:r w:rsidR="00587510">
          <w:delInstrText xml:space="preserve"> ADDIN EN.CITE </w:delInstrText>
        </w:r>
        <w:r w:rsidR="00587510">
          <w:fldChar w:fldCharType="begin">
            <w:fldData xml:space="preserve">PEVuZE5vdGU+PENpdGU+PEF1dGhvcj5Xb29kd2FyZDwvQXV0aG9yPjxZZWFyPjIwMTA8L1llYXI+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</w:fldData>
          </w:fldChar>
        </w:r>
        <w:r w:rsidR="00587510">
          <w:delInstrText xml:space="preserve"> ADDIN EN.CITE.DATA </w:delInstrText>
        </w:r>
        <w:r w:rsidR="00587510">
          <w:fldChar w:fldCharType="end"/>
        </w:r>
        <w:r w:rsidR="00586A92">
          <w:fldChar w:fldCharType="separate"/>
        </w:r>
        <w:r w:rsidR="00586A92">
          <w:rPr>
            <w:noProof/>
          </w:rPr>
          <w:delText>(Woodward, Perkins et al. 2010)</w:delText>
        </w:r>
        <w:r w:rsidR="00586A92">
          <w:fldChar w:fldCharType="end"/>
        </w:r>
        <w:r w:rsidR="00347E19" w:rsidRPr="00E522EE">
          <w:delText>.</w:delText>
        </w:r>
        <w:r w:rsidR="00587510">
          <w:delText xml:space="preserve"> Global hydrological models predict </w:delText>
        </w:r>
        <w:r w:rsidR="00987D64">
          <w:delText xml:space="preserve">region-specific changes in annual flow regime including </w:delText>
        </w:r>
        <w:r w:rsidR="00587510">
          <w:delText>shifts from intermittent to perennial</w:delText>
        </w:r>
        <w:r w:rsidR="00987D64">
          <w:delText xml:space="preserve"> streamflow in Arizona, New Mexico, and West </w:delText>
        </w:r>
        <w:r w:rsidR="00956D08">
          <w:delText>Texas.</w:delText>
        </w:r>
        <w:r w:rsidR="00347E19" w:rsidRPr="00E522EE">
          <w:delText xml:space="preserve"> </w:delText>
        </w:r>
        <w:r w:rsidR="006643E8" w:rsidRPr="00E522EE">
          <w:delText>However, it is unclear how</w:delText>
        </w:r>
        <w:r w:rsidR="00A64EA6">
          <w:delText xml:space="preserve"> the biological communities within the </w:delText>
        </w:r>
        <w:r w:rsidR="00347E19" w:rsidRPr="00E522EE">
          <w:delText xml:space="preserve">stream </w:delText>
        </w:r>
        <w:r w:rsidR="006643E8" w:rsidRPr="00E522EE">
          <w:delText xml:space="preserve">ecosystems will respond </w:delText>
        </w:r>
        <w:r w:rsidR="00F92723" w:rsidRPr="00E522EE">
          <w:delText>to the predicted changes to the hydrologic cycle</w:delText>
        </w:r>
        <w:r w:rsidR="006643E8" w:rsidRPr="00E522EE">
          <w:delText xml:space="preserve">. </w:delText>
        </w:r>
        <w:r w:rsidRPr="00E522EE">
          <w:delText>Therefore</w:delText>
        </w:r>
        <w:r w:rsidR="006643E8" w:rsidRPr="00E522EE">
          <w:delText xml:space="preserve">, </w:delText>
        </w:r>
        <w:r w:rsidR="00AD5979" w:rsidRPr="00E522EE">
          <w:delText xml:space="preserve">clarifying </w:delText>
        </w:r>
        <w:r w:rsidR="00F92723" w:rsidRPr="00E522EE">
          <w:delText xml:space="preserve">mechanistic links between climate drivers and </w:delText>
        </w:r>
        <w:r w:rsidR="00A64EA6">
          <w:delText>in-stream biological communities</w:delText>
        </w:r>
        <w:r w:rsidR="00AD5979" w:rsidRPr="00E522EE">
          <w:delText xml:space="preserve"> </w:delText>
        </w:r>
        <w:r w:rsidR="00A870E1">
          <w:delText xml:space="preserve">will </w:delText>
        </w:r>
        <w:r w:rsidR="00AD5979" w:rsidRPr="00E522EE">
          <w:delText xml:space="preserve">improve </w:delText>
        </w:r>
        <w:r w:rsidR="00A870E1">
          <w:delText xml:space="preserve">our ability to </w:delText>
        </w:r>
        <w:r w:rsidR="00AD5979" w:rsidRPr="00E522EE">
          <w:delText xml:space="preserve">predict </w:delText>
        </w:r>
        <w:r w:rsidR="00A870E1">
          <w:delText>to the effects of</w:delText>
        </w:r>
        <w:r w:rsidR="00F92723" w:rsidRPr="00E522EE">
          <w:delText xml:space="preserve"> anthropogenic climate change</w:delText>
        </w:r>
        <w:r w:rsidR="00A870E1">
          <w:delText xml:space="preserve"> o</w:delText>
        </w:r>
        <w:r w:rsidR="00A67715">
          <w:delText>n</w:delText>
        </w:r>
        <w:r w:rsidR="00A870E1">
          <w:delText xml:space="preserve"> lotic ecosystems</w:delText>
        </w:r>
        <w:r w:rsidR="00F92723" w:rsidRPr="00E522EE">
          <w:delText>.</w:delText>
        </w:r>
      </w:del>
    </w:p>
    <w:p w14:paraId="33A2BF9A" w14:textId="77777777" w:rsidR="00A870E1" w:rsidRPr="00E522EE" w:rsidRDefault="00A64EA6" w:rsidP="00956D08">
      <w:pPr>
        <w:spacing w:line="240" w:lineRule="auto"/>
        <w:ind w:firstLine="720"/>
        <w:contextualSpacing/>
        <w:rPr>
          <w:del w:id="142" w:author="Sean" w:date="2021-04-26T16:23:00Z"/>
        </w:rPr>
      </w:pPr>
      <w:del w:id="143" w:author="Sean" w:date="2021-04-26T16:23:00Z">
        <w:r>
          <w:delText>Streams ecosystems are shaped by flow regimes</w:delText>
        </w:r>
        <w:r w:rsidR="003A71C9">
          <w:delText xml:space="preserve"> which </w:delText>
        </w:r>
        <w:r w:rsidR="00D47F24">
          <w:delText xml:space="preserve">regulate the physical extent of aquatic habitat, the water quality, sourcing and exchange rates of material, habitat connectivity and diversity </w:delText>
        </w:r>
        <w:r w:rsidR="00D47F24">
          <w:fldChar w:fldCharType="begin"/>
        </w:r>
        <w:r w:rsidR="00D47F24">
          <w:delInstrText xml:space="preserve"> ADDIN EN.CITE &lt;EndNote&gt;&lt;Cite&gt;&lt;Author&gt;Rolls&lt;/Author&gt;&lt;Year&gt;2012&lt;/Year&gt;&lt;RecNum&gt;241&lt;/RecNum&gt;&lt;DisplayText&gt;(Rolls, Leigh et al. 2012)&lt;/DisplayText&gt;&lt;record&gt;&lt;rec-number&gt;241&lt;/rec-number&gt;&lt;foreign-keys&gt;&lt;key app="EN" db-id="psz5tzvegvfzxvewravxdtp5xdsswfzfxrww" timestamp="1590521567"&gt;241&lt;/key&gt;&lt;/foreign-keys&gt;&lt;ref-type name="Journal Article"&gt;17&lt;/ref-type&gt;&lt;contributors&gt;&lt;authors&gt;&lt;author&gt;Rolls, R. J.&lt;/author&gt;&lt;author&gt;Leigh, C.&lt;/author&gt;&lt;author&gt;Sheldon, F.&lt;/author&gt;&lt;/authors&gt;&lt;/contributors&gt;&lt;titles&gt;&lt;title&gt;Mechanistic effects of low-flow hydrology on riverine ecosystems: ecological principles and consequences of alteration&lt;/title&gt;&lt;secondary-title&gt;Freshwater Science&lt;/secondary-title&gt;&lt;/titles&gt;&lt;periodical&gt;&lt;full-title&gt;Freshwater Science&lt;/full-title&gt;&lt;/periodical&gt;&lt;pages&gt;1163-1186&lt;/pages&gt;&lt;volume&gt;31&lt;/volume&gt;&lt;number&gt;4&lt;/number&gt;&lt;dates&gt;&lt;year&gt;2012&lt;/year&gt;&lt;pub-dates&gt;&lt;date&gt;Dec&lt;/date&gt;&lt;/pub-dates&gt;&lt;/dates&gt;&lt;isbn&gt;2161-9549&lt;/isbn&gt;&lt;accession-num&gt;WOS:000311266300014&lt;/accession-num&gt;&lt;urls&gt;&lt;related-urls&gt;&lt;url&gt;&amp;lt;Go to ISI&amp;gt;://WOS:000311266300014&lt;/url&gt;&lt;/related-urls&gt;&lt;/urls&gt;&lt;electronic-resource-num&gt;10.1899/12-002.1&lt;/electronic-resource-num&gt;&lt;/record&gt;&lt;/Cite&gt;&lt;/EndNote&gt;</w:delInstrText>
        </w:r>
        <w:r w:rsidR="00D47F24">
          <w:fldChar w:fldCharType="separate"/>
        </w:r>
        <w:r w:rsidR="00D47F24">
          <w:rPr>
            <w:noProof/>
          </w:rPr>
          <w:delText>(Rolls, Leigh et al. 2012)</w:delText>
        </w:r>
        <w:r w:rsidR="00D47F24">
          <w:fldChar w:fldCharType="end"/>
        </w:r>
        <w:r w:rsidR="004756C1" w:rsidRPr="00F80559">
          <w:delText>.</w:delText>
        </w:r>
        <w:r w:rsidR="00D47F24">
          <w:delText xml:space="preserve"> In addition to streamflow mechanisms, streamside vegetation </w:delText>
        </w:r>
        <w:r w:rsidR="003A71C9">
          <w:delText xml:space="preserve">mediates interactions with watershed </w:delText>
        </w:r>
        <w:r w:rsidR="00A870E1" w:rsidRPr="00F80559">
          <w:delText>nutrient</w:delText>
        </w:r>
        <w:r w:rsidR="003A71C9">
          <w:delText>s</w:delText>
        </w:r>
        <w:r w:rsidR="00A870E1" w:rsidRPr="00F80559">
          <w:delText xml:space="preserve">, carbon and light inputs to streams </w:delText>
        </w:r>
        <w:r w:rsidR="00A870E1" w:rsidRPr="00F80559">
          <w:fldChar w:fldCharType="begin"/>
        </w:r>
        <w:r w:rsidR="00587510">
          <w:delInstrText xml:space="preserve"> ADDIN EN.CITE &lt;EndNote&gt;&lt;Cite&gt;&lt;Author&gt;Schade&lt;/Author&gt;&lt;Year&gt;2001&lt;/Year&gt;&lt;RecNum&gt;183&lt;/RecNum&gt;&lt;DisplayText&gt;(Schade, G. Fisher et al. 2001)&lt;/DisplayText&gt;&lt;record&gt;&lt;rec-number&gt;183&lt;/rec-number&gt;&lt;foreign-keys&gt;&lt;key app="EN" db-id="psz5tzvegvfzxvewravxdtp5xdsswfzfxrww" timestamp="0"&gt;183&lt;/key&gt;&lt;/foreign-keys&gt;&lt;ref-type name="Book"&gt;6&lt;/ref-type&gt;&lt;contributors&gt;&lt;authors&gt;&lt;author&gt;Schade, John&lt;/author&gt;&lt;author&gt;G. Fisher, S.&lt;/author&gt;&lt;author&gt;Grimm, Nancy&lt;/author&gt;&lt;author&gt;A. Seddon, J.&lt;/author&gt;&lt;/authors&gt;&lt;/contributors&gt;&lt;titles&gt;&lt;title&gt;The Influence of Riparian Shrub on Nitrogen Cycling in a Sonoran Desert Stream&lt;/title&gt;&lt;alt-title&gt;Ecology&lt;/alt-title&gt;&lt;/titles&gt;&lt;alt-periodical&gt;&lt;full-title&gt;Ecology&lt;/full-title&gt;&lt;/alt-periodical&gt;&lt;pages&gt;3363-3376&lt;/pages&gt;&lt;volume&gt;82&lt;/volume&gt;&lt;dates&gt;&lt;year&gt;2001&lt;/year&gt;&lt;/dates&gt;&lt;urls&gt;&lt;related-urls&gt;&lt;url&gt;https://esajournals.onlinelibrary.wiley.com/doi/pdf/10.1890/0012-9658%282001%29082%5B3363%3ATIOARS%5D2.0.CO%3B2&lt;/url&gt;&lt;/related-urls&gt;&lt;/urls&gt;&lt;electronic-resource-num&gt;10.1890/0012-9658(2001)082[3363:TIOARS]2.0.CO;2&lt;/electronic-resource-num&gt;&lt;/record&gt;&lt;/Cite&gt;&lt;/EndNote&gt;</w:delInstrText>
        </w:r>
        <w:r w:rsidR="00A870E1" w:rsidRPr="00F80559">
          <w:fldChar w:fldCharType="separate"/>
        </w:r>
        <w:r w:rsidR="00A870E1" w:rsidRPr="00F80559">
          <w:rPr>
            <w:noProof/>
          </w:rPr>
          <w:delText>(Schade, G. Fisher et al. 2001)</w:delText>
        </w:r>
        <w:r w:rsidR="00A870E1" w:rsidRPr="00F80559">
          <w:fldChar w:fldCharType="end"/>
        </w:r>
        <w:r w:rsidR="00A870E1" w:rsidRPr="00F80559">
          <w:delText xml:space="preserve">. </w:delText>
        </w:r>
        <w:r w:rsidR="009F50BD">
          <w:delText xml:space="preserve">Precipitation regime is the primary regulator of both streamflow and riparian characteristics. With predicted changes in flood and drought characteristics under global warming </w:delText>
        </w:r>
        <w:r w:rsidR="009F50BD">
          <w:fldChar w:fldCharType="begin"/>
        </w:r>
        <w:r w:rsidR="009F50BD">
          <w:delInstrText xml:space="preserve"> ADDIN EN.CITE &lt;EndNote&gt;&lt;Cite&gt;&lt;Author&gt;Hirabayashi&lt;/Author&gt;&lt;Year&gt;2008&lt;/Year&gt;&lt;RecNum&gt;37&lt;/RecNum&gt;&lt;DisplayText&gt;(Hirabayashi, Kanae et al. 2008)&lt;/DisplayText&gt;&lt;record&gt;&lt;rec-number&gt;37&lt;/rec-number&gt;&lt;foreign-keys&gt;&lt;key app="EN" db-id="psz5tzvegvfzxvewravxdtp5xdsswfzfxrww" timestamp="0"&gt;37&lt;/key&gt;&lt;/foreign-keys&gt;&lt;ref-type name="Journal Article"&gt;17&lt;/ref-type&gt;&lt;contributors&gt;&lt;authors&gt;&lt;author&gt;Hirabayashi, Yukiko&lt;/author&gt;&lt;author&gt;Kanae, Shinjiro&lt;/author&gt;&lt;author&gt;Emori, Seita&lt;/author&gt;&lt;author&gt;Oki, Taikan&lt;/author&gt;&lt;author&gt;Kimoto, Masahide&lt;/author&gt;&lt;/authors&gt;&lt;/contributors&gt;&lt;titles&gt;&lt;title&gt;Global projections of changing risks of floods and droughts in a changing climate&lt;/title&gt;&lt;secondary-title&gt;Hydrological Sciences Journal&lt;/secondary-title&gt;&lt;/titles&gt;&lt;pages&gt;754-772&lt;/pages&gt;&lt;volume&gt;53&lt;/volume&gt;&lt;number&gt;4&lt;/number&gt;&lt;dates&gt;&lt;year&gt;2008&lt;/year&gt;&lt;pub-dates&gt;&lt;date&gt;2008/08/01&lt;/date&gt;&lt;/pub-dates&gt;&lt;/dates&gt;&lt;publisher&gt;Taylor &amp;amp; Francis&lt;/publisher&gt;&lt;isbn&gt;0262-6667&lt;/isbn&gt;&lt;urls&gt;&lt;related-urls&gt;&lt;url&gt;https://doi.org/10.1623/hysj.53.4.754&lt;/url&gt;&lt;/related-urls&gt;&lt;/urls&gt;&lt;electronic-resource-num&gt;10.1623/hysj.53.4.754&lt;/electronic-resource-num&gt;&lt;/record&gt;&lt;/Cite&gt;&lt;/EndNote&gt;</w:delInstrText>
        </w:r>
        <w:r w:rsidR="009F50BD">
          <w:fldChar w:fldCharType="separate"/>
        </w:r>
        <w:r w:rsidR="009F50BD">
          <w:rPr>
            <w:noProof/>
          </w:rPr>
          <w:delText>(Hirabayashi, Kanae et al. 2008)</w:delText>
        </w:r>
        <w:r w:rsidR="009F50BD">
          <w:fldChar w:fldCharType="end"/>
        </w:r>
        <w:r w:rsidR="009F50BD">
          <w:delText>, it is imperative to understand the mechanistic links between precipitation, streamflow, and riparian interactions with aquatic biological communities</w:delText>
        </w:r>
      </w:del>
    </w:p>
    <w:p w14:paraId="059D3C7C" w14:textId="77777777" w:rsidR="004F6B73" w:rsidRPr="00E522EE" w:rsidRDefault="006D2F2A" w:rsidP="00956D08">
      <w:pPr>
        <w:spacing w:line="240" w:lineRule="auto"/>
        <w:ind w:firstLine="720"/>
        <w:contextualSpacing/>
        <w:rPr>
          <w:del w:id="144" w:author="Sean" w:date="2021-04-26T16:23:00Z"/>
        </w:rPr>
      </w:pPr>
      <w:del w:id="145" w:author="Sean" w:date="2021-04-26T16:23:00Z">
        <w:r>
          <w:delText>Hierarchical</w:delText>
        </w:r>
        <w:r w:rsidR="00A870E1">
          <w:delText xml:space="preserve"> community assembly models can help us organize our hypotheses regarding impacts of climate change on stream communities</w:delText>
        </w:r>
        <w:r w:rsidR="006643E8" w:rsidRPr="00E522EE">
          <w:delText xml:space="preserve"> </w:delText>
        </w:r>
        <w:r w:rsidR="00611EFF" w:rsidRPr="00E522EE">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delInstrText xml:space="preserve"> ADDIN EN.CITE </w:delInstrText>
        </w:r>
        <w:r w:rsidR="00587510">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delInstrText xml:space="preserve"> ADDIN EN.CITE.DATA </w:delInstrText>
        </w:r>
        <w:r w:rsidR="00587510">
          <w:fldChar w:fldCharType="end"/>
        </w:r>
        <w:r w:rsidR="00611EFF" w:rsidRPr="00E522EE">
          <w:fldChar w:fldCharType="separate"/>
        </w:r>
        <w:r w:rsidR="00611EFF" w:rsidRPr="00E522EE">
          <w:rPr>
            <w:noProof/>
          </w:rPr>
          <w:delText>(Poff 1997)</w:delText>
        </w:r>
        <w:r w:rsidR="00611EFF" w:rsidRPr="00E522EE">
          <w:fldChar w:fldCharType="end"/>
        </w:r>
        <w:r w:rsidR="00CF3064" w:rsidRPr="00E522EE">
          <w:delText>.</w:delText>
        </w:r>
        <w:r w:rsidR="00CA6CBF">
          <w:delText xml:space="preserve"> </w:delText>
        </w:r>
        <w:r w:rsidR="00CF3064" w:rsidRPr="00E522EE">
          <w:delText>Assuming organisms can disperse to a habitat, they must be able to survive in the local environment</w:delText>
        </w:r>
        <w:r w:rsidR="004E6DDA">
          <w:delText xml:space="preserve"> (abiotic filters)</w:delText>
        </w:r>
        <w:r w:rsidR="00CF3064" w:rsidRPr="00E522EE">
          <w:delText xml:space="preserve"> and successfully reproduce in the presence of other organisms exerting pressures </w:delText>
        </w:r>
        <w:r w:rsidR="004E6DDA">
          <w:delText xml:space="preserve">(biotic interactions) </w:delText>
        </w:r>
        <w:r w:rsidR="00CF3064" w:rsidRPr="00E522EE">
          <w:delText xml:space="preserve">such as competition and predation </w:delText>
        </w:r>
        <w:r w:rsidR="00611EFF" w:rsidRPr="00E522EE">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delInstrText xml:space="preserve"> ADDIN EN.CITE </w:delInstrText>
        </w:r>
        <w:r w:rsidR="00587510">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delInstrText xml:space="preserve"> ADDIN EN.CITE.DATA </w:delInstrText>
        </w:r>
        <w:r w:rsidR="00587510">
          <w:fldChar w:fldCharType="end"/>
        </w:r>
        <w:r w:rsidR="00611EFF" w:rsidRPr="00E522EE">
          <w:fldChar w:fldCharType="separate"/>
        </w:r>
        <w:r w:rsidR="00611EFF" w:rsidRPr="00E522EE">
          <w:rPr>
            <w:noProof/>
          </w:rPr>
          <w:delText>(Patrick and Swan 2011)</w:delText>
        </w:r>
        <w:r w:rsidR="00611EFF" w:rsidRPr="00E522EE">
          <w:fldChar w:fldCharType="end"/>
        </w:r>
        <w:r w:rsidR="00611EFF" w:rsidRPr="00E522EE">
          <w:delText>.</w:delText>
        </w:r>
        <w:r w:rsidR="006643E8" w:rsidRPr="00E522EE">
          <w:delText xml:space="preserve"> </w:delText>
        </w:r>
        <w:r w:rsidR="00347E19" w:rsidRPr="00E522EE">
          <w:delText>Abiotic filters are conceptually easy to understand.</w:delText>
        </w:r>
        <w:r w:rsidR="00CA6CBF">
          <w:delText xml:space="preserve"> </w:delText>
        </w:r>
        <w:r w:rsidR="006643E8" w:rsidRPr="00E522EE">
          <w:delText xml:space="preserve">Species have physiological tolerances which limit their distribution across environmental gradients </w:delText>
        </w:r>
        <w:r w:rsidR="00611EFF" w:rsidRPr="00E522EE">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delInstrText xml:space="preserve"> ADDIN EN.CITE </w:delInstrText>
        </w:r>
        <w:r w:rsidR="00587510">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delInstrText xml:space="preserve"> ADDIN EN.CITE.DATA </w:delInstrText>
        </w:r>
        <w:r w:rsidR="00587510">
          <w:fldChar w:fldCharType="end"/>
        </w:r>
        <w:r w:rsidR="00611EFF" w:rsidRPr="00E522EE">
          <w:fldChar w:fldCharType="separate"/>
        </w:r>
        <w:r w:rsidR="00611EFF" w:rsidRPr="00E522EE">
          <w:rPr>
            <w:noProof/>
          </w:rPr>
          <w:delText>(Whittaker, Willis et al. 2001)</w:delText>
        </w:r>
        <w:r w:rsidR="00611EFF" w:rsidRPr="00E522EE">
          <w:fldChar w:fldCharType="end"/>
        </w:r>
        <w:r w:rsidR="004E6DDA">
          <w:delText>, if climate change alters those gradients we can expect concordant changes in species distributions</w:delText>
        </w:r>
        <w:r w:rsidR="006643E8" w:rsidRPr="00E522EE">
          <w:delText xml:space="preserve">. </w:delText>
        </w:r>
        <w:r w:rsidR="00A870E1">
          <w:delText>However, u</w:delText>
        </w:r>
        <w:r w:rsidR="004F6B73" w:rsidRPr="00E522EE">
          <w:delText xml:space="preserve">nderstanding </w:delText>
        </w:r>
        <w:r w:rsidR="004E6DDA">
          <w:delText>how the environment affects</w:delText>
        </w:r>
        <w:r w:rsidR="004F6B73" w:rsidRPr="00E522EE">
          <w:delText xml:space="preserve"> biotic interactions is more challenging due to the complex sets of interactions that govern these processes </w:delText>
        </w:r>
        <w:r w:rsidR="00D93E52" w:rsidRPr="00E522EE">
          <w:fldChar w:fldCharType="begin"/>
        </w:r>
        <w:r w:rsidR="00587510">
          <w:delInstrText xml:space="preserve"> ADDIN EN.CITE &lt;EndNote&gt;&lt;Cite&gt;&lt;Author&gt;Seabra&lt;/Author&gt;&lt;Year&gt;2015&lt;/Year&gt;&lt;RecNum&gt;28&lt;/RecNum&gt;&lt;DisplayText&gt;(Seabra, Wethey et al. 2015)&lt;/DisplayText&gt;&lt;record&gt;&lt;rec-number&gt;28&lt;/rec-number&gt;&lt;foreign-keys&gt;&lt;key app="EN" db-id="psz5tzvegvfzxvewravxdtp5xdsswfzfxrww" timestamp="0"&gt;28&lt;/key&gt;&lt;/foreign-keys&gt;&lt;ref-type name="Journal Article"&gt;17&lt;/ref-type&gt;&lt;contributors&gt;&lt;authors&gt;&lt;author&gt;Seabra, R.&lt;/author&gt;&lt;author&gt;Wethey, D. S.&lt;/author&gt;&lt;author&gt;Santos, A. M.&lt;/author&gt;&lt;author&gt;Lima, F. P.&lt;/author&gt;&lt;/authors&gt;&lt;/contributors&gt;&lt;titles&gt;&lt;title&gt;Understanding complex biogeographic responses to climate change&lt;/title&gt;&lt;secondary-title&gt;Scientific Reports&lt;/secondary-title&gt;&lt;/titles&gt;&lt;volume&gt;5&lt;/volume&gt;&lt;dates&gt;&lt;year&gt;2015&lt;/year&gt;&lt;pub-dates&gt;&lt;date&gt;Aug&lt;/date&gt;&lt;/pub-dates&gt;&lt;/dates&gt;&lt;isbn&gt;2045-2322&lt;/isbn&gt;&lt;accession-num&gt;WOS:000359127200001&lt;/accession-num&gt;&lt;urls&gt;&lt;related-urls&gt;&lt;url&gt;&amp;lt;Go to ISI&amp;gt;://WOS:000359127200001&lt;/url&gt;&lt;/related-urls&gt;&lt;/urls&gt;&lt;custom7&gt;12930&lt;/custom7&gt;&lt;electronic-resource-num&gt;10.1038/srep12930&lt;/electronic-resource-num&gt;&lt;/record&gt;&lt;/Cite&gt;&lt;/EndNote&gt;</w:delInstrText>
        </w:r>
        <w:r w:rsidR="00D93E52" w:rsidRPr="00E522EE">
          <w:fldChar w:fldCharType="separate"/>
        </w:r>
        <w:r w:rsidR="00D93E52" w:rsidRPr="00E522EE">
          <w:rPr>
            <w:noProof/>
          </w:rPr>
          <w:delText>(Seabra, Wethey et al. 2015)</w:delText>
        </w:r>
        <w:r w:rsidR="00D93E52" w:rsidRPr="00E522EE">
          <w:fldChar w:fldCharType="end"/>
        </w:r>
        <w:r w:rsidR="004F6B73" w:rsidRPr="00E522EE">
          <w:delText>.</w:delText>
        </w:r>
        <w:r w:rsidR="00A67715">
          <w:delText xml:space="preserve"> </w:delText>
        </w:r>
        <w:r w:rsidR="00A870E1">
          <w:delText>As a result</w:delText>
        </w:r>
        <w:r w:rsidR="004F6B73" w:rsidRPr="00E522EE">
          <w:delText xml:space="preserve">, </w:delText>
        </w:r>
        <w:r w:rsidR="00A870E1">
          <w:delText xml:space="preserve">our understanding of the </w:delText>
        </w:r>
        <w:r w:rsidR="004F6B73" w:rsidRPr="00E522EE">
          <w:delText xml:space="preserve">role of environmental filters </w:delText>
        </w:r>
        <w:r w:rsidR="00A870E1">
          <w:delText>o</w:delText>
        </w:r>
        <w:r w:rsidR="004F6B73" w:rsidRPr="00E522EE">
          <w:delText xml:space="preserve">n community assembly </w:delText>
        </w:r>
        <w:r w:rsidR="005D55D1">
          <w:delText>is</w:delText>
        </w:r>
        <w:r w:rsidR="004F6B73" w:rsidRPr="00E522EE">
          <w:delText xml:space="preserve"> disjointed due to the vastly different spatial scales of</w:delText>
        </w:r>
        <w:r w:rsidR="005D55D1">
          <w:delText xml:space="preserve"> typical</w:delText>
        </w:r>
        <w:r w:rsidR="00CA6CBF">
          <w:delText xml:space="preserve"> </w:delText>
        </w:r>
        <w:r w:rsidR="004F6B73" w:rsidRPr="00E522EE">
          <w:delText xml:space="preserve">biogeographical and community ecology studies </w:delText>
        </w:r>
        <w:r w:rsidR="004F6B73"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delInstrText xml:space="preserve"> ADDIN EN.CITE </w:del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delInstrText xml:space="preserve"> ADDIN EN.CITE.DATA </w:delInstrText>
        </w:r>
        <w:r w:rsidR="00587510">
          <w:fldChar w:fldCharType="end"/>
        </w:r>
        <w:r w:rsidR="004F6B73" w:rsidRPr="00E522EE">
          <w:fldChar w:fldCharType="separate"/>
        </w:r>
        <w:r w:rsidR="004F6B73" w:rsidRPr="00E522EE">
          <w:rPr>
            <w:noProof/>
          </w:rPr>
          <w:delText>(Ricklefs and Jenkins 2011)</w:delText>
        </w:r>
        <w:r w:rsidR="004F6B73" w:rsidRPr="00E522EE">
          <w:fldChar w:fldCharType="end"/>
        </w:r>
        <w:r w:rsidR="004F6B73" w:rsidRPr="00E522EE">
          <w:delText>.</w:delText>
        </w:r>
      </w:del>
    </w:p>
    <w:p w14:paraId="7C2603BC" w14:textId="77777777" w:rsidR="006643E8" w:rsidRPr="00E522EE" w:rsidRDefault="006643E8" w:rsidP="00956D08">
      <w:pPr>
        <w:spacing w:line="240" w:lineRule="auto"/>
        <w:ind w:firstLine="720"/>
        <w:contextualSpacing/>
        <w:rPr>
          <w:del w:id="146" w:author="Sean" w:date="2021-04-26T16:23:00Z"/>
        </w:rPr>
      </w:pPr>
      <w:del w:id="147" w:author="Sean" w:date="2021-04-26T16:23:00Z">
        <w:r w:rsidRPr="00E522EE">
          <w:delText xml:space="preserve">Observational surveys </w:delText>
        </w:r>
        <w:r w:rsidR="00B33B60" w:rsidRPr="00E522EE">
          <w:delText xml:space="preserve">of </w:delText>
        </w:r>
        <w:r w:rsidRPr="00E522EE">
          <w:delText xml:space="preserve">existing </w:delText>
        </w:r>
        <w:r w:rsidR="00B33B60" w:rsidRPr="00E522EE">
          <w:delText>communit</w:delText>
        </w:r>
        <w:r w:rsidR="00A870E1">
          <w:delText xml:space="preserve">ies spatially distributed </w:delText>
        </w:r>
        <w:r w:rsidR="00B33B60" w:rsidRPr="00E522EE">
          <w:delText>along</w:delText>
        </w:r>
        <w:r w:rsidRPr="00E522EE">
          <w:delText xml:space="preserve"> </w:delText>
        </w:r>
        <w:r w:rsidR="00B33B60" w:rsidRPr="00E522EE">
          <w:delText xml:space="preserve">environmental </w:delText>
        </w:r>
        <w:r w:rsidRPr="00E522EE">
          <w:delText>gradient</w:delText>
        </w:r>
        <w:r w:rsidR="00F92723" w:rsidRPr="00E522EE">
          <w:delText>s</w:delText>
        </w:r>
        <w:r w:rsidRPr="00E522EE">
          <w:delText xml:space="preserve"> </w:delText>
        </w:r>
        <w:r w:rsidR="00B33B60" w:rsidRPr="00E522EE">
          <w:delText xml:space="preserve">can be </w:delText>
        </w:r>
        <w:r w:rsidRPr="00E522EE">
          <w:delText>use</w:delText>
        </w:r>
        <w:r w:rsidR="00B33B60" w:rsidRPr="00E522EE">
          <w:delText>d</w:delText>
        </w:r>
        <w:r w:rsidRPr="00E522EE">
          <w:delText xml:space="preserve"> </w:delText>
        </w:r>
        <w:r w:rsidR="00B33B60" w:rsidRPr="00E522EE">
          <w:delText xml:space="preserve">in </w:delText>
        </w:r>
        <w:r w:rsidRPr="00E522EE">
          <w:delText xml:space="preserve">a space-for-time substitution to infer </w:delText>
        </w:r>
        <w:r w:rsidR="00B33B60" w:rsidRPr="00E522EE">
          <w:delText>how communities will change through time as environmental conditions shift</w:delText>
        </w:r>
        <w:r w:rsidRPr="00E522EE">
          <w:delText xml:space="preserve"> </w:delText>
        </w:r>
        <w:r w:rsidR="0031059E"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delInstrText xml:space="preserve"> ADDIN EN.CITE </w:del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delInstrText xml:space="preserve"> ADDIN EN.CITE.DATA </w:delInstrText>
        </w:r>
        <w:r w:rsidR="00587510">
          <w:fldChar w:fldCharType="end"/>
        </w:r>
        <w:r w:rsidR="0031059E" w:rsidRPr="00E522EE">
          <w:fldChar w:fldCharType="separate"/>
        </w:r>
        <w:r w:rsidR="0031059E" w:rsidRPr="00E522EE">
          <w:rPr>
            <w:noProof/>
          </w:rPr>
          <w:delText>(Ricklefs and Jenkins 2011)</w:delText>
        </w:r>
        <w:r w:rsidR="0031059E" w:rsidRPr="00E522EE">
          <w:fldChar w:fldCharType="end"/>
        </w:r>
        <w:r w:rsidRPr="00E522EE">
          <w:delText>.</w:delText>
        </w:r>
        <w:r w:rsidR="00CA6CBF">
          <w:delText xml:space="preserve"> </w:delText>
        </w:r>
        <w:r w:rsidR="00F92723" w:rsidRPr="00E522EE">
          <w:delText>The approach allows for links to be drawn between climate drivers, local environmental conditions, and organism abundances.</w:delText>
        </w:r>
        <w:r w:rsidR="00CA6CBF">
          <w:delText xml:space="preserve"> </w:delText>
        </w:r>
        <w:r w:rsidR="00F92723" w:rsidRPr="00E522EE">
          <w:delText xml:space="preserve">Species co-occurrence patterns along environmental gradients can also shed light on possible shifts in biotic interactions </w:delText>
        </w:r>
        <w:r w:rsidR="0031059E" w:rsidRPr="00E522EE">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delInstrText xml:space="preserve"> ADDIN EN.CITE </w:delInstrText>
        </w:r>
        <w:r w:rsidR="00587510">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delInstrText xml:space="preserve"> ADDIN EN.CITE.DATA </w:delInstrText>
        </w:r>
        <w:r w:rsidR="00587510">
          <w:fldChar w:fldCharType="end"/>
        </w:r>
        <w:r w:rsidR="0031059E" w:rsidRPr="00E522EE">
          <w:fldChar w:fldCharType="separate"/>
        </w:r>
        <w:r w:rsidR="0031059E" w:rsidRPr="00E522EE">
          <w:rPr>
            <w:noProof/>
          </w:rPr>
          <w:delText>(D'Amen, Mod et al. 2018)</w:delText>
        </w:r>
        <w:r w:rsidR="0031059E" w:rsidRPr="00E522EE">
          <w:fldChar w:fldCharType="end"/>
        </w:r>
        <w:r w:rsidR="00F92723" w:rsidRPr="00E522EE">
          <w:delText>.</w:delText>
        </w:r>
        <w:r w:rsidR="00CA6CBF">
          <w:delText xml:space="preserve"> </w:delText>
        </w:r>
        <w:r w:rsidR="00B33B60" w:rsidRPr="00E522EE">
          <w:delText xml:space="preserve">However, </w:delText>
        </w:r>
        <w:r w:rsidRPr="00E522EE">
          <w:delText>the space-for-time substitution</w:delText>
        </w:r>
        <w:r w:rsidR="00B33B60" w:rsidRPr="00E522EE">
          <w:delText xml:space="preserve"> approach</w:delText>
        </w:r>
        <w:r w:rsidRPr="00E522EE">
          <w:delText xml:space="preserve"> assumes that observed ecological differences</w:delText>
        </w:r>
        <w:r w:rsidR="00B33B60" w:rsidRPr="00E522EE">
          <w:delText xml:space="preserve"> along the spatial gradient</w:delText>
        </w:r>
        <w:r w:rsidRPr="00E522EE">
          <w:delText xml:space="preserve"> are the sole product of corresponding changes in climate. </w:delText>
        </w:r>
        <w:r w:rsidR="007C1C54" w:rsidRPr="00E522EE">
          <w:delText xml:space="preserve">This assumption may be unfair given that </w:delText>
        </w:r>
        <w:r w:rsidRPr="00E522EE">
          <w:delText xml:space="preserve">biogeographical studies have revealed </w:delText>
        </w:r>
        <w:r w:rsidR="00B33B60" w:rsidRPr="00E522EE">
          <w:delText xml:space="preserve">that </w:delText>
        </w:r>
        <w:r w:rsidRPr="00E522EE">
          <w:delText>dispersal</w:delText>
        </w:r>
        <w:r w:rsidR="00B33B60" w:rsidRPr="00E522EE">
          <w:delText xml:space="preserve"> limitation</w:delText>
        </w:r>
        <w:r w:rsidRPr="00E522EE">
          <w:delText xml:space="preserve">, habitat heterogeneity, and </w:delText>
        </w:r>
        <w:r w:rsidR="00B33B60" w:rsidRPr="00E522EE">
          <w:delText xml:space="preserve">local </w:delText>
        </w:r>
        <w:r w:rsidRPr="00E522EE">
          <w:delText>evolution</w:delText>
        </w:r>
        <w:r w:rsidR="00B33B60" w:rsidRPr="00E522EE">
          <w:delText xml:space="preserve"> can also contribute to current spatial patterns in community composition</w:delText>
        </w:r>
        <w:r w:rsidR="005A5FC6">
          <w:delText xml:space="preserve"> </w:delText>
        </w:r>
        <w:r w:rsidR="005A5FC6">
          <w:fldChar w:fldCharType="begin"/>
        </w:r>
        <w:r w:rsidR="005A5FC6">
          <w:delInstrText xml:space="preserve"> ADDIN ZOTERO_ITEM CSL_CITATION {"citationID":"5jCZH98C","properties":{"formattedCitation":"(Jacob et al. 2015)","plainCitation":"(Jacob et al. 2015)","noteIndex":0},"citationItems":[{"id":120,"uris":["http://zotero.org/users/local/tyq98Km3/items/U9FPXZVF"],"uri":["http://zotero.org/users/local/tyq98Km3/items/U9FPXZVF"],"itemData":{"id":120,"type":"article-journal","abstract":"Spatial heterogeneity in the distribution of phenotypes among populations is of major importance for species evolution and ecosystem functioning. Dispersal has long been assumed to homogenise populations in structured landscapes by generating maladapted gene ﬂows, making spatial heterogeneity of phenotypes traditionally considered resulting from local adaptation or plasticity. However, there is accumulating evidence that individuals, instead of dispersing randomly in the landscapes, adjust their dispersal decisions according to their phenotype and the environmental conditions. Speciﬁcally, individuals might move in the landscape to ﬁnd and settle in the environmental conditions that best match their phenotype, therefore maximizing their ﬁtness, a hypothesis named habitat matching. Although habitat matching and associated non-random gene ﬂows can produce spatial phenotypic heterogeneity, their potential consequences for metapopulation and metacommunity functioning are still poorly understood. Here, we discuss evidence for intra and interspeciﬁc drivers of habitat matching, and highlight the potential consequences of this process for metapopulation and metacommunity functioning. We conclude that habitat matching might deeply affect the eco-evolutionary dynamics of meta-systems, pointing out the need for further empirical and theoretical research on its incidence and implications for species and communities evolution under environmental changes.","container-title":"Evolutionary Ecology","DOI":"10.1007/s10682-015-9776-5","ISSN":"0269-7653, 1573-8477","issue":"6","journalAbbreviation":"Evol Ecol","language":"en","page":"851-871","source":"DOI.org (Crossref)","title":"Habitat matching and spatial heterogeneity of phenotypes: implications for metapopulation and metacommunity functioning","title-short":"Habitat matching and spatial heterogeneity of phenotypes","volume":"29","author":[{"family":"Jacob","given":"Staffan"},{"family":"Bestion","given":"Elvire"},{"family":"Legrand","given":"Delphine"},{"family":"Clobert","given":"Jean"},{"family":"Cote","given":"Julien"}],"issued":{"date-parts":[["2015",11]]}}}],"schema":"https://github.com/citation-style-language/schema/raw/master/csl-citation.json"} </w:delInstrText>
        </w:r>
        <w:r w:rsidR="005A5FC6">
          <w:fldChar w:fldCharType="separate"/>
        </w:r>
        <w:r w:rsidR="005A5FC6" w:rsidRPr="005A5FC6">
          <w:delText>(Jacob et al. 2015)</w:delText>
        </w:r>
        <w:r w:rsidR="005A5FC6">
          <w:fldChar w:fldCharType="end"/>
        </w:r>
        <w:r w:rsidR="00B33B60" w:rsidRPr="00E522EE">
          <w:delText>.</w:delText>
        </w:r>
        <w:r w:rsidR="00CA6CBF">
          <w:delText xml:space="preserve"> </w:delText>
        </w:r>
        <w:r w:rsidR="007C1C54" w:rsidRPr="00E522EE">
          <w:delText>These studies are typically large in scale, covering vast distances (thousands of km) in order to capture climate gradients.</w:delText>
        </w:r>
        <w:r w:rsidR="00CA6CBF">
          <w:delText xml:space="preserve"> </w:delText>
        </w:r>
        <w:r w:rsidR="007C1C54" w:rsidRPr="00E522EE">
          <w:delText>These large scales make the precise mechanisms for observed biological changes difficult to ascertain due to covarying environmental variables (e.g., elevation, geology, human impacts).</w:delText>
        </w:r>
        <w:r w:rsidR="00CA6CBF">
          <w:delText xml:space="preserve"> </w:delText>
        </w:r>
        <w:r w:rsidR="00C657AB" w:rsidRPr="00C657AB">
          <w:delText>Thus,</w:delText>
        </w:r>
        <w:r w:rsidR="007C1C54" w:rsidRPr="00E522EE">
          <w:delText xml:space="preserve"> while current literature demonstrates that biome shifts occur across temperature and latitudinal gradients </w:delTex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delInstrText xml:space="preserve"> ADDIN EN.CITE </w:delInstrTex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delInstrText xml:space="preserve"> ADDIN EN.CITE.DATA </w:delInstrText>
        </w:r>
        <w:r w:rsidR="0031059E" w:rsidRPr="00E522EE">
          <w:fldChar w:fldCharType="end"/>
        </w:r>
        <w:r w:rsidR="0031059E" w:rsidRPr="00E522EE">
          <w:fldChar w:fldCharType="separate"/>
        </w:r>
        <w:r w:rsidR="0031059E" w:rsidRPr="00E522EE">
          <w:rPr>
            <w:noProof/>
          </w:rPr>
          <w:delText>(De Frenne, Graae et al. 2013)</w:delText>
        </w:r>
        <w:r w:rsidR="0031059E" w:rsidRPr="00E522EE">
          <w:fldChar w:fldCharType="end"/>
        </w:r>
        <w:r w:rsidR="007C1C54" w:rsidRPr="00E522EE">
          <w:delText>, the value of these observational studies for forecasting community responses to climate change is hindered by the many confounding variables.</w:delText>
        </w:r>
        <w:r w:rsidR="00CA6CBF">
          <w:delText xml:space="preserve"> </w:delText>
        </w:r>
        <w:r w:rsidR="007C1C54" w:rsidRPr="00E522EE">
          <w:delText xml:space="preserve">The power of using the space-for-time approach </w:delText>
        </w:r>
        <w:r w:rsidR="00193B69">
          <w:delText xml:space="preserve">to </w:delText>
        </w:r>
        <w:r w:rsidR="00193B69" w:rsidRPr="00E522EE">
          <w:delText>delineat</w:delText>
        </w:r>
        <w:r w:rsidR="00193B69">
          <w:delText>e</w:delText>
        </w:r>
        <w:r w:rsidR="00193B69" w:rsidRPr="00E522EE">
          <w:delText xml:space="preserve"> the intricacies of hydrologic cycle-ecosystem </w:delText>
        </w:r>
        <w:r w:rsidR="00193B69">
          <w:delText xml:space="preserve">relationships </w:delText>
        </w:r>
        <w:r w:rsidR="00A870E1">
          <w:delText>is</w:delText>
        </w:r>
        <w:r w:rsidR="007C1C54" w:rsidRPr="00E522EE">
          <w:delText xml:space="preserve"> enhanced </w:delText>
        </w:r>
        <w:r w:rsidR="00A870E1">
          <w:delText>in</w:delText>
        </w:r>
        <w:r w:rsidR="007C1C54" w:rsidRPr="00E522EE">
          <w:delText xml:space="preserve"> study systems with limited confounding environmental variables (i.e. temperature, elevation, distance, and underlying geology</w:delText>
        </w:r>
        <w:r w:rsidR="00193B69">
          <w:delText>).</w:delText>
        </w:r>
      </w:del>
    </w:p>
    <w:p w14:paraId="4C710FB8" w14:textId="596A4752" w:rsidR="00F92723" w:rsidRPr="00734EEE" w:rsidRDefault="00CF3064" w:rsidP="008E71DD">
      <w:pPr>
        <w:spacing w:line="240" w:lineRule="auto"/>
        <w:ind w:firstLine="720"/>
        <w:contextualSpacing/>
        <w:rPr>
          <w:ins w:id="148" w:author="Sean" w:date="2021-04-26T16:23:00Z"/>
          <w:rFonts w:ascii="Arial" w:hAnsi="Arial" w:cs="Arial"/>
        </w:rPr>
      </w:pPr>
      <w:del w:id="149" w:author="Sean" w:date="2021-04-26T16:23:00Z">
        <w:r w:rsidRPr="00E522EE">
          <w:delText>Fortunately, t</w:delText>
        </w:r>
        <w:r w:rsidR="006643E8" w:rsidRPr="00E522EE">
          <w:delText>he</w:delText>
        </w:r>
      </w:del>
      <w:ins w:id="150" w:author="Sean" w:date="2021-04-26T16:23:00Z">
        <w:r w:rsidR="00D768BD" w:rsidRPr="00734EEE">
          <w:rPr>
            <w:rFonts w:ascii="Arial" w:hAnsi="Arial" w:cs="Arial"/>
          </w:rPr>
          <w:t>A warming climate necessitates a better understanding of the process</w:t>
        </w:r>
        <w:r w:rsidR="00BF55B4" w:rsidRPr="00734EEE">
          <w:rPr>
            <w:rFonts w:ascii="Arial" w:hAnsi="Arial" w:cs="Arial"/>
          </w:rPr>
          <w:t>es</w:t>
        </w:r>
        <w:r w:rsidR="00D768BD" w:rsidRPr="00734EEE">
          <w:rPr>
            <w:rFonts w:ascii="Arial" w:hAnsi="Arial" w:cs="Arial"/>
          </w:rPr>
          <w:t xml:space="preserve"> that link biological communities to long-term trends in temperature and precipitation</w:t>
        </w:r>
        <w:r w:rsidR="00E402E5">
          <w:rPr>
            <w:rFonts w:ascii="Arial" w:hAnsi="Arial" w:cs="Arial"/>
          </w:rPr>
          <w:t xml:space="preserve"> </w:t>
        </w:r>
        <w:r w:rsidR="00E402E5">
          <w:rPr>
            <w:rFonts w:ascii="Arial" w:hAnsi="Arial" w:cs="Arial"/>
          </w:rPr>
          <w:fldChar w:fldCharType="begin"/>
        </w:r>
        <w:r w:rsidR="00E91CB9">
          <w:rPr>
            <w:rFonts w:ascii="Arial" w:hAnsi="Arial" w:cs="Arial"/>
          </w:rPr>
          <w:instrText xml:space="preserve"> ADDIN ZOTERO_ITEM CSL_CITATION {"citationID":"tSJELxhM","properties":{"formattedCitation":"(Wrona et al. 2006; Miranda, Coppola, and Boxrucker 2020)","plainCitation":"(Wrona et al. 2006; Miranda, Coppola, and Boxrucker 2020)","noteIndex":0},"citationItems":[{"id":82,"uris":["http://zotero.org/users/local/tyq98Km3/items/UVDPVWRP"],"uri":["http://zotero.org/users/local/tyq98Km3/items/UVDPVWRP"],"itemData":{"id":82,"type":"article-journal","abstract":"Climate change is projected to cause significant alterations to aquatic biogeochemical processes, (including carbon dynamics), aquatic food web structure, dynamics and biodiversity, primary and secondary production; and, affect the range, distribution and habitat quality/quantity of aquatic mammals and waterfowl. Projected enhanced permafrost thawing is very likely to increase nutrient, sediment, and carbon loadings to aquatic systems, resulting in both positive and negative effects on freshwater chemistry. Nutrient and carbon enrichment will enhance nutrient cycling and productivity, and alter the generation and consumption of carbon-based trace gases. Consequently, the status of aquatic ecosystems as carbon sinks or sources is very likely to change. Climate change will also very likely affect the biodiversity of freshwater ecosystems across most of the Arctic. The magnitude, extent, and duration of the impacts and responses will be system- and location-dependent. Projected effects on aquatic mammals and waterfowl include altered migration routes and timing; a possible increase in the incidence of mortality and decreased growth and productivity from disease and/or parasites; and, probable changes in habitat suitability and timing of availability.","container-title":"Ambio","DOI":"10.1579/0044-7447(2006)35[359:CCEOAB]2.0.CO;2","ISSN":"0044-7447","issue":"7","journalAbbreviation":"Ambio","language":"English","note":"number: 7\npublisher-place: Dordrecht\npublisher: Springer\nWOS:000243019800006","page":"359-369","source":"Web of Science","title":"Climate change effects on aquatic biota, ecosystem structure and function","volume":"35","author":[{"family":"Wrona","given":"Frederick J."},{"family":"Prowse","given":"Terry D."},{"family":"Reist","given":"James D."},{"family":"Hobbie","given":"John E."},{"family":"Levesque","given":"Lucie M. J."},{"family":"Vincent","given":"Warwick F."}],"issued":{"date-parts":[["2006",11]]}}},{"id":355,"uris":["http://zotero.org/users/local/tyq98Km3/items/M9BGR96Y"],"uri":["http://zotero.org/users/local/tyq98Km3/items/M9BGR96Y"],"itemData":{"id":355,"type":"article-journal","abstract":"Climate change is the defining environmental problem for our generation. The effects of climate change are increasingly evident and are anticipated to profoundly affect our ability to conserve fish habitats and fish assemblages. Reservoirs are important structures for coping with projected shifts in water supply, but they also provide refuge for riverine fishes and retain distinct fish assemblages that support diverse fisheries. The effects of climate change on reservoirs are unique among aquatic systems because reservoirs have distinctive habitat characteristics due to their terrestrial origin and strong linkage to catchments. This article reviews (1) the projected effects of rising temperature and shifting precipitation on reservoir fish habitats, and (2) adaptation strategies to cope with the anticipated effects. Climate warming impacts to reservoirs may include higher water temperatures and shifts in hydrology that can result in reduced water levels in summer and fall, altered water residence cycles, disconnection from upstream riverine habitats and backwaters, increased stratification, eutrophication, anoxia, and a general shift in biotic assemblages including plants, invertebrates, and fishes. What is needed to adapt to these changes is a perspective that focuses on maintaining ecosystem functionality rather than on retaining a certain species composition. To that end, various strategies organized into planning, monitoring, and managing compartments are identified.","container-title":"Reviews in Fisheries Science &amp; Aquaculture","DOI":"10.1080/23308249.2020.1767035","ISSN":"2330-8249","issue":"4","note":"publisher: Taylor &amp; Francis\n_eprint: https://doi.org/10.1080/23308249.2020.1767035","page":"478-498","source":"Taylor and Francis+NEJM","title":"Reservoir Fish Habitats: A Perspective on Coping with Climate Change","title-short":"Reservoir Fish Habitats","volume":"28","author":[{"family":"Miranda","given":"L. E."},{"family":"Coppola","given":"Giancarlo"},{"family":"Boxrucker","given":"Jeff"}],"issued":{"date-parts":[["2020",10,1]]}}}],"schema":"https://github.com/citation-style-language/schema/raw/master/csl-citation.json"} </w:instrText>
        </w:r>
        <w:r w:rsidR="00E402E5">
          <w:rPr>
            <w:rFonts w:ascii="Arial" w:hAnsi="Arial" w:cs="Arial"/>
          </w:rPr>
          <w:fldChar w:fldCharType="separate"/>
        </w:r>
        <w:r w:rsidR="00E91CB9" w:rsidRPr="00E91CB9">
          <w:rPr>
            <w:rFonts w:ascii="Arial" w:hAnsi="Arial" w:cs="Arial"/>
          </w:rPr>
          <w:t xml:space="preserve">(Wrona </w:t>
        </w:r>
        <w:r w:rsidR="0089055C" w:rsidRPr="0089055C">
          <w:rPr>
            <w:rFonts w:ascii="Arial" w:hAnsi="Arial" w:cs="Arial"/>
            <w:i/>
            <w:iCs/>
          </w:rPr>
          <w:t>et al</w:t>
        </w:r>
        <w:r w:rsidR="00E91CB9" w:rsidRPr="00E91CB9">
          <w:rPr>
            <w:rFonts w:ascii="Arial" w:hAnsi="Arial" w:cs="Arial"/>
          </w:rPr>
          <w:t>. 2006; Miranda, Coppola, and Boxrucker 2020)</w:t>
        </w:r>
        <w:r w:rsidR="00E402E5">
          <w:rPr>
            <w:rFonts w:ascii="Arial" w:hAnsi="Arial" w:cs="Arial"/>
          </w:rPr>
          <w:fldChar w:fldCharType="end"/>
        </w:r>
        <w:r w:rsidR="00D768BD" w:rsidRPr="00734EEE">
          <w:rPr>
            <w:rFonts w:ascii="Arial" w:hAnsi="Arial" w:cs="Arial"/>
          </w:rPr>
          <w:t xml:space="preserve">. </w:t>
        </w:r>
        <w:r w:rsidR="0099264F" w:rsidRPr="00734EEE">
          <w:rPr>
            <w:rFonts w:ascii="Arial" w:hAnsi="Arial" w:cs="Arial"/>
          </w:rPr>
          <w:t>The</w:t>
        </w:r>
        <w:r w:rsidR="0052536B" w:rsidRPr="00734EEE">
          <w:rPr>
            <w:rFonts w:ascii="Arial" w:hAnsi="Arial" w:cs="Arial"/>
          </w:rPr>
          <w:t xml:space="preserve"> </w:t>
        </w:r>
        <w:r w:rsidR="00F25EB4" w:rsidRPr="00734EEE">
          <w:rPr>
            <w:rFonts w:ascii="Arial" w:hAnsi="Arial" w:cs="Arial"/>
          </w:rPr>
          <w:t>direct ecological effects of changes in temperature</w:t>
        </w:r>
        <w:r w:rsidR="0099264F" w:rsidRPr="00734EEE">
          <w:rPr>
            <w:rFonts w:ascii="Arial" w:hAnsi="Arial" w:cs="Arial"/>
          </w:rPr>
          <w:t xml:space="preserve"> ha</w:t>
        </w:r>
        <w:r w:rsidR="0052536B" w:rsidRPr="00734EEE">
          <w:rPr>
            <w:rFonts w:ascii="Arial" w:hAnsi="Arial" w:cs="Arial"/>
          </w:rPr>
          <w:t>ve</w:t>
        </w:r>
        <w:r w:rsidR="0099264F" w:rsidRPr="00734EEE">
          <w:rPr>
            <w:rFonts w:ascii="Arial" w:hAnsi="Arial" w:cs="Arial"/>
          </w:rPr>
          <w:t xml:space="preserve"> received greater attention in the literature</w:t>
        </w:r>
        <w:r w:rsidR="00F25EB4" w:rsidRPr="00734EEE">
          <w:rPr>
            <w:rFonts w:ascii="Arial" w:hAnsi="Arial" w:cs="Arial"/>
          </w:rPr>
          <w:t xml:space="preserve">, </w:t>
        </w:r>
        <w:r w:rsidR="00D768BD" w:rsidRPr="00734EEE">
          <w:rPr>
            <w:rFonts w:ascii="Arial" w:hAnsi="Arial" w:cs="Arial"/>
          </w:rPr>
          <w:t>but rising temperatures are also expected to alter patterns of precipitation and evaporation. A warmer, more energetic atmosphere intensifies the hydrological cycle (i.e. patterns of precipitation and evaporation), causing wet regions to become wetter and dry regions become drier</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{"citationID":"xnn8ZCld","properties":{"formattedCitation":"(Allen and Ingram 2002)","plainCitation":"(Allen and Ingram 2002)","noteIndex":0},"citationItems":[{"id":1,"uris":["http://zotero.org/users/local/tyq98Km3/items/8TNTUX5M"],"uri":["http://zotero.org/users/local/tyq98Km3/items/8TNTUX5M"],"itemData":{"id":1,"type":"article-journal","abstract":"What can we say about changes in the hydrologic cycle on 50-year timescales when we cannot predict rainfall next week? Eventually, perhaps, a great deal: the overall climate response to increasing atmospheric concentrations of greenhouse gases may prove much simpler and more predictable than the chaos of short-term weather. Quantifying the diversity of possible responses is essential for any objective, probability-based climate forecast, and this task will require a new generation of climate modelling experiments, systematically exploring the range of model behaviour that is consistent with observations. It will be substantially harder to quantify the range of possible changes in the hydrologic cycle than in global-mean temperature, both because the observations are less complete and because the physical constraints are weaker.","container-title":"Nature","DOI":"10.1038/nature01092","ISSN":"0028-0836","issue":"6903","journalAbbreviation":"Nature","language":"English","note":"number: 6903\npublisher-place: London\npublisher: Nature Publishing Group\nWOS:000177931200052","page":"224-+","source":"Web of Science","title":"Constraints on future changes in climate and the hydrologic cycle","volume":"419","author":[{"family":"Allen","given":"M. R."},{"family":"Ingram","given":"W. J."}],"issued":{"date-parts":[["2002",9,12]]}}}],"schema":"https://github.com/citation-style-language/schema/raw/master/csl-citation.json"} </w:instrText>
        </w:r>
        <w:r w:rsidR="00E402E5">
          <w:rPr>
            <w:rFonts w:ascii="Arial" w:hAnsi="Arial" w:cs="Arial"/>
          </w:rPr>
          <w:fldChar w:fldCharType="separate"/>
        </w:r>
        <w:r w:rsidR="00E402E5" w:rsidRPr="00E402E5">
          <w:rPr>
            <w:rFonts w:ascii="Arial" w:hAnsi="Arial" w:cs="Arial"/>
          </w:rPr>
          <w:t>(Allen and Ingram 2002)</w:t>
        </w:r>
        <w:r w:rsidR="00E402E5">
          <w:rPr>
            <w:rFonts w:ascii="Arial" w:hAnsi="Arial" w:cs="Arial"/>
          </w:rPr>
          <w:fldChar w:fldCharType="end"/>
        </w:r>
        <w:r w:rsidR="00D768BD" w:rsidRPr="00734EEE">
          <w:rPr>
            <w:rFonts w:ascii="Arial" w:hAnsi="Arial" w:cs="Arial"/>
          </w:rPr>
          <w:t xml:space="preserve">, </w:t>
        </w:r>
        <w:r w:rsidR="00F25EB4" w:rsidRPr="00734EEE">
          <w:rPr>
            <w:rFonts w:ascii="Arial" w:hAnsi="Arial" w:cs="Arial"/>
          </w:rPr>
          <w:t>as well as increasing</w:t>
        </w:r>
        <w:r w:rsidR="00D768BD" w:rsidRPr="00734EEE">
          <w:rPr>
            <w:rFonts w:ascii="Arial" w:hAnsi="Arial" w:cs="Arial"/>
          </w:rPr>
          <w:t xml:space="preserve"> the frequency and intensity of extreme weather events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{"citationID":"ABxJWtTz","properties":{"formattedCitation":"(Held and Soden 2006)","plainCitation":"(Held and Soden 2006)","noteIndex":0},"citationItems":[{"id":27,"uris":["http://zotero.org/users/local/tyq98Km3/items/KP7KP6Q6"],"uri":["http://zotero.org/users/local/tyq98Km3/items/KP7KP6Q6"],"itemData":{"id":27,"type":"article-journal","abstract":"Using the climate change experiments generated for the Fourth Assessment of the Intergovernmental Panel on Climate Change, this study examines some aspects of the changes in the hydrological cycle that are robust across the models. These responses include the decrease in convective mass fluxes, the increase in horizontal moisture transport, the associated enhancement of the pattern of evaporation minus precipitation and its temporal variance, and the decrease in the horizontal sensible heat transport in the extratropics. A surprising finding is that a robust decrease in extratropical sensible heat transport is found only in the equilibrium climate response, as estimated in slab ocean responses to the doubling of CO2, and not in transient climate change scenarios. All of these robust responses are consequences of the increase in lower-tropospheric water vapor.","container-title":"Journal of Climate","DOI":"10.1175/JCLI3990.1","ISSN":"0894-8755","issue":"21","journalAbbreviation":"J. Clim.","language":"English","note":"number: 21\npublisher-place: Boston\npublisher: Amer Meteorological Soc\nWOS:000242163800014","page":"5686-5699","source":"Web of Science","title":"Robust responses of the hydrological cycle to global warming","volume":"19","author":[{"family":"Held","given":"Isaac M."},{"family":"Soden","given":"Brian J."}],"issued":{"date-parts":[["2006",11,1]]}}}],"schema":"https://github.com/citation-style-language/schema/raw/master/csl-citation.json"} </w:instrText>
        </w:r>
        <w:r w:rsidR="00E402E5">
          <w:rPr>
            <w:rFonts w:ascii="Arial" w:hAnsi="Arial" w:cs="Arial"/>
          </w:rPr>
          <w:fldChar w:fldCharType="separate"/>
        </w:r>
        <w:r w:rsidR="00E402E5" w:rsidRPr="00E402E5">
          <w:rPr>
            <w:rFonts w:ascii="Arial" w:hAnsi="Arial" w:cs="Arial"/>
          </w:rPr>
          <w:t>(Held and Soden 2006)</w:t>
        </w:r>
        <w:r w:rsidR="00E402E5">
          <w:rPr>
            <w:rFonts w:ascii="Arial" w:hAnsi="Arial" w:cs="Arial"/>
          </w:rPr>
          <w:fldChar w:fldCharType="end"/>
        </w:r>
        <w:r w:rsidR="00D768BD" w:rsidRPr="00734EEE">
          <w:rPr>
            <w:rFonts w:ascii="Arial" w:hAnsi="Arial" w:cs="Arial"/>
          </w:rPr>
          <w:t xml:space="preserve">. This raises concern for freshwater ecosystems which are highly sensitive to changes in water availability and contain many species with limited dispersal </w:t>
        </w:r>
        <w:r w:rsidR="00771BE4" w:rsidRPr="00734EEE">
          <w:rPr>
            <w:rFonts w:ascii="Arial" w:hAnsi="Arial" w:cs="Arial"/>
          </w:rPr>
          <w:t>capabilities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{"citationID":"23sRA5UO","properties":{"formattedCitation":"(Woodward, Perkins, and Brown 2010)","plainCitation":"(Woodward, Perkins, and Brown 2010)","noteIndex":0},"citationItems":[{"id":296,"uris":["http://zotero.org/users/local/tyq98Km3/items/GX2TIEXQ"],"uri":["http://zotero.org/users/local/tyq98Km3/items/GX2TIEXQ"],"itemData":{"id":296,"type":"article-journal","abstract":"Fresh waters are particularly vulnerable to climate change because (i) many species within these fragmented habitats have limited abilities to disperse as the environment changes; (ii) water temperature and availability are climate-dependent; and (iii) many systems are already exposed to numerous anthropogenic stressors. Most climate change studies to date have focused on individuals or species populations, rather than the higher levels of organization (i.e. communities, food webs, ecosystems). We propose that an understanding of the connections between these different levels, which are all ultimately based on individuals, can help to develop a more coherent theoretical framework based on metabolic scaling, foraging theory and ecological stoichiometry, to predict the ecological consequences of climate change. For instance, individual basal metabolic rate scales with body size (which also constrains food web structure and dynamics) and temperature (which determines many ecosystem processes and key aspects of foraging behaviour). In addition, increasing atmospheric CO</w:instrText>
        </w:r>
        <w:r w:rsidR="00E402E5">
          <w:rPr>
            <w:rFonts w:ascii="Cambria Math" w:hAnsi="Cambria Math" w:cs="Cambria Math"/>
          </w:rPr>
          <w:instrText>₂</w:instrText>
        </w:r>
        <w:r w:rsidR="00E402E5">
          <w:rPr>
            <w:rFonts w:ascii="Arial" w:hAnsi="Arial" w:cs="Arial"/>
          </w:rPr>
          <w:instrText xml:space="preserve"> is predicted to alter molar CNP ratios of detrital inputs, which could lead to profound shifts in the stoichiometry of elemental fluxes between consumers and resources at the base of the food web. The different components of climate change (e.g. temperature, hydrology and atmospheric composition) not only affect multiple levels of biological organization, but they may also interact with the many other stressors to which fresh waters are exposed, and future research needs to address these potentially important synergies.","container-title":"Philosophical Transactions: Biological Sciences","ISSN":"0962-8436","issue":"1549","note":"publisher: Royal Society","page":"2093-2106","source":"JSTOR","title":"Climate change and freshwater ecosystems: impacts across multiple levels of organization","title-short":"Climate change and freshwater ecosystems","volume":"365","author":[{"family":"Woodward","given":"Guy"},{"family":"Perkins","given":"Daniel M."},{"family":"Brown","given":"Lee E."}],"issued":{"date-parts":[["2010"]]}}}],"schema":"https://github.com/citation-style-language/schema/raw/master/csl-citation.json"} </w:instrText>
        </w:r>
        <w:r w:rsidR="00E402E5">
          <w:rPr>
            <w:rFonts w:ascii="Arial" w:hAnsi="Arial" w:cs="Arial"/>
          </w:rPr>
          <w:fldChar w:fldCharType="separate"/>
        </w:r>
        <w:r w:rsidR="00E402E5" w:rsidRPr="00E402E5">
          <w:rPr>
            <w:rFonts w:ascii="Arial" w:hAnsi="Arial" w:cs="Arial"/>
          </w:rPr>
          <w:t>(Woodward, Perkins, and Brown 2010)</w:t>
        </w:r>
        <w:r w:rsidR="00E402E5">
          <w:rPr>
            <w:rFonts w:ascii="Arial" w:hAnsi="Arial" w:cs="Arial"/>
          </w:rPr>
          <w:fldChar w:fldCharType="end"/>
        </w:r>
        <w:r w:rsidR="00D768BD" w:rsidRPr="00734EEE">
          <w:rPr>
            <w:rFonts w:ascii="Arial" w:hAnsi="Arial" w:cs="Arial"/>
          </w:rPr>
          <w:t xml:space="preserve">. </w:t>
        </w:r>
      </w:ins>
    </w:p>
    <w:p w14:paraId="68622568" w14:textId="64253A4B" w:rsidR="00A870E1" w:rsidRPr="00734EEE" w:rsidRDefault="00A64EA6" w:rsidP="008E71DD">
      <w:pPr>
        <w:spacing w:line="240" w:lineRule="auto"/>
        <w:ind w:firstLine="720"/>
        <w:contextualSpacing/>
        <w:rPr>
          <w:ins w:id="151" w:author="Sean" w:date="2021-04-26T16:23:00Z"/>
          <w:rFonts w:ascii="Arial" w:hAnsi="Arial" w:cs="Arial"/>
        </w:rPr>
      </w:pPr>
      <w:ins w:id="152" w:author="Sean" w:date="2021-04-26T16:23:00Z">
        <w:r w:rsidRPr="00734EEE">
          <w:rPr>
            <w:rFonts w:ascii="Arial" w:hAnsi="Arial" w:cs="Arial"/>
          </w:rPr>
          <w:t>Streams ecosystems are shaped by flow regimes</w:t>
        </w:r>
        <w:r w:rsidR="003A71C9" w:rsidRPr="00734EEE">
          <w:rPr>
            <w:rFonts w:ascii="Arial" w:hAnsi="Arial" w:cs="Arial"/>
          </w:rPr>
          <w:t xml:space="preserve"> which </w:t>
        </w:r>
        <w:r w:rsidR="00D47F24" w:rsidRPr="00734EEE">
          <w:rPr>
            <w:rFonts w:ascii="Arial" w:hAnsi="Arial" w:cs="Arial"/>
          </w:rPr>
          <w:t xml:space="preserve">regulate the physical extent of aquatic habitat, the water quality, sourcing and exchange rates of material, habitat connectivity and </w:t>
        </w:r>
        <w:r w:rsidR="00537C76" w:rsidRPr="00734EEE">
          <w:rPr>
            <w:rFonts w:ascii="Arial" w:hAnsi="Arial" w:cs="Arial"/>
          </w:rPr>
          <w:t>bio</w:t>
        </w:r>
        <w:r w:rsidR="00D47F24" w:rsidRPr="00734EEE">
          <w:rPr>
            <w:rFonts w:ascii="Arial" w:hAnsi="Arial" w:cs="Arial"/>
          </w:rPr>
          <w:t>diversity</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{"citationID":"qfh0AcaG","properties":{"formattedCitation":"(Rolls, Leigh, and Sheldon 2012)","plainCitation":"(Rolls, Leigh, and Sheldon 2012)","noteIndex":0},"citationItems":[{"id":57,"uris":["http://zotero.org/users/local/tyq98Km3/items/4A29HIX5"],"uri":["http://zotero.org/users/local/tyq98Km3/items/4A29HIX5"],"itemData":{"id":57,"type":"article-journal","abstract":"Alterations to the natural flow regime affect the structure and function of rivers and wetlands and contribute to loss of biodiversity worldwide. Although the effects of flow regulation have been relatively well studied, a lack of synthesis of the ecological consequences of low flows and droughts impedes research progress and our grasp of the mechanistic effects of human-induced water reductions on riverine ecosystems. We identified 6 ecologically relevant hydrological attributes of low flow (antecedent conditions, duration, magnitude, timing and seasonality, rate of change, and frequency) that act within the temporal hierarchy of the flow regime and a spatial context. We synthesized the literature to propose 4 principles that outline the mechanistic links between these low-flow attributes and the processes and patterns within riverine ecosystems. First, low flows control the extent of physical aquatic habitat, thereby affecting the composition of biota, trophic structure, and carrying capacity. Second, low flows mediate changes in habitat conditions and water quality, which in turn, drive patterns of distribution and recruitment of biota. Third, low flows affect sources and exchange of material and energy in riverine ecosystems, thereby affecting ecosystem production and biotic composition. Last, low flows restrict connectivity and diversity of habitat, thereby increasing the importance of refugia and driving multiscale patterns in biotic diversity. These principles do not operate in isolation, and many of the ecological pathways that are affected by low flows are likely to overlap or occur simultaneously, potentially resulting in synergistic and complex effects. Last, we outlined major human-induced threats to low-flow hydrology and how they act upon the ecologically relevant hydrological attributes of low flow to affect potential changes in riverine ecosystem integrity. The mechanistic links described in this synthesis can be used to develop and test hypotheses of low-flow hydrological ecological response relationships in a cause effect framework that will have value for both research and river flow management. Continued experimental research and ongoing consolidation of ecological information will improve our understanding and ability to predict consequences of low-flow alteration on river, floodplain, and estuarine ecosystems.","container-title":"Freshwater Science","DOI":"10.1899/12-002.1","ISSN":"2161-9549","issue":"4","journalAbbreviation":"Freshw. Sci.","language":"English","note":"number: 4\npublisher-place: Chicago\npublisher: Univ Chicago Press\nWOS:000311266300014","page":"1163-1186","source":"Web of Science","title":"Mechanistic effects of low-flow hydrology on riverine ecosystems: ecological principles and consequences of alteration","title-short":"Mechanistic effects of low-flow hydrology on riverine ecosystems","volume":"31","author":[{"family":"Rolls","given":"Robert J."},{"family":"Leigh","given":"Catherine"},{"family":"Sheldon","given":"Fran"}],"issued":{"date-parts":[["2012",12]]}}}],"schema":"https://github.com/citation-style-language/schema/raw/master/csl-citation.json"} </w:instrText>
        </w:r>
        <w:r w:rsidR="00E402E5">
          <w:rPr>
            <w:rFonts w:ascii="Arial" w:hAnsi="Arial" w:cs="Arial"/>
          </w:rPr>
          <w:fldChar w:fldCharType="separate"/>
        </w:r>
        <w:r w:rsidR="00E402E5" w:rsidRPr="00E402E5">
          <w:rPr>
            <w:rFonts w:ascii="Arial" w:hAnsi="Arial" w:cs="Arial"/>
          </w:rPr>
          <w:t>(Rolls, Leigh, and Sheldon 2012)</w:t>
        </w:r>
        <w:r w:rsidR="00E402E5">
          <w:rPr>
            <w:rFonts w:ascii="Arial" w:hAnsi="Arial" w:cs="Arial"/>
          </w:rPr>
          <w:fldChar w:fldCharType="end"/>
        </w:r>
        <w:r w:rsidR="004756C1" w:rsidRPr="00734EEE">
          <w:rPr>
            <w:rFonts w:ascii="Arial" w:hAnsi="Arial" w:cs="Arial"/>
          </w:rPr>
          <w:t>.</w:t>
        </w:r>
        <w:r w:rsidR="00D47F24" w:rsidRPr="00734EEE">
          <w:rPr>
            <w:rFonts w:ascii="Arial" w:hAnsi="Arial" w:cs="Arial"/>
          </w:rPr>
          <w:t xml:space="preserve"> In addition to streamflow mechanisms, streamside vegetation </w:t>
        </w:r>
        <w:r w:rsidR="003A71C9" w:rsidRPr="00734EEE">
          <w:rPr>
            <w:rFonts w:ascii="Arial" w:hAnsi="Arial" w:cs="Arial"/>
          </w:rPr>
          <w:t xml:space="preserve">mediates interactions with watershed </w:t>
        </w:r>
        <w:r w:rsidR="00A870E1" w:rsidRPr="00734EEE">
          <w:rPr>
            <w:rFonts w:ascii="Arial" w:hAnsi="Arial" w:cs="Arial"/>
          </w:rPr>
          <w:t>nutrient</w:t>
        </w:r>
        <w:r w:rsidR="003A71C9" w:rsidRPr="00734EEE">
          <w:rPr>
            <w:rFonts w:ascii="Arial" w:hAnsi="Arial" w:cs="Arial"/>
          </w:rPr>
          <w:t>s</w:t>
        </w:r>
        <w:r w:rsidR="00A870E1" w:rsidRPr="00734EEE">
          <w:rPr>
            <w:rFonts w:ascii="Arial" w:hAnsi="Arial" w:cs="Arial"/>
          </w:rPr>
          <w:t>, carbon and light inputs to streams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{"citationID":"6mXORp8h","properties":{"formattedCitation":"(Schade et al. 2001)","plainCitation":"(Schade et al. 2001)","noteIndex":0},"citationItems":[{"id":60,"uris":["http://zotero.org/users/local/tyq98Km3/items/P8BEWUWP"],"uri":["http://zotero.org/users/local/tyq98Km3/items/P8BEWUWP"],"itemData":{"id":60,"type":"article-journal","abstract":"Riparian zones often act as nutrient filters, removing NO3 from water flowing through riparian soils. The role of vegetation in NO3 retention remains unclear and may be direct (uptake) or indirect (stimulation of microbial activity). We studied the riparian shrub Baccharis salicifolia (seepwillow) in Sycamore Creek (Arizona, USA), to determine (1) if sites colonized by seepwillow were sinks for NO3, and (2) the mechanism by which seepwillow causes NO3 retention. Subsurface water was sampled along flowpaths from an uncolonized gravel bar through seepwillow sites at several depths and on several gravel bars. NO3 concentration was significantly lower in seepwillow sites than in uncolonized sites, at least to 20 cm below the water table. Predictions of three hypotheses were tested to explain NO3 losses: (H1) by plant uptake, (H2) by stimulation of denitrification by seepwillow, and (H3) a prior condition unrelated to seepwillow. Six experiments were used to test these hypotheses, Transplant experiments, plant size relationships, and root distribution experiments all demonstrated the importance of seepwillow (rejection of H3). Other tests involving removal of aboveground biomass, denitrification measures, and mass balance calculations showed a predominance of denitrification over uptake (rejection of H1). We conclude that the main effect of seepwillow is to produce organic matter creating conditions favorable to denitrification and a loss of NO3 from subsurface water. Since denitrification is a permanent loss of N to the atmosphere, and uptake only temporarily retains N, the interaction between plants and microbes has important implications for the maintenance of water quality in streams and downstream reservoirs.","container-title":"Ecology","ISSN":"0012-9658","issue":"12","journalAbbreviation":"Ecology","language":"English","note":"number: 12\npublisher-place: Washington\npublisher: Ecological Soc Amer\nWOS:000172791800008","page":"3363-3376","source":"Web of Science","title":"The influence of a riparian shrub on nitrogen cycling in a Sonoran Desert stream","volume":"82","author":[{"family":"Schade","given":"J. D."},{"family":"Fisher","given":"S. G."},{"family":"Grimm","given":"N. B."},{"family":"Seddon","given":"J. A."}],"issued":{"date-parts":[["2001",12]]}}}],"schema":"https://github.com/citation-style-language/schema/raw/master/csl-citation.json"} </w:instrText>
        </w:r>
        <w:r w:rsidR="00E402E5">
          <w:rPr>
            <w:rFonts w:ascii="Arial" w:hAnsi="Arial" w:cs="Arial"/>
          </w:rPr>
          <w:fldChar w:fldCharType="separate"/>
        </w:r>
        <w:r w:rsidR="00E402E5" w:rsidRPr="00E402E5">
          <w:rPr>
            <w:rFonts w:ascii="Arial" w:hAnsi="Arial" w:cs="Arial"/>
          </w:rPr>
          <w:t xml:space="preserve">(Schade </w:t>
        </w:r>
        <w:r w:rsidR="0089055C" w:rsidRPr="0089055C">
          <w:rPr>
            <w:rFonts w:ascii="Arial" w:hAnsi="Arial" w:cs="Arial"/>
            <w:i/>
            <w:iCs/>
          </w:rPr>
          <w:t>et al</w:t>
        </w:r>
        <w:r w:rsidR="00E402E5" w:rsidRPr="00E402E5">
          <w:rPr>
            <w:rFonts w:ascii="Arial" w:hAnsi="Arial" w:cs="Arial"/>
          </w:rPr>
          <w:t>. 2001)</w:t>
        </w:r>
        <w:r w:rsidR="00E402E5">
          <w:rPr>
            <w:rFonts w:ascii="Arial" w:hAnsi="Arial" w:cs="Arial"/>
          </w:rPr>
          <w:fldChar w:fldCharType="end"/>
        </w:r>
        <w:r w:rsidR="00A870E1" w:rsidRPr="00734EEE">
          <w:rPr>
            <w:rFonts w:ascii="Arial" w:hAnsi="Arial" w:cs="Arial"/>
          </w:rPr>
          <w:t xml:space="preserve">. </w:t>
        </w:r>
        <w:r w:rsidR="009F50BD" w:rsidRPr="00734EEE">
          <w:rPr>
            <w:rFonts w:ascii="Arial" w:hAnsi="Arial" w:cs="Arial"/>
          </w:rPr>
          <w:t xml:space="preserve">Precipitation regime is </w:t>
        </w:r>
        <w:r w:rsidR="0099264F" w:rsidRPr="00734EEE">
          <w:rPr>
            <w:rFonts w:ascii="Arial" w:hAnsi="Arial" w:cs="Arial"/>
          </w:rPr>
          <w:t>one of</w:t>
        </w:r>
        <w:r w:rsidR="009F50BD" w:rsidRPr="00734EEE">
          <w:rPr>
            <w:rFonts w:ascii="Arial" w:hAnsi="Arial" w:cs="Arial"/>
          </w:rPr>
          <w:t xml:space="preserve"> </w:t>
        </w:r>
        <w:r w:rsidR="0052536B" w:rsidRPr="00734EEE">
          <w:rPr>
            <w:rFonts w:ascii="Arial" w:hAnsi="Arial" w:cs="Arial"/>
          </w:rPr>
          <w:t xml:space="preserve">the </w:t>
        </w:r>
        <w:r w:rsidR="009F50BD" w:rsidRPr="00734EEE">
          <w:rPr>
            <w:rFonts w:ascii="Arial" w:hAnsi="Arial" w:cs="Arial"/>
          </w:rPr>
          <w:t>primary regulator</w:t>
        </w:r>
        <w:r w:rsidR="0099264F" w:rsidRPr="00734EEE">
          <w:rPr>
            <w:rFonts w:ascii="Arial" w:hAnsi="Arial" w:cs="Arial"/>
          </w:rPr>
          <w:t>s</w:t>
        </w:r>
        <w:r w:rsidR="009F50BD" w:rsidRPr="00734EEE">
          <w:rPr>
            <w:rFonts w:ascii="Arial" w:hAnsi="Arial" w:cs="Arial"/>
          </w:rPr>
          <w:t xml:space="preserve"> of both streamflow and riparian characteristics. With predicted changes in flood and drought characteristics under global warming </w:t>
        </w:r>
        <w:r w:rsidR="00E402E5">
          <w:rPr>
            <w:rFonts w:ascii="Arial" w:hAnsi="Arial" w:cs="Arial"/>
          </w:rPr>
          <w:fldChar w:fldCharType="begin"/>
        </w:r>
        <w:r w:rsidR="00E402E5">
          <w:rPr>
            <w:rFonts w:ascii="Arial" w:hAnsi="Arial" w:cs="Arial"/>
          </w:rPr>
          <w:instrText xml:space="preserve"> ADDIN ZOTERO_ITEM CSL_CITATION {"citationID":"IulS6njc","properties":{"formattedCitation":"(Hirabayashi et al. 2008)","plainCitation":"(Hirabayashi et al. 2008)","noteIndex":0},"citationItems":[{"id":29,"uris":["http://zotero.org/users/local/tyq98Km3/items/IUYQB8VC"],"uri":["http://zotero.org/users/local/tyq98Km3/items/IUYQB8VC"],"itemData":{"id":29,"type":"article-journal","abstract":"Simulated daily discharge derived front a relatively high-resolution (approximately 1.1-degree) general Circulation model was used to investigate Future projections of extremes in river discharge Under global warming. The frequency of floods was projected to increase over many regions, except those including North America and central to western Eurasia. The drought frequency was projected to increase globally, while regions such as northern high latitudes, eastern Australia, and eastern Eurasia showed a decrease or no significant changes. Changes in flood and drought are not explained simply by changes in annual precipitation, heavy precipitation, or differences between precipitation and evapotranspiration. Several regions were projected to have increases in both flood frequency and drought frequency. Such regions show a decrease in the number of precipitation days, but an increase in days with heavy rain. Several regions show shifts in the flood season from springtime snowmelt to the summer period of heavy precipitation.","container-title":"Hydrological Sciences Journal-Journal Des Sciences Hydrologiques","DOI":"10.1623/hysj.53.4.754","ISSN":"0262-6667","issue":"4","journalAbbreviation":"Hydrol. Sci. J.-J. Sci. Hydrol.","language":"English","note":"number: 4\npublisher-place: Wallingford\npublisher: Iahs Press, Inst Hydrology\nWOS:000259294700007","page":"754-772","source":"Web of Science","title":"Global projections of changing risks of floods and droughts in a changing climate","volume":"53","author":[{"family":"Hirabayashi","given":"Yukiko"},{"family":"Kanae","given":"Shinjiro"},{"family":"Emori","given":"Seita"},{"family":"Oki","given":"Taikan"},{"family":"Kimoto","given":"Masahide"}],"issued":{"date-parts":[["2008",8]]}}}],"schema":"https://github.com/citation-style-language/schema/raw/master/csl-citation.json"} </w:instrText>
        </w:r>
        <w:r w:rsidR="00E402E5">
          <w:rPr>
            <w:rFonts w:ascii="Arial" w:hAnsi="Arial" w:cs="Arial"/>
          </w:rPr>
          <w:fldChar w:fldCharType="separate"/>
        </w:r>
        <w:r w:rsidR="00E402E5" w:rsidRPr="00E402E5">
          <w:rPr>
            <w:rFonts w:ascii="Arial" w:hAnsi="Arial" w:cs="Arial"/>
          </w:rPr>
          <w:t xml:space="preserve">(Hirabayashi </w:t>
        </w:r>
        <w:r w:rsidR="0089055C" w:rsidRPr="0089055C">
          <w:rPr>
            <w:rFonts w:ascii="Arial" w:hAnsi="Arial" w:cs="Arial"/>
            <w:i/>
            <w:iCs/>
          </w:rPr>
          <w:t>et al</w:t>
        </w:r>
        <w:r w:rsidR="00E402E5" w:rsidRPr="00E402E5">
          <w:rPr>
            <w:rFonts w:ascii="Arial" w:hAnsi="Arial" w:cs="Arial"/>
          </w:rPr>
          <w:t>. 2008)</w:t>
        </w:r>
        <w:r w:rsidR="00E402E5">
          <w:rPr>
            <w:rFonts w:ascii="Arial" w:hAnsi="Arial" w:cs="Arial"/>
          </w:rPr>
          <w:fldChar w:fldCharType="end"/>
        </w:r>
        <w:r w:rsidR="009F50BD" w:rsidRPr="00734EEE">
          <w:rPr>
            <w:rFonts w:ascii="Arial" w:hAnsi="Arial" w:cs="Arial"/>
          </w:rPr>
          <w:t>, it is imperative to understand the mechanistic links between precipitation, streamflow, and riparian interactions with aquatic biological communities</w:t>
        </w:r>
        <w:r w:rsidR="00F25EB4" w:rsidRPr="00734EEE">
          <w:rPr>
            <w:rFonts w:ascii="Arial" w:hAnsi="Arial" w:cs="Arial"/>
          </w:rPr>
          <w:t>.</w:t>
        </w:r>
      </w:ins>
    </w:p>
    <w:p w14:paraId="265F0EB7" w14:textId="6A18D939" w:rsidR="004F6B73" w:rsidRPr="00734EEE" w:rsidRDefault="006D2F2A" w:rsidP="008E71DD">
      <w:pPr>
        <w:spacing w:line="240" w:lineRule="auto"/>
        <w:ind w:firstLine="720"/>
        <w:contextualSpacing/>
        <w:rPr>
          <w:ins w:id="153" w:author="Sean" w:date="2021-04-26T16:23:00Z"/>
          <w:rFonts w:ascii="Arial" w:hAnsi="Arial" w:cs="Arial"/>
        </w:rPr>
      </w:pPr>
      <w:ins w:id="154" w:author="Sean" w:date="2021-04-26T16:23:00Z">
        <w:r w:rsidRPr="00734EEE">
          <w:rPr>
            <w:rFonts w:ascii="Arial" w:hAnsi="Arial" w:cs="Arial"/>
          </w:rPr>
          <w:t>Hierarchical</w:t>
        </w:r>
        <w:r w:rsidR="00A870E1" w:rsidRPr="00734EEE">
          <w:rPr>
            <w:rFonts w:ascii="Arial" w:hAnsi="Arial" w:cs="Arial"/>
          </w:rPr>
          <w:t xml:space="preserve"> community assembly models can help us organize our hypotheses regarding impacts of climate change on stream communities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{"citationID":"9gP0ALvL","properties":{"formattedCitation":"(Poff 1997)","plainCitation":"(Poff 1997)","noteIndex":0},"citationItems":[{"id":50,"uris":["http://zotero.org/users/local/tyq98Km3/items/86UXKB2P"],"uri":["http://zotero.org/users/local/tyq98Km3/items/86UXKB2P"],"itemData":{"id":50,"type":"article-journal","abstract":"A heuristic framework for understanding and predicting the distribution and categorical abundance of species in stream communities is presented. The framework requires that species be described in terms of their functional relationships to habitat selective forces or their surrogates, which constitute ''filters'' occurring at hierarchical landscape scales (ranging from microhabitats to watersheds or basins). Large-scale filters are viewed as causative or mechanistic agents that constrain expression of local selective forces or biotic potential at lower scales. To join a local community, species in a regional pool must possess appropriate functional attributes (species traits) to ''pass'' through the nested filters. Biotic interactions are also a potential filter on local community composition, and they are invoked at the lower hierarchical levels, after species have passed through the physicochemical habitat filters. Potential landscape filters and their associated selective properties are identified, as are prospective species traits (for invertebrates and fish) that correspond with filters. A categorical niche model is used to illustrate how relative abundances of species in local communities might be predicted from habitat data collected at different scales. The framework emphasizes a biologically based approach to understanding and predicting species distribution and abundance and local community composition by explicitly considering environmental constraints imposed at different scales. As such, it can complement non-mechanistic, correlative approaches to community prediction that often lack generality. Operationalizing the framework will require additional research to specify more clearly 1) the degree to which habitat features at different scales are linked functionally or statistically, 2) what species traits ate possessed by strongly interactive species (e.g., keystones) and which habitat filters most strongly constrain the distribution of these species, and 3) the functional significance of a range of species traits and the extent to which these traits are correlated and hence respond in concert to the presence or modification, of a particular filter. Multi-scale, mechanistic understanding of species-environment relations will likely contribute to better predictions about large scale problems, such as the establishment and spread of exotic species or alterations in community composition with changing land use or climate.","container-title":"Journal of the North American Benthological Society","DOI":"10.2307/1468026","ISSN":"0887-3593","issue":"2","journalAbbreviation":"J. N. Am. Benthol. Soc.","language":"English","note":"number: 2\npublisher-place: Lawrence\npublisher: North Amer Benthological Soc\nWOS:A1997XD62000008","page":"391-409","source":"Web of Science","title":"Landscape filters and species traits: Towards mechanistic understanding and prediction in stream ecology","title-short":"Landscape filters and species traits","volume":"16","author":[{"family":"Poff","given":"N. L."}],"issued":{"date-parts":[["1997",6]]}}}],"schema":"https://github.com/citation-style-language/schema/raw/master/csl-citation.json"} </w:instrText>
        </w:r>
        <w:r w:rsidR="00E402E5">
          <w:rPr>
            <w:rFonts w:ascii="Arial" w:hAnsi="Arial" w:cs="Arial"/>
          </w:rPr>
          <w:fldChar w:fldCharType="separate"/>
        </w:r>
        <w:r w:rsidR="00E402E5" w:rsidRPr="00E402E5">
          <w:rPr>
            <w:rFonts w:ascii="Arial" w:hAnsi="Arial" w:cs="Arial"/>
          </w:rPr>
          <w:t>(Poff 1997)</w:t>
        </w:r>
        <w:r w:rsidR="00E402E5">
          <w:rPr>
            <w:rFonts w:ascii="Arial" w:hAnsi="Arial" w:cs="Arial"/>
          </w:rPr>
          <w:fldChar w:fldCharType="end"/>
        </w:r>
        <w:r w:rsidR="00CF3064" w:rsidRPr="00734EEE">
          <w:rPr>
            <w:rFonts w:ascii="Arial" w:hAnsi="Arial" w:cs="Arial"/>
          </w:rPr>
          <w:t>.</w:t>
        </w:r>
        <w:r w:rsidR="00CA6CBF" w:rsidRPr="00734EEE">
          <w:rPr>
            <w:rFonts w:ascii="Arial" w:hAnsi="Arial" w:cs="Arial"/>
          </w:rPr>
          <w:t xml:space="preserve"> </w:t>
        </w:r>
        <w:r w:rsidR="00CF3064" w:rsidRPr="00734EEE">
          <w:rPr>
            <w:rFonts w:ascii="Arial" w:hAnsi="Arial" w:cs="Arial"/>
          </w:rPr>
          <w:t>Assuming organisms can disperse to a habitat, they must be able to survive in the local environment</w:t>
        </w:r>
        <w:r w:rsidR="004E6DDA" w:rsidRPr="00734EEE">
          <w:rPr>
            <w:rFonts w:ascii="Arial" w:hAnsi="Arial" w:cs="Arial"/>
          </w:rPr>
          <w:t xml:space="preserve"> (abiotic filters)</w:t>
        </w:r>
        <w:r w:rsidR="00CF3064" w:rsidRPr="00734EEE">
          <w:rPr>
            <w:rFonts w:ascii="Arial" w:hAnsi="Arial" w:cs="Arial"/>
          </w:rPr>
          <w:t xml:space="preserve"> and successfully reproduce in the presence of other organisms exerting pressures </w:t>
        </w:r>
        <w:r w:rsidR="004E6DDA" w:rsidRPr="00734EEE">
          <w:rPr>
            <w:rFonts w:ascii="Arial" w:hAnsi="Arial" w:cs="Arial"/>
          </w:rPr>
          <w:t xml:space="preserve">(biotic interactions) </w:t>
        </w:r>
        <w:r w:rsidR="00CF3064" w:rsidRPr="00734EEE">
          <w:rPr>
            <w:rFonts w:ascii="Arial" w:hAnsi="Arial" w:cs="Arial"/>
          </w:rPr>
          <w:t xml:space="preserve">such as competition and predation </w:t>
        </w:r>
        <w:r w:rsidR="00E402E5">
          <w:rPr>
            <w:rFonts w:ascii="Arial" w:hAnsi="Arial" w:cs="Arial"/>
          </w:rPr>
          <w:fldChar w:fldCharType="begin"/>
        </w:r>
        <w:r w:rsidR="00E402E5">
          <w:rPr>
            <w:rFonts w:ascii="Arial" w:hAnsi="Arial" w:cs="Arial"/>
          </w:rPr>
          <w:instrText xml:space="preserve"> ADDIN ZOTERO_ITEM CSL_CITATION {"citationID":"0Zboz5iX","properties":{"formattedCitation":"(Patrick and Swan 2011)","plainCitation":"(Patrick and Swan 2011)","noteIndex":0},"citationItems":[{"id":48,"uris":["http://zotero.org/users/local/tyq98Km3/items/FUQRP4IQ"],"uri":["http://zotero.org/users/local/tyq98Km3/items/FUQRP4IQ"],"itemData":{"id":48,"type":"article-journal","abstract":"Dispersal rates and the diversity of the regional species pool strongly affect community assembly in habitat patches. Incorporating these elements mechanistically into a model of community assembly requires adoption of a metacommunity paradigm. We developed a hierarchical model of community assembly for stream insects that incorporates regional effects (distance to and generic richness of other stream reaches) and local effects (water quality and community composition). We tested our model with a unique data set detailing changes in stream-insect community composition over 6 sampling periods across a 27-y period of watershed recovery from anthropogenic effects. alpha and gamma richness increased greatly over the time period, whereas beta richness declined strongly. Generic richness of individual stream reaches was significantly related to dispersal distance and generic richness of surrounding immigrant pools in preceding years. However, the strength of the relationship declined over time indicating that distance to potential colonists played a major role only early in community assembly. Water quality, characterized by an ordination of pH, temperature, conductivity, dissolved O-2, NO3, NH4, and orthophosphate, was correlated with generic richness at all time periods during the community-assembly sequence. The functional diversity (diversity of functional attributes present in an assemblage of species) of entire communities was lower than expected from random simulations in all sampling years. However, functional diversity of individual functional feeding groups varied through time and amongst themselves. Our results suggest that both deterministic and random processes are important in metacommunity assembly, and their relative strengths vary throughout the assembly process.","container-title":"Journal of the North American Benthological Society","DOI":"10.1899/09-169.1","ISSN":"0887-3593","issue":"1","journalAbbreviation":"J. N. Am. Benthol. Soc.","language":"English","note":"number: 1\npublisher-place: Lawrence\npublisher: North Amer Benthological Soc\nWOS:000287114800021","page":"259-272","source":"Web of Science","title":"Reconstructing the assembly of a stream-insect metacommunity","volume":"30","author":[{"family":"Patrick","given":"Christopher J."},{"family":"Swan","given":"Christopher M."}],"issued":{"date-parts":[["2011",3]]}}}],"schema":"https://github.com/citation-style-language/schema/raw/master/csl-citation.json"} </w:instrText>
        </w:r>
        <w:r w:rsidR="00E402E5">
          <w:rPr>
            <w:rFonts w:ascii="Arial" w:hAnsi="Arial" w:cs="Arial"/>
          </w:rPr>
          <w:fldChar w:fldCharType="separate"/>
        </w:r>
        <w:r w:rsidR="00E402E5" w:rsidRPr="00E402E5">
          <w:rPr>
            <w:rFonts w:ascii="Arial" w:hAnsi="Arial" w:cs="Arial"/>
          </w:rPr>
          <w:t>(Patrick and Swan 2011)</w:t>
        </w:r>
        <w:r w:rsidR="00E402E5">
          <w:rPr>
            <w:rFonts w:ascii="Arial" w:hAnsi="Arial" w:cs="Arial"/>
          </w:rPr>
          <w:fldChar w:fldCharType="end"/>
        </w:r>
        <w:r w:rsidR="00611EFF" w:rsidRPr="00734EEE">
          <w:rPr>
            <w:rFonts w:ascii="Arial" w:hAnsi="Arial" w:cs="Arial"/>
          </w:rPr>
          <w:t>.</w:t>
        </w:r>
        <w:r w:rsidR="006474E8" w:rsidRPr="00734EEE">
          <w:rPr>
            <w:rFonts w:ascii="Arial" w:hAnsi="Arial" w:cs="Arial"/>
          </w:rPr>
          <w:t xml:space="preserve"> Species</w:t>
        </w:r>
        <w:r w:rsidR="006643E8" w:rsidRPr="00734EEE">
          <w:rPr>
            <w:rFonts w:ascii="Arial" w:hAnsi="Arial" w:cs="Arial"/>
          </w:rPr>
          <w:t xml:space="preserve"> have physiological tolerances </w:t>
        </w:r>
        <w:r w:rsidR="006474E8" w:rsidRPr="00734EEE">
          <w:rPr>
            <w:rFonts w:ascii="Arial" w:hAnsi="Arial" w:cs="Arial"/>
          </w:rPr>
          <w:t xml:space="preserve">(temperature, toxin concentrations, and salinity, etc.) </w:t>
        </w:r>
        <w:r w:rsidR="006643E8" w:rsidRPr="00734EEE">
          <w:rPr>
            <w:rFonts w:ascii="Arial" w:hAnsi="Arial" w:cs="Arial"/>
          </w:rPr>
          <w:t>which limit their distribution across environmental gradients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{"citationID":"e5z4FbvH","properties":{"formattedCitation":"(Whittaker, Willis, and Field 2001)","plainCitation":"(Whittaker, Willis, and Field 2001)","noteIndex":0},"citationItems":[{"id":126,"uris":["http://zotero.org/users/local/tyq98Km3/items/X3ZVY7IS"],"uri":["http://zotero.org/users/local/tyq98Km3/items/X3ZVY7IS"],"itemData":{"id":126,"type":"article-journal","abstract":"Aim Current weaknesses of diversity theory include: a failure to distinguish different biogeographical response variables under the general heading of diversity; and a general failure of ecological theory to deal adequately with geographical scale. Our aim is to articulate the case for a top-down approach to theory building, in which scale is addressed explicitly and in which different response variables are clearly distinguished. Location The article draws upon both theoretical contributions and empirical analyses from all latitudes, focusing on terrestrial ecosystems and with some bias towards (woody) plants. Methods We review current diversity theory and terminology in relation to scale of applicability. As a starting point in developing a general theory, we take the issue of geographical gradients in species richness as a main theme and evaluate the extent to which commonly cited theories are likely to operate at scales from the macro down to the local. Results A degree of confusion surrounds the use of the terms alpha, beta and gamma diversity, and the terms local, landscape and macro-scale are preferred here as a more intuitive framework. The distinction between inventory and differentiation diversity is highlighted as important as, in terms of scale of analysis, are the concepts of focus and extent. The importance of holding area constant in analysis is stressed, as is the notion that different environmental factors exhibit measurable heterogeneity at different scales. Evaluation of several of the most common diversity theories put forward for the grand dines in species richness, indicates that they can be collapsed to dynamic hypotheses based on climate or historical explanations. The importance of the many ecological/biological mechanisms that have been proposed is evident mainly at local scales of analysis, whilst at the macro-scale they are dependent largely upon climatic controls for their operation. Local communities have often been found not to be saturated, i.e. to be non-equilibrial. This is argued, perhaps counter-intuitively, to be entirely compatible with the persistence through time of macro-scale patterns of richness that are climatically determined. The review also incorporates recent developments in macroecology, Rapoport's rule, trade-offs, and the importance of isolation, landscape impedance and geometric constraints on richness (the mid-domain effect) in generating richness patterns; highlighting those phenomena that are contributory to the first-order climatic pattern, and those, such as the geometric constraints, that may confound or obscure these patterns. Main conclusions A general theory of diversity must necessarily cover many disparate phenomena, at various scales of analysis, and cannot therefore be expressed in a simple formula, but individual elements of this general theory may be. In particular, it appears possible to capture in a dynamic climate-based model and 'capacity rule', the form of the grand dine in richness of woody plants at the macro-stale. This provides a starting point for a top-down, global-to-local, macro-to-micro scale approach to modelling richness variations in a variety of taxa. Patterns in differentiation/endemicity, on the other hand, require more immediate attention to historical events, and to features of geography such as isolation. Thus, whilst we argue that there are basic physical principles and laws underlying certain diversity phenomena (e.g. macro-scale richness gradients), a pluralistic body of theory is required that incorporates dynamic and historical explanation, and which bridges equilibrial and nonequilibrial concepts and ideas.","container-title":"Journal of Biogeography","DOI":"10.1046/j.1365-2699.2001.00563.x","ISSN":"0305-0270","issue":"4","journalAbbreviation":"J. Biogeogr.","language":"English","note":"publisher-place: Hoboken\npublisher: Wiley\nWOS:000170006300004","page":"453-470","source":"Web of Science","title":"Scale and species richness: towards a general, hierarchical theory of species diversity","title-short":"Scale and species richness","volume":"28","author":[{"family":"Whittaker","given":"R. J."},{"family":"Willis","given":"K. J."},{"family":"Field","given":"R."}],"issued":{"date-parts":[["2001",4]]}}}],"schema":"https://github.com/citation-style-language/schema/raw/master/csl-citation.json"} </w:instrText>
        </w:r>
        <w:r w:rsidR="00E402E5">
          <w:rPr>
            <w:rFonts w:ascii="Arial" w:hAnsi="Arial" w:cs="Arial"/>
          </w:rPr>
          <w:fldChar w:fldCharType="separate"/>
        </w:r>
        <w:r w:rsidR="00E402E5" w:rsidRPr="00E402E5">
          <w:rPr>
            <w:rFonts w:ascii="Arial" w:hAnsi="Arial" w:cs="Arial"/>
          </w:rPr>
          <w:t>(Whittaker, Willis, and Field 2001)</w:t>
        </w:r>
        <w:r w:rsidR="00E402E5">
          <w:rPr>
            <w:rFonts w:ascii="Arial" w:hAnsi="Arial" w:cs="Arial"/>
          </w:rPr>
          <w:fldChar w:fldCharType="end"/>
        </w:r>
        <w:r w:rsidR="006474E8" w:rsidRPr="00734EEE">
          <w:rPr>
            <w:rFonts w:ascii="Arial" w:hAnsi="Arial" w:cs="Arial"/>
          </w:rPr>
          <w:t>.</w:t>
        </w:r>
        <w:r w:rsidR="004E6DDA" w:rsidRPr="00734EEE">
          <w:rPr>
            <w:rFonts w:ascii="Arial" w:hAnsi="Arial" w:cs="Arial"/>
          </w:rPr>
          <w:t xml:space="preserve"> </w:t>
        </w:r>
        <w:r w:rsidR="006474E8" w:rsidRPr="00734EEE">
          <w:rPr>
            <w:rFonts w:ascii="Arial" w:hAnsi="Arial" w:cs="Arial"/>
          </w:rPr>
          <w:t>I</w:t>
        </w:r>
        <w:r w:rsidR="004E6DDA" w:rsidRPr="00734EEE">
          <w:rPr>
            <w:rFonts w:ascii="Arial" w:hAnsi="Arial" w:cs="Arial"/>
          </w:rPr>
          <w:t>f climate change alters those gradients</w:t>
        </w:r>
        <w:r w:rsidR="006474E8" w:rsidRPr="00734EEE">
          <w:rPr>
            <w:rFonts w:ascii="Arial" w:hAnsi="Arial" w:cs="Arial"/>
          </w:rPr>
          <w:t>,</w:t>
        </w:r>
        <w:r w:rsidR="004E6DDA" w:rsidRPr="00734EEE">
          <w:rPr>
            <w:rFonts w:ascii="Arial" w:hAnsi="Arial" w:cs="Arial"/>
          </w:rPr>
          <w:t xml:space="preserve"> we can expect concordant changes in species distributions</w:t>
        </w:r>
        <w:r w:rsidR="006643E8" w:rsidRPr="00734EEE">
          <w:rPr>
            <w:rFonts w:ascii="Arial" w:hAnsi="Arial" w:cs="Arial"/>
          </w:rPr>
          <w:t xml:space="preserve">. </w:t>
        </w:r>
        <w:r w:rsidR="00A870E1" w:rsidRPr="00734EEE">
          <w:rPr>
            <w:rFonts w:ascii="Arial" w:hAnsi="Arial" w:cs="Arial"/>
          </w:rPr>
          <w:t>However, u</w:t>
        </w:r>
        <w:r w:rsidR="004F6B73" w:rsidRPr="00734EEE">
          <w:rPr>
            <w:rFonts w:ascii="Arial" w:hAnsi="Arial" w:cs="Arial"/>
          </w:rPr>
          <w:t xml:space="preserve">nderstanding </w:t>
        </w:r>
        <w:r w:rsidR="004E6DDA" w:rsidRPr="00734EEE">
          <w:rPr>
            <w:rFonts w:ascii="Arial" w:hAnsi="Arial" w:cs="Arial"/>
          </w:rPr>
          <w:t>how the environment affects</w:t>
        </w:r>
        <w:r w:rsidR="004F6B73" w:rsidRPr="00734EEE">
          <w:rPr>
            <w:rFonts w:ascii="Arial" w:hAnsi="Arial" w:cs="Arial"/>
          </w:rPr>
          <w:t xml:space="preserve"> biotic interactions is more challenging due to the complex sets of interactions that govern these processes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{"citationID":"MyhuCjAk","properties":{"formattedCitation":"(Seabra et al. 2015)","plainCitation":"(Seabra et al. 2015)","noteIndex":0},"citationItems":[{"id":61,"uris":["http://zotero.org/users/local/tyq98Km3/items/6CRPPMYB"],"uri":["http://zotero.org/users/local/tyq98Km3/items/6CRPPMYB"],"itemData":{"id":61,"type":"article-journal","abstract":"Predicting the extent and direction of species' range shifts is a major priority for scientists and resource managers. Seminal studies have fostered the notion that biological systems responding to climate change-impacted variables (e.g., temperature, precipitation) should exhibit poleward range shifts but shifts contrary to that expectation have been frequently reported. Understanding whether those shifts are indeed contrary to climate change predictions involves understanding the most basic mechanisms determining the distribution of species. We assessed the patterns of ecologically relevant temperature metrics (e.g., daily range, min, max) along the European Atlantic coast. Temperature metrics have contrasting geographical patterns and latitude or the grand mean are poor predictors for many of them. Our data suggest that unless the appropriate metrics are analysed, the impact of climate change in even a single metric of a single stressor may lead to range shifts in directions that would otherwise be classified as \"contrary to prediction\".","container-title":"Scientific Reports","DOI":"10.1038/srep12930","ISSN":"2045-2322","journalAbbreviation":"Sci Rep","language":"English","note":"publisher-place: London\npublisher: Nature Publishing Group\nWOS:000359127200001","page":"12930","source":"Web of Science","title":"Understanding complex biogeographic responses to climate change","volume":"5","author":[{"family":"Seabra","given":"Rui"},{"family":"Wethey","given":"David S."},{"family":"Santos","given":"Antonio M."},{"family":"Lima","given":"Fernando P."}],"issued":{"date-parts":[["2015",8,6]]}}}],"schema":"https://github.com/citation-style-language/schema/raw/master/csl-citation.json"} </w:instrText>
        </w:r>
        <w:r w:rsidR="00E402E5">
          <w:rPr>
            <w:rFonts w:ascii="Arial" w:hAnsi="Arial" w:cs="Arial"/>
          </w:rPr>
          <w:fldChar w:fldCharType="separate"/>
        </w:r>
        <w:r w:rsidR="00E402E5" w:rsidRPr="00E402E5">
          <w:rPr>
            <w:rFonts w:ascii="Arial" w:hAnsi="Arial" w:cs="Arial"/>
          </w:rPr>
          <w:t xml:space="preserve">(Seabra </w:t>
        </w:r>
        <w:r w:rsidR="0089055C" w:rsidRPr="0089055C">
          <w:rPr>
            <w:rFonts w:ascii="Arial" w:hAnsi="Arial" w:cs="Arial"/>
            <w:i/>
            <w:iCs/>
          </w:rPr>
          <w:t>et al</w:t>
        </w:r>
        <w:r w:rsidR="00E402E5" w:rsidRPr="00E402E5">
          <w:rPr>
            <w:rFonts w:ascii="Arial" w:hAnsi="Arial" w:cs="Arial"/>
          </w:rPr>
          <w:t>. 2015)</w:t>
        </w:r>
        <w:r w:rsidR="00E402E5">
          <w:rPr>
            <w:rFonts w:ascii="Arial" w:hAnsi="Arial" w:cs="Arial"/>
          </w:rPr>
          <w:fldChar w:fldCharType="end"/>
        </w:r>
        <w:r w:rsidR="004F6B73" w:rsidRPr="00734EEE">
          <w:rPr>
            <w:rFonts w:ascii="Arial" w:hAnsi="Arial" w:cs="Arial"/>
          </w:rPr>
          <w:t>.</w:t>
        </w:r>
        <w:r w:rsidR="00A67715" w:rsidRPr="00734EEE">
          <w:rPr>
            <w:rFonts w:ascii="Arial" w:hAnsi="Arial" w:cs="Arial"/>
          </w:rPr>
          <w:t xml:space="preserve"> </w:t>
        </w:r>
      </w:ins>
    </w:p>
    <w:p w14:paraId="782FE7EF" w14:textId="7BBDEBF3" w:rsidR="006643E8" w:rsidRPr="00734EEE" w:rsidRDefault="006643E8" w:rsidP="008E71DD">
      <w:pPr>
        <w:spacing w:line="240" w:lineRule="auto"/>
        <w:ind w:firstLine="720"/>
        <w:contextualSpacing/>
        <w:rPr>
          <w:ins w:id="155" w:author="Sean" w:date="2021-04-26T16:23:00Z"/>
          <w:rFonts w:ascii="Arial" w:hAnsi="Arial" w:cs="Arial"/>
        </w:rPr>
      </w:pPr>
      <w:ins w:id="156" w:author="Sean" w:date="2021-04-26T16:23:00Z">
        <w:r w:rsidRPr="00734EEE">
          <w:rPr>
            <w:rFonts w:ascii="Arial" w:hAnsi="Arial" w:cs="Arial"/>
          </w:rPr>
          <w:t xml:space="preserve">Observational surveys </w:t>
        </w:r>
        <w:r w:rsidR="00B33B60" w:rsidRPr="00734EEE">
          <w:rPr>
            <w:rFonts w:ascii="Arial" w:hAnsi="Arial" w:cs="Arial"/>
          </w:rPr>
          <w:t xml:space="preserve">of </w:t>
        </w:r>
        <w:r w:rsidRPr="00734EEE">
          <w:rPr>
            <w:rFonts w:ascii="Arial" w:hAnsi="Arial" w:cs="Arial"/>
          </w:rPr>
          <w:t xml:space="preserve">existing </w:t>
        </w:r>
        <w:r w:rsidR="00B33B60" w:rsidRPr="00734EEE">
          <w:rPr>
            <w:rFonts w:ascii="Arial" w:hAnsi="Arial" w:cs="Arial"/>
          </w:rPr>
          <w:t>communit</w:t>
        </w:r>
        <w:r w:rsidR="00A870E1" w:rsidRPr="00734EEE">
          <w:rPr>
            <w:rFonts w:ascii="Arial" w:hAnsi="Arial" w:cs="Arial"/>
          </w:rPr>
          <w:t xml:space="preserve">ies spatially distributed </w:t>
        </w:r>
        <w:r w:rsidR="00B33B60" w:rsidRPr="00734EEE">
          <w:rPr>
            <w:rFonts w:ascii="Arial" w:hAnsi="Arial" w:cs="Arial"/>
          </w:rPr>
          <w:t>along</w:t>
        </w:r>
        <w:r w:rsidRPr="00734EEE">
          <w:rPr>
            <w:rFonts w:ascii="Arial" w:hAnsi="Arial" w:cs="Arial"/>
          </w:rPr>
          <w:t xml:space="preserve"> </w:t>
        </w:r>
        <w:r w:rsidR="00B33B60" w:rsidRPr="00734EEE">
          <w:rPr>
            <w:rFonts w:ascii="Arial" w:hAnsi="Arial" w:cs="Arial"/>
          </w:rPr>
          <w:t xml:space="preserve">environmental </w:t>
        </w:r>
        <w:r w:rsidRPr="00734EEE">
          <w:rPr>
            <w:rFonts w:ascii="Arial" w:hAnsi="Arial" w:cs="Arial"/>
          </w:rPr>
          <w:t>gradient</w:t>
        </w:r>
        <w:r w:rsidR="00F92723" w:rsidRPr="00734EEE">
          <w:rPr>
            <w:rFonts w:ascii="Arial" w:hAnsi="Arial" w:cs="Arial"/>
          </w:rPr>
          <w:t>s</w:t>
        </w:r>
        <w:r w:rsidRPr="00734EEE">
          <w:rPr>
            <w:rFonts w:ascii="Arial" w:hAnsi="Arial" w:cs="Arial"/>
          </w:rPr>
          <w:t xml:space="preserve"> </w:t>
        </w:r>
        <w:r w:rsidR="00B33B60" w:rsidRPr="00734EEE">
          <w:rPr>
            <w:rFonts w:ascii="Arial" w:hAnsi="Arial" w:cs="Arial"/>
          </w:rPr>
          <w:t xml:space="preserve">can be </w:t>
        </w:r>
        <w:r w:rsidRPr="00734EEE">
          <w:rPr>
            <w:rFonts w:ascii="Arial" w:hAnsi="Arial" w:cs="Arial"/>
          </w:rPr>
          <w:t>use</w:t>
        </w:r>
        <w:r w:rsidR="00B33B60" w:rsidRPr="00734EEE">
          <w:rPr>
            <w:rFonts w:ascii="Arial" w:hAnsi="Arial" w:cs="Arial"/>
          </w:rPr>
          <w:t>d</w:t>
        </w:r>
        <w:r w:rsidRPr="00734EEE">
          <w:rPr>
            <w:rFonts w:ascii="Arial" w:hAnsi="Arial" w:cs="Arial"/>
          </w:rPr>
          <w:t xml:space="preserve"> </w:t>
        </w:r>
        <w:r w:rsidR="00B33B60" w:rsidRPr="00734EEE">
          <w:rPr>
            <w:rFonts w:ascii="Arial" w:hAnsi="Arial" w:cs="Arial"/>
          </w:rPr>
          <w:t xml:space="preserve">in </w:t>
        </w:r>
        <w:r w:rsidRPr="00734EEE">
          <w:rPr>
            <w:rFonts w:ascii="Arial" w:hAnsi="Arial" w:cs="Arial"/>
          </w:rPr>
          <w:t xml:space="preserve">a space-for-time substitution to infer </w:t>
        </w:r>
        <w:r w:rsidR="00B33B60" w:rsidRPr="00734EEE">
          <w:rPr>
            <w:rFonts w:ascii="Arial" w:hAnsi="Arial" w:cs="Arial"/>
          </w:rPr>
          <w:t>how communities will change through time as environmental conditions shift</w:t>
        </w:r>
        <w:r w:rsidRPr="00734EEE">
          <w:rPr>
            <w:rFonts w:ascii="Arial" w:hAnsi="Arial" w:cs="Arial"/>
          </w:rPr>
          <w:t>.</w:t>
        </w:r>
        <w:r w:rsidR="00CA6CBF" w:rsidRPr="00734EEE">
          <w:rPr>
            <w:rFonts w:ascii="Arial" w:hAnsi="Arial" w:cs="Arial"/>
          </w:rPr>
          <w:t xml:space="preserve"> </w:t>
        </w:r>
        <w:r w:rsidR="00F92723" w:rsidRPr="00734EEE">
          <w:rPr>
            <w:rFonts w:ascii="Arial" w:hAnsi="Arial" w:cs="Arial"/>
          </w:rPr>
          <w:t>The approach allows for links to be drawn between climate drivers, local environmental conditions, and organism abundances.</w:t>
        </w:r>
        <w:r w:rsidR="00CA6CBF" w:rsidRPr="00734EEE">
          <w:rPr>
            <w:rFonts w:ascii="Arial" w:hAnsi="Arial" w:cs="Arial"/>
          </w:rPr>
          <w:t xml:space="preserve"> </w:t>
        </w:r>
        <w:r w:rsidR="00F92723" w:rsidRPr="00734EEE">
          <w:rPr>
            <w:rFonts w:ascii="Arial" w:hAnsi="Arial" w:cs="Arial"/>
          </w:rPr>
          <w:t>Species co-occurrence patterns along environmental gradients can also shed light on possible shifts in biotic interactions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{"citationID":"plK6jq0e","properties":{"formattedCitation":"(D\\uc0\\u8217{}Amen et al. 2018)","plainCitation":"(D’Amen et al. 2018)","noteIndex":0},"citationItems":[{"id":12,"uris":["http://zotero.org/users/local/tyq98Km3/items/BMZZGBW2"],"uri":["http://zotero.org/users/local/tyq98Km3/items/BMZZGBW2"],"itemData":{"id":12,"type":"article-journal","abstract":"A key focus in ecology is to search for community assembly rules. Here we compare two community modelling frameworks that integrate a combination of environmental and spatial data to identify positive and negative species associations from presence-absence matrices, and incorporate an additional comparison using joint species distribution models (JSDM). The frameworks use a dichotomous logic tree that distinguishes dispersal limitation, environmental requirements, and interspecific interactions as causes of segregated or aggregated species pairs. The first framework is based on a classical null model analysis complemented by tests of spatial arrangement and environmental characteristics of the sites occupied by the members of each species pair (Classic framework). The second framework, (SDM framework) implemented here for the first time, builds on the application of environmentally-constrained null models (or JSDMs) to partial out the influence of the environment, and includes an analysis of the geographical configuration of species ranges to account for dispersal effects. We applied these approaches to examine plot-level species co-occurrence in plant communities sampled along a wide elevation gradient in the Swiss Alps. According to the frameworks, the majority of species pairs were randomly associated, and most of the non-random positive and negative species associations could be attributed to environmental filtering and/or dispersal limitation. These patterns were partly detected also with JSDM. Biotic interactions were detected more frequently in the SDM framework, and by JSDM, than in the Classic framework. All approaches detected species aggregation more often than segregation, perhaps reflecting the important role of facilitation in stressful high-elevation environments. Differences between the frameworks may reflect the explicit incorporation of elevational segregation in the SDM framework and the sensitivity of JSDM to the environmental data. Nevertheless, all methods have the potential to reveal general patterns of species co-occurrence for different taxa, spatial scales, and environmental conditions.","container-title":"Ecography","DOI":"10.1111/ecog.03148","ISSN":"0906-7590","issue":"8","journalAbbreviation":"Ecography","language":"English","note":"number: 8\npublisher-place: Hoboken\npublisher: Wiley\nWOS:000440287200001","page":"1233-1244","source":"Web of Science","title":"Disentangling biotic interactions, environmental filters, and dispersal limitation as drivers of species co-occurrence","volume":"41","author":[{"family":"D'Amen","given":"Manuela"},{"family":"Mod","given":"Heidi K."},{"family":"Gotelli","given":"Nicholas J."},{"family":"Guisan","given":"Antoine"}],"issued":{"date-parts":[["2018",8]]}}}],"schema":"https://github.com/citation-style-language/schema/raw/master/csl-citation.json"} </w:instrText>
        </w:r>
        <w:r w:rsidR="00E402E5">
          <w:rPr>
            <w:rFonts w:ascii="Arial" w:hAnsi="Arial" w:cs="Arial"/>
          </w:rPr>
          <w:fldChar w:fldCharType="separate"/>
        </w:r>
        <w:r w:rsidR="00E402E5" w:rsidRPr="00E402E5">
          <w:rPr>
            <w:rFonts w:ascii="Arial" w:hAnsi="Arial" w:cs="Arial"/>
          </w:rPr>
          <w:t xml:space="preserve">(D’Amen </w:t>
        </w:r>
        <w:r w:rsidR="0089055C" w:rsidRPr="0089055C">
          <w:rPr>
            <w:rFonts w:ascii="Arial" w:hAnsi="Arial" w:cs="Arial"/>
            <w:i/>
            <w:iCs/>
          </w:rPr>
          <w:t>et al</w:t>
        </w:r>
        <w:r w:rsidR="00E402E5" w:rsidRPr="00E402E5">
          <w:rPr>
            <w:rFonts w:ascii="Arial" w:hAnsi="Arial" w:cs="Arial"/>
          </w:rPr>
          <w:t>. 2018)</w:t>
        </w:r>
        <w:r w:rsidR="00E402E5">
          <w:rPr>
            <w:rFonts w:ascii="Arial" w:hAnsi="Arial" w:cs="Arial"/>
          </w:rPr>
          <w:fldChar w:fldCharType="end"/>
        </w:r>
        <w:r w:rsidR="00F92723" w:rsidRPr="00734EEE">
          <w:rPr>
            <w:rFonts w:ascii="Arial" w:hAnsi="Arial" w:cs="Arial"/>
          </w:rPr>
          <w:t>.</w:t>
        </w:r>
        <w:r w:rsidR="00CA6CBF" w:rsidRPr="00734EEE">
          <w:rPr>
            <w:rFonts w:ascii="Arial" w:hAnsi="Arial" w:cs="Arial"/>
          </w:rPr>
          <w:t xml:space="preserve"> </w:t>
        </w:r>
        <w:r w:rsidR="00B33B60" w:rsidRPr="00734EEE">
          <w:rPr>
            <w:rFonts w:ascii="Arial" w:hAnsi="Arial" w:cs="Arial"/>
          </w:rPr>
          <w:t xml:space="preserve">However, </w:t>
        </w:r>
        <w:r w:rsidRPr="00734EEE">
          <w:rPr>
            <w:rFonts w:ascii="Arial" w:hAnsi="Arial" w:cs="Arial"/>
          </w:rPr>
          <w:t>the space-for-time substitution</w:t>
        </w:r>
        <w:r w:rsidR="00B33B60" w:rsidRPr="00734EEE">
          <w:rPr>
            <w:rFonts w:ascii="Arial" w:hAnsi="Arial" w:cs="Arial"/>
          </w:rPr>
          <w:t xml:space="preserve"> approach</w:t>
        </w:r>
        <w:r w:rsidRPr="00734EEE">
          <w:rPr>
            <w:rFonts w:ascii="Arial" w:hAnsi="Arial" w:cs="Arial"/>
          </w:rPr>
          <w:t xml:space="preserve"> assumes that observed ecological differences</w:t>
        </w:r>
        <w:r w:rsidR="00B33B60" w:rsidRPr="00734EEE">
          <w:rPr>
            <w:rFonts w:ascii="Arial" w:hAnsi="Arial" w:cs="Arial"/>
          </w:rPr>
          <w:t xml:space="preserve"> along the spatial gradient</w:t>
        </w:r>
        <w:r w:rsidRPr="00734EEE">
          <w:rPr>
            <w:rFonts w:ascii="Arial" w:hAnsi="Arial" w:cs="Arial"/>
          </w:rPr>
          <w:t xml:space="preserve"> are the sole product of corresponding changes in climate. </w:t>
        </w:r>
        <w:r w:rsidR="007C1C54" w:rsidRPr="00734EEE">
          <w:rPr>
            <w:rFonts w:ascii="Arial" w:hAnsi="Arial" w:cs="Arial"/>
          </w:rPr>
          <w:t xml:space="preserve">This assumption may be unfair given that </w:t>
        </w:r>
        <w:r w:rsidRPr="00734EEE">
          <w:rPr>
            <w:rFonts w:ascii="Arial" w:hAnsi="Arial" w:cs="Arial"/>
          </w:rPr>
          <w:t xml:space="preserve">biogeographical studies have revealed </w:t>
        </w:r>
        <w:r w:rsidR="00B33B60" w:rsidRPr="00734EEE">
          <w:rPr>
            <w:rFonts w:ascii="Arial" w:hAnsi="Arial" w:cs="Arial"/>
          </w:rPr>
          <w:t xml:space="preserve">that </w:t>
        </w:r>
        <w:r w:rsidRPr="00734EEE">
          <w:rPr>
            <w:rFonts w:ascii="Arial" w:hAnsi="Arial" w:cs="Arial"/>
          </w:rPr>
          <w:t>dispersal</w:t>
        </w:r>
        <w:r w:rsidR="00B33B60" w:rsidRPr="00734EEE">
          <w:rPr>
            <w:rFonts w:ascii="Arial" w:hAnsi="Arial" w:cs="Arial"/>
          </w:rPr>
          <w:t xml:space="preserve"> limitation</w:t>
        </w:r>
        <w:r w:rsidRPr="00734EEE">
          <w:rPr>
            <w:rFonts w:ascii="Arial" w:hAnsi="Arial" w:cs="Arial"/>
          </w:rPr>
          <w:t xml:space="preserve">, habitat heterogeneity, and </w:t>
        </w:r>
        <w:r w:rsidR="00B33B60" w:rsidRPr="00734EEE">
          <w:rPr>
            <w:rFonts w:ascii="Arial" w:hAnsi="Arial" w:cs="Arial"/>
          </w:rPr>
          <w:t xml:space="preserve">local </w:t>
        </w:r>
        <w:r w:rsidRPr="00734EEE">
          <w:rPr>
            <w:rFonts w:ascii="Arial" w:hAnsi="Arial" w:cs="Arial"/>
          </w:rPr>
          <w:t>evolution</w:t>
        </w:r>
        <w:r w:rsidR="00B33B60" w:rsidRPr="00734EEE">
          <w:rPr>
            <w:rFonts w:ascii="Arial" w:hAnsi="Arial" w:cs="Arial"/>
          </w:rPr>
          <w:t xml:space="preserve"> can also contribute to current spatial patterns in community composition</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{"citationID":"nW7NpcWJ","properties":{"formattedCitation":"(Jacob et al. 2015)","plainCitation":"(Jacob et al. 2015)","noteIndex":0},"citationItems":[{"id":120,"uris":["http://zotero.org/users/local/tyq98Km3/items/U9FPXZVF"],"uri":["http://zotero.org/users/local/tyq98Km3/items/U9FPXZVF"],"itemData":{"id":120,"type":"article-journal","abstract":"Spatial heterogeneity in the distribution of phenotypes among populations is of major importance for species evolution and ecosystem functioning. Dispersal has long been assumed to homogenise populations in structured landscapes by generating maladapted gene ﬂows, making spatial heterogeneity of phenotypes traditionally considered resulting from local adaptation or plasticity. However, there is accumulating evidence that individuals, instead of dispersing randomly in the landscapes, adjust their dispersal decisions according to their phenotype and the environmental conditions. Speciﬁcally, individuals might move in the landscape to ﬁnd and settle in the environmental conditions that best match their phenotype, therefore maximizing their ﬁtness, a hypothesis named habitat matching. Although habitat matching and associated non-random gene ﬂows can produce spatial phenotypic heterogeneity, their potential consequences for metapopulation and metacommunity functioning are still poorly understood. Here, we discuss evidence for intra and interspeciﬁc drivers of habitat matching, and highlight the potential consequences of this process for metapopulation and metacommunity functioning. We conclude that habitat matching might deeply affect the eco-evolutionary dynamics of meta-systems, pointing out the need for further empirical and theoretical research on its incidence and implications for species and communities evolution under environmental changes.","container-title":"Evolutionary Ecology","DOI":"10.1007/s10682-015-9776-5","ISSN":"0269-7653, 1573-8477","issue":"6","journalAbbreviation":"Evol Ecol","language":"en","page":"851-871","source":"DOI.org (Crossref)","title":"Habitat matching and spatial heterogeneity of phenotypes: implications for metapopulation and metacommunity functioning","title-short":"Habitat matching and spatial heterogeneity of phenotypes","volume":"29","author":[{"family":"Jacob","given":"Staffan"},{"family":"Bestion","given":"Elvire"},{"family":"Legrand","given":"Delphine"},{"family":"Clobert","given":"Jean"},{"family":"Cote","given":"Julien"}],"issued":{"date-parts":[["2015",11]]}}}],"schema":"https://github.com/citation-style-language/schema/raw/master/csl-citation.json"} </w:instrText>
        </w:r>
        <w:r w:rsidR="00E402E5">
          <w:rPr>
            <w:rFonts w:ascii="Arial" w:hAnsi="Arial" w:cs="Arial"/>
          </w:rPr>
          <w:fldChar w:fldCharType="separate"/>
        </w:r>
        <w:r w:rsidR="00E402E5" w:rsidRPr="00E402E5">
          <w:rPr>
            <w:rFonts w:ascii="Arial" w:hAnsi="Arial" w:cs="Arial"/>
          </w:rPr>
          <w:t xml:space="preserve">(Jacob </w:t>
        </w:r>
        <w:r w:rsidR="0089055C" w:rsidRPr="0089055C">
          <w:rPr>
            <w:rFonts w:ascii="Arial" w:hAnsi="Arial" w:cs="Arial"/>
            <w:i/>
            <w:iCs/>
          </w:rPr>
          <w:t>et al</w:t>
        </w:r>
        <w:r w:rsidR="00E402E5" w:rsidRPr="00E402E5">
          <w:rPr>
            <w:rFonts w:ascii="Arial" w:hAnsi="Arial" w:cs="Arial"/>
          </w:rPr>
          <w:t>. 2015)</w:t>
        </w:r>
        <w:r w:rsidR="00E402E5">
          <w:rPr>
            <w:rFonts w:ascii="Arial" w:hAnsi="Arial" w:cs="Arial"/>
          </w:rPr>
          <w:fldChar w:fldCharType="end"/>
        </w:r>
        <w:r w:rsidR="00B33B60" w:rsidRPr="00734EEE">
          <w:rPr>
            <w:rFonts w:ascii="Arial" w:hAnsi="Arial" w:cs="Arial"/>
          </w:rPr>
          <w:t>.</w:t>
        </w:r>
        <w:r w:rsidR="00CA6CBF" w:rsidRPr="00734EEE">
          <w:rPr>
            <w:rFonts w:ascii="Arial" w:hAnsi="Arial" w:cs="Arial"/>
          </w:rPr>
          <w:t xml:space="preserve"> </w:t>
        </w:r>
        <w:r w:rsidR="007C1C54" w:rsidRPr="00734EEE">
          <w:rPr>
            <w:rFonts w:ascii="Arial" w:hAnsi="Arial" w:cs="Arial"/>
          </w:rPr>
          <w:t xml:space="preserve">These studies are typically large in scale, covering vast distances (thousands of km) </w:t>
        </w:r>
        <w:r w:rsidR="00F25EB4" w:rsidRPr="00734EEE">
          <w:rPr>
            <w:rFonts w:ascii="Arial" w:hAnsi="Arial" w:cs="Arial"/>
          </w:rPr>
          <w:t>to</w:t>
        </w:r>
        <w:r w:rsidR="007C1C54" w:rsidRPr="00734EEE">
          <w:rPr>
            <w:rFonts w:ascii="Arial" w:hAnsi="Arial" w:cs="Arial"/>
          </w:rPr>
          <w:t xml:space="preserve"> capture climate gradients.</w:t>
        </w:r>
        <w:r w:rsidR="00CA6CBF" w:rsidRPr="00734EEE">
          <w:rPr>
            <w:rFonts w:ascii="Arial" w:hAnsi="Arial" w:cs="Arial"/>
          </w:rPr>
          <w:t xml:space="preserve"> </w:t>
        </w:r>
        <w:r w:rsidR="007C1C54" w:rsidRPr="00734EEE">
          <w:rPr>
            <w:rFonts w:ascii="Arial" w:hAnsi="Arial" w:cs="Arial"/>
          </w:rPr>
          <w:t>These large scales make the precise mechanisms for observed biological changes difficult to ascertain due to covarying environmental variables (e.g., elevation, geology, human impacts).</w:t>
        </w:r>
        <w:r w:rsidR="00CA6CBF" w:rsidRPr="00734EEE">
          <w:rPr>
            <w:rFonts w:ascii="Arial" w:hAnsi="Arial" w:cs="Arial"/>
          </w:rPr>
          <w:t xml:space="preserve"> </w:t>
        </w:r>
        <w:r w:rsidR="00C657AB" w:rsidRPr="00734EEE">
          <w:rPr>
            <w:rFonts w:ascii="Arial" w:hAnsi="Arial" w:cs="Arial"/>
          </w:rPr>
          <w:t>Thus,</w:t>
        </w:r>
        <w:r w:rsidR="007C1C54" w:rsidRPr="00734EEE">
          <w:rPr>
            <w:rFonts w:ascii="Arial" w:hAnsi="Arial" w:cs="Arial"/>
          </w:rPr>
          <w:t xml:space="preserve"> while current literature demonstrates that biome shifts occur across temperature and latitudinal gradients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{"citationID":"nO9CuxOj","properties":{"formattedCitation":"(De Frenne et al. 2013)","plainCitation":"(De Frenne et al. 2013)","noteIndex":0},"citationItems":[{"id":15,"uris":["http://zotero.org/users/local/tyq98Km3/items/77UZ6MBV"],"uri":["http://zotero.org/users/local/tyq98Km3/items/77UZ6MBV"],"itemData":{"id":15,"type":"article-journal","abstract":"Macroclimatic variation along latitudinal gradients provides an excellent natural laboratory to investigate the role of temperature and the potential impacts of climate warming on terrestrial organisms. Here, we review the use of latitudinal gradients for ecological climate change research, in comparison with altitudinal gradients and experimental warming, and illustrate their use and caveats with a meta-analysis of latitudinal intraspecific variation in important life-history traits of vascular plants. We first provide an overview of latitudinal patterns in temperature and other abiotic and biotic environmental variables in terrestrial ecosystems. We then assess the latitudinal intraspecific variation present in five key life-history traits [plant height, specific leaf area (SLA), foliar nitrogen:phosphorus (N:P) stoichiometry, seed mass and root:shoot (R:S) ratio] in natural populations or common garden experiments across a total of 98 plant species. Intraspecific leaf N:P ratio and seed mass significantly decreased with latitude in natural populations. Conversely, the plant height decreased and SLA increased significantly with latitude of population origin in common garden experiments. However, less than a third of the investigated latitudinal transect studies also formally disentangled the effects of temperature from other environmental drivers which potentially hampers the translation from latitudinal effects into a temperature signal. Synthesis. Latitudinal gradients provide a methodological set-up to overcome the drawbacks of other observational and experimental warming methods. Our synthesis indicates that many life-history traits of plants vary with latitude but the translation of latitudinal clines into responses to temperature is a crucial step. Therefore, especially adaptive differentiation of populations and confounding environmental factors other than temperature need to be considered. More generally, integrated approaches of observational studies along temperature gradients, experimental methods and common garden experiments increasingly emerge as the way forward to further our understanding of species and community responses to climate warming.","container-title":"Journal of Ecology","DOI":"10.1111/1365-2745.12074","ISSN":"0022-0477","issue":"3","journalAbbreviation":"J. Ecol.","language":"English","note":"number: 3\npublisher-place: Hoboken\npublisher: Wiley\nWOS:000318186800024","page":"784-795","source":"Web of Science","title":"Latitudinal gradients as natural laboratories to infer species' responses to temperature","volume":"101","author":[{"family":"De Frenne","given":"Pieter"},{"family":"Graae","given":"Bente J."},{"family":"Rodriguez-Sanchez","given":"Francisco"},{"family":"Kolb","given":"Annette"},{"family":"Chabrerie","given":"Olivier"},{"family":"Decocq","given":"Guillaume"},{"family":"De Kort","given":"Hanne"},{"family":"De Schrijver","given":"An"},{"family":"Diekmann","given":"Martin"},{"family":"Eriksson","given":"Ove"},{"family":"Gruwez","given":"Robert"},{"family":"Hermy","given":"Martin"},{"family":"Lenoir","given":"Jonathan"},{"family":"Plue","given":"Jan"},{"family":"Coomes","given":"David A."},{"family":"Verheyen","given":"Kris"}],"issued":{"date-parts":[["2013",5]]}}}],"schema":"https://github.com/citation-style-language/schema/raw/master/csl-citation.json"} </w:instrText>
        </w:r>
        <w:r w:rsidR="00E402E5">
          <w:rPr>
            <w:rFonts w:ascii="Arial" w:hAnsi="Arial" w:cs="Arial"/>
          </w:rPr>
          <w:fldChar w:fldCharType="separate"/>
        </w:r>
        <w:r w:rsidR="00E402E5" w:rsidRPr="00E402E5">
          <w:rPr>
            <w:rFonts w:ascii="Arial" w:hAnsi="Arial" w:cs="Arial"/>
          </w:rPr>
          <w:t xml:space="preserve">(De Frenne </w:t>
        </w:r>
        <w:r w:rsidR="0089055C" w:rsidRPr="0089055C">
          <w:rPr>
            <w:rFonts w:ascii="Arial" w:hAnsi="Arial" w:cs="Arial"/>
            <w:i/>
            <w:iCs/>
          </w:rPr>
          <w:t>et al</w:t>
        </w:r>
        <w:r w:rsidR="00E402E5" w:rsidRPr="00E402E5">
          <w:rPr>
            <w:rFonts w:ascii="Arial" w:hAnsi="Arial" w:cs="Arial"/>
          </w:rPr>
          <w:t>. 2013)</w:t>
        </w:r>
        <w:r w:rsidR="00E402E5">
          <w:rPr>
            <w:rFonts w:ascii="Arial" w:hAnsi="Arial" w:cs="Arial"/>
          </w:rPr>
          <w:fldChar w:fldCharType="end"/>
        </w:r>
        <w:r w:rsidR="007C1C54" w:rsidRPr="00734EEE">
          <w:rPr>
            <w:rFonts w:ascii="Arial" w:hAnsi="Arial" w:cs="Arial"/>
          </w:rPr>
          <w:t>, the value of these observational studies for forecasting community responses to climate change is hindered by the many confounding variables.</w:t>
        </w:r>
        <w:r w:rsidR="00CA6CBF" w:rsidRPr="00734EEE">
          <w:rPr>
            <w:rFonts w:ascii="Arial" w:hAnsi="Arial" w:cs="Arial"/>
          </w:rPr>
          <w:t xml:space="preserve"> </w:t>
        </w:r>
        <w:r w:rsidR="007C1C54" w:rsidRPr="00734EEE">
          <w:rPr>
            <w:rFonts w:ascii="Arial" w:hAnsi="Arial" w:cs="Arial"/>
          </w:rPr>
          <w:t xml:space="preserve">The power of using the space-for-time approach </w:t>
        </w:r>
        <w:r w:rsidR="00193B69" w:rsidRPr="00734EEE">
          <w:rPr>
            <w:rFonts w:ascii="Arial" w:hAnsi="Arial" w:cs="Arial"/>
          </w:rPr>
          <w:t xml:space="preserve">to delineate the intricacies of hydrologic cycle-ecosystem relationships </w:t>
        </w:r>
        <w:r w:rsidR="00A870E1" w:rsidRPr="00734EEE">
          <w:rPr>
            <w:rFonts w:ascii="Arial" w:hAnsi="Arial" w:cs="Arial"/>
          </w:rPr>
          <w:t>is</w:t>
        </w:r>
        <w:r w:rsidR="007C1C54" w:rsidRPr="00734EEE">
          <w:rPr>
            <w:rFonts w:ascii="Arial" w:hAnsi="Arial" w:cs="Arial"/>
          </w:rPr>
          <w:t xml:space="preserve"> enhanced </w:t>
        </w:r>
        <w:r w:rsidR="00A870E1" w:rsidRPr="00734EEE">
          <w:rPr>
            <w:rFonts w:ascii="Arial" w:hAnsi="Arial" w:cs="Arial"/>
          </w:rPr>
          <w:t>in</w:t>
        </w:r>
        <w:r w:rsidR="007C1C54" w:rsidRPr="00734EEE">
          <w:rPr>
            <w:rFonts w:ascii="Arial" w:hAnsi="Arial" w:cs="Arial"/>
          </w:rPr>
          <w:t xml:space="preserve"> study systems with limited confounding environmental variables (temperature, elevation, distance, and underlying geology</w:t>
        </w:r>
        <w:r w:rsidR="00193B69" w:rsidRPr="00734EEE">
          <w:rPr>
            <w:rFonts w:ascii="Arial" w:hAnsi="Arial" w:cs="Arial"/>
          </w:rPr>
          <w:t>).</w:t>
        </w:r>
      </w:ins>
    </w:p>
    <w:p w14:paraId="69E1726B" w14:textId="77777777" w:rsidR="00453FB3" w:rsidRPr="00E522EE" w:rsidRDefault="00B44FEC" w:rsidP="00956D08">
      <w:pPr>
        <w:spacing w:line="240" w:lineRule="auto"/>
        <w:ind w:firstLine="720"/>
        <w:contextualSpacing/>
        <w:rPr>
          <w:del w:id="157" w:author="Sean" w:date="2021-04-26T16:23:00Z"/>
        </w:rPr>
      </w:pPr>
      <w:ins w:id="158" w:author="Sean" w:date="2021-04-26T16:23:00Z">
        <w:r>
          <w:rPr>
            <w:rFonts w:ascii="Arial" w:hAnsi="Arial" w:cs="Arial"/>
          </w:rPr>
          <w:t>T</w:t>
        </w:r>
        <w:r w:rsidR="006643E8" w:rsidRPr="00734EEE">
          <w:rPr>
            <w:rFonts w:ascii="Arial" w:hAnsi="Arial" w:cs="Arial"/>
          </w:rPr>
          <w:t>he</w:t>
        </w:r>
      </w:ins>
      <w:r w:rsidR="006643E8" w:rsidRPr="00734EEE">
        <w:rPr>
          <w:rFonts w:ascii="Arial" w:hAnsi="Arial"/>
          <w:rPrChange w:id="159" w:author="Sean" w:date="2021-04-26T16:23:00Z">
            <w:rPr/>
          </w:rPrChange>
        </w:rPr>
        <w:t xml:space="preserve"> Texas Coastal Prairie (TCP) </w:t>
      </w:r>
      <w:r w:rsidR="00C657AB" w:rsidRPr="00734EEE">
        <w:rPr>
          <w:rFonts w:ascii="Arial" w:hAnsi="Arial"/>
          <w:rPrChange w:id="160" w:author="Sean" w:date="2021-04-26T16:23:00Z">
            <w:rPr/>
          </w:rPrChange>
        </w:rPr>
        <w:t xml:space="preserve">within the Western Gulf coastal grasslands </w:t>
      </w:r>
      <w:r w:rsidR="006643E8" w:rsidRPr="00734EEE">
        <w:rPr>
          <w:rFonts w:ascii="Arial" w:hAnsi="Arial"/>
          <w:rPrChange w:id="161" w:author="Sean" w:date="2021-04-26T16:23:00Z">
            <w:rPr/>
          </w:rPrChange>
        </w:rPr>
        <w:t>is a</w:t>
      </w:r>
      <w:r w:rsidR="00CF3064" w:rsidRPr="00734EEE">
        <w:rPr>
          <w:rFonts w:ascii="Arial" w:hAnsi="Arial"/>
          <w:rPrChange w:id="162" w:author="Sean" w:date="2021-04-26T16:23:00Z">
            <w:rPr/>
          </w:rPrChange>
        </w:rPr>
        <w:t>n ideal</w:t>
      </w:r>
      <w:r w:rsidR="006643E8" w:rsidRPr="00734EEE">
        <w:rPr>
          <w:rFonts w:ascii="Arial" w:hAnsi="Arial"/>
          <w:rPrChange w:id="163" w:author="Sean" w:date="2021-04-26T16:23:00Z">
            <w:rPr/>
          </w:rPrChange>
        </w:rPr>
        <w:t xml:space="preserve"> </w:t>
      </w:r>
      <w:r w:rsidR="00CF3064" w:rsidRPr="00734EEE">
        <w:rPr>
          <w:rFonts w:ascii="Arial" w:hAnsi="Arial"/>
          <w:rPrChange w:id="164" w:author="Sean" w:date="2021-04-26T16:23:00Z">
            <w:rPr/>
          </w:rPrChange>
        </w:rPr>
        <w:t xml:space="preserve">system </w:t>
      </w:r>
      <w:ins w:id="165" w:author="Sean" w:date="2021-04-26T16:23:00Z">
        <w:r w:rsidR="009D16D4" w:rsidRPr="00734EEE">
          <w:rPr>
            <w:rFonts w:ascii="Arial" w:hAnsi="Arial" w:cs="Arial"/>
          </w:rPr>
          <w:t xml:space="preserve">for </w:t>
        </w:r>
      </w:ins>
      <w:r w:rsidR="00CF3064" w:rsidRPr="00734EEE">
        <w:rPr>
          <w:rFonts w:ascii="Arial" w:hAnsi="Arial"/>
          <w:rPrChange w:id="166" w:author="Sean" w:date="2021-04-26T16:23:00Z">
            <w:rPr/>
          </w:rPrChange>
        </w:rPr>
        <w:t>evaluating the effect of hydrologic climate change on ecological communities</w:t>
      </w:r>
      <w:r w:rsidR="006643E8" w:rsidRPr="00734EEE">
        <w:rPr>
          <w:rFonts w:ascii="Arial" w:hAnsi="Arial"/>
          <w:rPrChange w:id="167" w:author="Sean" w:date="2021-04-26T16:23:00Z">
            <w:rPr/>
          </w:rPrChange>
        </w:rPr>
        <w:t xml:space="preserve">. </w:t>
      </w:r>
      <w:del w:id="168" w:author="Sean" w:date="2021-04-26T16:23:00Z">
        <w:r w:rsidR="006643E8" w:rsidRPr="00E522EE">
          <w:delText>The</w:delText>
        </w:r>
      </w:del>
      <w:ins w:id="169" w:author="Sean" w:date="2021-04-26T16:23:00Z">
        <w:r w:rsidR="00F25EB4" w:rsidRPr="00734EEE">
          <w:rPr>
            <w:rFonts w:ascii="Arial" w:hAnsi="Arial" w:cs="Arial"/>
          </w:rPr>
          <w:t>It is located within the</w:t>
        </w:r>
      </w:ins>
      <w:r w:rsidR="006643E8" w:rsidRPr="00734EEE">
        <w:rPr>
          <w:rFonts w:ascii="Arial" w:hAnsi="Arial"/>
          <w:rPrChange w:id="170" w:author="Sean" w:date="2021-04-26T16:23:00Z">
            <w:rPr/>
          </w:rPrChange>
        </w:rPr>
        <w:t xml:space="preserve"> Western Gulf coastal grasslands </w:t>
      </w:r>
      <w:ins w:id="171" w:author="Sean" w:date="2021-04-26T16:23:00Z">
        <w:r w:rsidR="00F25EB4" w:rsidRPr="00734EEE">
          <w:rPr>
            <w:rFonts w:ascii="Arial" w:hAnsi="Arial" w:cs="Arial"/>
          </w:rPr>
          <w:t xml:space="preserve">which </w:t>
        </w:r>
      </w:ins>
      <w:r w:rsidR="006643E8" w:rsidRPr="00734EEE">
        <w:rPr>
          <w:rFonts w:ascii="Arial" w:hAnsi="Arial"/>
          <w:rPrChange w:id="172" w:author="Sean" w:date="2021-04-26T16:23:00Z">
            <w:rPr/>
          </w:rPrChange>
        </w:rPr>
        <w:t xml:space="preserve">are a subtropical ecotone that spans Louisiana, Texas, and northern Mexico’s coastal areas. </w:t>
      </w:r>
      <w:del w:id="173" w:author="Sean" w:date="2021-04-26T16:23:00Z">
        <w:r w:rsidR="00CF3064" w:rsidRPr="00E522EE">
          <w:delText>From east to west to</w:delText>
        </w:r>
      </w:del>
      <w:ins w:id="174" w:author="Sean" w:date="2021-04-26T16:23:00Z">
        <w:r w:rsidR="00823FD2" w:rsidRPr="00734EEE">
          <w:rPr>
            <w:rFonts w:ascii="Arial" w:hAnsi="Arial" w:cs="Arial"/>
          </w:rPr>
          <w:t>The system encompasses the sharpest non-montane precipitation gradient in the continental United States. The</w:t>
        </w:r>
      </w:ins>
      <w:r w:rsidR="00823FD2" w:rsidRPr="00734EEE">
        <w:rPr>
          <w:rFonts w:ascii="Arial" w:hAnsi="Arial"/>
          <w:rPrChange w:id="175" w:author="Sean" w:date="2021-04-26T16:23:00Z">
            <w:rPr/>
          </w:rPrChange>
        </w:rPr>
        <w:t xml:space="preserve"> c</w:t>
      </w:r>
      <w:r w:rsidR="00CF3064" w:rsidRPr="00734EEE">
        <w:rPr>
          <w:rFonts w:ascii="Arial" w:hAnsi="Arial"/>
          <w:rPrChange w:id="176" w:author="Sean" w:date="2021-04-26T16:23:00Z">
            <w:rPr/>
          </w:rPrChange>
        </w:rPr>
        <w:t>limate becomes more arid</w:t>
      </w:r>
      <w:ins w:id="177" w:author="Sean" w:date="2021-04-26T16:23:00Z">
        <w:r w:rsidR="00823FD2" w:rsidRPr="00734EEE">
          <w:rPr>
            <w:rFonts w:ascii="Arial" w:hAnsi="Arial" w:cs="Arial"/>
          </w:rPr>
          <w:t xml:space="preserve"> as you move west</w:t>
        </w:r>
      </w:ins>
      <w:r w:rsidR="00CF3064" w:rsidRPr="00734EEE">
        <w:rPr>
          <w:rFonts w:ascii="Arial" w:hAnsi="Arial"/>
          <w:rPrChange w:id="178" w:author="Sean" w:date="2021-04-26T16:23:00Z">
            <w:rPr/>
          </w:rPrChange>
        </w:rPr>
        <w:t>, with gradual change for much of the coast and a region of rapid change located in southern Texas.</w:t>
      </w:r>
      <w:r w:rsidR="00CA6CBF" w:rsidRPr="00734EEE">
        <w:rPr>
          <w:rFonts w:ascii="Arial" w:hAnsi="Arial"/>
          <w:rPrChange w:id="179" w:author="Sean" w:date="2021-04-26T16:23:00Z">
            <w:rPr/>
          </w:rPrChange>
        </w:rPr>
        <w:t xml:space="preserve"> </w:t>
      </w:r>
      <w:r w:rsidR="006643E8" w:rsidRPr="00734EEE">
        <w:rPr>
          <w:rFonts w:ascii="Arial" w:hAnsi="Arial"/>
          <w:rPrChange w:id="180" w:author="Sean" w:date="2021-04-26T16:23:00Z">
            <w:rPr/>
          </w:rPrChange>
        </w:rPr>
        <w:t xml:space="preserve">In this region the annual rainfall changes from 55cm•yr-1 (semi-arid) to 135 cm•yr-1 (sub-humid) </w:t>
      </w:r>
      <w:r w:rsidR="00CF3064" w:rsidRPr="00734EEE">
        <w:rPr>
          <w:rFonts w:ascii="Arial" w:hAnsi="Arial"/>
          <w:rPrChange w:id="181" w:author="Sean" w:date="2021-04-26T16:23:00Z">
            <w:rPr/>
          </w:rPrChange>
        </w:rPr>
        <w:t xml:space="preserve">over a </w:t>
      </w:r>
      <w:r w:rsidR="006643E8" w:rsidRPr="00734EEE">
        <w:rPr>
          <w:rFonts w:ascii="Arial" w:hAnsi="Arial"/>
          <w:rPrChange w:id="182" w:author="Sean" w:date="2021-04-26T16:23:00Z">
            <w:rPr/>
          </w:rPrChange>
        </w:rPr>
        <w:t>300 km</w:t>
      </w:r>
      <w:r w:rsidR="00CF3064" w:rsidRPr="00734EEE">
        <w:rPr>
          <w:rFonts w:ascii="Arial" w:hAnsi="Arial"/>
          <w:rPrChange w:id="183" w:author="Sean" w:date="2021-04-26T16:23:00Z">
            <w:rPr/>
          </w:rPrChange>
        </w:rPr>
        <w:t xml:space="preserve"> gradient</w:t>
      </w:r>
      <w:del w:id="184" w:author="Sean" w:date="2021-04-26T16:23:00Z">
        <w:r w:rsidR="006643E8" w:rsidRPr="00E522EE">
          <w:delText xml:space="preserve"> (Falcone 2011),</w:delText>
        </w:r>
      </w:del>
      <w:ins w:id="185" w:author="Sean" w:date="2021-04-26T16:23:00Z">
        <w:r w:rsidR="006643E8" w:rsidRPr="00734EEE">
          <w:rPr>
            <w:rFonts w:ascii="Arial" w:hAnsi="Arial" w:cs="Arial"/>
          </w:rPr>
          <w:t>,</w:t>
        </w:r>
      </w:ins>
      <w:r w:rsidR="006643E8" w:rsidRPr="00734EEE">
        <w:rPr>
          <w:rFonts w:ascii="Arial" w:hAnsi="Arial"/>
          <w:rPrChange w:id="186" w:author="Sean" w:date="2021-04-26T16:23:00Z">
            <w:rPr/>
          </w:rPrChange>
        </w:rPr>
        <w:t xml:space="preserve"> but there are minimal changes in elevation, air temperature</w:t>
      </w:r>
      <w:r w:rsidR="00CF3064" w:rsidRPr="00734EEE">
        <w:rPr>
          <w:rFonts w:ascii="Arial" w:hAnsi="Arial"/>
          <w:rPrChange w:id="187" w:author="Sean" w:date="2021-04-26T16:23:00Z">
            <w:rPr/>
          </w:rPrChange>
        </w:rPr>
        <w:t xml:space="preserve">, </w:t>
      </w:r>
      <w:r w:rsidR="006643E8" w:rsidRPr="00734EEE">
        <w:rPr>
          <w:rFonts w:ascii="Arial" w:hAnsi="Arial"/>
          <w:rPrChange w:id="188" w:author="Sean" w:date="2021-04-26T16:23:00Z">
            <w:rPr/>
          </w:rPrChange>
        </w:rPr>
        <w:t>underlying geology</w:t>
      </w:r>
      <w:r w:rsidR="00CF3064" w:rsidRPr="00734EEE">
        <w:rPr>
          <w:rFonts w:ascii="Arial" w:hAnsi="Arial"/>
          <w:rPrChange w:id="189" w:author="Sean" w:date="2021-04-26T16:23:00Z">
            <w:rPr/>
          </w:rPrChange>
        </w:rPr>
        <w:t>, and human land use</w:t>
      </w:r>
      <w:del w:id="190" w:author="Sean" w:date="2021-04-26T16:23:00Z">
        <w:r w:rsidR="006643E8" w:rsidRPr="00E522EE">
          <w:delText>. Thus, studying natural ecosystems that span the TCP maximizes</w:delText>
        </w:r>
        <w:r w:rsidR="00CF3064" w:rsidRPr="00E522EE">
          <w:delText xml:space="preserve"> our</w:delText>
        </w:r>
        <w:r w:rsidR="006643E8" w:rsidRPr="00E522EE">
          <w:delText xml:space="preserve"> ability to detect relationships between </w:delText>
        </w:r>
        <w:r w:rsidR="00CF3064" w:rsidRPr="00E522EE">
          <w:delText xml:space="preserve">annual </w:delText>
        </w:r>
        <w:r w:rsidR="006643E8" w:rsidRPr="00E522EE">
          <w:delText>precipitation and ecosystem processes</w:delText>
        </w:r>
        <w:r w:rsidR="00CF3064" w:rsidRPr="00E522EE">
          <w:delText xml:space="preserve"> in the absence of covarying factors</w:delText>
        </w:r>
        <w:r w:rsidR="006643E8" w:rsidRPr="00E522EE">
          <w:delText>.</w:delText>
        </w:r>
      </w:del>
    </w:p>
    <w:p w14:paraId="60E1B608" w14:textId="3AF45976" w:rsidR="00453FB3" w:rsidRPr="00734EEE" w:rsidRDefault="00E31E36" w:rsidP="008E71DD">
      <w:pPr>
        <w:spacing w:line="240" w:lineRule="auto"/>
        <w:ind w:firstLine="720"/>
        <w:contextualSpacing/>
        <w:rPr>
          <w:ins w:id="191" w:author="Sean" w:date="2021-04-26T16:23:00Z"/>
          <w:rFonts w:ascii="Arial" w:hAnsi="Arial" w:cs="Arial"/>
        </w:rPr>
      </w:pPr>
      <w:del w:id="192" w:author="Sean" w:date="2021-04-26T16:23:00Z">
        <w:r w:rsidRPr="00E522EE">
          <w:delText>We used a section of the TCP where precipitation changes most quickly as a model system to evaluate how changes in precipitation alter stream communities.</w:delText>
        </w:r>
      </w:del>
      <w:ins w:id="193" w:author="Sean" w:date="2021-04-26T16:23:00Z">
        <w:r w:rsidR="000201C7" w:rsidRPr="00734EEE">
          <w:rPr>
            <w:rFonts w:ascii="Arial" w:hAnsi="Arial" w:cs="Arial"/>
          </w:rPr>
          <w:t xml:space="preserve"> (</w:t>
        </w:r>
        <w:r w:rsidR="00885276" w:rsidRPr="00734EEE">
          <w:rPr>
            <w:rFonts w:ascii="Arial" w:hAnsi="Arial" w:cs="Arial"/>
          </w:rPr>
          <w:t>Table 1</w:t>
        </w:r>
        <w:r w:rsidR="000201C7" w:rsidRPr="00734EEE">
          <w:rPr>
            <w:rFonts w:ascii="Arial" w:hAnsi="Arial" w:cs="Arial"/>
          </w:rPr>
          <w:t>)</w:t>
        </w:r>
        <w:r w:rsidR="006643E8" w:rsidRPr="00734EEE">
          <w:rPr>
            <w:rFonts w:ascii="Arial" w:hAnsi="Arial" w:cs="Arial"/>
          </w:rPr>
          <w:t xml:space="preserve">. </w:t>
        </w:r>
        <w:r w:rsidR="0055690A" w:rsidRPr="00734EEE">
          <w:rPr>
            <w:rFonts w:ascii="Arial" w:hAnsi="Arial" w:cs="Arial"/>
          </w:rPr>
          <w:t>Th</w:t>
        </w:r>
        <w:r w:rsidR="00823FD2" w:rsidRPr="00734EEE">
          <w:rPr>
            <w:rFonts w:ascii="Arial" w:hAnsi="Arial" w:cs="Arial"/>
          </w:rPr>
          <w:t>e</w:t>
        </w:r>
        <w:r w:rsidR="0055690A" w:rsidRPr="00734EEE">
          <w:rPr>
            <w:rFonts w:ascii="Arial" w:hAnsi="Arial" w:cs="Arial"/>
          </w:rPr>
          <w:t xml:space="preserve"> region is characterized by gently rolling landscapes (slopes &lt; 5%), afisol soils</w:t>
        </w:r>
        <w:r w:rsidR="006643E8" w:rsidRPr="00734EEE">
          <w:rPr>
            <w:rFonts w:ascii="Arial" w:hAnsi="Arial" w:cs="Arial"/>
          </w:rPr>
          <w:t xml:space="preserve">, </w:t>
        </w:r>
        <w:r w:rsidR="0055690A" w:rsidRPr="00734EEE">
          <w:rPr>
            <w:rFonts w:ascii="Arial" w:hAnsi="Arial" w:cs="Arial"/>
          </w:rPr>
          <w:t>streams with forested riparian zones, and a widespread conversion of grasslands to the agricultural production of cattle, cotton, corn, and soy products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{"citationID":"jLahcPDB","properties":{"formattedCitation":"(Chapman 2018)","plainCitation":"(Chapman 2018)","noteIndex":0},"citationItems":[{"id":8,"uris":["http://zotero.org/users/local/tyq98Km3/items/3FTTYD5S"],"uri":["http://zotero.org/users/local/tyq98Km3/items/3FTTYD5S"],"itemData":{"id":8,"type":"book","abstract":"From two veteran ecologists comes a new and sweeping exploration of the natural history of Texas in all its biological diversity and geological variation. Fe...","event-place":"College Station","language":"en-US","publisher":"Texas A&amp;M University Press","publisher-place":"College Station","title":"The Natural History of Texas","URL":"https://www.tamupress.com/9781623495725/the-natural-history-of-texas","author":[{"family":"Chapman","given":"B. E."}],"accessed":{"date-parts":[["2020",8,13]]},"issued":{"date-parts":[["2018"]]}}}],"schema":"https://github.com/citation-style-language/schema/raw/master/csl-citation.json"} </w:instrText>
        </w:r>
        <w:r w:rsidR="00E402E5">
          <w:rPr>
            <w:rFonts w:ascii="Arial" w:hAnsi="Arial" w:cs="Arial"/>
          </w:rPr>
          <w:fldChar w:fldCharType="separate"/>
        </w:r>
        <w:r w:rsidR="00E402E5" w:rsidRPr="00E402E5">
          <w:rPr>
            <w:rFonts w:ascii="Arial" w:hAnsi="Arial" w:cs="Arial"/>
          </w:rPr>
          <w:t>(Chapman 2018)</w:t>
        </w:r>
        <w:r w:rsidR="00E402E5">
          <w:rPr>
            <w:rFonts w:ascii="Arial" w:hAnsi="Arial" w:cs="Arial"/>
          </w:rPr>
          <w:fldChar w:fldCharType="end"/>
        </w:r>
        <w:r w:rsidR="0055690A" w:rsidRPr="00734EEE">
          <w:rPr>
            <w:rFonts w:ascii="Arial" w:hAnsi="Arial" w:cs="Arial"/>
          </w:rPr>
          <w:t>.</w:t>
        </w:r>
      </w:ins>
      <w:r w:rsidR="0055690A" w:rsidRPr="00734EEE">
        <w:rPr>
          <w:rFonts w:ascii="Arial" w:hAnsi="Arial"/>
          <w:rPrChange w:id="194" w:author="Sean" w:date="2021-04-26T16:23:00Z">
            <w:rPr/>
          </w:rPrChange>
        </w:rPr>
        <w:t xml:space="preserve"> As conditions become wetter, there is an observable ecological shift from </w:t>
      </w:r>
      <w:del w:id="195" w:author="Sean" w:date="2021-04-26T16:23:00Z">
        <w:r w:rsidR="00453FB3" w:rsidRPr="00E522EE">
          <w:delText>Thornwood</w:delText>
        </w:r>
      </w:del>
      <w:ins w:id="196" w:author="Sean" w:date="2021-04-26T16:23:00Z">
        <w:r w:rsidR="00B44FEC">
          <w:rPr>
            <w:rFonts w:ascii="Arial" w:hAnsi="Arial" w:cs="Arial"/>
          </w:rPr>
          <w:t>mesquite</w:t>
        </w:r>
      </w:ins>
      <w:r w:rsidR="0055690A" w:rsidRPr="00734EEE">
        <w:rPr>
          <w:rFonts w:ascii="Arial" w:hAnsi="Arial"/>
          <w:rPrChange w:id="197" w:author="Sean" w:date="2021-04-26T16:23:00Z">
            <w:rPr/>
          </w:rPrChange>
        </w:rPr>
        <w:t xml:space="preserve"> groves in the semi-arid West to </w:t>
      </w:r>
      <w:del w:id="198" w:author="Sean" w:date="2021-04-26T16:23:00Z">
        <w:r w:rsidR="00453FB3" w:rsidRPr="00E522EE">
          <w:delText>Live</w:delText>
        </w:r>
      </w:del>
      <w:ins w:id="199" w:author="Sean" w:date="2021-04-26T16:23:00Z">
        <w:r w:rsidR="00B44FEC">
          <w:rPr>
            <w:rFonts w:ascii="Arial" w:hAnsi="Arial" w:cs="Arial"/>
          </w:rPr>
          <w:t>l</w:t>
        </w:r>
        <w:r w:rsidR="0055690A" w:rsidRPr="00734EEE">
          <w:rPr>
            <w:rFonts w:ascii="Arial" w:hAnsi="Arial" w:cs="Arial"/>
          </w:rPr>
          <w:t>ive</w:t>
        </w:r>
      </w:ins>
      <w:r w:rsidR="0055690A" w:rsidRPr="00734EEE">
        <w:rPr>
          <w:rFonts w:ascii="Arial" w:hAnsi="Arial"/>
          <w:rPrChange w:id="200" w:author="Sean" w:date="2021-04-26T16:23:00Z">
            <w:rPr/>
          </w:rPrChange>
        </w:rPr>
        <w:t xml:space="preserve"> oak</w:t>
      </w:r>
      <w:r w:rsidR="00B44FEC">
        <w:rPr>
          <w:rFonts w:ascii="Arial" w:hAnsi="Arial"/>
          <w:rPrChange w:id="201" w:author="Sean" w:date="2021-04-26T16:23:00Z">
            <w:rPr/>
          </w:rPrChange>
        </w:rPr>
        <w:t xml:space="preserve"> </w:t>
      </w:r>
      <w:ins w:id="202" w:author="Sean" w:date="2021-04-26T16:23:00Z">
        <w:r w:rsidR="00B44FEC">
          <w:rPr>
            <w:rFonts w:ascii="Arial" w:hAnsi="Arial" w:cs="Arial"/>
          </w:rPr>
          <w:t>and pecan</w:t>
        </w:r>
        <w:r w:rsidR="0055690A" w:rsidRPr="00734EEE">
          <w:rPr>
            <w:rFonts w:ascii="Arial" w:hAnsi="Arial" w:cs="Arial"/>
          </w:rPr>
          <w:t xml:space="preserve"> </w:t>
        </w:r>
      </w:ins>
      <w:r w:rsidR="0055690A" w:rsidRPr="00734EEE">
        <w:rPr>
          <w:rFonts w:ascii="Arial" w:hAnsi="Arial"/>
          <w:rPrChange w:id="203" w:author="Sean" w:date="2021-04-26T16:23:00Z">
            <w:rPr/>
          </w:rPrChange>
        </w:rPr>
        <w:t>forests towards the East</w:t>
      </w:r>
      <w:del w:id="204" w:author="Sean" w:date="2021-04-26T16:23:00Z">
        <w:r w:rsidR="00453FB3" w:rsidRPr="00E522EE">
          <w:delText xml:space="preserve"> </w:delText>
        </w:r>
        <w:r w:rsidR="0031059E" w:rsidRPr="00E522EE">
          <w:fldChar w:fldCharType="begin"/>
        </w:r>
        <w:r w:rsidR="00587510">
          <w:delInstrText xml:space="preserve"> ADDIN EN.CITE &lt;EndNote&gt;&lt;Cite&gt;&lt;Author&gt;Chapman BR&lt;/Author&gt;&lt;Year&gt;2018&lt;/Year&gt;&lt;RecNum&gt;187&lt;/RecNum&gt;&lt;DisplayText&gt;(Chapman BR 2018)&lt;/DisplayText&gt;&lt;record&gt;&lt;rec-number&gt;187&lt;/rec-number&gt;&lt;foreign-keys&gt;&lt;key app="EN" db-id="psz5tzvegvfzxvewravxdtp5xdsswfzfxrww" timestamp="0"&gt;187&lt;/key&gt;&lt;/foreign-keys&gt;&lt;ref-type name="Book"&gt;6&lt;/ref-type&gt;&lt;contributors&gt;&lt;authors&gt;&lt;author&gt;Chapman BR, Bolen EG&lt;/author&gt;&lt;/authors&gt;&lt;/contributors&gt;&lt;titles&gt;&lt;title&gt;The Natural History of Texas&lt;/title&gt;&lt;/titles&gt;&lt;edition&gt;First ed&lt;/edition&gt;&lt;dates&gt;&lt;year&gt;2018&lt;/year&gt;&lt;pub-dates&gt;&lt;date&gt;2018&lt;/date&gt;&lt;/pub-dates&gt;&lt;/dates&gt;&lt;pub-location&gt;College Station&lt;/pub-location&gt;&lt;publisher&gt;Texas A&amp;amp;M University Press&lt;/publisher&gt;&lt;urls&gt;&lt;/urls&gt;&lt;/record&gt;&lt;/Cite&gt;&lt;/EndNote&gt;</w:delInstrText>
        </w:r>
        <w:r w:rsidR="0031059E" w:rsidRPr="00E522EE">
          <w:fldChar w:fldCharType="separate"/>
        </w:r>
        <w:r w:rsidR="0031059E" w:rsidRPr="00E522EE">
          <w:rPr>
            <w:noProof/>
          </w:rPr>
          <w:delText>(Chapman BR 2018)</w:delText>
        </w:r>
        <w:r w:rsidR="0031059E" w:rsidRPr="00E522EE">
          <w:fldChar w:fldCharType="end"/>
        </w:r>
        <w:r w:rsidR="00453FB3" w:rsidRPr="00E522EE">
          <w:delText>.</w:delText>
        </w:r>
        <w:r w:rsidR="00CA6CBF">
          <w:delText xml:space="preserve"> </w:delText>
        </w:r>
        <w:r w:rsidR="00A870E1">
          <w:delText>In addition to its value as a case</w:delText>
        </w:r>
      </w:del>
      <w:ins w:id="205" w:author="Sean" w:date="2021-04-26T16:23:00Z">
        <w:r w:rsidR="0055690A" w:rsidRPr="00734EEE">
          <w:rPr>
            <w:rFonts w:ascii="Arial" w:hAnsi="Arial" w:cs="Arial"/>
          </w:rPr>
          <w:t xml:space="preserve">. </w:t>
        </w:r>
        <w:r w:rsidR="00823FD2" w:rsidRPr="00734EEE">
          <w:rPr>
            <w:rFonts w:ascii="Arial" w:hAnsi="Arial" w:cs="Arial"/>
          </w:rPr>
          <w:t>The</w:t>
        </w:r>
        <w:r w:rsidR="006643E8" w:rsidRPr="00734EEE">
          <w:rPr>
            <w:rFonts w:ascii="Arial" w:hAnsi="Arial" w:cs="Arial"/>
          </w:rPr>
          <w:t xml:space="preserve"> TCP </w:t>
        </w:r>
        <w:r w:rsidR="00823FD2" w:rsidRPr="00734EEE">
          <w:rPr>
            <w:rFonts w:ascii="Arial" w:hAnsi="Arial" w:cs="Arial"/>
          </w:rPr>
          <w:t>is an ideal</w:t>
        </w:r>
      </w:ins>
      <w:r w:rsidR="00823FD2" w:rsidRPr="00734EEE">
        <w:rPr>
          <w:rFonts w:ascii="Arial" w:hAnsi="Arial"/>
          <w:rPrChange w:id="206" w:author="Sean" w:date="2021-04-26T16:23:00Z">
            <w:rPr/>
          </w:rPrChange>
        </w:rPr>
        <w:t xml:space="preserve"> study region</w:t>
      </w:r>
      <w:ins w:id="207" w:author="Sean" w:date="2021-04-26T16:23:00Z">
        <w:r w:rsidR="00823FD2" w:rsidRPr="00734EEE">
          <w:rPr>
            <w:rFonts w:ascii="Arial" w:hAnsi="Arial" w:cs="Arial"/>
          </w:rPr>
          <w:t xml:space="preserve"> for isolating</w:t>
        </w:r>
        <w:r w:rsidR="00CF3064" w:rsidRPr="00734EEE">
          <w:rPr>
            <w:rFonts w:ascii="Arial" w:hAnsi="Arial" w:cs="Arial"/>
          </w:rPr>
          <w:t xml:space="preserve"> </w:t>
        </w:r>
        <w:r w:rsidR="006643E8" w:rsidRPr="00734EEE">
          <w:rPr>
            <w:rFonts w:ascii="Arial" w:hAnsi="Arial" w:cs="Arial"/>
          </w:rPr>
          <w:t>precipitation</w:t>
        </w:r>
        <w:r w:rsidR="003F5055" w:rsidRPr="00734EEE">
          <w:rPr>
            <w:rFonts w:ascii="Arial" w:hAnsi="Arial" w:cs="Arial"/>
          </w:rPr>
          <w:t xml:space="preserve"> influences </w:t>
        </w:r>
        <w:r w:rsidR="00F25EB4" w:rsidRPr="00734EEE">
          <w:rPr>
            <w:rFonts w:ascii="Arial" w:hAnsi="Arial" w:cs="Arial"/>
          </w:rPr>
          <w:t>on natural</w:t>
        </w:r>
        <w:r w:rsidR="006643E8" w:rsidRPr="00734EEE">
          <w:rPr>
            <w:rFonts w:ascii="Arial" w:hAnsi="Arial" w:cs="Arial"/>
          </w:rPr>
          <w:t xml:space="preserve"> ecosystem processes</w:t>
        </w:r>
        <w:r w:rsidR="00CF3064" w:rsidRPr="00734EEE">
          <w:rPr>
            <w:rFonts w:ascii="Arial" w:hAnsi="Arial" w:cs="Arial"/>
          </w:rPr>
          <w:t xml:space="preserve"> </w:t>
        </w:r>
        <w:r w:rsidR="00823FD2" w:rsidRPr="00734EEE">
          <w:rPr>
            <w:rFonts w:ascii="Arial" w:hAnsi="Arial" w:cs="Arial"/>
          </w:rPr>
          <w:t>because of the minimal impact of</w:t>
        </w:r>
        <w:r w:rsidR="003F5055" w:rsidRPr="00734EEE">
          <w:rPr>
            <w:rFonts w:ascii="Arial" w:hAnsi="Arial" w:cs="Arial"/>
          </w:rPr>
          <w:t xml:space="preserve"> </w:t>
        </w:r>
        <w:r w:rsidR="00CF3064" w:rsidRPr="00734EEE">
          <w:rPr>
            <w:rFonts w:ascii="Arial" w:hAnsi="Arial" w:cs="Arial"/>
          </w:rPr>
          <w:t xml:space="preserve">covarying </w:t>
        </w:r>
        <w:r w:rsidR="003F5055" w:rsidRPr="00734EEE">
          <w:rPr>
            <w:rFonts w:ascii="Arial" w:hAnsi="Arial" w:cs="Arial"/>
          </w:rPr>
          <w:t>predictors that typify climate gradient research</w:t>
        </w:r>
        <w:r w:rsidR="006643E8" w:rsidRPr="00734EEE">
          <w:rPr>
            <w:rFonts w:ascii="Arial" w:hAnsi="Arial" w:cs="Arial"/>
          </w:rPr>
          <w:t>.</w:t>
        </w:r>
      </w:ins>
    </w:p>
    <w:p w14:paraId="051D21FE" w14:textId="2DE75C3E" w:rsidR="00F96E8B" w:rsidRPr="00734EEE" w:rsidRDefault="0055690A" w:rsidP="008E71DD">
      <w:pPr>
        <w:spacing w:line="240" w:lineRule="auto"/>
        <w:ind w:firstLine="720"/>
        <w:contextualSpacing/>
        <w:rPr>
          <w:rFonts w:ascii="Arial" w:hAnsi="Arial"/>
          <w:rPrChange w:id="208" w:author="Sean" w:date="2021-04-26T16:23:00Z">
            <w:rPr/>
          </w:rPrChange>
        </w:rPr>
      </w:pPr>
      <w:ins w:id="209" w:author="Sean" w:date="2021-04-26T16:23:00Z">
        <w:r w:rsidRPr="00734EEE">
          <w:rPr>
            <w:rFonts w:ascii="Arial" w:hAnsi="Arial" w:cs="Arial"/>
          </w:rPr>
          <w:t>Despite the intrinsic value of this region as a candidate for climate gradient research</w:t>
        </w:r>
      </w:ins>
      <w:r w:rsidRPr="00734EEE">
        <w:rPr>
          <w:rFonts w:ascii="Arial" w:hAnsi="Arial"/>
          <w:rPrChange w:id="210" w:author="Sean" w:date="2021-04-26T16:23:00Z">
            <w:rPr/>
          </w:rPrChange>
        </w:rPr>
        <w:t xml:space="preserve">, </w:t>
      </w:r>
      <w:r w:rsidR="00A870E1" w:rsidRPr="00734EEE">
        <w:rPr>
          <w:rFonts w:ascii="Arial" w:hAnsi="Arial"/>
          <w:rPrChange w:id="211" w:author="Sean" w:date="2021-04-26T16:23:00Z">
            <w:rPr/>
          </w:rPrChange>
        </w:rPr>
        <w:t xml:space="preserve">there is limited prior biological sampling by </w:t>
      </w:r>
      <w:del w:id="212" w:author="Sean" w:date="2021-04-26T16:23:00Z">
        <w:r w:rsidR="00A870E1">
          <w:delText>state and federal</w:delText>
        </w:r>
      </w:del>
      <w:ins w:id="213" w:author="Sean" w:date="2021-04-26T16:23:00Z">
        <w:r w:rsidR="00823FD2" w:rsidRPr="00734EEE">
          <w:rPr>
            <w:rFonts w:ascii="Arial" w:hAnsi="Arial" w:cs="Arial"/>
          </w:rPr>
          <w:t>governmental</w:t>
        </w:r>
      </w:ins>
      <w:r w:rsidR="00A870E1" w:rsidRPr="00734EEE">
        <w:rPr>
          <w:rFonts w:ascii="Arial" w:hAnsi="Arial"/>
          <w:rPrChange w:id="214" w:author="Sean" w:date="2021-04-26T16:23:00Z">
            <w:rPr/>
          </w:rPrChange>
        </w:rPr>
        <w:t xml:space="preserve"> agencies of running waters in the TCP</w:t>
      </w:r>
      <w:del w:id="215" w:author="Sean" w:date="2021-04-26T16:23:00Z">
        <w:r w:rsidR="00CA6CBF">
          <w:delText>,</w:delText>
        </w:r>
        <w:r w:rsidR="00A870E1">
          <w:delText xml:space="preserve"> so sampling efforts enhance </w:delText>
        </w:r>
        <w:r w:rsidR="007D1D2C">
          <w:delText>our understanding of subtropical ecosystems</w:delText>
        </w:r>
        <w:r w:rsidR="005A5FC6">
          <w:delText xml:space="preserve"> </w:delText>
        </w:r>
        <w:r w:rsidR="005A5FC6">
          <w:fldChar w:fldCharType="begin"/>
        </w:r>
        <w:r w:rsidR="005A5FC6">
          <w:delInstrText xml:space="preserve"> ADDIN ZOTERO_ITEM CSL_CITATION {"citationID":"DHExWiVR","properties":{"formattedCitation":"(US EPA 2016)","plainCitation":"(US EPA 2016)","noteIndex":0},"citationItems":[{"id":125,"uris":["http://zotero.org/users/local/tyq98Km3/items/YGAWA8LL"],"uri":["http://zotero.org/users/local/tyq98Km3/items/YGAWA8LL"],"itemData":{"id":125,"type":"report","title":"National Aquativ Resource Surveys. National Rivers and Streams Assessment 2008-2009. Available from U.S. EPA web page: https://www.epa.gov/national-aquatic-resource-surveys/data-national-aquatic-resource-surveys. Date accessed: 2020-09-17.","author":[{"family":"US EPA","given":""}],"issued":{"date-parts":[["2016"]]}}}],"schema":"https://github.com/citation-style-language/schema/raw/master/csl-citation.json"} </w:delInstrText>
        </w:r>
        <w:r w:rsidR="005A5FC6">
          <w:fldChar w:fldCharType="separate"/>
        </w:r>
        <w:r w:rsidR="005A5FC6" w:rsidRPr="005A5FC6">
          <w:delText>(US EPA 2016)</w:delText>
        </w:r>
        <w:r w:rsidR="005A5FC6">
          <w:fldChar w:fldCharType="end"/>
        </w:r>
        <w:r w:rsidR="007D1D2C">
          <w:delText xml:space="preserve">. </w:delText>
        </w:r>
        <w:r w:rsidR="00300F8C" w:rsidRPr="00E522EE">
          <w:delText>Along the rainfall gradient we surveyed</w:delText>
        </w:r>
      </w:del>
      <w:ins w:id="216" w:author="Sean" w:date="2021-04-26T16:23:00Z">
        <w:r w:rsidRPr="00734EEE">
          <w:rPr>
            <w:rFonts w:ascii="Arial" w:hAnsi="Arial" w:cs="Arial"/>
          </w:rPr>
          <w:t>.</w:t>
        </w:r>
        <w:r w:rsidR="007D1D2C" w:rsidRPr="00734EEE">
          <w:rPr>
            <w:rFonts w:ascii="Arial" w:hAnsi="Arial" w:cs="Arial"/>
          </w:rPr>
          <w:t xml:space="preserve"> </w:t>
        </w:r>
        <w:r w:rsidR="00823FD2" w:rsidRPr="00734EEE">
          <w:rPr>
            <w:rFonts w:ascii="Arial" w:hAnsi="Arial" w:cs="Arial"/>
          </w:rPr>
          <w:t>To address this need, we conducted the first dedicated survey of streams across the climate gradient.</w:t>
        </w:r>
        <w:r w:rsidR="00E7007F">
          <w:rPr>
            <w:rFonts w:ascii="Arial" w:hAnsi="Arial" w:cs="Arial"/>
          </w:rPr>
          <w:t xml:space="preserve"> </w:t>
        </w:r>
        <w:r w:rsidR="00823FD2" w:rsidRPr="00734EEE">
          <w:rPr>
            <w:rFonts w:ascii="Arial" w:hAnsi="Arial" w:cs="Arial"/>
          </w:rPr>
          <w:t xml:space="preserve">We applied </w:t>
        </w:r>
        <w:r w:rsidR="00B44FEC">
          <w:rPr>
            <w:rFonts w:ascii="Arial" w:hAnsi="Arial" w:cs="Arial"/>
          </w:rPr>
          <w:t xml:space="preserve">rapid </w:t>
        </w:r>
        <w:r w:rsidR="00A828C7" w:rsidRPr="00734EEE">
          <w:rPr>
            <w:rFonts w:ascii="Arial" w:hAnsi="Arial" w:cs="Arial"/>
          </w:rPr>
          <w:t xml:space="preserve">bioassessment protocols </w:t>
        </w:r>
        <w:r w:rsidR="00823FD2" w:rsidRPr="00734EEE">
          <w:rPr>
            <w:rFonts w:ascii="Arial" w:hAnsi="Arial" w:cs="Arial"/>
          </w:rPr>
          <w:t>to</w:t>
        </w:r>
      </w:ins>
      <w:r w:rsidR="00A828C7" w:rsidRPr="00734EEE">
        <w:rPr>
          <w:rFonts w:ascii="Arial" w:hAnsi="Arial"/>
          <w:rPrChange w:id="217" w:author="Sean" w:date="2021-04-26T16:23:00Z">
            <w:rPr/>
          </w:rPrChange>
        </w:rPr>
        <w:t xml:space="preserve"> </w:t>
      </w:r>
      <w:r w:rsidR="00300F8C" w:rsidRPr="00734EEE">
        <w:rPr>
          <w:rFonts w:ascii="Arial" w:hAnsi="Arial"/>
          <w:rPrChange w:id="218" w:author="Sean" w:date="2021-04-26T16:23:00Z">
            <w:rPr/>
          </w:rPrChange>
        </w:rPr>
        <w:t>1</w:t>
      </w:r>
      <w:r w:rsidR="00E522EE" w:rsidRPr="00734EEE">
        <w:rPr>
          <w:rFonts w:ascii="Arial" w:hAnsi="Arial"/>
          <w:rPrChange w:id="219" w:author="Sean" w:date="2021-04-26T16:23:00Z">
            <w:rPr/>
          </w:rPrChange>
        </w:rPr>
        <w:t>0</w:t>
      </w:r>
      <w:r w:rsidR="00300F8C" w:rsidRPr="00734EEE">
        <w:rPr>
          <w:rFonts w:ascii="Arial" w:hAnsi="Arial"/>
          <w:rPrChange w:id="220" w:author="Sean" w:date="2021-04-26T16:23:00Z">
            <w:rPr/>
          </w:rPrChange>
        </w:rPr>
        <w:t xml:space="preserve"> </w:t>
      </w:r>
      <w:r w:rsidR="00C657AB" w:rsidRPr="00734EEE">
        <w:rPr>
          <w:rFonts w:ascii="Arial" w:hAnsi="Arial"/>
          <w:rPrChange w:id="221" w:author="Sean" w:date="2021-04-26T16:23:00Z">
            <w:rPr/>
          </w:rPrChange>
        </w:rPr>
        <w:t>USGS</w:t>
      </w:r>
      <w:del w:id="222" w:author="Sean" w:date="2021-04-26T16:23:00Z">
        <w:r w:rsidR="00C657AB">
          <w:delText xml:space="preserve"> </w:delText>
        </w:r>
      </w:del>
      <w:ins w:id="223" w:author="Sean" w:date="2021-04-26T16:23:00Z">
        <w:r w:rsidR="00A828C7" w:rsidRPr="00734EEE">
          <w:rPr>
            <w:rFonts w:ascii="Arial" w:hAnsi="Arial" w:cs="Arial"/>
          </w:rPr>
          <w:t>-</w:t>
        </w:r>
      </w:ins>
      <w:r w:rsidR="00C657AB" w:rsidRPr="00734EEE">
        <w:rPr>
          <w:rFonts w:ascii="Arial" w:hAnsi="Arial"/>
          <w:rPrChange w:id="224" w:author="Sean" w:date="2021-04-26T16:23:00Z">
            <w:rPr/>
          </w:rPrChange>
        </w:rPr>
        <w:t>gauged</w:t>
      </w:r>
      <w:r w:rsidR="00847BF1">
        <w:rPr>
          <w:rFonts w:ascii="Arial" w:hAnsi="Arial"/>
          <w:rPrChange w:id="225" w:author="Sean" w:date="2021-04-26T16:23:00Z">
            <w:rPr/>
          </w:rPrChange>
        </w:rPr>
        <w:t xml:space="preserve"> </w:t>
      </w:r>
      <w:bookmarkStart w:id="226" w:name="_Hlk67656002"/>
      <w:ins w:id="227" w:author="Sean" w:date="2021-04-26T16:23:00Z">
        <w:r w:rsidR="00847BF1">
          <w:rPr>
            <w:rFonts w:ascii="Arial" w:hAnsi="Arial" w:cs="Arial"/>
          </w:rPr>
          <w:t>(U.S. Geological Survey)</w:t>
        </w:r>
        <w:bookmarkEnd w:id="226"/>
        <w:r w:rsidR="00A828C7" w:rsidRPr="00734EEE">
          <w:rPr>
            <w:rFonts w:ascii="Arial" w:hAnsi="Arial" w:cs="Arial"/>
          </w:rPr>
          <w:t>,</w:t>
        </w:r>
        <w:r w:rsidR="00C657AB" w:rsidRPr="00734EEE">
          <w:rPr>
            <w:rFonts w:ascii="Arial" w:hAnsi="Arial" w:cs="Arial"/>
          </w:rPr>
          <w:t xml:space="preserve"> </w:t>
        </w:r>
      </w:ins>
      <w:r w:rsidR="00300F8C" w:rsidRPr="00734EEE">
        <w:rPr>
          <w:rFonts w:ascii="Arial" w:hAnsi="Arial"/>
          <w:rPrChange w:id="228" w:author="Sean" w:date="2021-04-26T16:23:00Z">
            <w:rPr/>
          </w:rPrChange>
        </w:rPr>
        <w:t>wadeable streams for</w:t>
      </w:r>
      <w:r w:rsidR="00823FD2" w:rsidRPr="00734EEE">
        <w:rPr>
          <w:rFonts w:ascii="Arial" w:hAnsi="Arial"/>
          <w:rPrChange w:id="229" w:author="Sean" w:date="2021-04-26T16:23:00Z">
            <w:rPr/>
          </w:rPrChange>
        </w:rPr>
        <w:t xml:space="preserve"> </w:t>
      </w:r>
      <w:ins w:id="230" w:author="Sean" w:date="2021-04-26T16:23:00Z">
        <w:r w:rsidR="00823FD2" w:rsidRPr="00734EEE">
          <w:rPr>
            <w:rFonts w:ascii="Arial" w:hAnsi="Arial" w:cs="Arial"/>
          </w:rPr>
          <w:t>quantification of</w:t>
        </w:r>
        <w:r w:rsidR="00300F8C" w:rsidRPr="00734EEE">
          <w:rPr>
            <w:rFonts w:ascii="Arial" w:hAnsi="Arial" w:cs="Arial"/>
          </w:rPr>
          <w:t xml:space="preserve"> </w:t>
        </w:r>
      </w:ins>
      <w:r w:rsidR="00453FB3" w:rsidRPr="00734EEE">
        <w:rPr>
          <w:rFonts w:ascii="Arial" w:hAnsi="Arial"/>
          <w:rPrChange w:id="231" w:author="Sean" w:date="2021-04-26T16:23:00Z">
            <w:rPr/>
          </w:rPrChange>
        </w:rPr>
        <w:t>fish</w:t>
      </w:r>
      <w:r w:rsidR="00300F8C" w:rsidRPr="00734EEE">
        <w:rPr>
          <w:rFonts w:ascii="Arial" w:hAnsi="Arial"/>
          <w:rPrChange w:id="232" w:author="Sean" w:date="2021-04-26T16:23:00Z">
            <w:rPr/>
          </w:rPrChange>
        </w:rPr>
        <w:t xml:space="preserve">, benthic </w:t>
      </w:r>
      <w:r w:rsidR="00453FB3" w:rsidRPr="00734EEE">
        <w:rPr>
          <w:rFonts w:ascii="Arial" w:hAnsi="Arial"/>
          <w:rPrChange w:id="233" w:author="Sean" w:date="2021-04-26T16:23:00Z">
            <w:rPr/>
          </w:rPrChange>
        </w:rPr>
        <w:t>macroinvertebrate</w:t>
      </w:r>
      <w:r w:rsidR="00C657AB" w:rsidRPr="00734EEE">
        <w:rPr>
          <w:rFonts w:ascii="Arial" w:hAnsi="Arial"/>
          <w:rPrChange w:id="234" w:author="Sean" w:date="2021-04-26T16:23:00Z">
            <w:rPr/>
          </w:rPrChange>
        </w:rPr>
        <w:t>s</w:t>
      </w:r>
      <w:r w:rsidR="00300F8C" w:rsidRPr="00734EEE">
        <w:rPr>
          <w:rFonts w:ascii="Arial" w:hAnsi="Arial"/>
          <w:rPrChange w:id="235" w:author="Sean" w:date="2021-04-26T16:23:00Z">
            <w:rPr/>
          </w:rPrChange>
        </w:rPr>
        <w:t>, and environmental variables.</w:t>
      </w:r>
      <w:r w:rsidR="00CA6CBF" w:rsidRPr="00734EEE">
        <w:rPr>
          <w:rFonts w:ascii="Arial" w:hAnsi="Arial"/>
          <w:rPrChange w:id="236" w:author="Sean" w:date="2021-04-26T16:23:00Z">
            <w:rPr/>
          </w:rPrChange>
        </w:rPr>
        <w:t xml:space="preserve"> </w:t>
      </w:r>
      <w:r w:rsidR="00300F8C" w:rsidRPr="00734EEE">
        <w:rPr>
          <w:rFonts w:ascii="Arial" w:hAnsi="Arial"/>
          <w:rPrChange w:id="237" w:author="Sean" w:date="2021-04-26T16:23:00Z">
            <w:rPr/>
          </w:rPrChange>
        </w:rPr>
        <w:t xml:space="preserve">Our </w:t>
      </w:r>
      <w:r w:rsidR="00453FB3" w:rsidRPr="00734EEE">
        <w:rPr>
          <w:rFonts w:ascii="Arial" w:hAnsi="Arial"/>
          <w:rPrChange w:id="238" w:author="Sean" w:date="2021-04-26T16:23:00Z">
            <w:rPr/>
          </w:rPrChange>
        </w:rPr>
        <w:t>objective</w:t>
      </w:r>
      <w:r w:rsidR="00300F8C" w:rsidRPr="00734EEE">
        <w:rPr>
          <w:rFonts w:ascii="Arial" w:hAnsi="Arial"/>
          <w:rPrChange w:id="239" w:author="Sean" w:date="2021-04-26T16:23:00Z">
            <w:rPr/>
          </w:rPrChange>
        </w:rPr>
        <w:t>s were to: 1)</w:t>
      </w:r>
      <w:r w:rsidR="00453FB3" w:rsidRPr="00734EEE">
        <w:rPr>
          <w:rFonts w:ascii="Arial" w:hAnsi="Arial"/>
          <w:rPrChange w:id="240" w:author="Sean" w:date="2021-04-26T16:23:00Z">
            <w:rPr/>
          </w:rPrChange>
        </w:rPr>
        <w:t xml:space="preserve"> </w:t>
      </w:r>
      <w:r w:rsidR="00300F8C" w:rsidRPr="00734EEE">
        <w:rPr>
          <w:rFonts w:ascii="Arial" w:hAnsi="Arial"/>
          <w:rPrChange w:id="241" w:author="Sean" w:date="2021-04-26T16:23:00Z">
            <w:rPr/>
          </w:rPrChange>
        </w:rPr>
        <w:t>I</w:t>
      </w:r>
      <w:r w:rsidR="00453FB3" w:rsidRPr="00734EEE">
        <w:rPr>
          <w:rFonts w:ascii="Arial" w:hAnsi="Arial"/>
          <w:rPrChange w:id="242" w:author="Sean" w:date="2021-04-26T16:23:00Z">
            <w:rPr/>
          </w:rPrChange>
        </w:rPr>
        <w:t xml:space="preserve">dentify patterns in </w:t>
      </w:r>
      <w:r w:rsidR="00C657AB" w:rsidRPr="00734EEE">
        <w:rPr>
          <w:rFonts w:ascii="Arial" w:hAnsi="Arial"/>
          <w:rPrChange w:id="243" w:author="Sean" w:date="2021-04-26T16:23:00Z">
            <w:rPr/>
          </w:rPrChange>
        </w:rPr>
        <w:t xml:space="preserve">the </w:t>
      </w:r>
      <w:r w:rsidR="00453FB3" w:rsidRPr="00734EEE">
        <w:rPr>
          <w:rFonts w:ascii="Arial" w:hAnsi="Arial"/>
          <w:rPrChange w:id="244" w:author="Sean" w:date="2021-04-26T16:23:00Z">
            <w:rPr/>
          </w:rPrChange>
        </w:rPr>
        <w:t>diversity and composition of fish and macroinvertebrates communities that correspond to changes in precipitation</w:t>
      </w:r>
      <w:r w:rsidR="00300F8C" w:rsidRPr="00734EEE">
        <w:rPr>
          <w:rFonts w:ascii="Arial" w:hAnsi="Arial"/>
          <w:rPrChange w:id="245" w:author="Sean" w:date="2021-04-26T16:23:00Z">
            <w:rPr/>
          </w:rPrChange>
        </w:rPr>
        <w:t xml:space="preserve">, and 2) identify environmental </w:t>
      </w:r>
      <w:del w:id="246" w:author="Sean" w:date="2021-04-26T16:23:00Z">
        <w:r w:rsidR="00300F8C" w:rsidRPr="00E522EE">
          <w:delText>drivers</w:delText>
        </w:r>
      </w:del>
      <w:ins w:id="247" w:author="Sean" w:date="2021-04-26T16:23:00Z">
        <w:r w:rsidR="00C0497F" w:rsidRPr="00734EEE">
          <w:rPr>
            <w:rFonts w:ascii="Arial" w:hAnsi="Arial" w:cs="Arial"/>
          </w:rPr>
          <w:t>predictors</w:t>
        </w:r>
      </w:ins>
      <w:r w:rsidR="00300F8C" w:rsidRPr="00734EEE">
        <w:rPr>
          <w:rFonts w:ascii="Arial" w:hAnsi="Arial"/>
          <w:rPrChange w:id="248" w:author="Sean" w:date="2021-04-26T16:23:00Z">
            <w:rPr/>
          </w:rPrChange>
        </w:rPr>
        <w:t xml:space="preserve"> that mediate the effects of climate on community processes.</w:t>
      </w:r>
      <w:r w:rsidR="00CA6CBF" w:rsidRPr="00734EEE">
        <w:rPr>
          <w:rFonts w:ascii="Arial" w:hAnsi="Arial"/>
          <w:rPrChange w:id="249" w:author="Sean" w:date="2021-04-26T16:23:00Z">
            <w:rPr/>
          </w:rPrChange>
        </w:rPr>
        <w:t xml:space="preserve"> </w:t>
      </w:r>
      <w:r w:rsidR="00300F8C" w:rsidRPr="00734EEE">
        <w:rPr>
          <w:rFonts w:ascii="Arial" w:hAnsi="Arial"/>
          <w:rPrChange w:id="250" w:author="Sean" w:date="2021-04-26T16:23:00Z">
            <w:rPr/>
          </w:rPrChange>
        </w:rPr>
        <w:t>We expected that a</w:t>
      </w:r>
      <w:r w:rsidR="00453FB3" w:rsidRPr="00734EEE">
        <w:rPr>
          <w:rFonts w:ascii="Arial" w:hAnsi="Arial"/>
          <w:rPrChange w:id="251" w:author="Sean" w:date="2021-04-26T16:23:00Z">
            <w:rPr/>
          </w:rPrChange>
        </w:rPr>
        <w:t xml:space="preserve">nnual precipitation </w:t>
      </w:r>
      <w:r w:rsidR="00300F8C" w:rsidRPr="00734EEE">
        <w:rPr>
          <w:rFonts w:ascii="Arial" w:hAnsi="Arial"/>
          <w:rPrChange w:id="252" w:author="Sean" w:date="2021-04-26T16:23:00Z">
            <w:rPr/>
          </w:rPrChange>
        </w:rPr>
        <w:t xml:space="preserve">would be </w:t>
      </w:r>
      <w:r w:rsidR="00453FB3" w:rsidRPr="00734EEE">
        <w:rPr>
          <w:rFonts w:ascii="Arial" w:hAnsi="Arial"/>
          <w:rPrChange w:id="253" w:author="Sean" w:date="2021-04-26T16:23:00Z">
            <w:rPr/>
          </w:rPrChange>
        </w:rPr>
        <w:t>positively correlate</w:t>
      </w:r>
      <w:r w:rsidR="00300F8C" w:rsidRPr="00734EEE">
        <w:rPr>
          <w:rFonts w:ascii="Arial" w:hAnsi="Arial"/>
          <w:rPrChange w:id="254" w:author="Sean" w:date="2021-04-26T16:23:00Z">
            <w:rPr/>
          </w:rPrChange>
        </w:rPr>
        <w:t>d</w:t>
      </w:r>
      <w:r w:rsidR="00453FB3" w:rsidRPr="00734EEE">
        <w:rPr>
          <w:rFonts w:ascii="Arial" w:hAnsi="Arial"/>
          <w:rPrChange w:id="255" w:author="Sean" w:date="2021-04-26T16:23:00Z">
            <w:rPr/>
          </w:rPrChange>
        </w:rPr>
        <w:t xml:space="preserve"> with community diversity</w:t>
      </w:r>
      <w:r w:rsidR="00300F8C" w:rsidRPr="00734EEE">
        <w:rPr>
          <w:rFonts w:ascii="Arial" w:hAnsi="Arial"/>
          <w:rPrChange w:id="256" w:author="Sean" w:date="2021-04-26T16:23:00Z">
            <w:rPr/>
          </w:rPrChange>
        </w:rPr>
        <w:t xml:space="preserve"> because h</w:t>
      </w:r>
      <w:r w:rsidR="00453FB3" w:rsidRPr="00734EEE">
        <w:rPr>
          <w:rFonts w:ascii="Arial" w:hAnsi="Arial"/>
          <w:rPrChange w:id="257" w:author="Sean" w:date="2021-04-26T16:23:00Z">
            <w:rPr/>
          </w:rPrChange>
        </w:rPr>
        <w:t>umid precipitation regimes are expected to create more stable environmental conditions by creating habitat heterogeneity and predictable flow regimes which promote the development of greater biodiversity</w:t>
      </w:r>
      <w:r w:rsidR="00E402E5">
        <w:rPr>
          <w:rFonts w:ascii="Arial" w:hAnsi="Arial"/>
          <w:rPrChange w:id="258" w:author="Sean" w:date="2021-04-26T16:23:00Z">
            <w:rPr/>
          </w:rPrChange>
        </w:rPr>
        <w:t xml:space="preserve"> </w:t>
      </w:r>
      <w:del w:id="259" w:author="Sean" w:date="2021-04-26T16:23:00Z">
        <w:r w:rsidR="0031059E" w:rsidRPr="00E522EE">
          <w:fldChar w:fldCharType="begin"/>
        </w:r>
        <w:r w:rsidR="00587510">
          <w:delInstrText xml:space="preserve"> ADDIN EN.CITE &lt;EndNote&gt;&lt;Cite&gt;&lt;Author&gt;Boulton&lt;/Author&gt;&lt;Year&gt;1992&lt;/Year&gt;&lt;RecNum&gt;107&lt;/RecNum&gt;&lt;DisplayText&gt;(Boulton, Peterson et al. 1992)&lt;/DisplayText&gt;&lt;record&gt;&lt;rec-number&gt;107&lt;/rec-number&gt;&lt;foreign-keys&gt;&lt;key app="EN" db-id="psz5tzvegvfzxvewravxdtp5xdsswfzfxrww" timestamp="0"&gt;107&lt;/key&gt;&lt;/foreign-keys&gt;&lt;ref-type name="Journal Article"&gt;17&lt;/ref-type&gt;&lt;contributors&gt;&lt;authors&gt;&lt;author&gt;Boulton, A. J.&lt;/author&gt;&lt;author&gt;Peterson, C. G.&lt;/author&gt;&lt;author&gt;Grimm, N. B.&lt;/author&gt;&lt;author&gt;Fisher, S. G.&lt;/author&gt;&lt;/authors&gt;&lt;/contributors&gt;&lt;auth-address&gt;Arizona State Univ,Dept Zool,Tempe,Az 85287&lt;/auth-address&gt;&lt;titles&gt;&lt;title&gt;Stability of an Aquatic Macroinvertebrate Community in a Multiyear Hydrologic Disturbance Regime&lt;/title&gt;&lt;secondary-title&gt;Ecology&lt;/secondary-title&gt;&lt;alt-title&gt;Ecology&amp;#xD;Ecology&lt;/alt-title&gt;&lt;/titles&gt;&lt;periodical&gt;&lt;full-title&gt;Ecology&lt;/full-title&gt;&lt;/periodical&gt;&lt;pages&gt;2192-2207&lt;/pages&gt;&lt;volume&gt;73&lt;/volume&gt;&lt;number&gt;6&lt;/number&gt;&lt;keywords&gt;&lt;keyword&gt;aquatic invertebrates&lt;/keyword&gt;&lt;keyword&gt;community structure&lt;/keyword&gt;&lt;keyword&gt;disturbance&lt;/keyword&gt;&lt;keyword&gt;ecosystems&lt;/keyword&gt;&lt;keyword&gt;multivariate analyses&lt;/keyword&gt;&lt;keyword&gt;seasonality&lt;/keyword&gt;&lt;keyword&gt;spates&lt;/keyword&gt;&lt;keyword&gt;stability&lt;/keyword&gt;&lt;keyword&gt;stream&lt;/keyword&gt;&lt;keyword&gt;succession&lt;/keyword&gt;&lt;keyword&gt;sonoran desert stream&lt;/keyword&gt;&lt;keyword&gt;ordination&lt;/keyword&gt;&lt;keyword&gt;ecology&lt;/keyword&gt;&lt;keyword&gt;succession&lt;/keyword&gt;&lt;keyword&gt;recovery&lt;/keyword&gt;&lt;keyword&gt;competition&lt;/keyword&gt;&lt;keyword&gt;ecosystems&lt;/keyword&gt;&lt;keyword&gt;mechanisms&lt;/keyword&gt;&lt;keyword&gt;resilience&lt;/keyword&gt;&lt;keyword&gt;robustness&lt;/keyword&gt;&lt;/keywords&gt;&lt;dates&gt;&lt;year&gt;1992&lt;/year&gt;&lt;pub-dates&gt;&lt;date&gt;Dec&lt;/date&gt;&lt;/pub-dates&gt;&lt;/dates&gt;&lt;isbn&gt;0012-9658&lt;/isbn&gt;&lt;accession-num&gt;WOS:A1992KB84300021&lt;/accession-num&gt;&lt;urls&gt;&lt;related-urls&gt;&lt;url&gt;&amp;lt;Go to ISI&amp;gt;://WOS:A1992KB84300021&lt;/url&gt;&lt;/related-urls&gt;&lt;/urls&gt;&lt;language&gt;English&lt;/language&gt;&lt;/record&gt;&lt;/Cite&gt;&lt;/EndNote&gt;</w:delInstrText>
        </w:r>
        <w:r w:rsidR="0031059E" w:rsidRPr="00E522EE">
          <w:fldChar w:fldCharType="separate"/>
        </w:r>
        <w:r w:rsidR="0031059E" w:rsidRPr="00E522EE">
          <w:rPr>
            <w:noProof/>
          </w:rPr>
          <w:delText>(Boulton, Peterson et al. 1992)</w:delText>
        </w:r>
        <w:r w:rsidR="0031059E" w:rsidRPr="00E522EE">
          <w:fldChar w:fldCharType="end"/>
        </w:r>
        <w:r w:rsidR="00453FB3" w:rsidRPr="00E522EE">
          <w:delText>.</w:delText>
        </w:r>
      </w:del>
      <w:ins w:id="260" w:author="Sean" w:date="2021-04-26T16:23:00Z">
        <w:r w:rsidR="00E402E5" w:rsidRPr="00E402E5">
          <w:rPr>
            <w:rFonts w:ascii="Arial" w:hAnsi="Arial" w:cs="Arial"/>
          </w:rPr>
          <w:t xml:space="preserve">(Boulton </w:t>
        </w:r>
        <w:r w:rsidR="0089055C" w:rsidRPr="0089055C">
          <w:rPr>
            <w:rFonts w:ascii="Arial" w:hAnsi="Arial" w:cs="Arial"/>
            <w:i/>
            <w:iCs/>
          </w:rPr>
          <w:t>et al</w:t>
        </w:r>
        <w:r w:rsidR="00E402E5" w:rsidRPr="00E402E5">
          <w:rPr>
            <w:rFonts w:ascii="Arial" w:hAnsi="Arial" w:cs="Arial"/>
          </w:rPr>
          <w:t>. 1992; Bunn and Arthington 2002)</w:t>
        </w:r>
        <w:r w:rsidR="00C36ECB" w:rsidRPr="00734EEE">
          <w:rPr>
            <w:rFonts w:ascii="Arial" w:hAnsi="Arial" w:cs="Arial"/>
          </w:rPr>
          <w:t>.</w:t>
        </w:r>
      </w:ins>
      <w:r w:rsidR="00453FB3" w:rsidRPr="00734EEE">
        <w:rPr>
          <w:rFonts w:ascii="Arial" w:hAnsi="Arial"/>
          <w:rPrChange w:id="261" w:author="Sean" w:date="2021-04-26T16:23:00Z">
            <w:rPr/>
          </w:rPrChange>
        </w:rPr>
        <w:t xml:space="preserve"> </w:t>
      </w:r>
      <w:r w:rsidR="00300F8C" w:rsidRPr="00734EEE">
        <w:rPr>
          <w:rFonts w:ascii="Arial" w:hAnsi="Arial"/>
          <w:rPrChange w:id="262" w:author="Sean" w:date="2021-04-26T16:23:00Z">
            <w:rPr/>
          </w:rPrChange>
        </w:rPr>
        <w:t>We further expected that e</w:t>
      </w:r>
      <w:r w:rsidR="002406DC" w:rsidRPr="00734EEE">
        <w:rPr>
          <w:rFonts w:ascii="Arial" w:hAnsi="Arial"/>
          <w:rPrChange w:id="263" w:author="Sean" w:date="2021-04-26T16:23:00Z">
            <w:rPr/>
          </w:rPrChange>
        </w:rPr>
        <w:t xml:space="preserve">vapotranspiration by riparian vegetation </w:t>
      </w:r>
      <w:r w:rsidR="00C657AB" w:rsidRPr="00734EEE">
        <w:rPr>
          <w:rFonts w:ascii="Arial" w:hAnsi="Arial"/>
          <w:rPrChange w:id="264" w:author="Sean" w:date="2021-04-26T16:23:00Z">
            <w:rPr/>
          </w:rPrChange>
        </w:rPr>
        <w:t>would</w:t>
      </w:r>
      <w:r w:rsidR="008910F9" w:rsidRPr="00734EEE">
        <w:rPr>
          <w:rFonts w:ascii="Arial" w:hAnsi="Arial"/>
          <w:rPrChange w:id="265" w:author="Sean" w:date="2021-04-26T16:23:00Z">
            <w:rPr/>
          </w:rPrChange>
        </w:rPr>
        <w:t xml:space="preserve"> </w:t>
      </w:r>
      <w:r w:rsidR="00C657AB" w:rsidRPr="00734EEE">
        <w:rPr>
          <w:rFonts w:ascii="Arial" w:hAnsi="Arial"/>
          <w:rPrChange w:id="266" w:author="Sean" w:date="2021-04-26T16:23:00Z">
            <w:rPr/>
          </w:rPrChange>
        </w:rPr>
        <w:t xml:space="preserve">increase </w:t>
      </w:r>
      <w:r w:rsidR="002406DC" w:rsidRPr="00734EEE">
        <w:rPr>
          <w:rFonts w:ascii="Arial" w:hAnsi="Arial"/>
          <w:rPrChange w:id="267" w:author="Sean" w:date="2021-04-26T16:23:00Z">
            <w:rPr/>
          </w:rPrChange>
        </w:rPr>
        <w:t>solute concentrations in semi-arid streams</w:t>
      </w:r>
      <w:r w:rsidR="00C657AB" w:rsidRPr="00734EEE">
        <w:rPr>
          <w:rFonts w:ascii="Arial" w:hAnsi="Arial"/>
          <w:rPrChange w:id="268" w:author="Sean" w:date="2021-04-26T16:23:00Z">
            <w:rPr/>
          </w:rPrChange>
        </w:rPr>
        <w:t>, particularly during base flows</w:t>
      </w:r>
      <w:r w:rsidR="00266911">
        <w:rPr>
          <w:rFonts w:ascii="Arial" w:hAnsi="Arial"/>
          <w:rPrChange w:id="269" w:author="Sean" w:date="2021-04-26T16:23:00Z">
            <w:rPr/>
          </w:rPrChange>
        </w:rPr>
        <w:t xml:space="preserve"> </w:t>
      </w:r>
      <w:del w:id="270" w:author="Sean" w:date="2021-04-26T16:23:00Z">
        <w:r w:rsidR="008910F9" w:rsidRPr="00E522EE">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delInstrText xml:space="preserve"> ADDIN EN.CITE </w:delInstrText>
        </w:r>
        <w:r w:rsidR="00587510">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delInstrText xml:space="preserve"> ADDIN EN.CITE.DATA </w:delInstrText>
        </w:r>
        <w:r w:rsidR="00587510">
          <w:fldChar w:fldCharType="end"/>
        </w:r>
        <w:r w:rsidR="008910F9" w:rsidRPr="00E522EE">
          <w:fldChar w:fldCharType="separate"/>
        </w:r>
        <w:r w:rsidR="008910F9" w:rsidRPr="00E522EE">
          <w:rPr>
            <w:noProof/>
          </w:rPr>
          <w:delText>(Tabacchi, Lambs et al. 2000, Lupon, Bernal et al. 2016)</w:delText>
        </w:r>
        <w:r w:rsidR="008910F9" w:rsidRPr="00E522EE">
          <w:fldChar w:fldCharType="end"/>
        </w:r>
      </w:del>
      <w:ins w:id="271" w:author="Sean" w:date="2021-04-26T16:23:00Z">
        <w:r w:rsidR="00266911">
          <w:rPr>
            <w:rFonts w:ascii="Arial" w:hAnsi="Arial" w:cs="Arial"/>
          </w:rPr>
          <w:fldChar w:fldCharType="begin"/>
        </w:r>
        <w:r w:rsidR="00266911">
          <w:rPr>
            <w:rFonts w:ascii="Arial" w:hAnsi="Arial" w:cs="Arial"/>
          </w:rPr>
          <w:instrText xml:space="preserve"> ADDIN ZOTERO_ITEM CSL_CITATION {"citationID":"7LeTS5aH","properties":{"formattedCitation":"(Tabacchi et al. 2000; Lupon et al. 2016)","plainCitation":"(Tabacchi et al. 2000; Lupon et al. 2016)","noteIndex":0},"citationItems":[{"id":353,"uris":["http://zotero.org/users/local/tyq98Km3/items/J5HGUEPX"],"uri":["http://zotero.org/users/local/tyq98Km3/items/J5HGUEPX"],"itemData":{"id":353,"type":"article-journal","abstract":"The main impacts of riparian vegetation on hydrological processes are briefly reviewed in order to highlight needs and perspectives for research and management goals. This review is based upon three distinct influences of riparian vegetation on hydrological processes: (i) the control of runoff, i.e. the physical impact of living and dead plants on hydraulics, (ii) the impact of plant physiology on water uptake, storage and return to the atmosphere, and (iii) the impact of riparian vegetation functioning on water quality. Riparian vegetation influences runoff through complex hydraulic interactions during baseflows as well as overbank flows. The contribution of fine vegetational structures to landscape hydrological roughness needs to be considered in relation to the spatial complexity (patchiness, vertical stratification, rhizosphere) and temporal variability (phenology, succession) of plant communities. With the exception of some woody species, the uptake, storage and return of water to the atmosphere is poorly known for riparian communities, and therefore the assessment of the regional hydrological importance of the riparian corridor remains difficult to estimate. Although better understood than the above two influences of riparian vegetation on hydrological processes, there are still a number of unresolved issues concerning the role of riparian vegetation in controlling water quality. In particular, little is known about the coupling of microbial and vegetational functions in nutrient cycling and the dynamics of carbon release from coarse and fine plant debris. The influence of vegetation complexity and plant diversity on both qualitative and quantitative aspects of water cycling remains an important area for future research. Fundamental and management issues are identified in relation to the use of riparian vegetation as a model and as a tool. Copyright © 2000 John Wiley &amp; Sons, Ltd.","container-title":"Hydrological Processes","DOI":"https://doi.org/10.1002/1099-1085(200011/12)14:16/17&lt;2959::AID-HYP129&gt;3.0.CO;2-B","ISSN":"1099-1085","issue":"16-17","language":"en","note":"_eprint: https://onlinelibrary.wiley.com/doi/pdf/10.1002/1099-1085%28200011/12%2914%3A16/17%3C2959%3A%3AAID-HYP129%3E3.0.CO%3B2-B","page":"2959-2976","source":"Wiley Online Library","title":"Impacts of riparian vegetation on hydrological processes","volume":"14","author":[{"family":"Tabacchi","given":"Eric"},{"family":"Lambs","given":"Luc"},{"family":"Guilloy","given":"Hélène"},{"family":"Planty</w:instrText>
        </w:r>
        <w:r w:rsidR="00266911">
          <w:rPr>
            <w:rFonts w:ascii="Cambria Math" w:hAnsi="Cambria Math" w:cs="Cambria Math"/>
          </w:rPr>
          <w:instrText>‐</w:instrText>
        </w:r>
        <w:r w:rsidR="00266911">
          <w:rPr>
            <w:rFonts w:ascii="Arial" w:hAnsi="Arial" w:cs="Arial"/>
          </w:rPr>
          <w:instrText xml:space="preserve">Tabacchi","given":"Anne-Marie"},{"family":"Muller","given":"Etienne"},{"family":"Décamps","given":"Henri"}],"issued":{"date-parts":[["2000"]]}}},{"id":40,"uris":["http://zotero.org/users/local/tyq98Km3/items/XNTR5Z3W"],"uri":["http://zotero.org/users/local/tyq98Km3/items/XNTR5Z3W"],"itemData":{"id":40,"type":"article-journal","abstract":"Riparian evapotranspiration (ET) can influence stream hydrology at catchment scale by promoting the net loss of water from the stream towards the riparian zone (i.e., stream hydrological retention). However, the consequences of stream hydrological retention on nitrogen dynamics are not well understood. To fill this gap of knowledge, we investigated changes in riparian ET, stream discharge, and nutrient chemistry in two contiguous reaches (headwater and valley) with contrasted riparian forest size in a small forested Mediterranean catchment. Additionally, riparian groundwater level (h(gw))was measured at the valley reach. The temporal pattern of riparian ET was similar between reaches, and was positively correlated with h(gw) (rho = 0.60) and negatively correlated with net riparian groundwater inputs (rho &lt; 0.55). During the vegetative period, stream hydrological retention occurred mostly at the valley reach (59% of the time), and was accompanied by in-stream nitrate release and ammonium uptake. During the dormant period, when the stream gained water from riparian groundwater, results showed small influences of riparian ET on stream hydrology and nitrogen concentrations. Despite being a small component of annual water budgets (4.5 %), our results highlight that riparian ET drives stream and groundwater hydrology in this Mediterranean catchment and, furthermore, question the potential of the riparian zone as a natural filter of nitrogen loads.","container-title":"Hydrology and Earth System Sciences","DOI":"10.5194/hess-20-3831-2016","ISSN":"1027-5606","issue":"9","journalAbbreviation":"Hydrol. Earth Syst. Sci.","language":"English","note":"number: 9\npublisher-place: Gottingen\npublisher: Copernicus Gesellschaft Mbh\nWOS:000384302800002","page":"3831-3842","source":"Web of Science","title":"The influence of riparian evapotranspiration on stream hydrology and nitrogen retention in a subhumid Mediterranean catchment","volume":"20","author":[{"family":"Lupon","given":"Anna"},{"family":"Bernal","given":"Susana"},{"family":"Poblador","given":"Silvia"},{"family":"Marti","given":"Eugenia"},{"family":"Sabater","given":"Francesc"}],"issued":{"date-parts":[["2016",9,14]]}}}],"schema":"https://github.com/citation-style-language/schema/raw/master/csl-citation.json"} </w:instrText>
        </w:r>
        <w:r w:rsidR="00266911">
          <w:rPr>
            <w:rFonts w:ascii="Arial" w:hAnsi="Arial" w:cs="Arial"/>
          </w:rPr>
          <w:fldChar w:fldCharType="separate"/>
        </w:r>
        <w:r w:rsidR="00266911" w:rsidRPr="00266911">
          <w:rPr>
            <w:rFonts w:ascii="Arial" w:hAnsi="Arial" w:cs="Arial"/>
          </w:rPr>
          <w:t xml:space="preserve">(Tabacchi </w:t>
        </w:r>
        <w:r w:rsidR="0089055C" w:rsidRPr="0089055C">
          <w:rPr>
            <w:rFonts w:ascii="Arial" w:hAnsi="Arial" w:cs="Arial"/>
            <w:i/>
            <w:iCs/>
          </w:rPr>
          <w:t>et al</w:t>
        </w:r>
        <w:r w:rsidR="00266911" w:rsidRPr="00266911">
          <w:rPr>
            <w:rFonts w:ascii="Arial" w:hAnsi="Arial" w:cs="Arial"/>
          </w:rPr>
          <w:t xml:space="preserve">. 2000; Lupon </w:t>
        </w:r>
        <w:r w:rsidR="0089055C" w:rsidRPr="0089055C">
          <w:rPr>
            <w:rFonts w:ascii="Arial" w:hAnsi="Arial" w:cs="Arial"/>
            <w:i/>
            <w:iCs/>
          </w:rPr>
          <w:t>et al</w:t>
        </w:r>
        <w:r w:rsidR="00266911" w:rsidRPr="00266911">
          <w:rPr>
            <w:rFonts w:ascii="Arial" w:hAnsi="Arial" w:cs="Arial"/>
          </w:rPr>
          <w:t>. 2016)</w:t>
        </w:r>
        <w:r w:rsidR="00266911">
          <w:rPr>
            <w:rFonts w:ascii="Arial" w:hAnsi="Arial" w:cs="Arial"/>
          </w:rPr>
          <w:fldChar w:fldCharType="end"/>
        </w:r>
      </w:ins>
      <w:r w:rsidR="00300F8C" w:rsidRPr="00734EEE">
        <w:rPr>
          <w:rFonts w:ascii="Arial" w:hAnsi="Arial"/>
          <w:rPrChange w:id="272" w:author="Sean" w:date="2021-04-26T16:23:00Z">
            <w:rPr/>
          </w:rPrChange>
        </w:rPr>
        <w:t xml:space="preserve">, creating environmental filters that limit recruitment of sensitive fish and </w:t>
      </w:r>
      <w:r w:rsidR="008910F9" w:rsidRPr="00734EEE">
        <w:rPr>
          <w:rFonts w:ascii="Arial" w:hAnsi="Arial"/>
          <w:rPrChange w:id="273" w:author="Sean" w:date="2021-04-26T16:23:00Z">
            <w:rPr/>
          </w:rPrChange>
        </w:rPr>
        <w:t>macro</w:t>
      </w:r>
      <w:r w:rsidR="00300F8C" w:rsidRPr="00734EEE">
        <w:rPr>
          <w:rFonts w:ascii="Arial" w:hAnsi="Arial"/>
          <w:rPrChange w:id="274" w:author="Sean" w:date="2021-04-26T16:23:00Z">
            <w:rPr/>
          </w:rPrChange>
        </w:rPr>
        <w:t>invertebrates</w:t>
      </w:r>
      <w:r w:rsidR="00A37DDC" w:rsidRPr="00734EEE">
        <w:rPr>
          <w:rFonts w:ascii="Arial" w:hAnsi="Arial"/>
          <w:rPrChange w:id="275" w:author="Sean" w:date="2021-04-26T16:23:00Z">
            <w:rPr/>
          </w:rPrChange>
        </w:rPr>
        <w:t xml:space="preserve"> (hereafter referred to as invertebrates)</w:t>
      </w:r>
      <w:r w:rsidR="003F66A9" w:rsidRPr="00734EEE">
        <w:rPr>
          <w:rFonts w:ascii="Arial" w:hAnsi="Arial"/>
          <w:rPrChange w:id="276" w:author="Sean" w:date="2021-04-26T16:23:00Z">
            <w:rPr/>
          </w:rPrChange>
        </w:rPr>
        <w:t>.</w:t>
      </w:r>
    </w:p>
    <w:p w14:paraId="573A071A" w14:textId="77777777" w:rsidR="00C657AB" w:rsidRPr="00734EEE" w:rsidRDefault="00C657AB" w:rsidP="008E71DD">
      <w:pPr>
        <w:spacing w:line="240" w:lineRule="auto"/>
        <w:contextualSpacing/>
        <w:rPr>
          <w:rFonts w:ascii="Arial" w:hAnsi="Arial"/>
          <w:b/>
          <w:rPrChange w:id="277" w:author="Sean" w:date="2021-04-26T16:23:00Z">
            <w:rPr>
              <w:b/>
            </w:rPr>
          </w:rPrChange>
        </w:rPr>
      </w:pPr>
    </w:p>
    <w:p w14:paraId="1C806B32" w14:textId="5E3FF8D6" w:rsidR="007A3C8C" w:rsidRPr="00734EEE" w:rsidRDefault="007A3C8C" w:rsidP="008E71DD">
      <w:pPr>
        <w:spacing w:line="240" w:lineRule="auto"/>
        <w:contextualSpacing/>
        <w:rPr>
          <w:rFonts w:ascii="Arial" w:hAnsi="Arial"/>
          <w:b/>
          <w:rPrChange w:id="278" w:author="Sean" w:date="2021-04-26T16:23:00Z">
            <w:rPr>
              <w:b/>
            </w:rPr>
          </w:rPrChange>
        </w:rPr>
      </w:pPr>
      <w:r w:rsidRPr="00734EEE">
        <w:rPr>
          <w:rFonts w:ascii="Arial" w:hAnsi="Arial"/>
          <w:b/>
          <w:rPrChange w:id="279" w:author="Sean" w:date="2021-04-26T16:23:00Z">
            <w:rPr>
              <w:b/>
            </w:rPr>
          </w:rPrChange>
        </w:rPr>
        <w:t>Methods</w:t>
      </w:r>
    </w:p>
    <w:p w14:paraId="786B7487" w14:textId="68699B76" w:rsidR="007A3C8C" w:rsidRPr="00734EEE" w:rsidRDefault="007A3C8C" w:rsidP="008E71DD">
      <w:pPr>
        <w:spacing w:line="240" w:lineRule="auto"/>
        <w:contextualSpacing/>
        <w:rPr>
          <w:rFonts w:ascii="Arial" w:hAnsi="Arial"/>
          <w:rPrChange w:id="280" w:author="Sean" w:date="2021-04-26T16:23:00Z">
            <w:rPr/>
          </w:rPrChange>
        </w:rPr>
      </w:pPr>
      <w:r w:rsidRPr="00734EEE">
        <w:rPr>
          <w:rFonts w:ascii="Arial" w:hAnsi="Arial"/>
          <w:i/>
          <w:rPrChange w:id="281" w:author="Sean" w:date="2021-04-26T16:23:00Z">
            <w:rPr>
              <w:i/>
            </w:rPr>
          </w:rPrChange>
        </w:rPr>
        <w:t>Study Region</w:t>
      </w:r>
      <w:r w:rsidRPr="00734EEE">
        <w:rPr>
          <w:rFonts w:ascii="Arial" w:hAnsi="Arial"/>
          <w:b/>
          <w:rPrChange w:id="282" w:author="Sean" w:date="2021-04-26T16:23:00Z">
            <w:rPr>
              <w:b/>
            </w:rPr>
          </w:rPrChange>
        </w:rPr>
        <w:t xml:space="preserve">: </w:t>
      </w:r>
      <w:r w:rsidRPr="00734EEE">
        <w:rPr>
          <w:rFonts w:ascii="Arial" w:hAnsi="Arial"/>
          <w:rPrChange w:id="283" w:author="Sean" w:date="2021-04-26T16:23:00Z">
            <w:rPr/>
          </w:rPrChange>
        </w:rPr>
        <w:t xml:space="preserve">The Texas Coastal Prairie contains grassland prairie with forested areas occurring primarily along riverine systems. During March and April of 2017, we sampled ten, </w:t>
      </w:r>
      <w:del w:id="284" w:author="Sean" w:date="2021-04-26T16:23:00Z">
        <w:r w:rsidRPr="00E522EE">
          <w:rPr>
            <w:bCs/>
          </w:rPr>
          <w:delText>wadable</w:delText>
        </w:r>
      </w:del>
      <w:ins w:id="285" w:author="Sean" w:date="2021-04-26T16:23:00Z">
        <w:r w:rsidRPr="00734EEE">
          <w:rPr>
            <w:rFonts w:ascii="Arial" w:hAnsi="Arial" w:cs="Arial"/>
            <w:bCs/>
          </w:rPr>
          <w:t>wad</w:t>
        </w:r>
        <w:r w:rsidR="00B9366E" w:rsidRPr="00734EEE">
          <w:rPr>
            <w:rFonts w:ascii="Arial" w:hAnsi="Arial" w:cs="Arial"/>
            <w:bCs/>
          </w:rPr>
          <w:t>e</w:t>
        </w:r>
        <w:r w:rsidRPr="00734EEE">
          <w:rPr>
            <w:rFonts w:ascii="Arial" w:hAnsi="Arial" w:cs="Arial"/>
            <w:bCs/>
          </w:rPr>
          <w:t>able</w:t>
        </w:r>
      </w:ins>
      <w:r w:rsidRPr="00734EEE">
        <w:rPr>
          <w:rFonts w:ascii="Arial" w:hAnsi="Arial"/>
          <w:rPrChange w:id="286" w:author="Sean" w:date="2021-04-26T16:23:00Z">
            <w:rPr/>
          </w:rPrChange>
        </w:rPr>
        <w:t>, perennial streams which span 12 counties from Kleberg County to Montgomery in South-Central Texas, USA</w:t>
      </w:r>
      <w:r w:rsidR="008979DE" w:rsidRPr="00734EEE">
        <w:rPr>
          <w:rFonts w:ascii="Arial" w:hAnsi="Arial"/>
          <w:rPrChange w:id="287" w:author="Sean" w:date="2021-04-26T16:23:00Z">
            <w:rPr/>
          </w:rPrChange>
        </w:rPr>
        <w:t xml:space="preserve"> (Fig</w:t>
      </w:r>
      <w:r w:rsidR="00E70084" w:rsidRPr="00734EEE">
        <w:rPr>
          <w:rFonts w:ascii="Arial" w:hAnsi="Arial"/>
          <w:rPrChange w:id="288" w:author="Sean" w:date="2021-04-26T16:23:00Z">
            <w:rPr/>
          </w:rPrChange>
        </w:rPr>
        <w:t>.</w:t>
      </w:r>
      <w:r w:rsidR="008979DE" w:rsidRPr="00734EEE">
        <w:rPr>
          <w:rFonts w:ascii="Arial" w:hAnsi="Arial"/>
          <w:rPrChange w:id="289" w:author="Sean" w:date="2021-04-26T16:23:00Z">
            <w:rPr/>
          </w:rPrChange>
        </w:rPr>
        <w:t xml:space="preserve"> 1)</w:t>
      </w:r>
      <w:r w:rsidRPr="00734EEE">
        <w:rPr>
          <w:rFonts w:ascii="Arial" w:hAnsi="Arial"/>
          <w:rPrChange w:id="290" w:author="Sean" w:date="2021-04-26T16:23:00Z">
            <w:rPr/>
          </w:rPrChange>
        </w:rPr>
        <w:t xml:space="preserve">. Each study site </w:t>
      </w:r>
      <w:del w:id="291" w:author="Sean" w:date="2021-04-26T16:23:00Z">
        <w:r w:rsidRPr="00E522EE">
          <w:rPr>
            <w:bCs/>
          </w:rPr>
          <w:delText>is</w:delText>
        </w:r>
      </w:del>
      <w:ins w:id="292" w:author="Sean" w:date="2021-04-26T16:23:00Z">
        <w:r w:rsidR="009D16D4" w:rsidRPr="00734EEE">
          <w:rPr>
            <w:rFonts w:ascii="Arial" w:hAnsi="Arial" w:cs="Arial"/>
            <w:bCs/>
          </w:rPr>
          <w:t>wa</w:t>
        </w:r>
        <w:r w:rsidRPr="00734EEE">
          <w:rPr>
            <w:rFonts w:ascii="Arial" w:hAnsi="Arial" w:cs="Arial"/>
            <w:bCs/>
          </w:rPr>
          <w:t>s</w:t>
        </w:r>
      </w:ins>
      <w:r w:rsidRPr="00734EEE">
        <w:rPr>
          <w:rFonts w:ascii="Arial" w:hAnsi="Arial"/>
          <w:rPrChange w:id="293" w:author="Sean" w:date="2021-04-26T16:23:00Z">
            <w:rPr/>
          </w:rPrChange>
        </w:rPr>
        <w:t xml:space="preserve"> located within 100 meters of a USGS stream gauge which continuously monitor streamflow and climate data year-round</w:t>
      </w:r>
      <w:r w:rsidR="00C657AB" w:rsidRPr="00734EEE">
        <w:rPr>
          <w:rFonts w:ascii="Arial" w:hAnsi="Arial"/>
          <w:rPrChange w:id="294" w:author="Sean" w:date="2021-04-26T16:23:00Z">
            <w:rPr/>
          </w:rPrChange>
        </w:rPr>
        <w:t>.</w:t>
      </w:r>
      <w:r w:rsidR="00CA6CBF" w:rsidRPr="00734EEE">
        <w:rPr>
          <w:rFonts w:ascii="Arial" w:hAnsi="Arial"/>
          <w:rPrChange w:id="295" w:author="Sean" w:date="2021-04-26T16:23:00Z">
            <w:rPr/>
          </w:rPrChange>
        </w:rPr>
        <w:t xml:space="preserve"> </w:t>
      </w:r>
      <w:r w:rsidR="00C657AB" w:rsidRPr="00734EEE">
        <w:rPr>
          <w:rFonts w:ascii="Arial" w:hAnsi="Arial"/>
          <w:rPrChange w:id="296" w:author="Sean" w:date="2021-04-26T16:23:00Z">
            <w:rPr/>
          </w:rPrChange>
        </w:rPr>
        <w:t>Study sites were chosen to maximize differences in precipitation with minimal changes in underlying geology and elevation. The annual precipitation</w:t>
      </w:r>
      <w:r w:rsidR="008979DE" w:rsidRPr="00734EEE">
        <w:rPr>
          <w:rFonts w:ascii="Arial" w:hAnsi="Arial"/>
          <w:rPrChange w:id="297" w:author="Sean" w:date="2021-04-26T16:23:00Z">
            <w:rPr/>
          </w:rPrChange>
        </w:rPr>
        <w:t xml:space="preserve"> </w:t>
      </w:r>
      <w:r w:rsidR="00C657AB" w:rsidRPr="00734EEE">
        <w:rPr>
          <w:rFonts w:ascii="Arial" w:hAnsi="Arial"/>
          <w:rPrChange w:id="298" w:author="Sean" w:date="2021-04-26T16:23:00Z">
            <w:rPr/>
          </w:rPrChange>
        </w:rPr>
        <w:t xml:space="preserve">ranges from </w:t>
      </w:r>
      <w:r w:rsidR="00291D7C" w:rsidRPr="00734EEE">
        <w:rPr>
          <w:rFonts w:ascii="Arial" w:hAnsi="Arial"/>
          <w:rPrChange w:id="299" w:author="Sean" w:date="2021-04-26T16:23:00Z">
            <w:rPr/>
          </w:rPrChange>
        </w:rPr>
        <w:t>61</w:t>
      </w:r>
      <w:r w:rsidR="00C657AB" w:rsidRPr="00734EEE">
        <w:rPr>
          <w:rFonts w:ascii="Arial" w:hAnsi="Arial"/>
          <w:rPrChange w:id="300" w:author="Sean" w:date="2021-04-26T16:23:00Z">
            <w:rPr/>
          </w:rPrChange>
        </w:rPr>
        <w:t>-12</w:t>
      </w:r>
      <w:r w:rsidR="00291D7C" w:rsidRPr="00734EEE">
        <w:rPr>
          <w:rFonts w:ascii="Arial" w:hAnsi="Arial"/>
          <w:rPrChange w:id="301" w:author="Sean" w:date="2021-04-26T16:23:00Z">
            <w:rPr/>
          </w:rPrChange>
        </w:rPr>
        <w:t>1</w:t>
      </w:r>
      <w:r w:rsidR="00C657AB" w:rsidRPr="00734EEE">
        <w:rPr>
          <w:rFonts w:ascii="Arial" w:hAnsi="Arial"/>
          <w:rPrChange w:id="302" w:author="Sean" w:date="2021-04-26T16:23:00Z">
            <w:rPr/>
          </w:rPrChange>
        </w:rPr>
        <w:t xml:space="preserve"> cm within the</w:t>
      </w:r>
      <w:r w:rsidR="00E522EE" w:rsidRPr="00734EEE">
        <w:rPr>
          <w:rFonts w:ascii="Arial" w:hAnsi="Arial"/>
          <w:rPrChange w:id="303" w:author="Sean" w:date="2021-04-26T16:23:00Z">
            <w:rPr/>
          </w:rPrChange>
        </w:rPr>
        <w:t xml:space="preserve"> </w:t>
      </w:r>
      <w:r w:rsidRPr="00734EEE">
        <w:rPr>
          <w:rFonts w:ascii="Arial" w:hAnsi="Arial"/>
          <w:rPrChange w:id="304" w:author="Sean" w:date="2021-04-26T16:23:00Z">
            <w:rPr/>
          </w:rPrChange>
        </w:rPr>
        <w:t xml:space="preserve">study region which spans a linear distance </w:t>
      </w:r>
      <w:r w:rsidR="005D55D1" w:rsidRPr="00734EEE">
        <w:rPr>
          <w:rFonts w:ascii="Arial" w:hAnsi="Arial"/>
          <w:rPrChange w:id="305" w:author="Sean" w:date="2021-04-26T16:23:00Z">
            <w:rPr/>
          </w:rPrChange>
        </w:rPr>
        <w:t xml:space="preserve">from end to end </w:t>
      </w:r>
      <w:r w:rsidRPr="00734EEE">
        <w:rPr>
          <w:rFonts w:ascii="Arial" w:hAnsi="Arial"/>
          <w:rPrChange w:id="306" w:author="Sean" w:date="2021-04-26T16:23:00Z">
            <w:rPr/>
          </w:rPrChange>
        </w:rPr>
        <w:t>of 378 km</w:t>
      </w:r>
      <w:r w:rsidR="00266911">
        <w:rPr>
          <w:rFonts w:ascii="Arial" w:hAnsi="Arial"/>
          <w:rPrChange w:id="307" w:author="Sean" w:date="2021-04-26T16:23:00Z">
            <w:rPr/>
          </w:rPrChange>
        </w:rPr>
        <w:t xml:space="preserve"> </w:t>
      </w:r>
      <w:del w:id="308" w:author="Sean" w:date="2021-04-26T16:23:00Z">
        <w:r w:rsidRPr="00E522EE">
          <w:rPr>
            <w:bCs/>
          </w:rPr>
          <w:fldChar w:fldCharType="begin"/>
        </w:r>
        <w:r w:rsidR="00A67715">
          <w:rPr>
            <w:bCs/>
          </w:rPr>
          <w:del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delInstrText>
        </w:r>
        <w:r w:rsidRPr="00E522EE">
          <w:rPr>
            <w:bCs/>
          </w:rPr>
          <w:fldChar w:fldCharType="separate"/>
        </w:r>
        <w:r w:rsidRPr="00E522EE">
          <w:rPr>
            <w:bCs/>
            <w:noProof/>
          </w:rPr>
          <w:delText>(Falcone 2011)</w:delText>
        </w:r>
        <w:r w:rsidRPr="00E522EE">
          <w:rPr>
            <w:bCs/>
          </w:rPr>
          <w:fldChar w:fldCharType="end"/>
        </w:r>
        <w:r w:rsidRPr="00E522EE">
          <w:rPr>
            <w:bCs/>
          </w:rPr>
          <w:delText>.</w:delText>
        </w:r>
      </w:del>
      <w:ins w:id="309" w:author="Sean" w:date="2021-04-26T16:23:00Z">
        <w:r w:rsidR="00266911">
          <w:rPr>
            <w:rFonts w:ascii="Arial" w:hAnsi="Arial" w:cs="Arial"/>
            <w:bCs/>
          </w:rPr>
          <w:fldChar w:fldCharType="begin"/>
        </w:r>
        <w:r w:rsidR="00266911">
          <w:rPr>
            <w:rFonts w:ascii="Arial" w:hAnsi="Arial" w:cs="Arial"/>
            <w:bCs/>
          </w:rPr>
          <w:instrText xml:space="preserve"> ADDIN ZOTERO_ITEM CSL_CITATION {"citationID":"ioWTXLM1","properties":{"formattedCitation":"(Falcone 2011)","plainCitation":"(Falcone 2011)","noteIndex":0},"citationItems":[{"id":19,"uris":["http://zotero.org/users/local/tyq98Km3/items/ARB4XKKI"],"uri":["http://zotero.org/users/local/tyq98Km3/items/ARB4XKKI"],"itemData":{"id":19,"type":"report","event-place":"Reston, Virginia","publisher":"U.S. Geological Survey","publisher-place":"Reston, Virginia","title":"GAGES-II: Geospatial Attributes of Gauges for Evaluating Streamflow","URL":"https://water.usgs.gov/GIS/metadata/usgswrd/XML/gagesII_Sept2011.xml","author":[{"family":"Falcone","given":"J"}],"accessed":{"date-parts":[["2020",8,13]]},"issued":{"date-parts":[["2011"]]}}}],"schema":"https://github.com/citation-style-language/schema/raw/master/csl-citation.json"} </w:instrText>
        </w:r>
        <w:r w:rsidR="00266911">
          <w:rPr>
            <w:rFonts w:ascii="Arial" w:hAnsi="Arial" w:cs="Arial"/>
            <w:bCs/>
          </w:rPr>
          <w:fldChar w:fldCharType="separate"/>
        </w:r>
        <w:r w:rsidR="00266911" w:rsidRPr="00266911">
          <w:rPr>
            <w:rFonts w:ascii="Arial" w:hAnsi="Arial" w:cs="Arial"/>
          </w:rPr>
          <w:t>(Falcone 2011)</w:t>
        </w:r>
        <w:r w:rsidR="00266911">
          <w:rPr>
            <w:rFonts w:ascii="Arial" w:hAnsi="Arial" w:cs="Arial"/>
            <w:bCs/>
          </w:rPr>
          <w:fldChar w:fldCharType="end"/>
        </w:r>
        <w:r w:rsidRPr="00734EEE">
          <w:rPr>
            <w:rFonts w:ascii="Arial" w:hAnsi="Arial" w:cs="Arial"/>
            <w:bCs/>
          </w:rPr>
          <w:t>.</w:t>
        </w:r>
      </w:ins>
      <w:r w:rsidRPr="00734EEE">
        <w:rPr>
          <w:rFonts w:ascii="Arial" w:hAnsi="Arial"/>
          <w:rPrChange w:id="310" w:author="Sean" w:date="2021-04-26T16:23:00Z">
            <w:rPr/>
          </w:rPrChange>
        </w:rPr>
        <w:t xml:space="preserve"> The surface geology is characterized by fine clays, quaternary and sedimentary sand. The streams have similar elevations (14-6</w:t>
      </w:r>
      <w:r w:rsidR="00291D7C" w:rsidRPr="00734EEE">
        <w:rPr>
          <w:rFonts w:ascii="Arial" w:hAnsi="Arial"/>
          <w:rPrChange w:id="311" w:author="Sean" w:date="2021-04-26T16:23:00Z">
            <w:rPr/>
          </w:rPrChange>
        </w:rPr>
        <w:t>2</w:t>
      </w:r>
      <w:r w:rsidRPr="00734EEE">
        <w:rPr>
          <w:rFonts w:ascii="Arial" w:hAnsi="Arial"/>
          <w:rPrChange w:id="312" w:author="Sean" w:date="2021-04-26T16:23:00Z">
            <w:rPr/>
          </w:rPrChange>
        </w:rPr>
        <w:t xml:space="preserve"> m), substrates (quaternary), and average air temperatures (19.</w:t>
      </w:r>
      <w:r w:rsidR="00291D7C" w:rsidRPr="00734EEE">
        <w:rPr>
          <w:rFonts w:ascii="Arial" w:hAnsi="Arial"/>
          <w:rPrChange w:id="313" w:author="Sean" w:date="2021-04-26T16:23:00Z">
            <w:rPr/>
          </w:rPrChange>
        </w:rPr>
        <w:t>8</w:t>
      </w:r>
      <w:r w:rsidRPr="00734EEE">
        <w:rPr>
          <w:rFonts w:ascii="Arial" w:hAnsi="Arial"/>
          <w:rPrChange w:id="314" w:author="Sean" w:date="2021-04-26T16:23:00Z">
            <w:rPr/>
          </w:rPrChange>
        </w:rPr>
        <w:t>-22.1</w:t>
      </w:r>
      <w:r w:rsidRPr="00734EEE">
        <w:rPr>
          <w:rFonts w:ascii="Cambria Math" w:hAnsi="Cambria Math"/>
          <w:rPrChange w:id="315" w:author="Sean" w:date="2021-04-26T16:23:00Z">
            <w:rPr/>
          </w:rPrChange>
        </w:rPr>
        <w:t>℃</w:t>
      </w:r>
      <w:r w:rsidRPr="00734EEE">
        <w:rPr>
          <w:rFonts w:ascii="Arial" w:hAnsi="Arial"/>
          <w:rPrChange w:id="316" w:author="Sean" w:date="2021-04-26T16:23:00Z">
            <w:rPr/>
          </w:rPrChange>
        </w:rPr>
        <w:t>)</w:t>
      </w:r>
      <w:r w:rsidR="001D0B89">
        <w:rPr>
          <w:rFonts w:ascii="Arial" w:hAnsi="Arial"/>
          <w:rPrChange w:id="317" w:author="Sean" w:date="2021-04-26T16:23:00Z">
            <w:rPr/>
          </w:rPrChange>
        </w:rPr>
        <w:t xml:space="preserve"> </w:t>
      </w:r>
      <w:del w:id="318" w:author="Sean" w:date="2021-04-26T16:23:00Z">
        <w:r w:rsidR="008979DE">
          <w:delText>(Appendix-site)</w:delText>
        </w:r>
        <w:r w:rsidRPr="00E522EE">
          <w:delText>.</w:delText>
        </w:r>
      </w:del>
      <w:ins w:id="319" w:author="Sean" w:date="2021-04-26T16:23:00Z">
        <w:r w:rsidR="001D0B89">
          <w:rPr>
            <w:rFonts w:ascii="Arial" w:hAnsi="Arial" w:cs="Arial"/>
          </w:rPr>
          <w:fldChar w:fldCharType="begin"/>
        </w:r>
        <w:r w:rsidR="001D0B89">
          <w:rPr>
            <w:rFonts w:ascii="Arial" w:hAnsi="Arial" w:cs="Arial"/>
          </w:rPr>
          <w:instrText xml:space="preserve"> ADDIN ZOTERO_ITEM CSL_CITATION {"citationID":"Srg1zkWs","properties":{"formattedCitation":"(Falcone 2011)","plainCitation":"(Falcone 2011)","noteIndex":0},"citationItems":[{"id":19,"uris":["http://zotero.org/users/local/tyq98Km3/items/ARB4XKKI"],"uri":["http://zotero.org/users/local/tyq98Km3/items/ARB4XKKI"],"itemData":{"id":19,"type":"report","event-place":"Reston, Virginia","publisher":"U.S. Geological Survey","publisher-place":"Reston, Virginia","title":"GAGES-II: Geospatial Attributes of Gauges for Evaluating Streamflow","URL":"https://water.usgs.gov/GIS/metadata/usgswrd/XML/gagesII_Sept2011.xml","author":[{"family":"Falcone","given":"J"}],"accessed":{"date-parts":[["2020",8,13]]},"issued":{"date-parts":[["2011"]]}}}],"schema":"https://github.com/citation-style-language/schema/raw/master/csl-citation.json"} </w:instrText>
        </w:r>
        <w:r w:rsidR="001D0B89">
          <w:rPr>
            <w:rFonts w:ascii="Arial" w:hAnsi="Arial" w:cs="Arial"/>
          </w:rPr>
          <w:fldChar w:fldCharType="separate"/>
        </w:r>
        <w:r w:rsidR="001D0B89" w:rsidRPr="001D0B89">
          <w:rPr>
            <w:rFonts w:ascii="Arial" w:hAnsi="Arial" w:cs="Arial"/>
          </w:rPr>
          <w:t>(Falcone 2011)</w:t>
        </w:r>
        <w:r w:rsidR="001D0B89">
          <w:rPr>
            <w:rFonts w:ascii="Arial" w:hAnsi="Arial" w:cs="Arial"/>
          </w:rPr>
          <w:fldChar w:fldCharType="end"/>
        </w:r>
        <w:r w:rsidRPr="00734EEE">
          <w:rPr>
            <w:rFonts w:ascii="Arial" w:hAnsi="Arial" w:cs="Arial"/>
          </w:rPr>
          <w:t>.</w:t>
        </w:r>
      </w:ins>
      <w:r w:rsidRPr="00734EEE">
        <w:rPr>
          <w:rFonts w:ascii="Arial" w:hAnsi="Arial"/>
          <w:rPrChange w:id="320" w:author="Sean" w:date="2021-04-26T16:23:00Z">
            <w:rPr/>
          </w:rPrChange>
        </w:rPr>
        <w:t xml:space="preserve"> </w:t>
      </w:r>
      <w:r w:rsidR="005A5FC6" w:rsidRPr="00734EEE">
        <w:rPr>
          <w:rFonts w:ascii="Arial" w:hAnsi="Arial"/>
          <w:rPrChange w:id="321" w:author="Sean" w:date="2021-04-26T16:23:00Z">
            <w:rPr/>
          </w:rPrChange>
        </w:rPr>
        <w:t>Sampling was conducted by students and faculty at Texas A&amp;M (Corpus Christi) under permit SPR-0716-170, granted by Texas Parks and Wildlife Department.</w:t>
      </w:r>
    </w:p>
    <w:p w14:paraId="7F3B3B2F" w14:textId="77777777" w:rsidR="00A870E1" w:rsidRPr="00734EEE" w:rsidRDefault="00A870E1" w:rsidP="008E71DD">
      <w:pPr>
        <w:spacing w:line="240" w:lineRule="auto"/>
        <w:contextualSpacing/>
        <w:rPr>
          <w:rFonts w:ascii="Arial" w:hAnsi="Arial"/>
          <w:rPrChange w:id="322" w:author="Sean" w:date="2021-04-26T16:23:00Z">
            <w:rPr/>
          </w:rPrChange>
        </w:rPr>
      </w:pPr>
    </w:p>
    <w:p w14:paraId="367DE665" w14:textId="77777777" w:rsidR="007A3C8C" w:rsidRPr="00A5012F" w:rsidRDefault="007A3C8C" w:rsidP="00956D08">
      <w:pPr>
        <w:spacing w:line="240" w:lineRule="auto"/>
        <w:contextualSpacing/>
        <w:rPr>
          <w:del w:id="323" w:author="Sean" w:date="2021-04-26T16:23:00Z"/>
        </w:rPr>
      </w:pPr>
      <w:del w:id="324" w:author="Sean" w:date="2021-04-26T16:23:00Z">
        <w:r w:rsidRPr="00E522EE">
          <w:rPr>
            <w:i/>
            <w:iCs/>
          </w:rPr>
          <w:delText>Biological Sampling</w:delText>
        </w:r>
        <w:r w:rsidRPr="00E522EE">
          <w:rPr>
            <w:b/>
            <w:bCs/>
          </w:rPr>
          <w:delText xml:space="preserve">: </w:delText>
        </w:r>
        <w:r w:rsidR="00A75934" w:rsidRPr="00E522EE">
          <w:delText xml:space="preserve">Fish communities were sampled using a Smith-Root LR-24 Backpack in a single pass survey of a 100-meter reach </w:delText>
        </w:r>
        <w:r w:rsidR="00A75934" w:rsidRPr="00E522EE">
          <w:fldChar w:fldCharType="begin"/>
        </w:r>
        <w:r w:rsidR="00587510">
          <w:delInstrText xml:space="preserve"> ADDIN EN.CITE &lt;EndNote&gt;&lt;Cite&gt;&lt;Author&gt;Lamberti&lt;/Author&gt;&lt;Year&gt;2007&lt;/Year&gt;&lt;RecNum&gt;73&lt;/RecNum&gt;&lt;DisplayText&gt;(Lamberti 2007)&lt;/DisplayText&gt;&lt;record&gt;&lt;rec-number&gt;73&lt;/rec-number&gt;&lt;foreign-keys&gt;&lt;key app="EN" db-id="psz5tzvegvfzxvewravxdtp5xdsswfzfxrww" timestamp="0"&gt;73&lt;/key&gt;&lt;/foreign-keys&gt;&lt;ref-type name="Book"&gt;6&lt;/ref-type&gt;&lt;contributors&gt;&lt;authors&gt;&lt;author&gt;Hauer &amp;amp; Lamberti &lt;/author&gt;&lt;/authors&gt;&lt;secondary-authors&gt;&lt;author&gt;Richford, Andrew&lt;/author&gt;&lt;/secondary-authors&gt;&lt;/contributors&gt;&lt;titles&gt;&lt;title&gt;Methods in Stream Ecology&lt;/title&gt;&lt;/titles&gt;&lt;pages&gt;895&lt;/pages&gt;&lt;dates&gt;&lt;year&gt;2007&lt;/year&gt;&lt;/dates&gt;&lt;publisher&gt;Elsevier Inc&lt;/publisher&gt;&lt;urls&gt;&lt;/urls&gt;&lt;/record&gt;&lt;/Cite&gt;&lt;/EndNote&gt;</w:delInstrText>
        </w:r>
        <w:r w:rsidR="00A75934" w:rsidRPr="00E522EE">
          <w:fldChar w:fldCharType="separate"/>
        </w:r>
        <w:r w:rsidR="00A75934" w:rsidRPr="00E522EE">
          <w:rPr>
            <w:noProof/>
          </w:rPr>
          <w:delText>(Lamberti 2007)</w:delText>
        </w:r>
        <w:r w:rsidR="00A75934" w:rsidRPr="00E522EE">
          <w:fldChar w:fldCharType="end"/>
        </w:r>
        <w:r w:rsidR="00A75934" w:rsidRPr="00E522EE">
          <w:delText>.</w:delText>
        </w:r>
        <w:r w:rsidR="00A75934">
          <w:delText xml:space="preserve"> The reach length was approximately 25 times the average stream width (4.1m), in accordance with EPA rapid bioassessment protocols </w:delText>
        </w:r>
        <w:r w:rsidR="00A75934">
          <w:fldChar w:fldCharType="begin"/>
        </w:r>
        <w:r w:rsidR="00A75934">
          <w:delInstrText xml:space="preserve"> ADDIN EN.CITE &lt;EndNote&gt;&lt;Cite&gt;&lt;Author&gt;Barbour&lt;/Author&gt;&lt;Year&gt;1999&lt;/Year&gt;&lt;RecNum&gt;241&lt;/RecNum&gt;&lt;DisplayText&gt;(Barbour, Gerritsen et al. 1999)&lt;/DisplayText&gt;&lt;record&gt;&lt;rec-number&gt;241&lt;/rec-number&gt;&lt;foreign-keys&gt;&lt;key app="EN" db-id="2vpe59ztqs2zeoe9venp5d0hz0rzssfwf9tx" timestamp="1590163896"&gt;241&lt;/key&gt;&lt;/foreign-keys&gt;&lt;ref-type name="Report"&gt;27&lt;/ref-type&gt;&lt;contributors&gt;&lt;authors&gt;&lt;author&gt;Barbour, M.T.&lt;/author&gt;&lt;author&gt;J. Gerritsen&lt;/author&gt;&lt;author&gt;B.D. Snyder, J.B. Stribling&lt;/author&gt;&lt;/authors&gt;&lt;/contributors&gt;&lt;titles&gt;&lt;title&gt;Rapid Bioassessment Protocols for Use in Streams and Wadeable Rivers: Periphyton, Benthic Macroinvertebrates and Fish, Second Edition&lt;/title&gt;&lt;/titles&gt;&lt;number&gt;EPA 841-B-99-002&lt;/number&gt;&lt;dates&gt;&lt;year&gt;1999&lt;/year&gt;&lt;/dates&gt;&lt;pub-location&gt;Washington, D.C.&lt;/pub-location&gt;&lt;publisher&gt;U.S. Environmental Protection Agency; Office of Water&lt;/publisher&gt;&lt;urls&gt;&lt;/urls&gt;&lt;/record&gt;&lt;/Cite&gt;&lt;/EndNote&gt;</w:delInstrText>
        </w:r>
        <w:r w:rsidR="00A75934">
          <w:fldChar w:fldCharType="separate"/>
        </w:r>
        <w:r w:rsidR="00A75934">
          <w:rPr>
            <w:noProof/>
          </w:rPr>
          <w:delText>(Barbour, Gerritsen et al. 1999)</w:delText>
        </w:r>
        <w:r w:rsidR="00A75934">
          <w:fldChar w:fldCharType="end"/>
        </w:r>
        <w:r w:rsidR="00A75934">
          <w:delText>.</w:delText>
        </w:r>
        <w:r w:rsidR="00CA6CBF">
          <w:delText xml:space="preserve"> </w:delText>
        </w:r>
        <w:r w:rsidR="00A75934">
          <w:delText xml:space="preserve">Study sites are characterized by low variation in geomorphology and overall habitat heterogeneity resulting in high success in assessing community composition over a shorter distance. </w:delText>
        </w:r>
        <w:r w:rsidR="00A75934" w:rsidRPr="00E522EE">
          <w:delText xml:space="preserve">Fish species </w:delText>
        </w:r>
        <w:r w:rsidR="00A75934">
          <w:delText>were</w:delText>
        </w:r>
        <w:r w:rsidR="00A75934" w:rsidRPr="00E522EE">
          <w:delText xml:space="preserve"> field identified to species using a field guide </w:delText>
        </w:r>
        <w:r w:rsidR="00A75934" w:rsidRPr="00E522EE">
          <w:fldChar w:fldCharType="begin"/>
        </w:r>
        <w:r w:rsidR="00587510">
          <w:delInstrText xml:space="preserve"> ADDIN EN.CITE &lt;EndNote&gt;&lt;Cite&gt;&lt;Author&gt;Thomas C&lt;/Author&gt;&lt;Year&gt;2007&lt;/Year&gt;&lt;RecNum&gt;154&lt;/RecNum&gt;&lt;DisplayText&gt;(Thomas C 2007)&lt;/DisplayText&gt;&lt;record&gt;&lt;rec-number&gt;154&lt;/rec-number&gt;&lt;foreign-keys&gt;&lt;key app="EN" db-id="psz5tzvegvfzxvewravxdtp5xdsswfzfxrww" timestamp="0"&gt;154&lt;/key&gt;&lt;/foreign-keys&gt;&lt;ref-type name="Book"&gt;6&lt;/ref-type&gt;&lt;contributors&gt;&lt;authors&gt;&lt;author&gt;Thomas C, Bonner TH, Whiteside BG&lt;/author&gt;&lt;/authors&gt;&lt;/contributors&gt;&lt;titles&gt;&lt;title&gt;A Field Guide: Freshwater Fishes of Texas&lt;/title&gt;&lt;secondary-title&gt;River Books, Sponsored by The Meadows Center for Water and the Environment, Texas State University&lt;/secondary-title&gt;&lt;/titles&gt;&lt;dates&gt;&lt;year&gt;2007&lt;/year&gt;&lt;/dates&gt;&lt;pub-location&gt;College Station, Texas&lt;/pub-location&gt;&lt;publisher&gt;Texas A&amp;amp;M University Press&lt;/publisher&gt;&lt;urls&gt;&lt;/urls&gt;&lt;/record&gt;&lt;/Cite&gt;&lt;/EndNote&gt;</w:delInstrText>
        </w:r>
        <w:r w:rsidR="00A75934" w:rsidRPr="00E522EE">
          <w:fldChar w:fldCharType="separate"/>
        </w:r>
        <w:r w:rsidR="00A75934" w:rsidRPr="00E522EE">
          <w:rPr>
            <w:noProof/>
          </w:rPr>
          <w:delText>(Thomas C 2007)</w:delText>
        </w:r>
        <w:r w:rsidR="00A75934" w:rsidRPr="00E522EE">
          <w:fldChar w:fldCharType="end"/>
        </w:r>
        <w:r w:rsidR="00A75934" w:rsidRPr="00E522EE">
          <w:delText xml:space="preserve"> and photographed. Several specimens of each species were euthanized using tricaine mesylate (MS-222) and stored in &gt;70% denatured ethanol as voucher specimens for lab confirmation of species identification.</w:delText>
        </w:r>
        <w:r w:rsidR="00CA6CBF">
          <w:delText xml:space="preserve"> </w:delText>
        </w:r>
        <w:r w:rsidR="00A75934" w:rsidRPr="00E522EE">
          <w:delText xml:space="preserve">Fish Voucher specimens were identified using the Texas Academy of Science dichotomous key </w:delText>
        </w:r>
        <w:r w:rsidR="00A75934" w:rsidRPr="00E522EE">
          <w:fldChar w:fldCharType="begin"/>
        </w:r>
        <w:r w:rsidR="00587510">
          <w:delInstrText xml:space="preserve"> ADDIN EN.CITE &lt;EndNote&gt;&lt;Cite&gt;&lt;Author&gt;Hubbs&lt;/Author&gt;&lt;Year&gt;2008&lt;/Year&gt;&lt;RecNum&gt;72&lt;/RecNum&gt;&lt;DisplayText&gt;(Hubbs 2008)&lt;/DisplayText&gt;&lt;record&gt;&lt;rec-number&gt;72&lt;/rec-number&gt;&lt;foreign-keys&gt;&lt;key app="EN" db-id="psz5tzvegvfzxvewravxdtp5xdsswfzfxrww" timestamp="0"&gt;72&lt;/key&gt;&lt;/foreign-keys&gt;&lt;ref-type name="Generic"&gt;13&lt;/ref-type&gt;&lt;contributors&gt;&lt;authors&gt;&lt;author&gt;Hubbs, C.&lt;/author&gt;&lt;/authors&gt;&lt;secondary-authors&gt;&lt;author&gt; R.J. Edwards and G.P. Garrett&lt;/author&gt;&lt;/secondary-authors&gt;&lt;/contributors&gt;&lt;titles&gt;&lt;title&gt;An Annotated Checklist of the Freshwater Fishes of Texas, with Keys to Identification of Species&lt;/title&gt;&lt;/titles&gt;&lt;edition&gt;2nd Edition&lt;/edition&gt;&lt;dates&gt;&lt;year&gt;2008&lt;/year&gt;&lt;/dates&gt;&lt;publisher&gt;Texas Academy of Science&lt;/publisher&gt;&lt;urls&gt;&lt;/urls&gt;&lt;/record&gt;&lt;/Cite&gt;&lt;/EndNote&gt;</w:delInstrText>
        </w:r>
        <w:r w:rsidR="00A75934" w:rsidRPr="00E522EE">
          <w:fldChar w:fldCharType="separate"/>
        </w:r>
        <w:r w:rsidR="00A75934" w:rsidRPr="00E522EE">
          <w:rPr>
            <w:noProof/>
          </w:rPr>
          <w:delText>(Hubbs 2008)</w:delText>
        </w:r>
        <w:r w:rsidR="00A75934" w:rsidRPr="00E522EE">
          <w:fldChar w:fldCharType="end"/>
        </w:r>
        <w:r w:rsidR="00A75934" w:rsidRPr="00E522EE">
          <w:delText xml:space="preserve"> and cross referenced with field identifications.</w:delText>
        </w:r>
        <w:r w:rsidR="005A5FC6">
          <w:delText xml:space="preserve"> Vertebrate sampling was permitted by the Institutional Animal Care and Use Committee, Texas A&amp;M University Corpus Christi (AUP# 05-17).</w:delText>
        </w:r>
      </w:del>
    </w:p>
    <w:p w14:paraId="50D5F241" w14:textId="16FC7315" w:rsidR="007A3C8C" w:rsidRPr="00734EEE" w:rsidRDefault="00A37DDC" w:rsidP="008E71DD">
      <w:pPr>
        <w:spacing w:line="240" w:lineRule="auto"/>
        <w:contextualSpacing/>
        <w:rPr>
          <w:ins w:id="325" w:author="Sean" w:date="2021-04-26T16:23:00Z"/>
          <w:rFonts w:ascii="Arial" w:hAnsi="Arial" w:cs="Arial"/>
        </w:rPr>
      </w:pPr>
      <w:del w:id="326" w:author="Sean" w:date="2021-04-26T16:23:00Z">
        <w:r>
          <w:delText>I</w:delText>
        </w:r>
        <w:r w:rsidR="007A3C8C" w:rsidRPr="00E522EE">
          <w:delText xml:space="preserve">nvertebrates were collected using a </w:delText>
        </w:r>
        <w:r w:rsidR="00E83949">
          <w:delText xml:space="preserve">0.305m wide </w:delText>
        </w:r>
        <w:r w:rsidR="007A3C8C" w:rsidRPr="00E522EE">
          <w:delText>D-frame net equipped with 500-</w:delText>
        </w:r>
        <w:r w:rsidR="00E83949">
          <w:delText>µm</w:delText>
        </w:r>
        <w:r w:rsidR="007A3C8C" w:rsidRPr="00E522EE">
          <w:delText xml:space="preserve"> mesh.</w:delText>
        </w:r>
        <w:r w:rsidR="00CA6CBF">
          <w:delText xml:space="preserve"> </w:delText>
        </w:r>
        <w:r w:rsidR="007A3C8C" w:rsidRPr="00E522EE">
          <w:delText xml:space="preserve"> </w:delText>
        </w:r>
      </w:del>
      <w:ins w:id="327" w:author="Sean" w:date="2021-04-26T16:23:00Z">
        <w:r w:rsidR="007A3C8C" w:rsidRPr="00734EEE">
          <w:rPr>
            <w:rFonts w:ascii="Arial" w:hAnsi="Arial" w:cs="Arial"/>
            <w:i/>
            <w:iCs/>
          </w:rPr>
          <w:t>Biological Sampling</w:t>
        </w:r>
        <w:r w:rsidR="007A3C8C" w:rsidRPr="00734EEE">
          <w:rPr>
            <w:rFonts w:ascii="Arial" w:hAnsi="Arial" w:cs="Arial"/>
            <w:b/>
            <w:bCs/>
          </w:rPr>
          <w:t xml:space="preserve">: </w:t>
        </w:r>
        <w:r w:rsidR="00A75934" w:rsidRPr="00734EEE">
          <w:rPr>
            <w:rFonts w:ascii="Arial" w:hAnsi="Arial" w:cs="Arial"/>
          </w:rPr>
          <w:t xml:space="preserve">Fish communities were sampled using a Smith-Root LR-24 Backpack in a single pass survey </w:t>
        </w:r>
        <w:r w:rsidR="00266911">
          <w:rPr>
            <w:rFonts w:ascii="Arial" w:hAnsi="Arial" w:cs="Arial"/>
          </w:rPr>
          <w:fldChar w:fldCharType="begin"/>
        </w:r>
        <w:r w:rsidR="00266911">
          <w:rPr>
            <w:rFonts w:ascii="Arial" w:hAnsi="Arial" w:cs="Arial"/>
          </w:rPr>
          <w:instrText xml:space="preserve"> ADDIN ZOTERO_ITEM CSL_CITATION {"citationID":"iczoA3Ce","properties":{"formattedCitation":"(Lamberti 2017)","plainCitation":"(Lamberti 2017)","noteIndex":0},"citationItems":[{"id":38,"uris":["http://zotero.org/users/local/tyq98Km3/items/E7GUA6B4"],"uri":["http://zotero.org/users/local/tyq98Km3/items/E7GUA6B4"],"itemData":{"id":38,"type":"book","edition":"3rd Edition","publisher":"Elsevier","title":"Methods in Stream Ecology | ScienceDirect","URL":"https://www.sciencedirect.com/book/9780128130476/methods-in-stream-ecology","editor":[{"family":"Lamberti","given":"Hauer"}],"accessed":{"date-parts":[["2020",8,13]]},"issued":{"date-parts":[["2017"]]}}}],"schema":"https://github.com/citation-style-language/schema/raw/master/csl-citation.json"} </w:instrText>
        </w:r>
        <w:r w:rsidR="00266911">
          <w:rPr>
            <w:rFonts w:ascii="Arial" w:hAnsi="Arial" w:cs="Arial"/>
          </w:rPr>
          <w:fldChar w:fldCharType="separate"/>
        </w:r>
        <w:r w:rsidR="00266911" w:rsidRPr="00266911">
          <w:rPr>
            <w:rFonts w:ascii="Arial" w:hAnsi="Arial" w:cs="Arial"/>
          </w:rPr>
          <w:t>(Lamberti 2017)</w:t>
        </w:r>
        <w:r w:rsidR="00266911">
          <w:rPr>
            <w:rFonts w:ascii="Arial" w:hAnsi="Arial" w:cs="Arial"/>
          </w:rPr>
          <w:fldChar w:fldCharType="end"/>
        </w:r>
        <w:r w:rsidR="00A75934" w:rsidRPr="00734EEE">
          <w:rPr>
            <w:rFonts w:ascii="Arial" w:hAnsi="Arial" w:cs="Arial"/>
          </w:rPr>
          <w:t xml:space="preserve">. </w:t>
        </w:r>
        <w:bookmarkStart w:id="328" w:name="_Hlk67656444"/>
        <w:r w:rsidR="00847BF1">
          <w:rPr>
            <w:rFonts w:ascii="Arial" w:hAnsi="Arial" w:cs="Arial"/>
          </w:rPr>
          <w:t>Each</w:t>
        </w:r>
        <w:r w:rsidR="00A75934" w:rsidRPr="00734EEE">
          <w:rPr>
            <w:rFonts w:ascii="Arial" w:hAnsi="Arial" w:cs="Arial"/>
          </w:rPr>
          <w:t xml:space="preserve"> reach length was 25 times the average stream width,</w:t>
        </w:r>
        <w:bookmarkEnd w:id="328"/>
        <w:r w:rsidR="00A75934" w:rsidRPr="00734EEE">
          <w:rPr>
            <w:rFonts w:ascii="Arial" w:hAnsi="Arial" w:cs="Arial"/>
          </w:rPr>
          <w:t xml:space="preserve"> in accordance with EPA rapid bioassessment protocols</w:t>
        </w:r>
        <w:r w:rsidR="00266911">
          <w:rPr>
            <w:rFonts w:ascii="Arial" w:hAnsi="Arial" w:cs="Arial"/>
          </w:rPr>
          <w:t xml:space="preserve"> </w:t>
        </w:r>
        <w:r w:rsidR="00266911" w:rsidRPr="00266911">
          <w:rPr>
            <w:rFonts w:ascii="Arial" w:hAnsi="Arial" w:cs="Arial"/>
          </w:rPr>
          <w:t>(US EPA 2019)</w:t>
        </w:r>
        <w:r w:rsidR="00A75934" w:rsidRPr="00734EEE">
          <w:rPr>
            <w:rFonts w:ascii="Arial" w:hAnsi="Arial" w:cs="Arial"/>
          </w:rPr>
          <w:t>.</w:t>
        </w:r>
        <w:r w:rsidR="00CA6CBF" w:rsidRPr="00734EEE">
          <w:rPr>
            <w:rFonts w:ascii="Arial" w:hAnsi="Arial" w:cs="Arial"/>
          </w:rPr>
          <w:t xml:space="preserve"> </w:t>
        </w:r>
        <w:r w:rsidR="00A75934" w:rsidRPr="00734EEE">
          <w:rPr>
            <w:rFonts w:ascii="Arial" w:hAnsi="Arial" w:cs="Arial"/>
          </w:rPr>
          <w:t>Fish species were field identified to species using a field guide</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{"citationID":"FJE2Bov6","properties":{"formattedCitation":"(Thomas et al. 2007)","plainCitation":"(Thomas et al. 2007)","noteIndex":0},"citationItems":[{"id":65,"uris":["http://zotero.org/users/local/tyq98Km3/items/NVGCYQ6F"],"uri":["http://zotero.org/users/local/tyq98Km3/items/NVGCYQ6F"],"itemData":{"id":65,"type":"article-journal","abstract":"Containing habitat information, physical descriptions, photographs, and range maps for more than 150 species of freshwater fishes that can be found in Texas, this field guide is an indispensable reference and research tool for ichthyologists, professional fisheries biologists, amateur naturalists, and anglers alike. The introductory section offers an illustrated guide to the common counts and measurements used for fish identification; a brief explanation of fish phylogeny; and a scientific key to help identify the fish families in Texas. The book includes species accounts of native and introduced fishes found in the freshwaters of Texas. Each account covers the physical characteristics, habitat, and distribution of the fish, with additional comments of interest or importance to its life history and conservation status. With the largest collection to date of color photographs, including various color phases (breeding and non-breeding colors), the book also includes range maps within the species accounts. The closing pages of the book feature a glossary and reference section. In a time when the state's water resources are beset by issues growing in both number and complexity, this book provides information for professionals and policy makers. It also contributes to the natural history education of the public.","container-title":"Freshwater Fishes of Texas: A Field Guide","journalAbbreviation":"Freshwater Fishes of Texas: A Field Guide","page":"1-202","source":"ResearchGate","title":"Freshwater fishes of texas: A field guide","title-short":"Freshwater fishes of texas","author":[{"family":"Thomas","given":"C."},{"family":"Bonner","given":"Timothy"},{"family":"Whiteside","given":"B.G."},{"family":"Gelwick","given":"F."}],"issued":{"date-parts":[["2007",1,1]]}}}],"schema":"https://github.com/citation-style-language/schema/raw/master/csl-citation.json"} </w:instrText>
        </w:r>
        <w:r w:rsidR="00266911">
          <w:rPr>
            <w:rFonts w:ascii="Arial" w:hAnsi="Arial" w:cs="Arial"/>
          </w:rPr>
          <w:fldChar w:fldCharType="separate"/>
        </w:r>
        <w:r w:rsidR="00266911" w:rsidRPr="00266911">
          <w:rPr>
            <w:rFonts w:ascii="Arial" w:hAnsi="Arial" w:cs="Arial"/>
          </w:rPr>
          <w:t xml:space="preserve">(Thomas </w:t>
        </w:r>
        <w:r w:rsidR="0089055C" w:rsidRPr="0089055C">
          <w:rPr>
            <w:rFonts w:ascii="Arial" w:hAnsi="Arial" w:cs="Arial"/>
            <w:i/>
            <w:iCs/>
          </w:rPr>
          <w:t>et al</w:t>
        </w:r>
        <w:r w:rsidR="00266911" w:rsidRPr="00266911">
          <w:rPr>
            <w:rFonts w:ascii="Arial" w:hAnsi="Arial" w:cs="Arial"/>
          </w:rPr>
          <w:t>. 2007)</w:t>
        </w:r>
        <w:r w:rsidR="00266911">
          <w:rPr>
            <w:rFonts w:ascii="Arial" w:hAnsi="Arial" w:cs="Arial"/>
          </w:rPr>
          <w:fldChar w:fldCharType="end"/>
        </w:r>
        <w:r w:rsidR="00A75934" w:rsidRPr="00734EEE">
          <w:rPr>
            <w:rFonts w:ascii="Arial" w:hAnsi="Arial" w:cs="Arial"/>
          </w:rPr>
          <w:t xml:space="preserve"> and photographed. Several specimens of each species were euthanized using tricaine mesylate (MS-222) and stored in &gt;70% denatured ethanol as voucher specimens for lab confirmation of species identification.</w:t>
        </w:r>
        <w:r w:rsidR="00CA6CBF" w:rsidRPr="00734EEE">
          <w:rPr>
            <w:rFonts w:ascii="Arial" w:hAnsi="Arial" w:cs="Arial"/>
          </w:rPr>
          <w:t xml:space="preserve"> </w:t>
        </w:r>
        <w:r w:rsidR="00A75934" w:rsidRPr="00734EEE">
          <w:rPr>
            <w:rFonts w:ascii="Arial" w:hAnsi="Arial" w:cs="Arial"/>
          </w:rPr>
          <w:t>Fish Voucher specimens were identified using the Texas Academy of Science dichotomous key</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{"citationID":"KoMhn0qx","properties":{"formattedCitation":"(Hubbs, Edwards, and Garrett 2008)","plainCitation":"(Hubbs, Edwards, and Garrett 2008)","noteIndex":0},"citationItems":[{"id":30,"uris":["http://zotero.org/users/local/tyq98Km3/items/DZZFKVG8"],"uri":["http://zotero.org/users/local/tyq98Km3/items/DZZFKVG8"],"itemData":{"id":30,"type":"article-journal","abstract":"Forty-nine families and 268 species of fishes are known to inhabit the freshwaters of Texas. We report on the distribution and status of these fishes and provide a key to their identification. Of the native fishes originally found in Texas, five taxa, Cyprinella lutrensis blairi (Maravillas red shiner), Notropis orca (phantom shiner), N. simus simus (Rio Grande bluntnose shiner), Gambusia amistadensis (Amistad gambusia) and G. georgei (San Marcos gambusia) are apparently extinct, and four, Hybognathus amarus (Rio Grande silvery minnow), Notropis simus pecosensis (Pecos bluntnose shiner), Oncorhynchus clarki virginalis (Rio Grande cutthroat trout) and Gambusia senilis (blotched gambusia) appear to be extirpated from the state. Over 40 percent of the remaining primary freshwater species are of conservation concern and in some need of protection.","language":"eng","note":"Accepted: 2009-06-26T17:57:24Z\npublisher: Texas Academy of Science","source":"repositories.lib.utexas.edu","title":"An Annotated Checklist of the Freshwater Fishes of Texas, with Keys to Identification of Species, 2nd Edition","URL":"https://repositories.lib.utexas.edu/handle/2152/6290","author":[{"family":"Hubbs","given":"Clark"},{"family":"Edwards","given":"Robert J."},{"family":"Garrett","given":"Gary P."}],"accessed":{"date-parts":[["2020",8,13]]},"issued":{"date-parts":[["2008",7]]}}}],"schema":"https://github.com/citation-style-language/schema/raw/master/csl-citation.json"} </w:instrText>
        </w:r>
        <w:r w:rsidR="00266911">
          <w:rPr>
            <w:rFonts w:ascii="Arial" w:hAnsi="Arial" w:cs="Arial"/>
          </w:rPr>
          <w:fldChar w:fldCharType="separate"/>
        </w:r>
        <w:r w:rsidR="00266911" w:rsidRPr="00266911">
          <w:rPr>
            <w:rFonts w:ascii="Arial" w:hAnsi="Arial" w:cs="Arial"/>
          </w:rPr>
          <w:t>(Hubbs, Edwards, and Garrett 2008)</w:t>
        </w:r>
        <w:r w:rsidR="00266911">
          <w:rPr>
            <w:rFonts w:ascii="Arial" w:hAnsi="Arial" w:cs="Arial"/>
          </w:rPr>
          <w:fldChar w:fldCharType="end"/>
        </w:r>
        <w:r w:rsidR="00A75934" w:rsidRPr="00734EEE">
          <w:rPr>
            <w:rFonts w:ascii="Arial" w:hAnsi="Arial" w:cs="Arial"/>
          </w:rPr>
          <w:t xml:space="preserve"> and cross referenced with field identifications.</w:t>
        </w:r>
        <w:r w:rsidR="005A5FC6" w:rsidRPr="00734EEE">
          <w:rPr>
            <w:rFonts w:ascii="Arial" w:hAnsi="Arial" w:cs="Arial"/>
          </w:rPr>
          <w:t xml:space="preserve"> Vertebrate sampling was permitted by the Institutional Animal Care and Use Committee, Texas A&amp;M University Corpus Christi (AUP# 05-17).</w:t>
        </w:r>
      </w:ins>
    </w:p>
    <w:p w14:paraId="3ABB78B0" w14:textId="77541F2E" w:rsidR="007A3C8C" w:rsidRPr="00734EEE" w:rsidRDefault="00A37DDC" w:rsidP="008E71DD">
      <w:pPr>
        <w:spacing w:line="240" w:lineRule="auto"/>
        <w:ind w:firstLine="720"/>
        <w:contextualSpacing/>
        <w:rPr>
          <w:rFonts w:ascii="Arial" w:hAnsi="Arial"/>
          <w:rPrChange w:id="329" w:author="Sean" w:date="2021-04-26T16:23:00Z">
            <w:rPr/>
          </w:rPrChange>
        </w:rPr>
      </w:pPr>
      <w:ins w:id="330" w:author="Sean" w:date="2021-04-26T16:23:00Z">
        <w:r w:rsidRPr="00734EEE">
          <w:rPr>
            <w:rFonts w:ascii="Arial" w:hAnsi="Arial" w:cs="Arial"/>
          </w:rPr>
          <w:t>I</w:t>
        </w:r>
        <w:r w:rsidR="007A3C8C" w:rsidRPr="00734EEE">
          <w:rPr>
            <w:rFonts w:ascii="Arial" w:hAnsi="Arial" w:cs="Arial"/>
          </w:rPr>
          <w:t xml:space="preserve">nvertebrates were collected using a </w:t>
        </w:r>
        <w:r w:rsidR="00E83949" w:rsidRPr="00734EEE">
          <w:rPr>
            <w:rFonts w:ascii="Arial" w:hAnsi="Arial" w:cs="Arial"/>
          </w:rPr>
          <w:t xml:space="preserve">0.305m wide </w:t>
        </w:r>
        <w:r w:rsidR="007A3C8C" w:rsidRPr="00734EEE">
          <w:rPr>
            <w:rFonts w:ascii="Arial" w:hAnsi="Arial" w:cs="Arial"/>
          </w:rPr>
          <w:t>D-frame net equipped with 500-</w:t>
        </w:r>
        <w:r w:rsidR="00E83949" w:rsidRPr="00734EEE">
          <w:rPr>
            <w:rFonts w:ascii="Arial" w:hAnsi="Arial" w:cs="Arial"/>
          </w:rPr>
          <w:t>µm</w:t>
        </w:r>
        <w:r w:rsidR="007A3C8C" w:rsidRPr="00734EEE">
          <w:rPr>
            <w:rFonts w:ascii="Arial" w:hAnsi="Arial" w:cs="Arial"/>
          </w:rPr>
          <w:t xml:space="preserve"> mesh.</w:t>
        </w:r>
        <w:r w:rsidR="00E7007F">
          <w:rPr>
            <w:rFonts w:ascii="Arial" w:hAnsi="Arial" w:cs="Arial"/>
          </w:rPr>
          <w:t xml:space="preserve"> </w:t>
        </w:r>
      </w:ins>
      <w:r w:rsidR="00E83949" w:rsidRPr="00734EEE">
        <w:rPr>
          <w:rFonts w:ascii="Arial" w:hAnsi="Arial"/>
          <w:rPrChange w:id="331" w:author="Sean" w:date="2021-04-26T16:23:00Z">
            <w:rPr/>
          </w:rPrChange>
        </w:rPr>
        <w:t xml:space="preserve">Twenty </w:t>
      </w:r>
      <w:r w:rsidR="000E40E5" w:rsidRPr="00734EEE">
        <w:rPr>
          <w:rFonts w:ascii="Arial" w:hAnsi="Arial"/>
          <w:rPrChange w:id="332" w:author="Sean" w:date="2021-04-26T16:23:00Z">
            <w:rPr/>
          </w:rPrChange>
        </w:rPr>
        <w:t>0.093 m</w:t>
      </w:r>
      <w:r w:rsidR="000E40E5" w:rsidRPr="00734EEE">
        <w:rPr>
          <w:rFonts w:ascii="Arial" w:hAnsi="Arial"/>
          <w:vertAlign w:val="superscript"/>
          <w:rPrChange w:id="333" w:author="Sean" w:date="2021-04-26T16:23:00Z">
            <w:rPr>
              <w:vertAlign w:val="superscript"/>
            </w:rPr>
          </w:rPrChange>
        </w:rPr>
        <w:t>2</w:t>
      </w:r>
      <w:r w:rsidR="000E40E5" w:rsidRPr="00734EEE">
        <w:rPr>
          <w:rFonts w:ascii="Arial" w:hAnsi="Arial"/>
          <w:rPrChange w:id="334" w:author="Sean" w:date="2021-04-26T16:23:00Z">
            <w:rPr/>
          </w:rPrChange>
        </w:rPr>
        <w:t xml:space="preserve"> </w:t>
      </w:r>
      <w:r w:rsidR="00E83949" w:rsidRPr="00734EEE">
        <w:rPr>
          <w:rFonts w:ascii="Arial" w:hAnsi="Arial"/>
          <w:rPrChange w:id="335" w:author="Sean" w:date="2021-04-26T16:23:00Z">
            <w:rPr/>
          </w:rPrChange>
        </w:rPr>
        <w:t xml:space="preserve">samples </w:t>
      </w:r>
      <w:r w:rsidR="000E40E5" w:rsidRPr="00734EEE">
        <w:rPr>
          <w:rFonts w:ascii="Arial" w:hAnsi="Arial"/>
          <w:rPrChange w:id="336" w:author="Sean" w:date="2021-04-26T16:23:00Z">
            <w:rPr/>
          </w:rPrChange>
        </w:rPr>
        <w:t>were collected via a combination of kick and sweep</w:t>
      </w:r>
      <w:ins w:id="337" w:author="Sean" w:date="2021-04-26T16:23:00Z">
        <w:r w:rsidR="000E40E5" w:rsidRPr="00734EEE">
          <w:rPr>
            <w:rFonts w:ascii="Arial" w:hAnsi="Arial" w:cs="Arial"/>
          </w:rPr>
          <w:t xml:space="preserve"> </w:t>
        </w:r>
        <w:r w:rsidR="0038625B">
          <w:rPr>
            <w:rFonts w:ascii="Arial" w:hAnsi="Arial" w:cs="Arial"/>
          </w:rPr>
          <w:t>(15 s duration)</w:t>
        </w:r>
      </w:ins>
      <w:r w:rsidR="0038625B">
        <w:rPr>
          <w:rFonts w:ascii="Arial" w:hAnsi="Arial"/>
          <w:rPrChange w:id="338" w:author="Sean" w:date="2021-04-26T16:23:00Z">
            <w:rPr/>
          </w:rPrChange>
        </w:rPr>
        <w:t xml:space="preserve"> </w:t>
      </w:r>
      <w:r w:rsidR="000E40E5" w:rsidRPr="00734EEE">
        <w:rPr>
          <w:rFonts w:ascii="Arial" w:hAnsi="Arial"/>
          <w:rPrChange w:id="339" w:author="Sean" w:date="2021-04-26T16:23:00Z">
            <w:rPr/>
          </w:rPrChange>
        </w:rPr>
        <w:t xml:space="preserve">sampling </w:t>
      </w:r>
      <w:r w:rsidR="002926B9" w:rsidRPr="00734EEE">
        <w:rPr>
          <w:rFonts w:ascii="Arial" w:hAnsi="Arial"/>
          <w:rPrChange w:id="340" w:author="Sean" w:date="2021-04-26T16:23:00Z">
            <w:rPr/>
          </w:rPrChange>
        </w:rPr>
        <w:t xml:space="preserve">from a </w:t>
      </w:r>
      <w:r w:rsidR="00E83949" w:rsidRPr="00734EEE">
        <w:rPr>
          <w:rFonts w:ascii="Arial" w:hAnsi="Arial"/>
          <w:rPrChange w:id="341" w:author="Sean" w:date="2021-04-26T16:23:00Z">
            <w:rPr/>
          </w:rPrChange>
        </w:rPr>
        <w:t>representative distribution of best available habitat (riffles, large woody debris, overhanging vegetation)</w:t>
      </w:r>
      <w:r w:rsidR="002926B9" w:rsidRPr="00734EEE">
        <w:rPr>
          <w:rFonts w:ascii="Arial" w:hAnsi="Arial"/>
          <w:rPrChange w:id="342" w:author="Sean" w:date="2021-04-26T16:23:00Z">
            <w:rPr/>
          </w:rPrChange>
        </w:rPr>
        <w:t xml:space="preserve">. Samples were pooled </w:t>
      </w:r>
      <w:del w:id="343" w:author="Sean" w:date="2021-04-26T16:23:00Z">
        <w:r w:rsidR="002926B9">
          <w:delText xml:space="preserve">and field rinsed </w:delText>
        </w:r>
      </w:del>
      <w:r w:rsidR="002926B9" w:rsidRPr="00734EEE">
        <w:rPr>
          <w:rFonts w:ascii="Arial" w:hAnsi="Arial"/>
          <w:rPrChange w:id="344" w:author="Sean" w:date="2021-04-26T16:23:00Z">
            <w:rPr/>
          </w:rPrChange>
        </w:rPr>
        <w:t>in a 500-µm sieve bucket</w:t>
      </w:r>
      <w:del w:id="345" w:author="Sean" w:date="2021-04-26T16:23:00Z">
        <w:r w:rsidR="002926B9">
          <w:delText>.</w:delText>
        </w:r>
        <w:r w:rsidR="00CA6CBF">
          <w:delText xml:space="preserve"> </w:delText>
        </w:r>
        <w:r w:rsidR="002926B9">
          <w:delText>After removal of rinsed</w:delText>
        </w:r>
      </w:del>
      <w:ins w:id="346" w:author="Sean" w:date="2021-04-26T16:23:00Z">
        <w:r w:rsidR="004B7C0B" w:rsidRPr="00734EEE">
          <w:rPr>
            <w:rFonts w:ascii="Arial" w:hAnsi="Arial" w:cs="Arial"/>
          </w:rPr>
          <w:t xml:space="preserve"> where</w:t>
        </w:r>
      </w:ins>
      <w:r w:rsidR="004B7C0B" w:rsidRPr="00734EEE">
        <w:rPr>
          <w:rFonts w:ascii="Arial" w:hAnsi="Arial"/>
          <w:rPrChange w:id="347" w:author="Sean" w:date="2021-04-26T16:23:00Z">
            <w:rPr/>
          </w:rPrChange>
        </w:rPr>
        <w:t xml:space="preserve"> l</w:t>
      </w:r>
      <w:r w:rsidR="002926B9" w:rsidRPr="00734EEE">
        <w:rPr>
          <w:rFonts w:ascii="Arial" w:hAnsi="Arial"/>
          <w:rPrChange w:id="348" w:author="Sean" w:date="2021-04-26T16:23:00Z">
            <w:rPr/>
          </w:rPrChange>
        </w:rPr>
        <w:t>arger sticks and leaves</w:t>
      </w:r>
      <w:del w:id="349" w:author="Sean" w:date="2021-04-26T16:23:00Z">
        <w:r w:rsidR="002926B9">
          <w:delText>, the entire sample was</w:delText>
        </w:r>
      </w:del>
      <w:ins w:id="350" w:author="Sean" w:date="2021-04-26T16:23:00Z">
        <w:r w:rsidR="004B7C0B" w:rsidRPr="00734EEE">
          <w:rPr>
            <w:rFonts w:ascii="Arial" w:hAnsi="Arial" w:cs="Arial"/>
          </w:rPr>
          <w:t xml:space="preserve"> were rinsed and removed. T</w:t>
        </w:r>
        <w:r w:rsidR="002926B9" w:rsidRPr="00734EEE">
          <w:rPr>
            <w:rFonts w:ascii="Arial" w:hAnsi="Arial" w:cs="Arial"/>
          </w:rPr>
          <w:t xml:space="preserve">he </w:t>
        </w:r>
        <w:r w:rsidR="007D4F4A" w:rsidRPr="00734EEE">
          <w:rPr>
            <w:rFonts w:ascii="Arial" w:hAnsi="Arial" w:cs="Arial"/>
          </w:rPr>
          <w:t>captured invertebrates and remaining debris were</w:t>
        </w:r>
      </w:ins>
      <w:r w:rsidR="002926B9" w:rsidRPr="00734EEE">
        <w:rPr>
          <w:rFonts w:ascii="Arial" w:hAnsi="Arial"/>
          <w:rPrChange w:id="351" w:author="Sean" w:date="2021-04-26T16:23:00Z">
            <w:rPr/>
          </w:rPrChange>
        </w:rPr>
        <w:t xml:space="preserve"> preserved </w:t>
      </w:r>
      <w:del w:id="352" w:author="Sean" w:date="2021-04-26T16:23:00Z">
        <w:r w:rsidR="002926B9">
          <w:delText>with the addition of</w:delText>
        </w:r>
      </w:del>
      <w:ins w:id="353" w:author="Sean" w:date="2021-04-26T16:23:00Z">
        <w:r w:rsidR="007D4F4A" w:rsidRPr="00734EEE">
          <w:rPr>
            <w:rFonts w:ascii="Arial" w:hAnsi="Arial" w:cs="Arial"/>
          </w:rPr>
          <w:t>in</w:t>
        </w:r>
      </w:ins>
      <w:r w:rsidR="002926B9" w:rsidRPr="00734EEE">
        <w:rPr>
          <w:rFonts w:ascii="Arial" w:hAnsi="Arial"/>
          <w:rPrChange w:id="354" w:author="Sean" w:date="2021-04-26T16:23:00Z">
            <w:rPr/>
          </w:rPrChange>
        </w:rPr>
        <w:t xml:space="preserve"> 95% EtOH for transport to the lab.</w:t>
      </w:r>
      <w:r w:rsidR="00CA6CBF" w:rsidRPr="00734EEE">
        <w:rPr>
          <w:rFonts w:ascii="Arial" w:hAnsi="Arial"/>
          <w:rPrChange w:id="355" w:author="Sean" w:date="2021-04-26T16:23:00Z">
            <w:rPr/>
          </w:rPrChange>
        </w:rPr>
        <w:t xml:space="preserve"> </w:t>
      </w:r>
      <w:r w:rsidR="00776A7A">
        <w:t>In the lab, samples were spread across a gridded sampling tray and randomly selected grid cells were picked to completion until the total count was &gt; 300 individuals</w:t>
      </w:r>
      <w:del w:id="356" w:author="Sean" w:date="2021-04-26T16:23:00Z">
        <w:r w:rsidR="002926B9">
          <w:delText>.</w:delText>
        </w:r>
      </w:del>
      <w:ins w:id="357" w:author="Sean" w:date="2021-04-26T16:23:00Z">
        <w:r w:rsidR="00776A7A">
          <w:t xml:space="preserve"> </w:t>
        </w:r>
        <w:r w:rsidR="00776A7A">
          <w:fldChar w:fldCharType="begin"/>
        </w:r>
        <w:r w:rsidR="00776A7A">
          <w:instrText xml:space="preserve"> ADDIN ZOTERO_ITEM CSL_CITATION {"citationID":"4MOihzhr","properties":{"formattedCitation":"(USEPA 2015)","plainCitation":"(USEPA 2015)","noteIndex":0},"citationItems":[{"id":362,"uris":["http://zotero.org/users/local/tyq98Km3/items/PR6FW7AJ"],"uri":["http://zotero.org/users/local/tyq98Km3/items/PR6FW7AJ"],"itemData":{"id":362,"type":"report","number":"LG407","title":"Standard Operating Procedure for Benthic Invertebrate Laboratory Analysis","author":[{"literal":"USEPA"}],"issued":{"date-parts":[["2015"]]}}}],"schema":"https://github.com/citation-style-language/schema/raw/master/csl-citation.json"} </w:instrText>
        </w:r>
        <w:r w:rsidR="00776A7A">
          <w:fldChar w:fldCharType="separate"/>
        </w:r>
        <w:r w:rsidR="00776A7A" w:rsidRPr="00776A7A">
          <w:t>(USEPA 2015)</w:t>
        </w:r>
        <w:r w:rsidR="00776A7A">
          <w:fldChar w:fldCharType="end"/>
        </w:r>
        <w:r w:rsidR="002926B9" w:rsidRPr="00734EEE">
          <w:rPr>
            <w:rFonts w:ascii="Arial" w:hAnsi="Arial" w:cs="Arial"/>
          </w:rPr>
          <w:t>.</w:t>
        </w:r>
      </w:ins>
      <w:r w:rsidR="002926B9" w:rsidRPr="00734EEE">
        <w:rPr>
          <w:rFonts w:ascii="Arial" w:hAnsi="Arial"/>
          <w:rPrChange w:id="358" w:author="Sean" w:date="2021-04-26T16:23:00Z">
            <w:rPr/>
          </w:rPrChange>
        </w:rPr>
        <w:t xml:space="preserve"> </w:t>
      </w:r>
      <w:r w:rsidR="007A3C8C" w:rsidRPr="00734EEE">
        <w:rPr>
          <w:rFonts w:ascii="Arial" w:hAnsi="Arial"/>
          <w:rPrChange w:id="359" w:author="Sean" w:date="2021-04-26T16:23:00Z">
            <w:rPr/>
          </w:rPrChange>
        </w:rPr>
        <w:t xml:space="preserve">Samples containing less than 300 individuals were picked to completion. </w:t>
      </w:r>
      <w:r w:rsidR="002926B9" w:rsidRPr="00734EEE">
        <w:rPr>
          <w:rFonts w:ascii="Arial" w:hAnsi="Arial"/>
          <w:rPrChange w:id="360" w:author="Sean" w:date="2021-04-26T16:23:00Z">
            <w:rPr/>
          </w:rPrChange>
        </w:rPr>
        <w:t>Invertebrates</w:t>
      </w:r>
      <w:r w:rsidR="007A3C8C" w:rsidRPr="00734EEE">
        <w:rPr>
          <w:rFonts w:ascii="Arial" w:hAnsi="Arial"/>
          <w:rPrChange w:id="361" w:author="Sean" w:date="2021-04-26T16:23:00Z">
            <w:rPr/>
          </w:rPrChange>
        </w:rPr>
        <w:t xml:space="preserve"> were identified to </w:t>
      </w:r>
      <w:r w:rsidR="002926B9" w:rsidRPr="00734EEE">
        <w:rPr>
          <w:rFonts w:ascii="Arial" w:hAnsi="Arial"/>
          <w:rPrChange w:id="362" w:author="Sean" w:date="2021-04-26T16:23:00Z">
            <w:rPr/>
          </w:rPrChange>
        </w:rPr>
        <w:t>lowest taxonomic resolution (typically genus) using taxonomic keys cross referenced with species observations recorded by the TCEQ’s (Texas Commission on Environmental Quality) Surface Water Quality Monitoring Program</w:t>
      </w:r>
      <w:r w:rsidR="00CA6CBF" w:rsidRPr="00734EEE">
        <w:rPr>
          <w:rFonts w:ascii="Arial" w:hAnsi="Arial"/>
          <w:rPrChange w:id="363" w:author="Sean" w:date="2021-04-26T16:23:00Z">
            <w:rPr/>
          </w:rPrChange>
        </w:rPr>
        <w:t xml:space="preserve"> </w:t>
      </w:r>
      <w:del w:id="364" w:author="Sean" w:date="2021-04-26T16:23:00Z">
        <w:r w:rsidR="002926B9">
          <w:delText xml:space="preserve"> </w:delText>
        </w:r>
        <w:r w:rsidR="007A3C8C" w:rsidRPr="00377421">
          <w:fldChar w:fldCharType="begin"/>
        </w:r>
        <w:r w:rsidR="00587510">
          <w:delInstrText xml:space="preserve"> ADDIN EN.CITE &lt;EndNote&gt;&lt;Cite&gt;&lt;Author&gt;Merritt&lt;/Author&gt;&lt;Year&gt;2019&lt;/Year&gt;&lt;RecNum&gt;23&lt;/RecNum&gt;&lt;DisplayText&gt;(Wiggins 2015, Merritt, Cummins et al. 2019)&lt;/DisplayText&gt;&lt;record&gt;&lt;rec-number&gt;23&lt;/rec-number&gt;&lt;foreign-keys&gt;&lt;key app="EN" db-id="psz5tzvegvfzxvewravxdtp5xdsswfzfxrww" timestamp="0"&gt;23&lt;/key&gt;&lt;/foreign-keys&gt;&lt;ref-type name="Book"&gt;6&lt;/ref-type&gt;&lt;contributors&gt;&lt;authors&gt;&lt;author&gt;Merritt, R.W.&lt;/author&gt;&lt;author&gt;Cummins, K.W.&lt;/author&gt;&lt;author&gt;Berg, M.B.&lt;/author&gt;&lt;/authors&gt;&lt;/contributors&gt;&lt;titles&gt;&lt;title&gt;An introduction to the Aquatic insects of North America&lt;/title&gt;&lt;/titles&gt;&lt;edition&gt;5th ed.&lt;/edition&gt;&lt;dates&gt;&lt;year&gt;2019&lt;/year&gt;&lt;/dates&gt;&lt;pub-location&gt;Dubuque, Iowa&lt;/pub-location&gt;&lt;publisher&gt;Kendall/Hunt Pub. Co.&lt;/publisher&gt;&lt;urls&gt;&lt;/urls&gt;&lt;language&gt;English&lt;/language&gt;&lt;/record&gt;&lt;/Cite&gt;&lt;Cite&gt;&lt;Author&gt;Wiggins&lt;/Author&gt;&lt;Year&gt;2015&lt;/Year&gt;&lt;RecNum&gt;17&lt;/RecNum&gt;&lt;record&gt;&lt;rec-number&gt;17&lt;/rec-number&gt;&lt;foreign-keys&gt;&lt;key app="EN" db-id="psz5tzvegvfzxvewravxdtp5xdsswfzfxrww" timestamp="0"&gt;17&lt;/key&gt;&lt;/foreign-keys&gt;&lt;ref-type name="Book"&gt;6&lt;/ref-type&gt;&lt;contributors&gt;&lt;authors&gt;&lt;author&gt;Wiggins, G.&lt;/author&gt;&lt;/authors&gt;&lt;/contributors&gt;&lt;titles&gt;&lt;title&gt;Larvae of the North American Caddisfly Genera (Trichoptera)&lt;/title&gt;&lt;/titles&gt;&lt;pages&gt;457&lt;/pages&gt;&lt;edition&gt;2nd edition&lt;/edition&gt;&lt;dates&gt;&lt;year&gt;2015&lt;/year&gt;&lt;/dates&gt;&lt;pub-location&gt;University of Toronto Press&lt;/pub-location&gt;&lt;publisher&gt;Scholarly Publishing Division&lt;/publisher&gt;&lt;isbn&gt;1442655062&lt;/isbn&gt;&lt;urls&gt;&lt;/urls&gt;&lt;/record&gt;&lt;/Cite&gt;&lt;/EndNote&gt;</w:delInstrText>
        </w:r>
        <w:r w:rsidR="007A3C8C" w:rsidRPr="00377421">
          <w:fldChar w:fldCharType="separate"/>
        </w:r>
        <w:r w:rsidR="00A5012F">
          <w:rPr>
            <w:noProof/>
          </w:rPr>
          <w:delText>(Wiggins 2015, Merritt, Cummins et al. 2019)</w:delText>
        </w:r>
        <w:r w:rsidR="007A3C8C" w:rsidRPr="00377421">
          <w:fldChar w:fldCharType="end"/>
        </w:r>
        <w:r w:rsidR="007A3C8C" w:rsidRPr="00377421">
          <w:delText>.</w:delText>
        </w:r>
      </w:del>
      <w:ins w:id="365" w:author="Sean" w:date="2021-04-26T16:23:00Z">
        <w:r w:rsidR="00266911">
          <w:rPr>
            <w:rFonts w:ascii="Arial" w:hAnsi="Arial" w:cs="Arial"/>
          </w:rPr>
          <w:fldChar w:fldCharType="begin"/>
        </w:r>
        <w:r w:rsidR="00266911">
          <w:rPr>
            <w:rFonts w:ascii="Arial" w:hAnsi="Arial" w:cs="Arial"/>
          </w:rPr>
          <w:instrText xml:space="preserve"> ADDIN ZOTERO_ITEM CSL_CITATION {"citationID":"sk53Wvae","properties":{"formattedCitation":"(Wiggins, G. 2015; Cummins and Merritt 1996)","plainCitation":"(Wiggins, G. 2015; Cummins and Merritt 1996)","noteIndex":0},"citationItems":[{"id":74,"uris":["http://zotero.org/users/local/tyq98Km3/items/2FVBNUMC"],"uri":["http://zotero.org/users/local/tyq98Km3/items/2FVBNUMC"],"itemData":{"id":74,"type":"book","abstract":"Caddisflies are one of the most diverse groups of organisms living in freshwater habitats, and their larvae are involved in energy transfer at several levels within these communities. Caddisfly larvae are also remarkable because of the exquisite food-catching nets and portable cases they construct with silk and selected pieces of plant and rock materials.This book is the most comprehensive existing reference on the aquatic larval stages of the 149 Nearctic genera of Trichoptera, comprising more than 1400 species in North America. The book is invaluable for freshwater biologists and ecologists in identifying caddisfly in the communities they study, for students of aquatic biology as a guide to the diverse fauna of freshwater habitats, and for systematic entomologists as an atlas of the larval morphology of Trichoptera.In the General Section, the biology of caddisfly larvae is considered from an evolutionary point of view. Morphological terms are discussed and illustrated and a classification of the Nearctic genera is given. Techniques are outlined for collecting and preserving larval specimens and for associating larval with adult stages. The Systematic Section begins with a key to larvae of the 26 families of North American Trichoptera. Each chapter in this section is devoted to a particular family, providing a summary of biological features and a key to genera, followed by a two-page outline for each genus with illustrations facing text. This outline provides information on general distribution, number of species, distinctive morphological features, and biological data including construction behaviour.An important feature of the book is the habit illustrations of larvae and cases of a selected species in each genus, along with illustrations of details of significant morphological structures. Each generic type is thus presented as a recognizable whole organism adapted in elegant ways to particular niches of freshwater communities.This revised edition includes advances in knowledge on the classification and biology of Trichoptera up to 1993 - an interval of 17 years since the first edition. An additional eight families and thirteen genera are included for the first time. Through reorganization of the families into three suborders, a biological context has been established for the systematic section.","event-place":"Toronto, Canada","ISBN":"978-1-4426-5618-5","language":"en","publisher":"University of Toronto Press, Scholarly Publishing Division","publisher-place":"Toronto, Canada","source":"utorontopress.com","title":"Larvae of the North American Caddisfly Genera (Trichoptera)","URL":"https://utorontopress.com/us/larvae-of-the-north-american-caddisfly-genera-trichoptera-4","author":[{"literal":"Wiggins, G."}],"accessed":{"date-parts":[["2020",8,13]]},"issued":{"date-parts":[["2015"]]}}},{"id":42,"uris":["http://zotero.org/users/local/tyq98Km3/items/IIHZSHAP"],"uri":["http://zotero.org/users/local/tyq98Km3/items/IIHZSHAP"],"itemData":{"id":42,"type":"article-journal","container-title":"The Journal of Animal Ecology","DOI":"10.2307/1467288","journalAbbreviation":"The Journal of Animal Ecology","source":"ResearchGate","title":"An Introduction to The Aquatic Insects of North America","volume":"50","author":[{"family":"Cummins","given":"Kenneth"},{"family":"Merritt","given":"Richard"}],"issued":{"date-parts":[["1996",9,1]]}}}],"schema":"https://github.com/citation-style-language/schema/raw/master/csl-citation.json"} </w:instrText>
        </w:r>
        <w:r w:rsidR="00266911">
          <w:rPr>
            <w:rFonts w:ascii="Arial" w:hAnsi="Arial" w:cs="Arial"/>
          </w:rPr>
          <w:fldChar w:fldCharType="separate"/>
        </w:r>
        <w:r w:rsidR="00266911" w:rsidRPr="00266911">
          <w:rPr>
            <w:rFonts w:ascii="Arial" w:hAnsi="Arial" w:cs="Arial"/>
          </w:rPr>
          <w:t>(Wiggins, G. 2015; Cummins and Merritt 1996)</w:t>
        </w:r>
        <w:r w:rsidR="00266911">
          <w:rPr>
            <w:rFonts w:ascii="Arial" w:hAnsi="Arial" w:cs="Arial"/>
          </w:rPr>
          <w:fldChar w:fldCharType="end"/>
        </w:r>
        <w:r w:rsidR="007A3C8C" w:rsidRPr="00734EEE">
          <w:rPr>
            <w:rFonts w:ascii="Arial" w:hAnsi="Arial" w:cs="Arial"/>
          </w:rPr>
          <w:t>.</w:t>
        </w:r>
      </w:ins>
      <w:r w:rsidR="007A3C8C" w:rsidRPr="00734EEE">
        <w:rPr>
          <w:rFonts w:ascii="Arial" w:hAnsi="Arial"/>
          <w:rPrChange w:id="366" w:author="Sean" w:date="2021-04-26T16:23:00Z">
            <w:rPr/>
          </w:rPrChange>
        </w:rPr>
        <w:t xml:space="preserve"> The sum of individuals in each taxon were multiplied by the fraction of unpicked sample and reported as abundance of individuals per square </w:t>
      </w:r>
      <w:r w:rsidR="00377421" w:rsidRPr="00734EEE">
        <w:rPr>
          <w:rFonts w:ascii="Arial" w:hAnsi="Arial"/>
          <w:rPrChange w:id="367" w:author="Sean" w:date="2021-04-26T16:23:00Z">
            <w:rPr/>
          </w:rPrChange>
        </w:rPr>
        <w:t>meter</w:t>
      </w:r>
      <w:r w:rsidR="007A3C8C" w:rsidRPr="00734EEE">
        <w:rPr>
          <w:rFonts w:ascii="Arial" w:hAnsi="Arial"/>
          <w:rPrChange w:id="368" w:author="Sean" w:date="2021-04-26T16:23:00Z">
            <w:rPr/>
          </w:rPrChange>
        </w:rPr>
        <w:t>.</w:t>
      </w:r>
    </w:p>
    <w:p w14:paraId="7611E293" w14:textId="77777777" w:rsidR="00A870E1" w:rsidRPr="00734EEE" w:rsidRDefault="00A870E1" w:rsidP="008E71DD">
      <w:pPr>
        <w:spacing w:line="240" w:lineRule="auto"/>
        <w:contextualSpacing/>
        <w:rPr>
          <w:rFonts w:ascii="Arial" w:hAnsi="Arial"/>
          <w:i/>
          <w:rPrChange w:id="369" w:author="Sean" w:date="2021-04-26T16:23:00Z">
            <w:rPr>
              <w:i/>
            </w:rPr>
          </w:rPrChange>
        </w:rPr>
      </w:pPr>
    </w:p>
    <w:p w14:paraId="54FD6FBE" w14:textId="4F73AD4F" w:rsidR="007A3C8C" w:rsidRPr="00734EEE" w:rsidRDefault="007A3C8C" w:rsidP="008E71DD">
      <w:pPr>
        <w:spacing w:line="240" w:lineRule="auto"/>
        <w:contextualSpacing/>
        <w:rPr>
          <w:rFonts w:ascii="Arial" w:hAnsi="Arial"/>
          <w:rPrChange w:id="370" w:author="Sean" w:date="2021-04-26T16:23:00Z">
            <w:rPr/>
          </w:rPrChange>
        </w:rPr>
      </w:pPr>
      <w:r w:rsidRPr="00734EEE">
        <w:rPr>
          <w:rFonts w:ascii="Arial" w:hAnsi="Arial"/>
          <w:i/>
          <w:rPrChange w:id="371" w:author="Sean" w:date="2021-04-26T16:23:00Z">
            <w:rPr>
              <w:i/>
            </w:rPr>
          </w:rPrChange>
        </w:rPr>
        <w:t>Environmenta</w:t>
      </w:r>
      <w:r w:rsidR="00C7618B" w:rsidRPr="00734EEE">
        <w:rPr>
          <w:rFonts w:ascii="Arial" w:hAnsi="Arial"/>
          <w:i/>
          <w:rPrChange w:id="372" w:author="Sean" w:date="2021-04-26T16:23:00Z">
            <w:rPr>
              <w:i/>
            </w:rPr>
          </w:rPrChange>
        </w:rPr>
        <w:t>l Data:</w:t>
      </w:r>
      <w:r w:rsidR="00374ADA" w:rsidRPr="00734EEE">
        <w:rPr>
          <w:rFonts w:ascii="Arial" w:hAnsi="Arial"/>
          <w:rPrChange w:id="373" w:author="Sean" w:date="2021-04-26T16:23:00Z">
            <w:rPr/>
          </w:rPrChange>
        </w:rPr>
        <w:t xml:space="preserve"> </w:t>
      </w:r>
      <w:r w:rsidR="00A75934" w:rsidRPr="00734EEE">
        <w:rPr>
          <w:rFonts w:ascii="Arial" w:hAnsi="Arial"/>
          <w:rPrChange w:id="374" w:author="Sean" w:date="2021-04-26T16:23:00Z">
            <w:rPr/>
          </w:rPrChange>
        </w:rPr>
        <w:t>For each stream, we averaged values for each of the following habitat measurements that were taken at 4 cross-sections spaced 25m apart.</w:t>
      </w:r>
      <w:r w:rsidR="00CA6CBF" w:rsidRPr="00734EEE">
        <w:rPr>
          <w:rFonts w:ascii="Arial" w:hAnsi="Arial"/>
          <w:rPrChange w:id="375" w:author="Sean" w:date="2021-04-26T16:23:00Z">
            <w:rPr/>
          </w:rPrChange>
        </w:rPr>
        <w:t xml:space="preserve"> </w:t>
      </w:r>
      <w:r w:rsidR="00A75934" w:rsidRPr="00734EEE">
        <w:rPr>
          <w:rFonts w:ascii="Arial" w:hAnsi="Arial"/>
          <w:rPrChange w:id="376" w:author="Sean" w:date="2021-04-26T16:23:00Z">
            <w:rPr/>
          </w:rPrChange>
        </w:rPr>
        <w:t>Canopy cover was measured using a spherical densiometer.</w:t>
      </w:r>
      <w:r w:rsidR="00CA6CBF" w:rsidRPr="00734EEE">
        <w:rPr>
          <w:rFonts w:ascii="Arial" w:hAnsi="Arial"/>
          <w:rPrChange w:id="377" w:author="Sean" w:date="2021-04-26T16:23:00Z">
            <w:rPr/>
          </w:rPrChange>
        </w:rPr>
        <w:t xml:space="preserve"> </w:t>
      </w:r>
      <w:r w:rsidR="00A75934" w:rsidRPr="00734EEE">
        <w:rPr>
          <w:rFonts w:ascii="Arial" w:hAnsi="Arial"/>
          <w:rPrChange w:id="378" w:author="Sean" w:date="2021-04-26T16:23:00Z">
            <w:rPr/>
          </w:rPrChange>
        </w:rPr>
        <w:t>A Rosgen Index value was calculated by dividing the bank-full width by the maximum dept</w:t>
      </w:r>
      <w:r w:rsidR="00B44FEC">
        <w:rPr>
          <w:rFonts w:ascii="Arial" w:hAnsi="Arial"/>
          <w:rPrChange w:id="379" w:author="Sean" w:date="2021-04-26T16:23:00Z">
            <w:rPr/>
          </w:rPrChange>
        </w:rPr>
        <w:t xml:space="preserve">h </w:t>
      </w:r>
      <w:del w:id="380" w:author="Sean" w:date="2021-04-26T16:23:00Z">
        <w:r w:rsidR="00A75934">
          <w:fldChar w:fldCharType="begin"/>
        </w:r>
        <w:r w:rsidR="00587510">
          <w:delInstrText xml:space="preserve"> ADDIN EN.CITE &lt;EndNote&gt;&lt;Cite&gt;&lt;Author&gt;DL&lt;/Author&gt;&lt;Year&gt;2001&lt;/Year&gt;&lt;RecNum&gt;15&lt;/RecNum&gt;&lt;DisplayText&gt;(DL 2001)&lt;/DisplayText&gt;&lt;record&gt;&lt;rec-number&gt;15&lt;/rec-number&gt;&lt;foreign-keys&gt;&lt;key app="EN" db-id="psz5tzvegvfzxvewravxdtp5xdsswfzfxrww" timestamp="0"&gt;15&lt;/key&gt;&lt;/foreign-keys&gt;&lt;ref-type name="Journal Article"&gt;17&lt;/ref-type&gt;&lt;contributors&gt;&lt;authors&gt;&lt;author&gt;DL, Rosgen&lt;/author&gt;&lt;/authors&gt;&lt;/contributors&gt;&lt;titles&gt;&lt;title&gt;A Stream Channel Assessment Methodology; Proceedings of 7th Federal Interagency Sedimentation Conference&lt;/title&gt;&lt;/titles&gt;&lt;pages&gt;26&lt;/pages&gt;&lt;dates&gt;&lt;year&gt;2001&lt;/year&gt;&lt;/dates&gt;&lt;orig-pub&gt;Reno, NV&lt;/orig-pub&gt;&lt;urls&gt;&lt;/urls&gt;&lt;/record&gt;&lt;/Cite&gt;&lt;/EndNote&gt;</w:delInstrText>
        </w:r>
        <w:r w:rsidR="00A75934">
          <w:fldChar w:fldCharType="separate"/>
        </w:r>
        <w:r w:rsidR="00A75934">
          <w:rPr>
            <w:noProof/>
          </w:rPr>
          <w:delText>(DL 2001)</w:delText>
        </w:r>
        <w:r w:rsidR="00A75934">
          <w:fldChar w:fldCharType="end"/>
        </w:r>
        <w:r w:rsidR="00A75934">
          <w:delText>.</w:delText>
        </w:r>
      </w:del>
      <w:ins w:id="381" w:author="Sean" w:date="2021-04-26T16:23:00Z">
        <w:r w:rsidR="00B44FEC">
          <w:rPr>
            <w:rFonts w:ascii="Arial" w:hAnsi="Arial" w:cs="Arial"/>
          </w:rPr>
          <w:fldChar w:fldCharType="begin"/>
        </w:r>
        <w:r w:rsidR="00024BBF">
          <w:rPr>
            <w:rFonts w:ascii="Arial" w:hAnsi="Arial" w:cs="Arial"/>
          </w:rPr>
          <w:instrText xml:space="preserve"> ADDIN ZOTERO_ITEM CSL_CITATION {"citationID":"sohrsyGf","properties":{"formattedCitation":"(Rosgen 2001)","plainCitation":"(Rosgen 2001)","noteIndex":0},"citationItems":[{"id":16,"uris":["http://zotero.org/users/local/tyq98Km3/items/V44XG4IP"],"uri":["http://zotero.org/users/local/tyq98Km3/items/V44XG4IP"],"itemData":{"id":16,"type":"article-journal","abstract":"Various definitions of stream channel stability are presented including \"the natural stable channel\", the graded river, dynamic equilibrium, and regime channels, and a quantitative assessment methodology is presented that distinguishes between stability states. The assessment procedure involves a stream channel stability prediction and validation methodology on a hierarchical framework. The stream channel stability method develops fieldmeasured variables to assess: 1) Stream state or channel condition variables, 2) Vertical stability (degradation/aggradation), 3) Lateral stability, 4) Channel patterns, 5) Stream profile and bed features, 6) Channel dimension factor, 7) Channel scour/deposition (with competence calculations of field verified critical dimensionless shear stress and change in bed and bar material size distribution), 8) Stability ratings (modified Pfankuch method) adjusted by stream type, 9) Dimensionless ratio sediment rating curves by stream type and stability ratings, and 10) Selection of position in stream type evolutionary scenario as quantified by morphological variables by stream type to determine state and potential of stream reach.","container-title":"Proceedings of 7th Federal Interagency Sedimentation Conference","language":"en","page":"11","source":"Zotero","title":"A Stream Channel Stability Assessment Procedure","author":[{"family":"Rosgen","given":"Dave"}],"issued":{"date-parts":[["2001"]]}}}],"schema":"https://github.com/citation-style-language/schema/raw/master/csl-citation.json"} </w:instrText>
        </w:r>
        <w:r w:rsidR="00B44FEC">
          <w:rPr>
            <w:rFonts w:ascii="Arial" w:hAnsi="Arial" w:cs="Arial"/>
          </w:rPr>
          <w:fldChar w:fldCharType="separate"/>
        </w:r>
        <w:r w:rsidR="00B44FEC" w:rsidRPr="00B44FEC">
          <w:rPr>
            <w:rFonts w:ascii="Arial" w:hAnsi="Arial" w:cs="Arial"/>
          </w:rPr>
          <w:t>(Rosgen 2001)</w:t>
        </w:r>
        <w:r w:rsidR="00B44FEC">
          <w:rPr>
            <w:rFonts w:ascii="Arial" w:hAnsi="Arial" w:cs="Arial"/>
          </w:rPr>
          <w:fldChar w:fldCharType="end"/>
        </w:r>
        <w:r w:rsidR="00A75934" w:rsidRPr="00734EEE">
          <w:rPr>
            <w:rFonts w:ascii="Arial" w:hAnsi="Arial" w:cs="Arial"/>
          </w:rPr>
          <w:t>.</w:t>
        </w:r>
      </w:ins>
      <w:r w:rsidR="00A75934" w:rsidRPr="00734EEE">
        <w:rPr>
          <w:rFonts w:ascii="Arial" w:hAnsi="Arial"/>
          <w:rPrChange w:id="382" w:author="Sean" w:date="2021-04-26T16:23:00Z">
            <w:rPr/>
          </w:rPrChange>
        </w:rPr>
        <w:t xml:space="preserve"> Bank height was recorded as vertical difference between water level and the height of the first bench. We estimated Sediment grain size within each cross-section using Wentworth size categories to calculate a median grain-size (d50)</w:t>
      </w:r>
      <w:r w:rsidR="00266911">
        <w:rPr>
          <w:rFonts w:ascii="Arial" w:hAnsi="Arial"/>
          <w:rPrChange w:id="383" w:author="Sean" w:date="2021-04-26T16:23:00Z">
            <w:rPr/>
          </w:rPrChange>
        </w:rPr>
        <w:t xml:space="preserve"> </w:t>
      </w:r>
      <w:del w:id="384" w:author="Sean" w:date="2021-04-26T16:23:00Z">
        <w:r w:rsidR="00A75934">
          <w:fldChar w:fldCharType="begin"/>
        </w:r>
        <w:r w:rsidR="00587510">
          <w:delInstrText xml:space="preserve"> ADDIN EN.CITE &lt;EndNote&gt;&lt;Cite&gt;&lt;Author&gt;Wentworth&lt;/Author&gt;&lt;Year&gt;1922&lt;/Year&gt;&lt;RecNum&gt;22&lt;/RecNum&gt;&lt;DisplayText&gt;(Wentworth 1922)&lt;/DisplayText&gt;&lt;record&gt;&lt;rec-number&gt;22&lt;/rec-number&gt;&lt;foreign-keys&gt;&lt;key app="EN" db-id="psz5tzvegvfzxvewravxdtp5xdsswfzfxrww" timestamp="0"&gt;22&lt;/key&gt;&lt;/foreign-keys&gt;&lt;ref-type name="Journal Article"&gt;17&lt;/ref-type&gt;&lt;contributors&gt;&lt;authors&gt;&lt;author&gt;Wentworth, C. K.&lt;/author&gt;&lt;/authors&gt;&lt;/contributors&gt;&lt;titles&gt;&lt;title&gt;A scale of grade and class terms for clastic sediments&lt;/title&gt;&lt;secondary-title&gt;Journal of Geology&lt;/secondary-title&gt;&lt;/titles&gt;&lt;pages&gt;377-392&lt;/pages&gt;&lt;volume&gt;30&lt;/volume&gt;&lt;number&gt;5&lt;/number&gt;&lt;dates&gt;&lt;year&gt;1922&lt;/year&gt;&lt;/dates&gt;&lt;isbn&gt;0022-1376&lt;/isbn&gt;&lt;accession-num&gt;WOS:000188576000004&lt;/accession-num&gt;&lt;urls&gt;&lt;related-urls&gt;&lt;url&gt;&amp;lt;Go to ISI&amp;gt;://WOS:000188576000004&lt;/url&gt;&lt;/related-urls&gt;&lt;/urls&gt;&lt;electronic-resource-num&gt;10.1086/622910&lt;/electronic-resource-num&gt;&lt;/record&gt;&lt;/Cite&gt;&lt;/EndNote&gt;</w:delInstrText>
        </w:r>
        <w:r w:rsidR="00A75934">
          <w:fldChar w:fldCharType="separate"/>
        </w:r>
        <w:r w:rsidR="00A75934">
          <w:rPr>
            <w:noProof/>
          </w:rPr>
          <w:delText>(Wentworth 1922)</w:delText>
        </w:r>
        <w:r w:rsidR="00A75934">
          <w:fldChar w:fldCharType="end"/>
        </w:r>
        <w:r w:rsidR="00A75934">
          <w:delText>.</w:delText>
        </w:r>
      </w:del>
      <w:ins w:id="385" w:author="Sean" w:date="2021-04-26T16:23:00Z">
        <w:r w:rsidR="00266911">
          <w:rPr>
            <w:rFonts w:ascii="Arial" w:hAnsi="Arial" w:cs="Arial"/>
          </w:rPr>
          <w:fldChar w:fldCharType="begin"/>
        </w:r>
        <w:r w:rsidR="00266911">
          <w:rPr>
            <w:rFonts w:ascii="Arial" w:hAnsi="Arial" w:cs="Arial"/>
          </w:rPr>
          <w:instrText xml:space="preserve"> ADDIN ZOTERO_ITEM CSL_CITATION {"citationID":"PlnQirXb","properties":{"formattedCitation":"(Wentworth 1922)","plainCitation":"(Wentworth 1922)","noteIndex":0},"citationItems":[{"id":70,"uris":["http://zotero.org/users/local/tyq98Km3/items/RHZQPLAT"],"uri":["http://zotero.org/users/local/tyq98Km3/items/RHZQPLAT"],"itemData":{"id":70,"type":"article-journal","container-title":"Journal of Geology","DOI":"10.1086/622910","ISSN":"0022-1376","issue":"5","journalAbbreviation":"J. Geol.","language":"English","note":"number: 5\npublisher-place: Chicago\npublisher: Univ Chicago Press\nWOS:000188576000004","page":"377-392","source":"Web of Science","title":"A scale of grade and class terms for clastic sediments","volume":"30","author":[{"family":"Wentworth","given":"C. K."}],"issued":{"date-parts":[["1922"]]}}}],"schema":"https://github.com/citation-style-language/schema/raw/master/csl-citation.json"} </w:instrText>
        </w:r>
        <w:r w:rsidR="00266911">
          <w:rPr>
            <w:rFonts w:ascii="Arial" w:hAnsi="Arial" w:cs="Arial"/>
          </w:rPr>
          <w:fldChar w:fldCharType="separate"/>
        </w:r>
        <w:r w:rsidR="00266911" w:rsidRPr="00266911">
          <w:rPr>
            <w:rFonts w:ascii="Arial" w:hAnsi="Arial" w:cs="Arial"/>
          </w:rPr>
          <w:t>(Wentworth 1922)</w:t>
        </w:r>
        <w:r w:rsidR="00266911">
          <w:rPr>
            <w:rFonts w:ascii="Arial" w:hAnsi="Arial" w:cs="Arial"/>
          </w:rPr>
          <w:fldChar w:fldCharType="end"/>
        </w:r>
        <w:r w:rsidR="00A75934" w:rsidRPr="00734EEE">
          <w:rPr>
            <w:rFonts w:ascii="Arial" w:hAnsi="Arial" w:cs="Arial"/>
          </w:rPr>
          <w:t>.</w:t>
        </w:r>
      </w:ins>
      <w:r w:rsidR="00A75934" w:rsidRPr="00734EEE">
        <w:rPr>
          <w:rFonts w:ascii="Arial" w:hAnsi="Arial"/>
          <w:rPrChange w:id="386" w:author="Sean" w:date="2021-04-26T16:23:00Z">
            <w:rPr/>
          </w:rPrChange>
        </w:rPr>
        <w:t xml:space="preserve"> Oxygen, temperature (T</w:t>
      </w:r>
      <w:r w:rsidR="00A75934" w:rsidRPr="00734EEE">
        <w:rPr>
          <w:rFonts w:ascii="Arial" w:hAnsi="Arial"/>
          <w:vertAlign w:val="subscript"/>
          <w:rPrChange w:id="387" w:author="Sean" w:date="2021-04-26T16:23:00Z">
            <w:rPr>
              <w:vertAlign w:val="subscript"/>
            </w:rPr>
          </w:rPrChange>
        </w:rPr>
        <w:t>water</w:t>
      </w:r>
      <w:r w:rsidR="00A75934" w:rsidRPr="00734EEE">
        <w:rPr>
          <w:rFonts w:ascii="Arial" w:hAnsi="Arial"/>
          <w:rPrChange w:id="388" w:author="Sean" w:date="2021-04-26T16:23:00Z">
            <w:rPr/>
          </w:rPrChange>
        </w:rPr>
        <w:t>), conductivity, turbidity, and pH were measured at each point using a YSI ProDSS multiparameter probe. Two 60 mL water samples were collected and filtered through a pre-combusted (500</w:t>
      </w:r>
      <w:r w:rsidR="00A75934" w:rsidRPr="00734EEE">
        <w:rPr>
          <w:rFonts w:ascii="Cambria Math" w:hAnsi="Cambria Math"/>
          <w:rPrChange w:id="389" w:author="Sean" w:date="2021-04-26T16:23:00Z">
            <w:rPr/>
          </w:rPrChange>
        </w:rPr>
        <w:t>℃</w:t>
      </w:r>
      <w:r w:rsidR="00A75934" w:rsidRPr="00734EEE">
        <w:rPr>
          <w:rFonts w:ascii="Arial" w:hAnsi="Arial"/>
          <w:rPrChange w:id="390" w:author="Sean" w:date="2021-04-26T16:23:00Z">
            <w:rPr/>
          </w:rPrChange>
        </w:rPr>
        <w:t xml:space="preserve"> for 4 hours) glass fiber filter (Whatman GF/F) into acid washed amber bottles, transferred to the lab in a cooler on ice, and stored frozen (-20</w:t>
      </w:r>
      <w:r w:rsidR="00A75934" w:rsidRPr="00734EEE">
        <w:rPr>
          <w:rFonts w:ascii="Cambria Math" w:hAnsi="Cambria Math"/>
          <w:rPrChange w:id="391" w:author="Sean" w:date="2021-04-26T16:23:00Z">
            <w:rPr/>
          </w:rPrChange>
        </w:rPr>
        <w:t>℃</w:t>
      </w:r>
      <w:r w:rsidR="00A75934" w:rsidRPr="00734EEE">
        <w:rPr>
          <w:rFonts w:ascii="Arial" w:hAnsi="Arial"/>
          <w:rPrChange w:id="392" w:author="Sean" w:date="2021-04-26T16:23:00Z">
            <w:rPr/>
          </w:rPrChange>
        </w:rPr>
        <w:t>) until analysis for nutrients (NH</w:t>
      </w:r>
      <w:r w:rsidR="00A75934" w:rsidRPr="00734EEE">
        <w:rPr>
          <w:rFonts w:ascii="Arial" w:hAnsi="Arial"/>
          <w:vertAlign w:val="subscript"/>
          <w:rPrChange w:id="393" w:author="Sean" w:date="2021-04-26T16:23:00Z">
            <w:rPr>
              <w:vertAlign w:val="subscript"/>
            </w:rPr>
          </w:rPrChange>
        </w:rPr>
        <w:t>4</w:t>
      </w:r>
      <w:r w:rsidR="00A75934" w:rsidRPr="00734EEE">
        <w:rPr>
          <w:rFonts w:ascii="Arial" w:hAnsi="Arial"/>
          <w:vertAlign w:val="superscript"/>
          <w:rPrChange w:id="394" w:author="Sean" w:date="2021-04-26T16:23:00Z">
            <w:rPr>
              <w:vertAlign w:val="superscript"/>
            </w:rPr>
          </w:rPrChange>
        </w:rPr>
        <w:t>+</w:t>
      </w:r>
      <w:r w:rsidR="00A75934" w:rsidRPr="00734EEE">
        <w:rPr>
          <w:rFonts w:ascii="Arial" w:hAnsi="Arial"/>
          <w:rPrChange w:id="395" w:author="Sean" w:date="2021-04-26T16:23:00Z">
            <w:rPr/>
          </w:rPrChange>
        </w:rPr>
        <w:t>, NO</w:t>
      </w:r>
      <w:r w:rsidR="00A75934" w:rsidRPr="00734EEE">
        <w:rPr>
          <w:rFonts w:ascii="Arial" w:hAnsi="Arial"/>
          <w:vertAlign w:val="subscript"/>
          <w:rPrChange w:id="396" w:author="Sean" w:date="2021-04-26T16:23:00Z">
            <w:rPr>
              <w:vertAlign w:val="subscript"/>
            </w:rPr>
          </w:rPrChange>
        </w:rPr>
        <w:t>3</w:t>
      </w:r>
      <w:r w:rsidR="00A75934" w:rsidRPr="00734EEE">
        <w:rPr>
          <w:rFonts w:ascii="Arial" w:hAnsi="Arial"/>
          <w:vertAlign w:val="superscript"/>
          <w:rPrChange w:id="397" w:author="Sean" w:date="2021-04-26T16:23:00Z">
            <w:rPr>
              <w:vertAlign w:val="superscript"/>
            </w:rPr>
          </w:rPrChange>
        </w:rPr>
        <w:t>-</w:t>
      </w:r>
      <w:r w:rsidR="00A75934" w:rsidRPr="00734EEE">
        <w:rPr>
          <w:rFonts w:ascii="Arial" w:hAnsi="Arial"/>
          <w:rPrChange w:id="398" w:author="Sean" w:date="2021-04-26T16:23:00Z">
            <w:rPr/>
          </w:rPrChange>
        </w:rPr>
        <w:t>, and PO</w:t>
      </w:r>
      <w:r w:rsidR="00A75934" w:rsidRPr="00734EEE">
        <w:rPr>
          <w:rFonts w:ascii="Arial" w:hAnsi="Arial"/>
          <w:vertAlign w:val="subscript"/>
          <w:rPrChange w:id="399" w:author="Sean" w:date="2021-04-26T16:23:00Z">
            <w:rPr>
              <w:vertAlign w:val="subscript"/>
            </w:rPr>
          </w:rPrChange>
        </w:rPr>
        <w:t>4</w:t>
      </w:r>
      <w:r w:rsidR="00A75934" w:rsidRPr="00734EEE">
        <w:rPr>
          <w:rFonts w:ascii="Arial" w:hAnsi="Arial"/>
          <w:vertAlign w:val="superscript"/>
          <w:rPrChange w:id="400" w:author="Sean" w:date="2021-04-26T16:23:00Z">
            <w:rPr>
              <w:vertAlign w:val="superscript"/>
            </w:rPr>
          </w:rPrChange>
        </w:rPr>
        <w:t>-</w:t>
      </w:r>
      <w:r w:rsidR="00A75934" w:rsidRPr="00734EEE">
        <w:rPr>
          <w:rFonts w:ascii="Arial" w:hAnsi="Arial"/>
          <w:rPrChange w:id="401" w:author="Sean" w:date="2021-04-26T16:23:00Z">
            <w:rPr/>
          </w:rPrChange>
        </w:rPr>
        <w:t>).</w:t>
      </w:r>
      <w:r w:rsidR="00CA6CBF" w:rsidRPr="00734EEE">
        <w:rPr>
          <w:rFonts w:ascii="Arial" w:hAnsi="Arial"/>
          <w:rPrChange w:id="402" w:author="Sean" w:date="2021-04-26T16:23:00Z">
            <w:rPr/>
          </w:rPrChange>
        </w:rPr>
        <w:t xml:space="preserve"> </w:t>
      </w:r>
      <w:r w:rsidR="00A75934" w:rsidRPr="00734EEE">
        <w:rPr>
          <w:rFonts w:ascii="Arial" w:hAnsi="Arial"/>
          <w:rPrChange w:id="403" w:author="Sean" w:date="2021-04-26T16:23:00Z">
            <w:rPr/>
          </w:rPrChange>
        </w:rPr>
        <w:t xml:space="preserve">Water samples were run </w:t>
      </w:r>
      <w:r w:rsidR="00870283" w:rsidRPr="00734EEE">
        <w:rPr>
          <w:rFonts w:ascii="Arial" w:hAnsi="Arial"/>
          <w:rPrChange w:id="404" w:author="Sean" w:date="2021-04-26T16:23:00Z">
            <w:rPr/>
          </w:rPrChange>
        </w:rPr>
        <w:t xml:space="preserve">using colorimetric methods on a latchet autoanalyzer </w:t>
      </w:r>
      <w:r w:rsidR="00A75934" w:rsidRPr="00734EEE">
        <w:rPr>
          <w:rFonts w:ascii="Arial" w:hAnsi="Arial"/>
          <w:rPrChange w:id="405" w:author="Sean" w:date="2021-04-26T16:23:00Z">
            <w:rPr/>
          </w:rPrChange>
        </w:rPr>
        <w:t>by the Oklahoma University Soil Water and Forage Laboratory.</w:t>
      </w:r>
      <w:r w:rsidR="00CA6CBF" w:rsidRPr="00734EEE">
        <w:rPr>
          <w:rFonts w:ascii="Arial" w:hAnsi="Arial"/>
          <w:rPrChange w:id="406" w:author="Sean" w:date="2021-04-26T16:23:00Z">
            <w:rPr/>
          </w:rPrChange>
        </w:rPr>
        <w:t xml:space="preserve"> </w:t>
      </w:r>
    </w:p>
    <w:p w14:paraId="23CC983A" w14:textId="77777777" w:rsidR="00A75934" w:rsidRDefault="00A75934" w:rsidP="00956D08">
      <w:pPr>
        <w:spacing w:line="240" w:lineRule="auto"/>
        <w:ind w:firstLine="720"/>
        <w:contextualSpacing/>
        <w:rPr>
          <w:del w:id="407" w:author="Sean" w:date="2021-04-26T16:23:00Z"/>
        </w:rPr>
      </w:pPr>
      <w:del w:id="408" w:author="Sean" w:date="2021-04-26T16:23:00Z">
        <w:r w:rsidRPr="00377421">
          <w:delText>In addition to the habitat metrics measured in the field,</w:delText>
        </w:r>
        <w:r>
          <w:delText xml:space="preserve"> we mined climate and watershed data (average annual precipitation (AP), relative humidity (RH), mean-annual potential evapotranspiration (PET), proportion of forested riparian zone (Rip.forest), and proportions of watershed forest (Bas.forest), agriculture (Bas.plant), and urban development (Bas.dev), soil permeability (Soil.Perm), soil organic content (Soil.Org), and runoff factor) from the </w:delText>
        </w:r>
        <w:r w:rsidRPr="009A7FCE">
          <w:delText>US Geologic Surveyors Geospatial Attributes of Gages for Evaluating Streamflow, version I</w:delText>
        </w:r>
        <w:r>
          <w:delText>I</w:delText>
        </w:r>
        <w:r w:rsidRPr="009A7FCE">
          <w:delText xml:space="preserve"> dataset</w:delText>
        </w:r>
        <w:r>
          <w:delText xml:space="preserve"> </w:delText>
        </w:r>
        <w:r>
          <w:fldChar w:fldCharType="begin"/>
        </w:r>
        <w:r w:rsidR="00A67715">
          <w:del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delInstrText>
        </w:r>
        <w:r>
          <w:fldChar w:fldCharType="separate"/>
        </w:r>
        <w:r>
          <w:rPr>
            <w:noProof/>
          </w:rPr>
          <w:delText>(Falcone 2011)</w:delText>
        </w:r>
        <w:r>
          <w:fldChar w:fldCharType="end"/>
        </w:r>
        <w:r>
          <w:delText>. A twenty-year continuous</w:delText>
        </w:r>
        <w:r w:rsidR="00870283">
          <w:delText xml:space="preserve"> daily</w:delText>
        </w:r>
        <w:r>
          <w:delText xml:space="preserve"> flow record was downloaded for each site (except Tranquitas Creek which only had 4 years of available data) from the USGS water services </w:delText>
        </w:r>
        <w:r>
          <w:fldChar w:fldCharType="begin"/>
        </w:r>
        <w:r w:rsidR="00A67715">
          <w:del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delInstrText>
        </w:r>
        <w:r>
          <w:fldChar w:fldCharType="separate"/>
        </w:r>
        <w:r>
          <w:rPr>
            <w:noProof/>
          </w:rPr>
          <w:delText>(Falcone 2011)</w:delText>
        </w:r>
        <w:r>
          <w:fldChar w:fldCharType="end"/>
        </w:r>
        <w:r>
          <w:delText xml:space="preserve">. </w:delText>
        </w:r>
      </w:del>
    </w:p>
    <w:p w14:paraId="7AF8AB74" w14:textId="77777777" w:rsidR="00A75934" w:rsidRPr="009A7FCE" w:rsidRDefault="00A75934" w:rsidP="00956D08">
      <w:pPr>
        <w:spacing w:line="240" w:lineRule="auto"/>
        <w:ind w:firstLine="720"/>
        <w:contextualSpacing/>
        <w:rPr>
          <w:del w:id="409" w:author="Sean" w:date="2021-04-26T16:23:00Z"/>
        </w:rPr>
      </w:pPr>
      <w:del w:id="410" w:author="Sean" w:date="2021-04-26T16:23:00Z">
        <w:r>
          <w:delText xml:space="preserve">In order to evaluate the </w:delText>
        </w:r>
        <w:r w:rsidR="00870283">
          <w:delText xml:space="preserve">typical </w:delText>
        </w:r>
        <w:r>
          <w:delText xml:space="preserve">flow regime </w:delText>
        </w:r>
        <w:r w:rsidR="00870283">
          <w:delText xml:space="preserve">of each site </w:delText>
        </w:r>
        <w:r>
          <w:delText xml:space="preserve">in the context of seasonal droughts, floods, and overall variation in flow, we calculated the following four variables: average daily discharge (Discharge), the flashiness index (Flash Index = cumulative changes in day to day daily flow / cumulative flow), the high flow Pulse Percentage (HFPP = Percent of time daily flow is above 3 times the median daily flow), </w:delText>
        </w:r>
        <w:r w:rsidR="00013E1F">
          <w:delText xml:space="preserve">and </w:delText>
        </w:r>
        <w:r>
          <w:delText>the low flow pulse percentage (LFPP = times where daily discharge drops below the 25</w:delText>
        </w:r>
        <w:r w:rsidRPr="00BF0756">
          <w:rPr>
            <w:vertAlign w:val="superscript"/>
          </w:rPr>
          <w:delText>th</w:delText>
        </w:r>
        <w:r>
          <w:delText xml:space="preserve"> percentile) </w:delText>
        </w:r>
        <w:r>
          <w:fldChar w:fldCharType="begin"/>
        </w:r>
        <w:r w:rsidR="00587510">
          <w:delInstrText xml:space="preserve"> ADDIN EN.CITE &lt;EndNote&gt;&lt;Cite&gt;&lt;Author&gt;Patrick&lt;/Author&gt;&lt;Year&gt;2017&lt;/Year&gt;&lt;RecNum&gt;13&lt;/RecNum&gt;&lt;DisplayText&gt;(Olden and Poff 2003, Patrick and Yuan 2017)&lt;/DisplayText&gt;&lt;record&gt;&lt;rec-number&gt;13&lt;/rec-number&gt;&lt;foreign-keys&gt;&lt;key app="EN" db-id="psz5tzvegvfzxvewravxdtp5xdsswfzfxrww" timestamp="0"&gt;13&lt;/key&gt;&lt;/foreign-keys&gt;&lt;ref-type name="Journal Article"&gt;17&lt;/ref-type&gt;&lt;contributors&gt;&lt;authors&gt;&lt;author&gt;Patrick, C. J.&lt;/author&gt;&lt;author&gt;Yuan, L. L.&lt;/author&gt;&lt;/authors&gt;&lt;/contributors&gt;&lt;titles&gt;&lt;title&gt;Modeled hydrologic metrics show links between hydrology and the functional composition of stream assemblages&lt;/title&gt;&lt;secondary-title&gt;Ecological Applications&lt;/secondary-title&gt;&lt;/titles&gt;&lt;pages&gt;1605-1617&lt;/pages&gt;&lt;volume&gt;27&lt;/volume&gt;&lt;number&gt;5&lt;/number&gt;&lt;dates&gt;&lt;year&gt;2017&lt;/year&gt;&lt;pub-dates&gt;&lt;date&gt;Jul&lt;/date&gt;&lt;/pub-dates&gt;&lt;/dates&gt;&lt;isbn&gt;1051-0761&lt;/isbn&gt;&lt;accession-num&gt;WOS:000405174300016&lt;/accession-num&gt;&lt;urls&gt;&lt;related-urls&gt;&lt;url&gt;&amp;lt;Go to ISI&amp;gt;://WOS:000405174300016&lt;/url&gt;&lt;/related-urls&gt;&lt;/urls&gt;&lt;electronic-resource-num&gt;10.1002/eap.1554&lt;/electronic-resource-num&gt;&lt;/record&gt;&lt;/Cite&gt;&lt;Cite&gt;&lt;Author&gt;Olden&lt;/Author&gt;&lt;Year&gt;2003&lt;/Year&gt;&lt;RecNum&gt;14&lt;/RecNum&gt;&lt;record&gt;&lt;rec-number&gt;14&lt;/rec-number&gt;&lt;foreign-keys&gt;&lt;key app="EN" db-id="psz5tzvegvfzxvewravxdtp5xdsswfzfxrww" timestamp="0"&gt;14&lt;/key&gt;&lt;/foreign-keys&gt;&lt;ref-type name="Journal Article"&gt;17&lt;/ref-type&gt;&lt;contributors&gt;&lt;authors&gt;&lt;author&gt;Olden, J. D.&lt;/author&gt;&lt;author&gt;Poff, N. L.&lt;/author&gt;&lt;/authors&gt;&lt;/contributors&gt;&lt;titles&gt;&lt;title&gt;Toward a mechanistic understanding and prediction of biotic homogenization&lt;/title&gt;&lt;secondary-title&gt;American Naturalist&lt;/secondary-title&gt;&lt;/titles&gt;&lt;pages&gt;442-460&lt;/pages&gt;&lt;volume&gt;162&lt;/volume&gt;&lt;number&gt;4&lt;/number&gt;&lt;dates&gt;&lt;year&gt;2003&lt;/year&gt;&lt;pub-dates&gt;&lt;date&gt;Oct&lt;/date&gt;&lt;/pub-dates&gt;&lt;/dates&gt;&lt;isbn&gt;0003-0147&lt;/isbn&gt;&lt;accession-num&gt;WOS:000186172300006&lt;/accession-num&gt;&lt;urls&gt;&lt;related-urls&gt;&lt;url&gt;&amp;lt;Go to ISI&amp;gt;://WOS:000186172300006&lt;/url&gt;&lt;/related-urls&gt;&lt;/urls&gt;&lt;electronic-resource-num&gt;10.1086/378212&lt;/electronic-resource-num&gt;&lt;/record&gt;&lt;/Cite&gt;&lt;/EndNote&gt;</w:delInstrText>
        </w:r>
        <w:r>
          <w:fldChar w:fldCharType="separate"/>
        </w:r>
        <w:r>
          <w:rPr>
            <w:noProof/>
          </w:rPr>
          <w:delText>(Olden and Poff 2003, Patrick and Yuan 2017)</w:delText>
        </w:r>
        <w:r>
          <w:fldChar w:fldCharType="end"/>
        </w:r>
        <w:r>
          <w:delText>.</w:delText>
        </w:r>
      </w:del>
    </w:p>
    <w:p w14:paraId="30D67ECC" w14:textId="77777777" w:rsidR="00C7618B" w:rsidRDefault="00C7618B" w:rsidP="00956D08">
      <w:pPr>
        <w:spacing w:line="240" w:lineRule="auto"/>
        <w:contextualSpacing/>
        <w:rPr>
          <w:del w:id="411" w:author="Sean" w:date="2021-04-26T16:23:00Z"/>
          <w:i/>
          <w:iCs/>
        </w:rPr>
      </w:pPr>
    </w:p>
    <w:p w14:paraId="2FCB231D" w14:textId="77777777" w:rsidR="007A3C8C" w:rsidRPr="009A7FCE" w:rsidRDefault="00407078" w:rsidP="00956D08">
      <w:pPr>
        <w:spacing w:line="240" w:lineRule="auto"/>
        <w:contextualSpacing/>
        <w:rPr>
          <w:del w:id="412" w:author="Sean" w:date="2021-04-26T16:23:00Z"/>
          <w:rFonts w:eastAsiaTheme="minorEastAsia"/>
        </w:rPr>
      </w:pPr>
      <w:del w:id="413" w:author="Sean" w:date="2021-04-26T16:23:00Z">
        <w:r w:rsidRPr="00BE3457">
          <w:rPr>
            <w:i/>
            <w:iCs/>
          </w:rPr>
          <w:delText>Analyses</w:delText>
        </w:r>
        <w:r w:rsidRPr="00BE3457">
          <w:rPr>
            <w:b/>
            <w:bCs/>
          </w:rPr>
          <w:delText xml:space="preserve">: </w:delText>
        </w:r>
        <w:r w:rsidR="007404D7" w:rsidRPr="00A75934">
          <w:delText xml:space="preserve">For each community (fish, invertebrates) we calculated Shannon diversity and rarified taxonomic richness </w:delText>
        </w:r>
        <w:r w:rsidR="005A5FC6">
          <w:fldChar w:fldCharType="begin"/>
        </w:r>
        <w:r w:rsidR="005A5FC6">
          <w:delInstrText xml:space="preserve"> ADDIN ZOTERO_ITEM CSL_CITATION {"citationID":"sHfKKR2H","properties":{"formattedCitation":"(Hurlbert 1971)","plainCitation":"(Hurlbert 1971)","noteIndex":0},"citationItems":[{"id":86,"uris":["http://zotero.org/users/local/tyq98Km3/items/J5GYQ5TL"],"uri":["http://zotero.org/users/local/tyq98Km3/items/J5GYQ5TL"],"itemData":{"id":86,"type":"article-journal","abstract":"The recent literature on species diversity contains many semantic, conceptual, and technical problems. It is suggested that, as a result of these problems, species diversity has become a meaningless concept, that the term be abandoned, and that ecologists take a more critical approach to species-number relations and rely less on information theoretic and other analogies. As multispecific collections of organisms possess numerous statistical properties which conform to the conventional criteria for diversity indices, such collections are not intrinsically arrangeable in linear order along some diversity scale. Several such properties or \"species composition parameters\" having straightforward biological interpretations are presented as alternatives to the diversity approach. The two most basic of these are simply $\\Delta_1= [\\frac{N}{N-1}][^1-\\Sigma_i (\\frac{N_i} {N})^2]$ =the proportion of potential interindividual encounters which is interspecific (as opposed to intraspecific), assuming every individual in the collection can encounter all other individuals, and $E(S_n)= ^\\Sigma_i [1-\\frac{(\\binom{N-N_i}{n})}{(\\binom{N}{n})}]$ =the expected number of species in a sample of n individuals selected at random from a collection containing N individuals, S species, and Ni individuals in the ith species.","archive":"JSTOR","container-title":"Ecology","DOI":"10.2307/1934145","ISSN":"0012-9658","issue":"4","note":"number: 4\npublisher: Wiley","page":"577-586","source":"JSTOR","title":"The Nonconcept of Species Diversity: A Critique and Alternative Parameters","title-short":"The Nonconcept of Species Diversity","volume":"52","author":[{"family":"Hurlbert","given":"Stuart H."}],"issued":{"date-parts":[["1971"]]}}}],"schema":"https://github.com/citation-style-language/schema/raw/master/csl-citation.json"} </w:delInstrText>
        </w:r>
        <w:r w:rsidR="005A5FC6">
          <w:fldChar w:fldCharType="separate"/>
        </w:r>
        <w:r w:rsidR="005A5FC6" w:rsidRPr="005A5FC6">
          <w:delText>(Hurlbert 1971)</w:delText>
        </w:r>
        <w:r w:rsidR="005A5FC6">
          <w:fldChar w:fldCharType="end"/>
        </w:r>
        <w:r w:rsidR="007404D7" w:rsidRPr="00A75934">
          <w:delText>.</w:delText>
        </w:r>
        <w:r w:rsidR="00CA6CBF">
          <w:rPr>
            <w:b/>
            <w:bCs/>
          </w:rPr>
          <w:delText xml:space="preserve"> </w:delText>
        </w:r>
        <w:r w:rsidR="00A870E1">
          <w:rPr>
            <w:rFonts w:eastAsiaTheme="minorEastAsia"/>
          </w:rPr>
          <w:delText xml:space="preserve">Diversity </w:delText>
        </w:r>
        <w:r w:rsidR="007404D7">
          <w:rPr>
            <w:rFonts w:eastAsiaTheme="minorEastAsia"/>
          </w:rPr>
          <w:delText xml:space="preserve">and richness </w:delText>
        </w:r>
        <w:r w:rsidR="00A870E1">
          <w:rPr>
            <w:rFonts w:eastAsiaTheme="minorEastAsia"/>
          </w:rPr>
          <w:delText xml:space="preserve">measures were calculated using the Vegan Library </w:delText>
        </w:r>
        <w:r w:rsidR="00A75934">
          <w:rPr>
            <w:rFonts w:eastAsiaTheme="minorEastAsia"/>
          </w:rPr>
          <w:fldChar w:fldCharType="begin"/>
        </w:r>
        <w:r w:rsidR="00587510">
          <w:rPr>
            <w:rFonts w:eastAsiaTheme="minorEastAsia"/>
          </w:rPr>
          <w:del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delInstrText>
        </w:r>
        <w:r w:rsidR="00A75934">
          <w:rPr>
            <w:rFonts w:eastAsiaTheme="minorEastAsia"/>
          </w:rPr>
          <w:fldChar w:fldCharType="separate"/>
        </w:r>
        <w:r w:rsidR="00A75934">
          <w:rPr>
            <w:rFonts w:eastAsiaTheme="minorEastAsia"/>
            <w:noProof/>
          </w:rPr>
          <w:delText>(Oksanen, Blanchet et al. 2019)</w:delText>
        </w:r>
        <w:r w:rsidR="00A75934">
          <w:rPr>
            <w:rFonts w:eastAsiaTheme="minorEastAsia"/>
          </w:rPr>
          <w:fldChar w:fldCharType="end"/>
        </w:r>
        <w:r w:rsidR="00A870E1">
          <w:rPr>
            <w:rFonts w:eastAsiaTheme="minorEastAsia"/>
          </w:rPr>
          <w:delText xml:space="preserve"> in the statistical program R </w:delText>
        </w:r>
        <w:r w:rsidR="00A75934">
          <w:rPr>
            <w:rFonts w:eastAsiaTheme="minorEastAsia"/>
          </w:rPr>
          <w:fldChar w:fldCharType="begin"/>
        </w:r>
        <w:r w:rsidR="00587510">
          <w:rPr>
            <w:rFonts w:eastAsiaTheme="minorEastAsia"/>
          </w:rPr>
          <w:delInstrText xml:space="preserve"> ADDIN EN.CITE &lt;EndNote&gt;&lt;Cite&gt;&lt;Author&gt;R Core Team&lt;/Author&gt;&lt;Year&gt;2019&lt;/Year&gt;&lt;RecNum&gt;1&lt;/RecNum&gt;&lt;DisplayText&gt;(R Core Team 2019)&lt;/DisplayText&gt;&lt;record&gt;&lt;rec-number&gt;1&lt;/rec-number&gt;&lt;foreign-keys&gt;&lt;key app="EN" db-id="psz5tzvegvfzxvewravxdtp5xdsswfzfxrww" timestamp="0"&gt;1&lt;/key&gt;&lt;/foreign-keys&gt;&lt;ref-type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delInstrText>
        </w:r>
        <w:r w:rsidR="00A75934">
          <w:rPr>
            <w:rFonts w:eastAsiaTheme="minorEastAsia"/>
          </w:rPr>
          <w:fldChar w:fldCharType="separate"/>
        </w:r>
        <w:r w:rsidR="00A75934">
          <w:rPr>
            <w:rFonts w:eastAsiaTheme="minorEastAsia"/>
            <w:noProof/>
          </w:rPr>
          <w:delText>(R Core Team 2019)</w:delText>
        </w:r>
        <w:r w:rsidR="00A75934">
          <w:rPr>
            <w:rFonts w:eastAsiaTheme="minorEastAsia"/>
          </w:rPr>
          <w:fldChar w:fldCharType="end"/>
        </w:r>
        <w:r w:rsidR="00A870E1">
          <w:rPr>
            <w:rFonts w:eastAsiaTheme="minorEastAsia"/>
          </w:rPr>
          <w:delText>.</w:delText>
        </w:r>
        <w:r w:rsidR="00CA6CBF">
          <w:rPr>
            <w:rFonts w:eastAsiaTheme="minorEastAsia"/>
          </w:rPr>
          <w:delText xml:space="preserve"> </w:delText>
        </w:r>
        <w:r w:rsidR="007404D7">
          <w:rPr>
            <w:rFonts w:eastAsiaTheme="minorEastAsia"/>
          </w:rPr>
          <w:delText>To evaluate the effect of rainfall on environmental variables that may influence the biota, w</w:delText>
        </w:r>
        <w:r w:rsidR="00B62301">
          <w:rPr>
            <w:rFonts w:eastAsiaTheme="minorEastAsia"/>
          </w:rPr>
          <w:delText xml:space="preserve">e </w:delText>
        </w:r>
        <w:r w:rsidR="000438AE">
          <w:rPr>
            <w:rFonts w:eastAsiaTheme="minorEastAsia"/>
          </w:rPr>
          <w:delText xml:space="preserve">used linear </w:delText>
        </w:r>
        <w:r w:rsidR="007404D7">
          <w:rPr>
            <w:rFonts w:eastAsiaTheme="minorEastAsia"/>
          </w:rPr>
          <w:delText>regression</w:delText>
        </w:r>
        <w:r w:rsidR="000438AE">
          <w:rPr>
            <w:rFonts w:eastAsiaTheme="minorEastAsia"/>
          </w:rPr>
          <w:delText xml:space="preserve"> to examine </w:delText>
        </w:r>
        <w:r w:rsidR="00B54353">
          <w:rPr>
            <w:rFonts w:eastAsiaTheme="minorEastAsia"/>
          </w:rPr>
          <w:delText>relationships between environment</w:delText>
        </w:r>
        <w:r w:rsidR="002678B3">
          <w:rPr>
            <w:rFonts w:eastAsiaTheme="minorEastAsia"/>
          </w:rPr>
          <w:delText>al variables</w:delText>
        </w:r>
        <w:r w:rsidR="00B54353">
          <w:rPr>
            <w:rFonts w:eastAsiaTheme="minorEastAsia"/>
          </w:rPr>
          <w:delText xml:space="preserve"> and </w:delText>
        </w:r>
        <w:r w:rsidR="002678B3">
          <w:rPr>
            <w:rFonts w:eastAsiaTheme="minorEastAsia"/>
          </w:rPr>
          <w:delText xml:space="preserve">annual </w:delText>
        </w:r>
        <w:r w:rsidR="00B54353">
          <w:rPr>
            <w:rFonts w:eastAsiaTheme="minorEastAsia"/>
          </w:rPr>
          <w:delText>precipitation</w:delText>
        </w:r>
        <w:r w:rsidR="007404D7">
          <w:rPr>
            <w:rFonts w:eastAsiaTheme="minorEastAsia"/>
          </w:rPr>
          <w:delText>.</w:delText>
        </w:r>
        <w:r w:rsidR="00CA6CBF">
          <w:rPr>
            <w:rFonts w:eastAsiaTheme="minorEastAsia"/>
          </w:rPr>
          <w:delText xml:space="preserve"> </w:delText>
        </w:r>
        <w:r w:rsidR="007404D7">
          <w:rPr>
            <w:rFonts w:eastAsiaTheme="minorEastAsia"/>
          </w:rPr>
          <w:delText>We then used linear regression to evaluate the effect rainfall and environmental variables on</w:delText>
        </w:r>
        <w:r w:rsidR="002678B3">
          <w:rPr>
            <w:rFonts w:eastAsiaTheme="minorEastAsia"/>
          </w:rPr>
          <w:delText xml:space="preserve"> </w:delText>
        </w:r>
        <w:r w:rsidR="007404D7">
          <w:rPr>
            <w:rFonts w:eastAsiaTheme="minorEastAsia"/>
          </w:rPr>
          <w:delText xml:space="preserve">fish and invertebrate </w:delText>
        </w:r>
        <w:r w:rsidR="002678B3">
          <w:rPr>
            <w:rFonts w:eastAsiaTheme="minorEastAsia"/>
          </w:rPr>
          <w:delText>community metric</w:delText>
        </w:r>
        <w:r w:rsidR="00A75934">
          <w:rPr>
            <w:rFonts w:eastAsiaTheme="minorEastAsia"/>
          </w:rPr>
          <w:delText>s</w:delText>
        </w:r>
        <w:r w:rsidR="007404D7">
          <w:rPr>
            <w:rFonts w:eastAsiaTheme="minorEastAsia"/>
          </w:rPr>
          <w:delText>.</w:delText>
        </w:r>
        <w:r w:rsidR="00CA6CBF">
          <w:rPr>
            <w:rFonts w:eastAsiaTheme="minorEastAsia"/>
          </w:rPr>
          <w:delText xml:space="preserve"> </w:delText>
        </w:r>
        <w:r w:rsidR="007404D7">
          <w:rPr>
            <w:rFonts w:eastAsiaTheme="minorEastAsia"/>
          </w:rPr>
          <w:delText>Prior to analyses</w:delText>
        </w:r>
        <w:r w:rsidR="000438AE">
          <w:rPr>
            <w:rFonts w:eastAsiaTheme="minorEastAsia"/>
          </w:rPr>
          <w:delText xml:space="preserve"> </w:delText>
        </w:r>
        <w:r w:rsidR="007404D7">
          <w:rPr>
            <w:rFonts w:eastAsiaTheme="minorEastAsia"/>
          </w:rPr>
          <w:delText>c</w:delText>
        </w:r>
        <w:r w:rsidR="007A3C8C" w:rsidRPr="009A7FCE">
          <w:rPr>
            <w:rFonts w:eastAsiaTheme="minorEastAsia"/>
          </w:rPr>
          <w:delText xml:space="preserve">onductivity and </w:delText>
        </w:r>
        <w:r w:rsidRPr="00BE3457">
          <w:delText>NO</w:delText>
        </w:r>
        <w:r w:rsidRPr="00BE3457">
          <w:rPr>
            <w:vertAlign w:val="subscript"/>
          </w:rPr>
          <w:delText>3</w:delText>
        </w:r>
        <w:r w:rsidRPr="00BE3457">
          <w:rPr>
            <w:vertAlign w:val="superscript"/>
          </w:rPr>
          <w:delText>-</w:delText>
        </w:r>
        <w:r w:rsidR="007A3C8C" w:rsidRPr="009A7FCE">
          <w:rPr>
            <w:rFonts w:eastAsiaTheme="minorEastAsia"/>
          </w:rPr>
          <w:delText xml:space="preserve"> concentrations were </w:delText>
        </w:r>
        <w:r>
          <w:rPr>
            <w:rFonts w:eastAsiaTheme="minorEastAsia"/>
          </w:rPr>
          <w:delText xml:space="preserve">natural </w:delText>
        </w:r>
        <w:r w:rsidR="007A3C8C" w:rsidRPr="009A7FCE">
          <w:rPr>
            <w:rFonts w:eastAsiaTheme="minorEastAsia"/>
          </w:rPr>
          <w:delText xml:space="preserve">log transformed </w:delText>
        </w:r>
        <w:r w:rsidR="004B08FD">
          <w:rPr>
            <w:rFonts w:eastAsiaTheme="minorEastAsia"/>
          </w:rPr>
          <w:delText xml:space="preserve">to </w:delText>
        </w:r>
        <w:r w:rsidR="007404D7">
          <w:rPr>
            <w:rFonts w:eastAsiaTheme="minorEastAsia"/>
          </w:rPr>
          <w:delText xml:space="preserve">satisfy the test assumption of </w:delText>
        </w:r>
        <w:r w:rsidR="004B08FD">
          <w:rPr>
            <w:rFonts w:eastAsiaTheme="minorEastAsia"/>
          </w:rPr>
          <w:delText>normality</w:delText>
        </w:r>
        <w:r w:rsidR="007A3C8C" w:rsidRPr="009A7FCE">
          <w:rPr>
            <w:rFonts w:eastAsiaTheme="minorEastAsia"/>
          </w:rPr>
          <w:delText xml:space="preserve">. </w:delText>
        </w:r>
      </w:del>
    </w:p>
    <w:p w14:paraId="1F0EE28F" w14:textId="77777777" w:rsidR="007A3C8C" w:rsidRPr="009A7FCE" w:rsidRDefault="00273803" w:rsidP="00956D08">
      <w:pPr>
        <w:spacing w:line="240" w:lineRule="auto"/>
        <w:ind w:firstLine="720"/>
        <w:contextualSpacing/>
        <w:rPr>
          <w:del w:id="414" w:author="Sean" w:date="2021-04-26T16:23:00Z"/>
          <w:rFonts w:eastAsiaTheme="minorEastAsia"/>
        </w:rPr>
      </w:pPr>
      <w:del w:id="415" w:author="Sean" w:date="2021-04-26T16:23:00Z">
        <w:r>
          <w:rPr>
            <w:rFonts w:eastAsiaTheme="minorEastAsia"/>
          </w:rPr>
          <w:delText xml:space="preserve">To evaluate how community composition changed along the gradient, </w:delText>
        </w:r>
        <w:r w:rsidR="000732C1">
          <w:rPr>
            <w:rFonts w:eastAsiaTheme="minorEastAsia"/>
          </w:rPr>
          <w:delText xml:space="preserve">we </w:delText>
        </w:r>
        <w:r w:rsidR="000732C1" w:rsidRPr="009A7FCE">
          <w:rPr>
            <w:rFonts w:eastAsiaTheme="minorEastAsia"/>
          </w:rPr>
          <w:delText>ordinated</w:delText>
        </w:r>
        <w:r w:rsidR="004B08FD">
          <w:rPr>
            <w:rFonts w:eastAsiaTheme="minorEastAsia"/>
          </w:rPr>
          <w:delText xml:space="preserve"> each taxa group (fish, invertebrates) across sites using non-metric multidimensional scaling (NMDS)</w:delText>
        </w:r>
        <w:r w:rsidR="007A3C8C" w:rsidRPr="009A7FCE">
          <w:rPr>
            <w:rFonts w:eastAsiaTheme="minorEastAsia"/>
          </w:rPr>
          <w:delText xml:space="preserve"> using the</w:delText>
        </w:r>
        <w:r w:rsidR="004B08FD">
          <w:rPr>
            <w:rFonts w:eastAsiaTheme="minorEastAsia"/>
          </w:rPr>
          <w:delText xml:space="preserve"> </w:delText>
        </w:r>
        <w:r w:rsidR="003F4A60">
          <w:rPr>
            <w:rFonts w:eastAsiaTheme="minorEastAsia"/>
          </w:rPr>
          <w:delText>‘</w:delText>
        </w:r>
        <w:r w:rsidR="004B08FD">
          <w:rPr>
            <w:rFonts w:eastAsiaTheme="minorEastAsia"/>
          </w:rPr>
          <w:delText>metaMDS</w:delText>
        </w:r>
        <w:r w:rsidR="003F4A60">
          <w:rPr>
            <w:rFonts w:eastAsiaTheme="minorEastAsia"/>
          </w:rPr>
          <w:delText>’</w:delText>
        </w:r>
        <w:r w:rsidR="00FB151F">
          <w:rPr>
            <w:rFonts w:eastAsiaTheme="minorEastAsia"/>
          </w:rPr>
          <w:delText xml:space="preserve"> within the VEGAN R package</w:delText>
        </w:r>
        <w:r w:rsidR="00A870E1">
          <w:rPr>
            <w:rFonts w:eastAsiaTheme="minorEastAsia"/>
          </w:rPr>
          <w:delText>.</w:delText>
        </w:r>
        <w:r w:rsidR="008015D8">
          <w:rPr>
            <w:rFonts w:eastAsiaTheme="minorEastAsia"/>
          </w:rPr>
          <w:delText xml:space="preserve"> </w:delText>
        </w:r>
        <w:r w:rsidR="00A870E1">
          <w:rPr>
            <w:rFonts w:eastAsiaTheme="minorEastAsia"/>
          </w:rPr>
          <w:delText>The function</w:delText>
        </w:r>
        <w:r w:rsidR="004B08FD">
          <w:rPr>
            <w:rFonts w:eastAsiaTheme="minorEastAsia"/>
          </w:rPr>
          <w:delText xml:space="preserve"> </w:delText>
        </w:r>
        <w:r w:rsidR="007A3C8C" w:rsidRPr="009A7FCE">
          <w:rPr>
            <w:rFonts w:eastAsiaTheme="minorEastAsia"/>
          </w:rPr>
          <w:delText>runs NMDS with multiple starting configurations</w:delText>
        </w:r>
        <w:r w:rsidR="004B08FD">
          <w:rPr>
            <w:rFonts w:eastAsiaTheme="minorEastAsia"/>
          </w:rPr>
          <w:delText xml:space="preserve"> (n=100)</w:delText>
        </w:r>
        <w:r w:rsidR="007A3C8C" w:rsidRPr="009A7FCE">
          <w:rPr>
            <w:rFonts w:eastAsiaTheme="minorEastAsia"/>
          </w:rPr>
          <w:delText xml:space="preserve">, compares results, and stops after finding a similar minimum stress solution. The </w:delText>
        </w:r>
        <w:r w:rsidR="004B08FD">
          <w:rPr>
            <w:rFonts w:eastAsiaTheme="minorEastAsia"/>
          </w:rPr>
          <w:delText xml:space="preserve">minimum stress solution is </w:delText>
        </w:r>
        <w:r w:rsidR="007A3C8C" w:rsidRPr="009A7FCE">
          <w:rPr>
            <w:rFonts w:eastAsiaTheme="minorEastAsia"/>
          </w:rPr>
          <w:delText>scale</w:delText>
        </w:r>
        <w:r w:rsidR="004B08FD">
          <w:rPr>
            <w:rFonts w:eastAsiaTheme="minorEastAsia"/>
          </w:rPr>
          <w:delText>d</w:delText>
        </w:r>
        <w:r w:rsidR="007A3C8C" w:rsidRPr="009A7FCE">
          <w:rPr>
            <w:rFonts w:eastAsiaTheme="minorEastAsia"/>
          </w:rPr>
          <w:delText>, rotate</w:delText>
        </w:r>
        <w:r w:rsidR="004B08FD">
          <w:rPr>
            <w:rFonts w:eastAsiaTheme="minorEastAsia"/>
          </w:rPr>
          <w:delText>d</w:delText>
        </w:r>
        <w:r w:rsidR="007A3C8C" w:rsidRPr="009A7FCE">
          <w:rPr>
            <w:rFonts w:eastAsiaTheme="minorEastAsia"/>
          </w:rPr>
          <w:delText xml:space="preserve">, and </w:delText>
        </w:r>
        <w:r w:rsidR="004B08FD">
          <w:rPr>
            <w:rFonts w:eastAsiaTheme="minorEastAsia"/>
          </w:rPr>
          <w:delText xml:space="preserve">then </w:delText>
        </w:r>
        <w:r w:rsidR="007A3C8C" w:rsidRPr="009A7FCE">
          <w:rPr>
            <w:rFonts w:eastAsiaTheme="minorEastAsia"/>
          </w:rPr>
          <w:delText xml:space="preserve">species scores </w:delText>
        </w:r>
        <w:r w:rsidR="004B08FD">
          <w:rPr>
            <w:rFonts w:eastAsiaTheme="minorEastAsia"/>
          </w:rPr>
          <w:delText xml:space="preserve">are added </w:delText>
        </w:r>
        <w:r w:rsidR="007A3C8C" w:rsidRPr="009A7FCE">
          <w:rPr>
            <w:rFonts w:eastAsiaTheme="minorEastAsia"/>
          </w:rPr>
          <w:delText>to the configuration as weighted averages</w:delText>
        </w:r>
        <w:r w:rsidR="00452AAA">
          <w:rPr>
            <w:rFonts w:eastAsiaTheme="minorEastAsia"/>
          </w:rPr>
          <w:delText xml:space="preserve"> </w:delText>
        </w:r>
        <w:r w:rsidR="00452AAA">
          <w:rPr>
            <w:rFonts w:eastAsiaTheme="minorEastAsia"/>
          </w:rPr>
          <w:fldChar w:fldCharType="begin"/>
        </w:r>
        <w:r w:rsidR="00587510">
          <w:rPr>
            <w:rFonts w:eastAsiaTheme="minorEastAsia"/>
          </w:rPr>
          <w:del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delInstrText>
        </w:r>
        <w:r w:rsidR="00452AAA">
          <w:rPr>
            <w:rFonts w:eastAsiaTheme="minorEastAsia"/>
          </w:rPr>
          <w:fldChar w:fldCharType="separate"/>
        </w:r>
        <w:r w:rsidR="00452AAA">
          <w:rPr>
            <w:rFonts w:eastAsiaTheme="minorEastAsia"/>
            <w:noProof/>
          </w:rPr>
          <w:delText>(Oksanen, Blanchet et al. 2019)</w:delText>
        </w:r>
        <w:r w:rsidR="00452AAA">
          <w:rPr>
            <w:rFonts w:eastAsiaTheme="minorEastAsia"/>
          </w:rPr>
          <w:fldChar w:fldCharType="end"/>
        </w:r>
        <w:r w:rsidR="007A3C8C" w:rsidRPr="009A7FCE">
          <w:rPr>
            <w:rFonts w:eastAsiaTheme="minorEastAsia"/>
          </w:rPr>
          <w:delText xml:space="preserve">. </w:delText>
        </w:r>
        <w:r w:rsidR="00C93DB7">
          <w:rPr>
            <w:rFonts w:eastAsiaTheme="minorEastAsia"/>
          </w:rPr>
          <w:delText xml:space="preserve">Using </w:delText>
        </w:r>
        <w:r w:rsidR="007404D7">
          <w:rPr>
            <w:rFonts w:eastAsiaTheme="minorEastAsia"/>
          </w:rPr>
          <w:delText>the</w:delText>
        </w:r>
        <w:r w:rsidR="00C93DB7">
          <w:rPr>
            <w:rFonts w:eastAsiaTheme="minorEastAsia"/>
          </w:rPr>
          <w:delText xml:space="preserve"> climate data, sites were grouped </w:delText>
        </w:r>
        <w:r w:rsidR="00C93DB7" w:rsidRPr="001A3D2B">
          <w:rPr>
            <w:rFonts w:eastAsiaTheme="minorEastAsia"/>
          </w:rPr>
          <w:delText>using Ward’s minimum variance method</w:delText>
        </w:r>
        <w:r w:rsidR="007404D7">
          <w:rPr>
            <w:rFonts w:eastAsiaTheme="minorEastAsia"/>
          </w:rPr>
          <w:delText xml:space="preserve"> for hierarchical clustering</w:delText>
        </w:r>
        <w:r w:rsidR="00C93DB7" w:rsidRPr="001A3D2B">
          <w:rPr>
            <w:rFonts w:eastAsiaTheme="minorEastAsia"/>
          </w:rPr>
          <w:delText xml:space="preserve"> </w:delText>
        </w:r>
        <w:r w:rsidR="00C93DB7" w:rsidRPr="001A3D2B">
          <w:rPr>
            <w:rFonts w:eastAsiaTheme="minorEastAsia"/>
          </w:rPr>
          <w:fldChar w:fldCharType="begin"/>
        </w:r>
        <w:r w:rsidR="00587510">
          <w:rPr>
            <w:rFonts w:eastAsiaTheme="minorEastAsia"/>
          </w:rPr>
          <w:delInstrText xml:space="preserve"> ADDIN EN.CITE &lt;EndNote&gt;&lt;Cite&gt;&lt;Author&gt;Ward&lt;/Author&gt;&lt;Year&gt;1963&lt;/Year&gt;&lt;RecNum&gt;11&lt;/RecNum&gt;&lt;DisplayText&gt;(Ward 1963)&lt;/DisplayText&gt;&lt;record&gt;&lt;rec-number&gt;11&lt;/rec-number&gt;&lt;foreign-keys&gt;&lt;key app="EN" db-id="psz5tzvegvfzxvewravxdtp5xdsswfzfxrww" timestamp="0"&gt;11&lt;/key&gt;&lt;/foreign-keys&gt;&lt;ref-type name="Journal Article"&gt;17&lt;/ref-type&gt;&lt;contributors&gt;&lt;authors&gt;&lt;author&gt;Ward, J. H.&lt;/author&gt;&lt;/authors&gt;&lt;/contributors&gt;&lt;titles&gt;&lt;title&gt;HIERARCHICAL GROUPING TO OPTIMIZE AN OBJECTIVE FUNCTION&lt;/title&gt;&lt;secondary-title&gt;Journal of the American Statistical Association&lt;/secondary-title&gt;&lt;/titles&gt;&lt;pages&gt;236-&amp;amp;&lt;/pages&gt;&lt;volume&gt;58&lt;/volume&gt;&lt;number&gt;301&lt;/number&gt;&lt;dates&gt;&lt;year&gt;1963&lt;/year&gt;&lt;/dates&gt;&lt;isbn&gt;0162-1459&lt;/isbn&gt;&lt;accession-num&gt;WOS:A1963P102700016&lt;/accession-num&gt;&lt;urls&gt;&lt;related-urls&gt;&lt;url&gt;&amp;lt;Go to ISI&amp;gt;://WOS:A1963P102700016&lt;/url&gt;&lt;/related-urls&gt;&lt;/urls&gt;&lt;electronic-resource-num&gt;10.2307/2282967&lt;/electronic-resource-num&gt;&lt;/record&gt;&lt;/Cite&gt;&lt;/EndNote&gt;</w:delInstrText>
        </w:r>
        <w:r w:rsidR="00C93DB7" w:rsidRPr="001A3D2B">
          <w:rPr>
            <w:rFonts w:eastAsiaTheme="minorEastAsia"/>
          </w:rPr>
          <w:fldChar w:fldCharType="separate"/>
        </w:r>
        <w:r w:rsidR="00C93DB7" w:rsidRPr="001A3D2B">
          <w:rPr>
            <w:rFonts w:eastAsiaTheme="minorEastAsia"/>
            <w:noProof/>
          </w:rPr>
          <w:delText>(Ward 1963)</w:delText>
        </w:r>
        <w:r w:rsidR="00C93DB7" w:rsidRPr="001A3D2B">
          <w:rPr>
            <w:rFonts w:eastAsiaTheme="minorEastAsia"/>
          </w:rPr>
          <w:fldChar w:fldCharType="end"/>
        </w:r>
        <w:r w:rsidR="007A3C8C" w:rsidRPr="001A3D2B">
          <w:rPr>
            <w:rFonts w:eastAsiaTheme="minorEastAsia"/>
          </w:rPr>
          <w:delText xml:space="preserve">. Finally, we fit environmental variables to each ordination </w:delText>
        </w:r>
        <w:r w:rsidR="00FB151F">
          <w:rPr>
            <w:rFonts w:eastAsiaTheme="minorEastAsia"/>
          </w:rPr>
          <w:delText xml:space="preserve">using the </w:delText>
        </w:r>
        <w:r w:rsidR="00452AAA">
          <w:rPr>
            <w:rFonts w:eastAsiaTheme="minorEastAsia"/>
          </w:rPr>
          <w:delText>‘</w:delText>
        </w:r>
        <w:r w:rsidR="00FB151F">
          <w:rPr>
            <w:rFonts w:eastAsiaTheme="minorEastAsia"/>
          </w:rPr>
          <w:delText>envfit</w:delText>
        </w:r>
        <w:r w:rsidR="00452AAA">
          <w:rPr>
            <w:rFonts w:eastAsiaTheme="minorEastAsia"/>
          </w:rPr>
          <w:delText>’</w:delText>
        </w:r>
        <w:r w:rsidR="00FB151F">
          <w:rPr>
            <w:rFonts w:eastAsiaTheme="minorEastAsia"/>
          </w:rPr>
          <w:delText xml:space="preserve"> function within the VEGAN R package; </w:delText>
        </w:r>
        <w:r w:rsidR="00452AAA">
          <w:rPr>
            <w:rFonts w:eastAsiaTheme="minorEastAsia"/>
          </w:rPr>
          <w:delText>this function</w:delText>
        </w:r>
        <w:r w:rsidR="00FB151F">
          <w:rPr>
            <w:rFonts w:eastAsiaTheme="minorEastAsia"/>
          </w:rPr>
          <w:delText xml:space="preserve"> fits environmental vectors onto the ordination and calculates the maximum correlation</w:delText>
        </w:r>
        <w:r w:rsidR="00452AAA">
          <w:rPr>
            <w:rFonts w:eastAsiaTheme="minorEastAsia"/>
          </w:rPr>
          <w:delText xml:space="preserve"> with the projection of points (sites in this case)</w:delText>
        </w:r>
        <w:r w:rsidR="007A3C8C" w:rsidRPr="001A3D2B">
          <w:rPr>
            <w:rFonts w:eastAsiaTheme="minorEastAsia"/>
          </w:rPr>
          <w:delText>.</w:delText>
        </w:r>
        <w:r w:rsidR="00452AAA">
          <w:rPr>
            <w:rFonts w:eastAsiaTheme="minorEastAsia"/>
          </w:rPr>
          <w:delText xml:space="preserve"> </w:delText>
        </w:r>
        <w:r w:rsidR="00CA6CBF">
          <w:rPr>
            <w:rFonts w:eastAsiaTheme="minorEastAsia"/>
            <w:vertAlign w:val="superscript"/>
          </w:rPr>
          <w:delText xml:space="preserve"> </w:delText>
        </w:r>
        <w:r w:rsidR="00FC3ED8">
          <w:rPr>
            <w:rFonts w:eastAsiaTheme="minorEastAsia"/>
          </w:rPr>
          <w:delText>To ease in visual interpretation of the plots we only retained environmental variables that were significant at an α &gt; 0.10 and explained &gt; 40% of the variation.</w:delText>
        </w:r>
        <w:r w:rsidR="00CA6CBF">
          <w:rPr>
            <w:rFonts w:eastAsiaTheme="minorEastAsia"/>
          </w:rPr>
          <w:delText xml:space="preserve"> </w:delText>
        </w:r>
        <w:r w:rsidR="00FC3ED8">
          <w:rPr>
            <w:rFonts w:eastAsiaTheme="minorEastAsia"/>
          </w:rPr>
          <w:delText>Retained environmental vectors</w:delText>
        </w:r>
        <w:r w:rsidR="00D1243A">
          <w:rPr>
            <w:rFonts w:eastAsiaTheme="minorEastAsia"/>
          </w:rPr>
          <w:delText xml:space="preserve"> were overlaid on top of the NMDS plots. </w:delText>
        </w:r>
        <w:r w:rsidR="00452AAA">
          <w:rPr>
            <w:rFonts w:eastAsiaTheme="minorEastAsia"/>
          </w:rPr>
          <w:delText xml:space="preserve">The direction of the vector indicates the axis of the variable within the ordination space and the length of the arrow is proportional to its correlation with the projected points </w:delText>
        </w:r>
        <w:r w:rsidR="00452AAA">
          <w:rPr>
            <w:rFonts w:eastAsiaTheme="minorEastAsia"/>
          </w:rPr>
          <w:fldChar w:fldCharType="begin"/>
        </w:r>
        <w:r w:rsidR="00587510">
          <w:rPr>
            <w:rFonts w:eastAsiaTheme="minorEastAsia"/>
          </w:rPr>
          <w:del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delInstrText>
        </w:r>
        <w:r w:rsidR="00452AAA">
          <w:rPr>
            <w:rFonts w:eastAsiaTheme="minorEastAsia"/>
          </w:rPr>
          <w:fldChar w:fldCharType="separate"/>
        </w:r>
        <w:r w:rsidR="00452AAA">
          <w:rPr>
            <w:rFonts w:eastAsiaTheme="minorEastAsia"/>
            <w:noProof/>
          </w:rPr>
          <w:delText>(Oksanen, Blanchet et al. 2019)</w:delText>
        </w:r>
        <w:r w:rsidR="00452AAA">
          <w:rPr>
            <w:rFonts w:eastAsiaTheme="minorEastAsia"/>
          </w:rPr>
          <w:fldChar w:fldCharType="end"/>
        </w:r>
        <w:r w:rsidR="00452AAA">
          <w:rPr>
            <w:rFonts w:eastAsiaTheme="minorEastAsia"/>
          </w:rPr>
          <w:delText>.</w:delText>
        </w:r>
      </w:del>
    </w:p>
    <w:p w14:paraId="7C0A721F" w14:textId="0F53C769" w:rsidR="00A75934" w:rsidRPr="00734EEE" w:rsidRDefault="00A75934" w:rsidP="008E71DD">
      <w:pPr>
        <w:spacing w:line="240" w:lineRule="auto"/>
        <w:ind w:firstLine="720"/>
        <w:contextualSpacing/>
        <w:rPr>
          <w:ins w:id="416" w:author="Sean" w:date="2021-04-26T16:23:00Z"/>
          <w:rFonts w:ascii="Arial" w:hAnsi="Arial" w:cs="Arial"/>
        </w:rPr>
      </w:pPr>
      <w:ins w:id="417" w:author="Sean" w:date="2021-04-26T16:23:00Z">
        <w:r w:rsidRPr="00734EEE">
          <w:rPr>
            <w:rFonts w:ascii="Arial" w:hAnsi="Arial" w:cs="Arial"/>
          </w:rPr>
          <w:t>In addition to the habitat metrics measured in the field, we mined climate and watershed data,</w:t>
        </w:r>
        <w:r w:rsidR="00E83D52" w:rsidRPr="00734EEE">
          <w:rPr>
            <w:rFonts w:ascii="Arial" w:hAnsi="Arial" w:cs="Arial"/>
          </w:rPr>
          <w:t xml:space="preserve"> </w:t>
        </w:r>
        <w:r w:rsidRPr="00734EEE">
          <w:rPr>
            <w:rFonts w:ascii="Arial" w:hAnsi="Arial" w:cs="Arial"/>
          </w:rPr>
          <w:t>from the US Geologic Surveyors Geospatial Attributes of Gages for Evaluating Streamflow, version II dataset</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{"citationID":"Jz169LWX","properties":{"formattedCitation":"(Falcone 2011)","plainCitation":"(Falcone 2011)","noteIndex":0},"citationItems":[{"id":19,"uris":["http://zotero.org/users/local/tyq98Km3/items/ARB4XKKI"],"uri":["http://zotero.org/users/local/tyq98Km3/items/ARB4XKKI"],"itemData":{"id":19,"type":"report","event-place":"Reston, Virginia","publisher":"U.S. Geological Survey","publisher-place":"Reston, Virginia","title":"GAGES-II: Geospatial Attributes of Gauges for Evaluating Streamflow","URL":"https://water.usgs.gov/GIS/metadata/usgswrd/XML/gagesII_Sept2011.xml","author":[{"family":"Falcone","given":"J"}],"accessed":{"date-parts":[["2020",8,13]]},"issued":{"date-parts":[["2011"]]}}}],"schema":"https://github.com/citation-style-language/schema/raw/master/csl-citation.json"} </w:instrText>
        </w:r>
        <w:r w:rsidR="00266911">
          <w:rPr>
            <w:rFonts w:ascii="Arial" w:hAnsi="Arial" w:cs="Arial"/>
          </w:rPr>
          <w:fldChar w:fldCharType="separate"/>
        </w:r>
        <w:r w:rsidR="00266911" w:rsidRPr="00266911">
          <w:rPr>
            <w:rFonts w:ascii="Arial" w:hAnsi="Arial" w:cs="Arial"/>
          </w:rPr>
          <w:t>(Falcone 2011)</w:t>
        </w:r>
        <w:r w:rsidR="00266911">
          <w:rPr>
            <w:rFonts w:ascii="Arial" w:hAnsi="Arial" w:cs="Arial"/>
          </w:rPr>
          <w:fldChar w:fldCharType="end"/>
        </w:r>
        <w:r w:rsidRPr="00734EEE">
          <w:rPr>
            <w:rFonts w:ascii="Arial" w:hAnsi="Arial" w:cs="Arial"/>
          </w:rPr>
          <w:t>. A twenty-year continuous</w:t>
        </w:r>
        <w:r w:rsidR="00870283" w:rsidRPr="00734EEE">
          <w:rPr>
            <w:rFonts w:ascii="Arial" w:hAnsi="Arial" w:cs="Arial"/>
          </w:rPr>
          <w:t xml:space="preserve"> daily</w:t>
        </w:r>
        <w:r w:rsidRPr="00734EEE">
          <w:rPr>
            <w:rFonts w:ascii="Arial" w:hAnsi="Arial" w:cs="Arial"/>
          </w:rPr>
          <w:t xml:space="preserve"> flow record was downloaded for each site (except Tranquitas Creek which only had 4 years of available data) from the USGS </w:t>
        </w:r>
        <w:r w:rsidR="00C6289B">
          <w:rPr>
            <w:rFonts w:ascii="Arial" w:hAnsi="Arial" w:cs="Arial"/>
          </w:rPr>
          <w:t>W</w:t>
        </w:r>
        <w:r w:rsidRPr="00734EEE">
          <w:rPr>
            <w:rFonts w:ascii="Arial" w:hAnsi="Arial" w:cs="Arial"/>
          </w:rPr>
          <w:t xml:space="preserve">ater </w:t>
        </w:r>
        <w:r w:rsidR="00C6289B">
          <w:rPr>
            <w:rFonts w:ascii="Arial" w:hAnsi="Arial" w:cs="Arial"/>
          </w:rPr>
          <w:t>S</w:t>
        </w:r>
        <w:r w:rsidRPr="00734EEE">
          <w:rPr>
            <w:rFonts w:ascii="Arial" w:hAnsi="Arial" w:cs="Arial"/>
          </w:rPr>
          <w:t>ervices</w:t>
        </w:r>
        <w:r w:rsidR="00C6289B">
          <w:rPr>
            <w:rFonts w:ascii="Arial" w:hAnsi="Arial" w:cs="Arial"/>
          </w:rPr>
          <w:t xml:space="preserve"> </w:t>
        </w:r>
        <w:r w:rsidR="008373B1">
          <w:rPr>
            <w:rFonts w:ascii="Arial" w:hAnsi="Arial" w:cs="Arial"/>
          </w:rPr>
          <w:fldChar w:fldCharType="begin"/>
        </w:r>
        <w:r w:rsidR="008373B1">
          <w:rPr>
            <w:rFonts w:ascii="Arial" w:hAnsi="Arial" w:cs="Arial"/>
          </w:rPr>
          <w:instrText xml:space="preserve"> ADDIN ZOTERO_ITEM CSL_CITATION {"citationID":"P6sZdmwx","properties":{"formattedCitation":"(\\uc0\\u8220{}Https://Waterservices.Usgs.Gov/\\uc0\\u8221{} n.d.)","plainCitation":"(“Https://Waterservices.Usgs.Gov/” n.d.)","noteIndex":0},"citationItems":[{"id":360,"uris":["http://zotero.org/users/local/tyq98Km3/items/BHX3LM2A"],"uri":["http://zotero.org/users/local/tyq98Km3/items/BHX3LM2A"],"itemData":{"id":360,"type":"webpage","container-title":"USGS Water Services","title":"https://waterservices.usgs.gov/","URL":"https://waterservices.usgs.gov/","accessed":{"date-parts":[["2020",6,1]]}}}],"schema":"https://github.com/citation-style-language/schema/raw/master/csl-citation.json"} </w:instrText>
        </w:r>
        <w:r w:rsidR="008373B1">
          <w:rPr>
            <w:rFonts w:ascii="Arial" w:hAnsi="Arial" w:cs="Arial"/>
          </w:rPr>
          <w:fldChar w:fldCharType="separate"/>
        </w:r>
        <w:r w:rsidR="008373B1" w:rsidRPr="008373B1">
          <w:rPr>
            <w:rFonts w:ascii="Arial" w:hAnsi="Arial" w:cs="Arial"/>
          </w:rPr>
          <w:t>(</w:t>
        </w:r>
        <w:r w:rsidR="008373B1">
          <w:rPr>
            <w:rFonts w:ascii="Arial" w:hAnsi="Arial" w:cs="Arial"/>
          </w:rPr>
          <w:t>h</w:t>
        </w:r>
        <w:r w:rsidR="008373B1" w:rsidRPr="008373B1">
          <w:rPr>
            <w:rFonts w:ascii="Arial" w:hAnsi="Arial" w:cs="Arial"/>
          </w:rPr>
          <w:t>ttps://</w:t>
        </w:r>
        <w:r w:rsidR="008373B1">
          <w:rPr>
            <w:rFonts w:ascii="Arial" w:hAnsi="Arial" w:cs="Arial"/>
          </w:rPr>
          <w:t>w</w:t>
        </w:r>
        <w:r w:rsidR="008373B1" w:rsidRPr="008373B1">
          <w:rPr>
            <w:rFonts w:ascii="Arial" w:hAnsi="Arial" w:cs="Arial"/>
          </w:rPr>
          <w:t>aterservices.</w:t>
        </w:r>
        <w:r w:rsidR="008373B1">
          <w:rPr>
            <w:rFonts w:ascii="Arial" w:hAnsi="Arial" w:cs="Arial"/>
          </w:rPr>
          <w:t>u</w:t>
        </w:r>
        <w:r w:rsidR="008373B1" w:rsidRPr="008373B1">
          <w:rPr>
            <w:rFonts w:ascii="Arial" w:hAnsi="Arial" w:cs="Arial"/>
          </w:rPr>
          <w:t>sgs.</w:t>
        </w:r>
        <w:r w:rsidR="008373B1">
          <w:rPr>
            <w:rFonts w:ascii="Arial" w:hAnsi="Arial" w:cs="Arial"/>
          </w:rPr>
          <w:t>g</w:t>
        </w:r>
        <w:r w:rsidR="008373B1" w:rsidRPr="008373B1">
          <w:rPr>
            <w:rFonts w:ascii="Arial" w:hAnsi="Arial" w:cs="Arial"/>
          </w:rPr>
          <w:t>ov)</w:t>
        </w:r>
        <w:r w:rsidR="008373B1">
          <w:rPr>
            <w:rFonts w:ascii="Arial" w:hAnsi="Arial" w:cs="Arial"/>
          </w:rPr>
          <w:fldChar w:fldCharType="end"/>
        </w:r>
        <w:r w:rsidRPr="00734EEE">
          <w:rPr>
            <w:rFonts w:ascii="Arial" w:hAnsi="Arial" w:cs="Arial"/>
          </w:rPr>
          <w:fldChar w:fldCharType="begin"/>
        </w:r>
        <w:r w:rsidR="00A67715" w:rsidRPr="00734EEE">
          <w:rPr>
            <w:rFonts w:ascii="Arial" w:hAnsi="Arial" w:cs="Arial"/>
          </w:rP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rsidRPr="00734EEE">
          <w:rPr>
            <w:rFonts w:ascii="Arial" w:hAnsi="Arial" w:cs="Arial"/>
          </w:rPr>
          <w:fldChar w:fldCharType="end"/>
        </w:r>
        <w:r w:rsidRPr="00734EEE">
          <w:rPr>
            <w:rFonts w:ascii="Arial" w:hAnsi="Arial" w:cs="Arial"/>
          </w:rPr>
          <w:t>.</w:t>
        </w:r>
      </w:ins>
    </w:p>
    <w:p w14:paraId="76F32DC8" w14:textId="77777777" w:rsidR="00C7618B" w:rsidRPr="00734EEE" w:rsidRDefault="00C7618B" w:rsidP="008E71DD">
      <w:pPr>
        <w:spacing w:line="240" w:lineRule="auto"/>
        <w:contextualSpacing/>
        <w:rPr>
          <w:ins w:id="418" w:author="Sean" w:date="2021-04-26T16:23:00Z"/>
          <w:rFonts w:ascii="Arial" w:hAnsi="Arial" w:cs="Arial"/>
          <w:i/>
          <w:iCs/>
        </w:rPr>
      </w:pPr>
    </w:p>
    <w:p w14:paraId="6D096BC8" w14:textId="39812175" w:rsidR="001408BC" w:rsidRPr="00734EEE" w:rsidRDefault="00407078" w:rsidP="008E71DD">
      <w:pPr>
        <w:spacing w:line="240" w:lineRule="auto"/>
        <w:ind w:firstLine="720"/>
        <w:contextualSpacing/>
        <w:rPr>
          <w:ins w:id="419" w:author="Sean" w:date="2021-04-26T16:23:00Z"/>
          <w:rFonts w:ascii="Arial" w:hAnsi="Arial" w:cs="Arial"/>
        </w:rPr>
      </w:pPr>
      <w:ins w:id="420" w:author="Sean" w:date="2021-04-26T16:23:00Z">
        <w:r w:rsidRPr="00734EEE">
          <w:rPr>
            <w:rFonts w:ascii="Arial" w:hAnsi="Arial" w:cs="Arial"/>
            <w:i/>
            <w:iCs/>
          </w:rPr>
          <w:t>Analyses</w:t>
        </w:r>
        <w:r w:rsidRPr="00734EEE">
          <w:rPr>
            <w:rFonts w:ascii="Arial" w:hAnsi="Arial" w:cs="Arial"/>
          </w:rPr>
          <w:t xml:space="preserve">: </w:t>
        </w:r>
        <w:r w:rsidR="00E8202D" w:rsidRPr="00734EEE">
          <w:rPr>
            <w:rFonts w:ascii="Arial" w:hAnsi="Arial" w:cs="Arial"/>
          </w:rPr>
          <w:t>Due to a small number of sample sites and replicates, the</w:t>
        </w:r>
        <w:r w:rsidR="00832968" w:rsidRPr="00734EEE">
          <w:rPr>
            <w:rFonts w:ascii="Arial" w:hAnsi="Arial" w:cs="Arial"/>
          </w:rPr>
          <w:t xml:space="preserve"> statistical analys</w:t>
        </w:r>
        <w:r w:rsidR="00E8202D" w:rsidRPr="00734EEE">
          <w:rPr>
            <w:rFonts w:ascii="Arial" w:hAnsi="Arial" w:cs="Arial"/>
          </w:rPr>
          <w:t xml:space="preserve">es </w:t>
        </w:r>
        <w:r w:rsidR="00425A8F" w:rsidRPr="00734EEE">
          <w:rPr>
            <w:rFonts w:ascii="Arial" w:hAnsi="Arial" w:cs="Arial"/>
          </w:rPr>
          <w:t xml:space="preserve">relating environmental drivers to organismal responses </w:t>
        </w:r>
        <w:r w:rsidR="00B44FEC">
          <w:rPr>
            <w:rFonts w:ascii="Arial" w:hAnsi="Arial" w:cs="Arial"/>
          </w:rPr>
          <w:t>we</w:t>
        </w:r>
        <w:r w:rsidR="00E8202D" w:rsidRPr="00734EEE">
          <w:rPr>
            <w:rFonts w:ascii="Arial" w:hAnsi="Arial" w:cs="Arial"/>
          </w:rPr>
          <w:t>re restricted</w:t>
        </w:r>
        <w:r w:rsidR="00832968" w:rsidRPr="00734EEE">
          <w:rPr>
            <w:rFonts w:ascii="Arial" w:hAnsi="Arial" w:cs="Arial"/>
          </w:rPr>
          <w:t xml:space="preserve"> to seven </w:t>
        </w:r>
        <w:r w:rsidR="00832968" w:rsidRPr="00734EEE">
          <w:rPr>
            <w:rFonts w:ascii="Arial" w:hAnsi="Arial" w:cs="Arial"/>
            <w:i/>
            <w:iCs/>
          </w:rPr>
          <w:t xml:space="preserve">a priori </w:t>
        </w:r>
        <w:r w:rsidR="00832968" w:rsidRPr="00734EEE">
          <w:rPr>
            <w:rFonts w:ascii="Arial" w:hAnsi="Arial" w:cs="Arial"/>
          </w:rPr>
          <w:t>environmental predictors</w:t>
        </w:r>
        <w:r w:rsidR="00404290">
          <w:rPr>
            <w:rFonts w:ascii="Arial" w:hAnsi="Arial" w:cs="Arial"/>
          </w:rPr>
          <w:t xml:space="preserve"> (Table 2)</w:t>
        </w:r>
        <w:r w:rsidR="00832968" w:rsidRPr="00734EEE">
          <w:rPr>
            <w:rFonts w:ascii="Arial" w:hAnsi="Arial" w:cs="Arial"/>
          </w:rPr>
          <w:t xml:space="preserve">. </w:t>
        </w:r>
        <w:r w:rsidR="00E8202D" w:rsidRPr="00734EEE">
          <w:rPr>
            <w:rFonts w:ascii="Arial" w:eastAsiaTheme="minorEastAsia" w:hAnsi="Arial" w:cs="Arial"/>
          </w:rPr>
          <w:t xml:space="preserve">Annual precipitation </w:t>
        </w:r>
        <w:r w:rsidR="00B44FEC">
          <w:rPr>
            <w:rFonts w:ascii="Arial" w:eastAsiaTheme="minorEastAsia" w:hAnsi="Arial" w:cs="Arial"/>
          </w:rPr>
          <w:t>was</w:t>
        </w:r>
        <w:r w:rsidR="00E8202D" w:rsidRPr="00734EEE">
          <w:rPr>
            <w:rFonts w:ascii="Arial" w:eastAsiaTheme="minorEastAsia" w:hAnsi="Arial" w:cs="Arial"/>
          </w:rPr>
          <w:t xml:space="preserve"> evaluated to identify gradient effects. The Rosgen index characterize</w:t>
        </w:r>
        <w:r w:rsidR="00B44FEC">
          <w:rPr>
            <w:rFonts w:ascii="Arial" w:eastAsiaTheme="minorEastAsia" w:hAnsi="Arial" w:cs="Arial"/>
          </w:rPr>
          <w:t>d</w:t>
        </w:r>
        <w:r w:rsidR="00E8202D" w:rsidRPr="00734EEE">
          <w:rPr>
            <w:rFonts w:ascii="Arial" w:eastAsiaTheme="minorEastAsia" w:hAnsi="Arial" w:cs="Arial"/>
          </w:rPr>
          <w:t xml:space="preserve"> the channel shape which is a product of flow regime, slope, substrate, and bank stability. Canopy covera</w:t>
        </w:r>
        <w:r w:rsidR="001408BC" w:rsidRPr="00734EEE">
          <w:rPr>
            <w:rFonts w:ascii="Arial" w:eastAsiaTheme="minorEastAsia" w:hAnsi="Arial" w:cs="Arial"/>
          </w:rPr>
          <w:t>ge</w:t>
        </w:r>
        <w:r w:rsidR="00E8202D" w:rsidRPr="00734EEE">
          <w:rPr>
            <w:rFonts w:ascii="Arial" w:eastAsiaTheme="minorEastAsia" w:hAnsi="Arial" w:cs="Arial"/>
          </w:rPr>
          <w:t xml:space="preserve"> </w:t>
        </w:r>
        <w:r w:rsidR="00B44FEC">
          <w:rPr>
            <w:rFonts w:ascii="Arial" w:eastAsiaTheme="minorEastAsia" w:hAnsi="Arial" w:cs="Arial"/>
          </w:rPr>
          <w:t>wa</w:t>
        </w:r>
        <w:r w:rsidR="00E8202D" w:rsidRPr="00734EEE">
          <w:rPr>
            <w:rFonts w:ascii="Arial" w:eastAsiaTheme="minorEastAsia" w:hAnsi="Arial" w:cs="Arial"/>
          </w:rPr>
          <w:t xml:space="preserve">s determined by the type of vegetation </w:t>
        </w:r>
        <w:r w:rsidR="001408BC" w:rsidRPr="00734EEE">
          <w:rPr>
            <w:rFonts w:ascii="Arial" w:eastAsiaTheme="minorEastAsia" w:hAnsi="Arial" w:cs="Arial"/>
          </w:rPr>
          <w:t>which visibly shift across the study region with implications for stream insolation</w:t>
        </w:r>
        <w:r w:rsidR="00425A8F" w:rsidRPr="00734EEE">
          <w:rPr>
            <w:rFonts w:ascii="Arial" w:eastAsiaTheme="minorEastAsia" w:hAnsi="Arial" w:cs="Arial"/>
          </w:rPr>
          <w:t xml:space="preserve"> </w:t>
        </w:r>
        <w:r w:rsidR="0021368A" w:rsidRPr="00734EEE">
          <w:rPr>
            <w:rFonts w:ascii="Arial" w:eastAsiaTheme="minorEastAsia" w:hAnsi="Arial" w:cs="Arial"/>
          </w:rPr>
          <w:t>and basal</w:t>
        </w:r>
        <w:r w:rsidR="001408BC" w:rsidRPr="00734EEE">
          <w:rPr>
            <w:rFonts w:ascii="Arial" w:eastAsiaTheme="minorEastAsia" w:hAnsi="Arial" w:cs="Arial"/>
          </w:rPr>
          <w:t xml:space="preserve"> resourc</w:t>
        </w:r>
        <w:r w:rsidR="00425A8F" w:rsidRPr="00734EEE">
          <w:rPr>
            <w:rFonts w:ascii="Arial" w:eastAsiaTheme="minorEastAsia" w:hAnsi="Arial" w:cs="Arial"/>
          </w:rPr>
          <w:t>es</w:t>
        </w:r>
        <w:r w:rsidR="00E8202D" w:rsidRPr="00734EEE">
          <w:rPr>
            <w:rFonts w:ascii="Arial" w:eastAsiaTheme="minorEastAsia" w:hAnsi="Arial" w:cs="Arial"/>
          </w:rPr>
          <w:t>. We include</w:t>
        </w:r>
        <w:r w:rsidR="00B44FEC">
          <w:rPr>
            <w:rFonts w:ascii="Arial" w:eastAsiaTheme="minorEastAsia" w:hAnsi="Arial" w:cs="Arial"/>
          </w:rPr>
          <w:t>d</w:t>
        </w:r>
        <w:r w:rsidR="00E8202D" w:rsidRPr="00734EEE">
          <w:rPr>
            <w:rFonts w:ascii="Arial" w:eastAsiaTheme="minorEastAsia" w:hAnsi="Arial" w:cs="Arial"/>
          </w:rPr>
          <w:t xml:space="preserve"> conductivity and NH</w:t>
        </w:r>
        <w:r w:rsidR="00E8202D" w:rsidRPr="00734EEE">
          <w:rPr>
            <w:rFonts w:ascii="Arial" w:eastAsiaTheme="minorEastAsia" w:hAnsi="Arial" w:cs="Arial"/>
            <w:vertAlign w:val="subscript"/>
          </w:rPr>
          <w:t>4</w:t>
        </w:r>
        <w:r w:rsidR="00E8202D" w:rsidRPr="00734EEE">
          <w:rPr>
            <w:rFonts w:ascii="Arial" w:eastAsiaTheme="minorEastAsia" w:hAnsi="Arial" w:cs="Arial"/>
            <w:vertAlign w:val="superscript"/>
          </w:rPr>
          <w:t>+</w:t>
        </w:r>
        <w:r w:rsidR="00E8202D" w:rsidRPr="00734EEE">
          <w:rPr>
            <w:rFonts w:ascii="Arial" w:eastAsiaTheme="minorEastAsia" w:hAnsi="Arial" w:cs="Arial"/>
          </w:rPr>
          <w:t xml:space="preserve"> to evaluate water quality</w:t>
        </w:r>
        <w:r w:rsidR="00697FA6" w:rsidRPr="00734EEE">
          <w:rPr>
            <w:rFonts w:ascii="Arial" w:eastAsiaTheme="minorEastAsia" w:hAnsi="Arial" w:cs="Arial"/>
          </w:rPr>
          <w:t xml:space="preserve">. </w:t>
        </w:r>
        <w:r w:rsidR="001408BC" w:rsidRPr="00734EEE">
          <w:rPr>
            <w:rFonts w:ascii="Arial" w:hAnsi="Arial" w:cs="Arial"/>
          </w:rPr>
          <w:t>Since the selected streams were deliberately chosen to be wadeable at base flow, we calculated two flow metrics to approximate the typical flow regime of each site in the context of seasonal droughts and floods, as well as overall variation in flow: Flash Index (cumulative changes in day to day daily flow / cumulative flow) and the Low-Flow Pulse Percent (LFPP = times where daily discharge drops below the 25</w:t>
        </w:r>
        <w:r w:rsidR="001408BC" w:rsidRPr="00734EEE">
          <w:rPr>
            <w:rFonts w:ascii="Arial" w:hAnsi="Arial" w:cs="Arial"/>
            <w:vertAlign w:val="superscript"/>
          </w:rPr>
          <w:t>th</w:t>
        </w:r>
        <w:r w:rsidR="001408BC" w:rsidRPr="00734EEE">
          <w:rPr>
            <w:rFonts w:ascii="Arial" w:hAnsi="Arial" w:cs="Arial"/>
          </w:rPr>
          <w:t xml:space="preserve"> percentile)</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{"citationID":"K8pwWvdn","properties":{"formattedCitation":"(Olden and Poff 2003; Patrick and Yuan 2017)","plainCitation":"(Olden and Poff 2003; Patrick and Yuan 2017)","noteIndex":0},"citationItems":[{"id":46,"uris":["http://zotero.org/users/local/tyq98Km3/items/LYJ29HV3"],"uri":["http://zotero.org/users/local/tyq98Km3/items/LYJ29HV3"],"itemData":{"id":46,"type":"article-journal","abstract":"The widespread replacement of native species with cosmopolitan, nonnative species is homogenizing the global fauna and flora. While the empirical study of biotic homogenization is substantial and growing, theoretical aspects have yet to be explored. Consequently, the breadth of possible ecological mechanisms that can shape current and future patterns and rates of homogenization remain largely unknown. Here, we develop a conceptual model that describes 14 potential scenarios by which species invasions and/or extinctions can lead to various trajectories of biotic homogenization ( increased community similarity) or differentiation ( decreased community similarity); we then use a simulation approach to explore the model's predictions. We found changes in community similarity to vary with the type and number of nonnative and native species, the historical degree of similarity among the communities, and, to a lesser degree, the richness of the recipient communities. Homogenization is greatest when similar species invade communities, causing either no extinction or differential extinction of native species. The model predictions are consistent with current empirical data for fish, bird, and plant communities and therefore may represent the dominant mechanisms of contemporary homogenization. We present a unifying model illustrating how the balance between invading and extinct species dictates the outcome of biotic homogenization. We conclude by discussing a number of critical but largely unrecognized issues that bear on the empirical study of biotic homogenization, including the importance of spatial scale, temporal scale, and data resolution. We argue that the study of biotic homogenization needs to be placed in a more mechanistic and predictive framework in order for studies to provide adequate guidance in conservation efforts to maintain regional distinctness of the global biota.","container-title":"American Naturalist","DOI":"10.1086/378212","ISSN":"0003-0147","issue":"4","journalAbbreviation":"Am. Nat.","language":"English","note":"number: 4\npublisher-place: Chicago\npublisher: Univ Chicago Press\nWOS:000186172300006","page":"442-460","source":"Web of Science","title":"Toward a mechanistic understanding and prediction of biotic homogenization","volume":"162","author":[{"family":"Olden","given":"J. D."},{"family":"Poff","given":"N. L."}],"issued":{"date-parts":[["2003",10]]}}},{"id":49,"uris":["http://zotero.org/users/local/tyq98Km3/items/F5ZU4JC6"],"uri":["http://zotero.org/users/local/tyq98Km3/items/F5ZU4JC6"],"itemData":{"id":49,"type":"article-journal","abstract":"Flow alteration is widespread in streams, but current understanding of the effects of differences in flow characteristics on stream biological communities is incomplete. We tested hypotheses about the effect of variation in hydrology on stream communities by using generalized additive models to relate watershed information to the values of different flow metrics at gauged sites. Flow models accounted for 54-80% of the spatial variation in flow metric values among gauged sites. We then used these models to predict flow metrics in 842 ungauged stream sites in the mid-Atlantic United States that were sampled for fish, macroinvertebrates, and environmental covariates. Fish and macroinvertebrate assemblages were characterized in terms of a suite of metrics that quantified aspects of community composition, diversity, and functional traits that were expected to be associated with differences in flow characteristics. We related modeled flow metrics to biological metrics in a series of stressor-response models. Our analyses identified both drying and base flow instability as explaining 30-50% of the observed variability in fish and invertebrate community composition. Variations in community composition were related to variations in the prevalence of dispersal traits in invertebrates and trophic guilds in fish. The results demonstrate that we can use statistical models to predict hydrologic conditions at bioassessment sites, which, in turn, we can use to estimate relationships between flow conditions and biological characteristics. This analysis provides an approach to quantify the effects of spatial variation in flow metrics using readily available biomonitoring data.","container-title":"Ecological Applications","DOI":"10.1002/eap.1554","ISSN":"1051-0761","issue":"5","journalAbbreviation":"Ecol. Appl.","language":"English","note":"number: 5\npublisher-place: Hoboken\npublisher: Wiley\nWOS:000405174300016","page":"1605-1617","source":"Web of Science","title":"Modeled hydrologic metrics show links between hydrology and the functional composition of stream assemblages","volume":"27","author":[{"family":"Patrick","given":"Christopher J."},{"family":"Yuan","given":"Lester L."}],"issued":{"date-parts":[["2017",7]]}}}],"schema":"https://github.com/citation-style-language/schema/raw/master/csl-citation.json"} </w:instrText>
        </w:r>
        <w:r w:rsidR="00266911">
          <w:rPr>
            <w:rFonts w:ascii="Arial" w:hAnsi="Arial" w:cs="Arial"/>
          </w:rPr>
          <w:fldChar w:fldCharType="separate"/>
        </w:r>
        <w:r w:rsidR="00266911" w:rsidRPr="00266911">
          <w:rPr>
            <w:rFonts w:ascii="Arial" w:hAnsi="Arial" w:cs="Arial"/>
          </w:rPr>
          <w:t>(Olden and Poff 2003; Patrick and Yuan 2017)</w:t>
        </w:r>
        <w:r w:rsidR="00266911">
          <w:rPr>
            <w:rFonts w:ascii="Arial" w:hAnsi="Arial" w:cs="Arial"/>
          </w:rPr>
          <w:fldChar w:fldCharType="end"/>
        </w:r>
        <w:r w:rsidR="001408BC" w:rsidRPr="00734EEE">
          <w:rPr>
            <w:rFonts w:ascii="Arial" w:hAnsi="Arial" w:cs="Arial"/>
          </w:rPr>
          <w:t>.</w:t>
        </w:r>
      </w:ins>
    </w:p>
    <w:p w14:paraId="457C3C3A" w14:textId="216E4D2E" w:rsidR="007A3C8C" w:rsidRPr="00734EEE" w:rsidRDefault="00697FA6" w:rsidP="008E71DD">
      <w:pPr>
        <w:spacing w:line="240" w:lineRule="auto"/>
        <w:ind w:firstLine="720"/>
        <w:contextualSpacing/>
        <w:rPr>
          <w:ins w:id="421" w:author="Sean" w:date="2021-04-26T16:23:00Z"/>
          <w:rFonts w:ascii="Arial" w:eastAsiaTheme="minorEastAsia" w:hAnsi="Arial" w:cs="Arial"/>
        </w:rPr>
      </w:pPr>
      <w:ins w:id="422" w:author="Sean" w:date="2021-04-26T16:23:00Z">
        <w:r w:rsidRPr="00734EEE">
          <w:rPr>
            <w:rFonts w:ascii="Arial" w:eastAsiaTheme="minorEastAsia" w:hAnsi="Arial" w:cs="Arial"/>
          </w:rPr>
          <w:t>We used linear regression and Pearson correlation coefficients to</w:t>
        </w:r>
        <w:r w:rsidR="0064690C" w:rsidRPr="00734EEE">
          <w:rPr>
            <w:rFonts w:ascii="Arial" w:hAnsi="Arial" w:cs="Arial"/>
          </w:rPr>
          <w:t xml:space="preserve"> </w:t>
        </w:r>
        <w:r w:rsidRPr="00734EEE">
          <w:rPr>
            <w:rFonts w:ascii="Arial" w:hAnsi="Arial" w:cs="Arial"/>
          </w:rPr>
          <w:t>identify potential confounding</w:t>
        </w:r>
        <w:r w:rsidR="0064690C" w:rsidRPr="00734EEE">
          <w:rPr>
            <w:rFonts w:ascii="Arial" w:hAnsi="Arial" w:cs="Arial"/>
          </w:rPr>
          <w:t xml:space="preserve"> relationships between precipitation and </w:t>
        </w:r>
        <w:r w:rsidRPr="00734EEE">
          <w:rPr>
            <w:rFonts w:ascii="Arial" w:hAnsi="Arial" w:cs="Arial"/>
          </w:rPr>
          <w:t xml:space="preserve">each environmental </w:t>
        </w:r>
        <w:r w:rsidR="0064690C" w:rsidRPr="00734EEE">
          <w:rPr>
            <w:rFonts w:ascii="Arial" w:hAnsi="Arial" w:cs="Arial"/>
          </w:rPr>
          <w:t>predictor</w:t>
        </w:r>
        <w:r w:rsidRPr="00734EEE">
          <w:rPr>
            <w:rFonts w:ascii="Arial" w:hAnsi="Arial" w:cs="Arial"/>
          </w:rPr>
          <w:t xml:space="preserve"> (</w:t>
        </w:r>
        <w:r w:rsidR="00CD5D60" w:rsidRPr="00734EEE">
          <w:rPr>
            <w:rFonts w:ascii="Arial" w:hAnsi="Arial" w:cs="Arial"/>
          </w:rPr>
          <w:t xml:space="preserve">Table </w:t>
        </w:r>
        <w:r w:rsidR="00404290">
          <w:rPr>
            <w:rFonts w:ascii="Arial" w:hAnsi="Arial" w:cs="Arial"/>
          </w:rPr>
          <w:t>3</w:t>
        </w:r>
        <w:r w:rsidRPr="00734EEE">
          <w:rPr>
            <w:rFonts w:ascii="Arial" w:hAnsi="Arial" w:cs="Arial"/>
          </w:rPr>
          <w:t xml:space="preserve">). We </w:t>
        </w:r>
        <w:r w:rsidR="004964EC" w:rsidRPr="00734EEE">
          <w:rPr>
            <w:rFonts w:ascii="Arial" w:hAnsi="Arial" w:cs="Arial"/>
          </w:rPr>
          <w:t xml:space="preserve">then, </w:t>
        </w:r>
        <w:r w:rsidR="00CD5D60" w:rsidRPr="00734EEE">
          <w:rPr>
            <w:rFonts w:ascii="Arial" w:hAnsi="Arial" w:cs="Arial"/>
          </w:rPr>
          <w:t>used</w:t>
        </w:r>
        <w:r w:rsidRPr="00734EEE">
          <w:rPr>
            <w:rFonts w:ascii="Arial" w:hAnsi="Arial" w:cs="Arial"/>
          </w:rPr>
          <w:t xml:space="preserve"> </w:t>
        </w:r>
        <w:r w:rsidR="00CD5D60" w:rsidRPr="00734EEE">
          <w:rPr>
            <w:rFonts w:ascii="Arial" w:hAnsi="Arial" w:cs="Arial"/>
          </w:rPr>
          <w:t xml:space="preserve">singular value decomposition of the centered and scaled data matrix in a </w:t>
        </w:r>
        <w:r w:rsidRPr="00734EEE">
          <w:rPr>
            <w:rFonts w:ascii="Arial" w:hAnsi="Arial" w:cs="Arial"/>
          </w:rPr>
          <w:t xml:space="preserve">principal </w:t>
        </w:r>
        <w:r w:rsidR="00CD5D60" w:rsidRPr="00734EEE">
          <w:rPr>
            <w:rFonts w:ascii="Arial" w:hAnsi="Arial" w:cs="Arial"/>
          </w:rPr>
          <w:t>component</w:t>
        </w:r>
        <w:r w:rsidRPr="00734EEE">
          <w:rPr>
            <w:rFonts w:ascii="Arial" w:hAnsi="Arial" w:cs="Arial"/>
          </w:rPr>
          <w:t xml:space="preserve"> analysis with all seven environmental predictors</w:t>
        </w:r>
        <w:r w:rsidR="00CD5D60" w:rsidRPr="00734EEE">
          <w:rPr>
            <w:rFonts w:ascii="Arial" w:hAnsi="Arial" w:cs="Arial"/>
          </w:rPr>
          <w:t xml:space="preserve"> (Fig</w:t>
        </w:r>
        <w:r w:rsidR="000D525F" w:rsidRPr="00734EEE">
          <w:rPr>
            <w:rFonts w:ascii="Arial" w:hAnsi="Arial" w:cs="Arial"/>
          </w:rPr>
          <w:t>.</w:t>
        </w:r>
        <w:r w:rsidR="00CD5D60" w:rsidRPr="00734EEE">
          <w:rPr>
            <w:rFonts w:ascii="Arial" w:hAnsi="Arial" w:cs="Arial"/>
          </w:rPr>
          <w:t xml:space="preserve"> </w:t>
        </w:r>
        <w:r w:rsidR="000D525F" w:rsidRPr="00734EEE">
          <w:rPr>
            <w:rFonts w:ascii="Arial" w:hAnsi="Arial" w:cs="Arial"/>
          </w:rPr>
          <w:t>2</w:t>
        </w:r>
        <w:r w:rsidR="00CD5D60" w:rsidRPr="00734EEE">
          <w:rPr>
            <w:rFonts w:ascii="Arial" w:hAnsi="Arial" w:cs="Arial"/>
          </w:rPr>
          <w:t xml:space="preserve">, Table </w:t>
        </w:r>
        <w:r w:rsidR="00404290">
          <w:rPr>
            <w:rFonts w:ascii="Arial" w:hAnsi="Arial" w:cs="Arial"/>
          </w:rPr>
          <w:t>4</w:t>
        </w:r>
        <w:r w:rsidR="00CD5D60" w:rsidRPr="00734EEE">
          <w:rPr>
            <w:rFonts w:ascii="Arial" w:hAnsi="Arial" w:cs="Arial"/>
          </w:rPr>
          <w:t>).</w:t>
        </w:r>
      </w:ins>
    </w:p>
    <w:p w14:paraId="42539C9F" w14:textId="34C2AE52" w:rsidR="004964EC" w:rsidRPr="00734EEE" w:rsidRDefault="00940F61" w:rsidP="008E71DD">
      <w:pPr>
        <w:spacing w:line="240" w:lineRule="auto"/>
        <w:ind w:firstLine="720"/>
        <w:contextualSpacing/>
        <w:rPr>
          <w:ins w:id="423" w:author="Sean" w:date="2021-04-26T16:23:00Z"/>
          <w:rFonts w:ascii="Arial" w:eastAsiaTheme="minorEastAsia" w:hAnsi="Arial" w:cs="Arial"/>
        </w:rPr>
      </w:pPr>
      <w:ins w:id="424" w:author="Sean" w:date="2021-04-26T16:23:00Z">
        <w:r w:rsidRPr="00734EEE">
          <w:rPr>
            <w:rFonts w:ascii="Arial" w:hAnsi="Arial" w:cs="Arial"/>
          </w:rPr>
          <w:t>For each community (fish</w:t>
        </w:r>
        <w:r w:rsidR="004964EC" w:rsidRPr="00734EEE">
          <w:rPr>
            <w:rFonts w:ascii="Arial" w:hAnsi="Arial" w:cs="Arial"/>
          </w:rPr>
          <w:t xml:space="preserve"> and</w:t>
        </w:r>
        <w:r w:rsidRPr="00734EEE">
          <w:rPr>
            <w:rFonts w:ascii="Arial" w:hAnsi="Arial" w:cs="Arial"/>
          </w:rPr>
          <w:t xml:space="preserve"> invertebrate) we calculated Shannon diversity and rarified taxonomic richness</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{"citationID":"2OSaw9r5","properties":{"formattedCitation":"(Hurlbert 1971)","plainCitation":"(Hurlbert 1971)","noteIndex":0},"citationItems":[{"id":86,"uris":["http://zotero.org/users/local/tyq98Km3/items/J5GYQ5TL"],"uri":["http://zotero.org/users/local/tyq98Km3/items/J5GYQ5TL"],"itemData":{"id":86,"type":"article-journal","abstract":"The recent literature on species diversity contains many semantic, conceptual, and technical problems. It is suggested that, as a result of these problems, species diversity has become a meaningless concept, that the term be abandoned, and that ecologists take a more critical approach to species-number relations and rely less on information theoretic and other analogies. As multispecific collections of organisms possess numerous statistical properties which conform to the conventional criteria for diversity indices, such collections are not intrinsically arrangeable in linear order along some diversity scale. Several such properties or \"species composition parameters\" having straightforward biological interpretations are presented as alternatives to the diversity approach. The two most basic of these are simply $\\Delta_1= [\\frac{N}{N-1}][^1-\\Sigma_i (\\frac{N_i} {N})^2]$ =the proportion of potential interindividual encounters which is interspecific (as opposed to intraspecific), assuming every individual in the collection can encounter all other individuals, and $E(S_n)= ^\\Sigma_i [1-\\frac{(\\binom{N-N_i}{n})}{(\\binom{N}{n})}]$ =the expected number of species in a sample of n individuals selected at random from a collection containing N individuals, S species, and Ni individuals in the ith species.","archive":"JSTOR","container-title":"Ecology","DOI":"10.2307/1934145","ISSN":"0012-9658","issue":"4","note":"number: 4\npublisher: Wiley","page":"577-586","source":"JSTOR","title":"The Nonconcept of Species Diversity: A Critique and Alternative Parameters","title-short":"The Nonconcept of Species Diversity","volume":"52","author":[{"family":"Hurlbert","given":"Stuart H."}],"issued":{"date-parts":[["1971"]]}}}],"schema":"https://github.com/citation-style-language/schema/raw/master/csl-citation.json"} </w:instrText>
        </w:r>
        <w:r w:rsidR="00266911">
          <w:rPr>
            <w:rFonts w:ascii="Arial" w:hAnsi="Arial" w:cs="Arial"/>
          </w:rPr>
          <w:fldChar w:fldCharType="separate"/>
        </w:r>
        <w:r w:rsidR="00266911" w:rsidRPr="00266911">
          <w:rPr>
            <w:rFonts w:ascii="Arial" w:hAnsi="Arial" w:cs="Arial"/>
          </w:rPr>
          <w:t>(Hurlbert 1971)</w:t>
        </w:r>
        <w:r w:rsidR="00266911">
          <w:rPr>
            <w:rFonts w:ascii="Arial" w:hAnsi="Arial" w:cs="Arial"/>
          </w:rPr>
          <w:fldChar w:fldCharType="end"/>
        </w:r>
        <w:r w:rsidRPr="00734EEE">
          <w:rPr>
            <w:rFonts w:ascii="Arial" w:hAnsi="Arial" w:cs="Arial"/>
          </w:rPr>
          <w:t>.</w:t>
        </w:r>
        <w:r w:rsidRPr="00734EEE">
          <w:rPr>
            <w:rFonts w:ascii="Arial" w:hAnsi="Arial" w:cs="Arial"/>
            <w:b/>
            <w:bCs/>
          </w:rPr>
          <w:t xml:space="preserve"> </w:t>
        </w:r>
        <w:r w:rsidRPr="00734EEE">
          <w:rPr>
            <w:rFonts w:ascii="Arial" w:eastAsiaTheme="minorEastAsia" w:hAnsi="Arial" w:cs="Arial"/>
          </w:rPr>
          <w:t>Diversity and richness measures were calculated using the Vegan Library</w:t>
        </w:r>
        <w:r w:rsidR="00266911">
          <w:rPr>
            <w:rFonts w:ascii="Arial" w:eastAsiaTheme="minorEastAsia" w:hAnsi="Arial" w:cs="Arial"/>
          </w:rPr>
          <w:t xml:space="preserve"> </w:t>
        </w:r>
        <w:r w:rsidR="00266911">
          <w:rPr>
            <w:rFonts w:ascii="Arial" w:eastAsiaTheme="minorEastAsia" w:hAnsi="Arial" w:cs="Arial"/>
          </w:rPr>
          <w:fldChar w:fldCharType="begin"/>
        </w:r>
        <w:r w:rsidR="00266911">
          <w:rPr>
            <w:rFonts w:ascii="Arial" w:eastAsiaTheme="minorEastAsia" w:hAnsi="Arial" w:cs="Arial"/>
          </w:rPr>
          <w:instrText xml:space="preserve"> ADDIN ZOTERO_ITEM CSL_CITATION {"citationID":"1rbjMI2V","properties":{"formattedCitation":"(Oksanen et al. 2019)","plainCitation":"(Oksanen et al. 2019)","noteIndex":0},"citationItems":[{"id":45,"uris":["http://zotero.org/users/local/tyq98Km3/items/IHN627BF"],"uri":["http://zotero.org/users/local/tyq98Km3/items/IHN627BF"],"itemData":{"id":45,"type":"book","abstract":"Ordination methods, diversity analysis and other functions for community and vegetation ecologists.","note":"Programmers: _:n325","source":"R-Packages","title":"vegan: Community Ecology Package","title-short":"vegan","URL":"https://CRAN.R-project.org/package=vegan","version":"2.5-6","author":[{"family":"Oksanen","given":"Jari"},{"family":"Blanchet","given":"F.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H."},{"family":"Szoecs","given":"Eduard"},{"family":"Wagner","given":"Helene"}],"accessed":{"date-parts":[["2020",8,13]]},"issued":{"date-parts":[["2019",9,1]]}}}],"schema":"https://github.com/citation-style-language/schema/raw/master/csl-citation.json"} </w:instrText>
        </w:r>
        <w:r w:rsidR="00266911">
          <w:rPr>
            <w:rFonts w:ascii="Arial" w:eastAsiaTheme="minorEastAsia" w:hAnsi="Arial" w:cs="Arial"/>
          </w:rPr>
          <w:fldChar w:fldCharType="separate"/>
        </w:r>
        <w:r w:rsidR="00266911" w:rsidRPr="00266911">
          <w:rPr>
            <w:rFonts w:ascii="Arial" w:hAnsi="Arial" w:cs="Arial"/>
          </w:rPr>
          <w:t xml:space="preserve">(Oksanen </w:t>
        </w:r>
        <w:r w:rsidR="0089055C" w:rsidRPr="0089055C">
          <w:rPr>
            <w:rFonts w:ascii="Arial" w:hAnsi="Arial" w:cs="Arial"/>
            <w:i/>
            <w:iCs/>
          </w:rPr>
          <w:t>et al</w:t>
        </w:r>
        <w:r w:rsidR="00266911" w:rsidRPr="00266911">
          <w:rPr>
            <w:rFonts w:ascii="Arial" w:hAnsi="Arial" w:cs="Arial"/>
          </w:rPr>
          <w:t>. 2019)</w:t>
        </w:r>
        <w:r w:rsidR="00266911">
          <w:rPr>
            <w:rFonts w:ascii="Arial" w:eastAsiaTheme="minorEastAsia" w:hAnsi="Arial" w:cs="Arial"/>
          </w:rPr>
          <w:fldChar w:fldCharType="end"/>
        </w:r>
        <w:r w:rsidRPr="00734EEE">
          <w:rPr>
            <w:rFonts w:ascii="Arial" w:eastAsiaTheme="minorEastAsia" w:hAnsi="Arial" w:cs="Arial"/>
          </w:rPr>
          <w:t xml:space="preserve"> in the statistical program R </w:t>
        </w:r>
        <w:r w:rsidR="00266911">
          <w:rPr>
            <w:rFonts w:ascii="Arial" w:eastAsiaTheme="minorEastAsia" w:hAnsi="Arial" w:cs="Arial"/>
          </w:rPr>
          <w:fldChar w:fldCharType="begin"/>
        </w:r>
        <w:r w:rsidR="00266911">
          <w:rPr>
            <w:rFonts w:ascii="Arial" w:eastAsiaTheme="minorEastAsia" w:hAnsi="Arial" w:cs="Arial"/>
          </w:rPr>
          <w:instrText xml:space="preserve"> ADDIN ZOTERO_ITEM CSL_CITATION {"citationID":"gXik2Alz","properties":{"formattedCitation":"(R Core Team 2018)","plainCitation":"(R Core Team 2018)","noteIndex":0},"citationItems":[{"id":51,"uris":["http://zotero.org/users/local/tyq98Km3/items/MGMN475Y"],"uri":["http://zotero.org/users/local/tyq98Km3/items/MGMN475Y"],"itemData":{"id":51,"type":"book","event-place":"Vienna, Austria","note":"Programmers: _:n432","publisher":"R Foundation for Statistical Computing","publisher-place":"Vienna, Austria","title":"R: A language and environment for statistical computing","URL":"https://www.R-project.org/.","author":[{"literal":"R Core Team"}],"accessed":{"date-parts":[["2020",8,13]]},"issued":{"date-parts":[["2018"]]}}}],"schema":"https://github.com/citation-style-language/schema/raw/master/csl-citation.json"} </w:instrText>
        </w:r>
        <w:r w:rsidR="00266911">
          <w:rPr>
            <w:rFonts w:ascii="Arial" w:eastAsiaTheme="minorEastAsia" w:hAnsi="Arial" w:cs="Arial"/>
          </w:rPr>
          <w:fldChar w:fldCharType="separate"/>
        </w:r>
        <w:r w:rsidR="00266911" w:rsidRPr="00266911">
          <w:rPr>
            <w:rFonts w:ascii="Arial" w:hAnsi="Arial" w:cs="Arial"/>
          </w:rPr>
          <w:t>(R Core Team 2018)</w:t>
        </w:r>
        <w:r w:rsidR="00266911">
          <w:rPr>
            <w:rFonts w:ascii="Arial" w:eastAsiaTheme="minorEastAsia" w:hAnsi="Arial" w:cs="Arial"/>
          </w:rPr>
          <w:fldChar w:fldCharType="end"/>
        </w:r>
        <w:r w:rsidRPr="00734EEE">
          <w:rPr>
            <w:rFonts w:ascii="Arial" w:eastAsiaTheme="minorEastAsia" w:hAnsi="Arial" w:cs="Arial"/>
          </w:rPr>
          <w:t xml:space="preserve">. </w:t>
        </w:r>
        <w:r w:rsidR="004964EC" w:rsidRPr="00734EEE">
          <w:rPr>
            <w:rFonts w:ascii="Arial" w:eastAsiaTheme="minorEastAsia" w:hAnsi="Arial" w:cs="Arial"/>
          </w:rPr>
          <w:t xml:space="preserve">While rarified richness is reported in supplemental </w:t>
        </w:r>
        <w:r w:rsidR="00175BB4">
          <w:rPr>
            <w:rFonts w:ascii="Arial" w:eastAsiaTheme="minorEastAsia" w:hAnsi="Arial" w:cs="Arial"/>
          </w:rPr>
          <w:t>materials</w:t>
        </w:r>
        <w:r w:rsidR="004964EC" w:rsidRPr="00734EEE">
          <w:rPr>
            <w:rFonts w:ascii="Arial" w:eastAsiaTheme="minorEastAsia" w:hAnsi="Arial" w:cs="Arial"/>
          </w:rPr>
          <w:t>, further analyses and discussion regarding diversity utilize the Shannon</w:t>
        </w:r>
        <w:r w:rsidR="00241A8B" w:rsidRPr="00734EEE">
          <w:rPr>
            <w:rFonts w:ascii="Arial" w:eastAsiaTheme="minorEastAsia" w:hAnsi="Arial" w:cs="Arial"/>
          </w:rPr>
          <w:t>-Weiner</w:t>
        </w:r>
        <w:r w:rsidR="004964EC" w:rsidRPr="00734EEE">
          <w:rPr>
            <w:rFonts w:ascii="Arial" w:eastAsiaTheme="minorEastAsia" w:hAnsi="Arial" w:cs="Arial"/>
          </w:rPr>
          <w:t xml:space="preserve"> </w:t>
        </w:r>
        <w:r w:rsidR="00241A8B" w:rsidRPr="00734EEE">
          <w:rPr>
            <w:rFonts w:ascii="Arial" w:eastAsiaTheme="minorEastAsia" w:hAnsi="Arial" w:cs="Arial"/>
          </w:rPr>
          <w:t>i</w:t>
        </w:r>
        <w:r w:rsidR="004964EC" w:rsidRPr="00734EEE">
          <w:rPr>
            <w:rFonts w:ascii="Arial" w:eastAsiaTheme="minorEastAsia" w:hAnsi="Arial" w:cs="Arial"/>
          </w:rPr>
          <w:t xml:space="preserve">ndex which incorporates species evenness in addition to richness. </w:t>
        </w:r>
        <w:r w:rsidR="00697FA6" w:rsidRPr="00734EEE">
          <w:rPr>
            <w:rFonts w:ascii="Arial" w:eastAsiaTheme="minorEastAsia" w:hAnsi="Arial" w:cs="Arial"/>
          </w:rPr>
          <w:t xml:space="preserve">We </w:t>
        </w:r>
        <w:r w:rsidR="00A84478" w:rsidRPr="00734EEE">
          <w:rPr>
            <w:rFonts w:ascii="Arial" w:eastAsiaTheme="minorEastAsia" w:hAnsi="Arial" w:cs="Arial"/>
          </w:rPr>
          <w:t>used</w:t>
        </w:r>
        <w:r w:rsidR="00AF5690" w:rsidRPr="00734EEE">
          <w:rPr>
            <w:rFonts w:ascii="Arial" w:eastAsiaTheme="minorEastAsia" w:hAnsi="Arial" w:cs="Arial"/>
          </w:rPr>
          <w:t xml:space="preserve"> </w:t>
        </w:r>
        <w:r w:rsidR="00241A8B" w:rsidRPr="00734EEE">
          <w:rPr>
            <w:rFonts w:ascii="Arial" w:eastAsiaTheme="minorEastAsia" w:hAnsi="Arial" w:cs="Arial"/>
          </w:rPr>
          <w:t xml:space="preserve">linear regression </w:t>
        </w:r>
        <w:r w:rsidR="00697FA6" w:rsidRPr="00734EEE">
          <w:rPr>
            <w:rFonts w:ascii="Arial" w:eastAsiaTheme="minorEastAsia" w:hAnsi="Arial" w:cs="Arial"/>
          </w:rPr>
          <w:t xml:space="preserve">to </w:t>
        </w:r>
        <w:r w:rsidR="00241A8B" w:rsidRPr="00734EEE">
          <w:rPr>
            <w:rFonts w:ascii="Arial" w:eastAsiaTheme="minorEastAsia" w:hAnsi="Arial" w:cs="Arial"/>
          </w:rPr>
          <w:t xml:space="preserve">evaluate community diversity relationships </w:t>
        </w:r>
        <w:r w:rsidR="00D76CE9" w:rsidRPr="00734EEE">
          <w:rPr>
            <w:rFonts w:ascii="Arial" w:eastAsiaTheme="minorEastAsia" w:hAnsi="Arial" w:cs="Arial"/>
          </w:rPr>
          <w:t xml:space="preserve">with </w:t>
        </w:r>
        <w:r w:rsidR="00D85031" w:rsidRPr="00734EEE">
          <w:rPr>
            <w:rFonts w:ascii="Arial" w:eastAsiaTheme="minorEastAsia" w:hAnsi="Arial" w:cs="Arial"/>
          </w:rPr>
          <w:t>the precipitation</w:t>
        </w:r>
        <w:r w:rsidR="00241A8B" w:rsidRPr="00734EEE">
          <w:rPr>
            <w:rFonts w:ascii="Arial" w:eastAsiaTheme="minorEastAsia" w:hAnsi="Arial" w:cs="Arial"/>
          </w:rPr>
          <w:t xml:space="preserve"> gradient and each environmental predictor (Fig</w:t>
        </w:r>
        <w:r w:rsidR="000D525F" w:rsidRPr="00734EEE">
          <w:rPr>
            <w:rFonts w:ascii="Arial" w:eastAsiaTheme="minorEastAsia" w:hAnsi="Arial" w:cs="Arial"/>
          </w:rPr>
          <w:t>.</w:t>
        </w:r>
        <w:r w:rsidR="00241A8B" w:rsidRPr="00734EEE">
          <w:rPr>
            <w:rFonts w:ascii="Arial" w:eastAsiaTheme="minorEastAsia" w:hAnsi="Arial" w:cs="Arial"/>
          </w:rPr>
          <w:t xml:space="preserve"> </w:t>
        </w:r>
        <w:r w:rsidR="000D525F" w:rsidRPr="00734EEE">
          <w:rPr>
            <w:rFonts w:ascii="Arial" w:eastAsiaTheme="minorEastAsia" w:hAnsi="Arial" w:cs="Arial"/>
          </w:rPr>
          <w:t>3</w:t>
        </w:r>
        <w:r w:rsidR="006A4672" w:rsidRPr="00734EEE">
          <w:rPr>
            <w:rFonts w:ascii="Arial" w:eastAsiaTheme="minorEastAsia" w:hAnsi="Arial" w:cs="Arial"/>
          </w:rPr>
          <w:t>, Fig.</w:t>
        </w:r>
        <w:r w:rsidR="00241A8B" w:rsidRPr="00734EEE">
          <w:rPr>
            <w:rFonts w:ascii="Arial" w:eastAsiaTheme="minorEastAsia" w:hAnsi="Arial" w:cs="Arial"/>
          </w:rPr>
          <w:t xml:space="preserve"> </w:t>
        </w:r>
        <w:r w:rsidR="000D525F" w:rsidRPr="00734EEE">
          <w:rPr>
            <w:rFonts w:ascii="Arial" w:eastAsiaTheme="minorEastAsia" w:hAnsi="Arial" w:cs="Arial"/>
          </w:rPr>
          <w:t>4</w:t>
        </w:r>
        <w:r w:rsidR="00241A8B" w:rsidRPr="00734EEE">
          <w:rPr>
            <w:rFonts w:ascii="Arial" w:eastAsiaTheme="minorEastAsia" w:hAnsi="Arial" w:cs="Arial"/>
          </w:rPr>
          <w:t>, Table</w:t>
        </w:r>
        <w:r w:rsidR="00404290">
          <w:rPr>
            <w:rFonts w:ascii="Arial" w:eastAsiaTheme="minorEastAsia" w:hAnsi="Arial" w:cs="Arial"/>
          </w:rPr>
          <w:t xml:space="preserve"> 5</w:t>
        </w:r>
        <w:r w:rsidR="00241A8B" w:rsidRPr="00734EEE">
          <w:rPr>
            <w:rFonts w:ascii="Arial" w:eastAsiaTheme="minorEastAsia" w:hAnsi="Arial" w:cs="Arial"/>
          </w:rPr>
          <w:t>)</w:t>
        </w:r>
        <w:r w:rsidR="00697FA6" w:rsidRPr="00734EEE">
          <w:rPr>
            <w:rFonts w:ascii="Arial" w:eastAsiaTheme="minorEastAsia" w:hAnsi="Arial" w:cs="Arial"/>
          </w:rPr>
          <w:t xml:space="preserve">. </w:t>
        </w:r>
        <w:r w:rsidR="00A84478" w:rsidRPr="00734EEE">
          <w:rPr>
            <w:rFonts w:ascii="Arial" w:eastAsiaTheme="minorEastAsia" w:hAnsi="Arial" w:cs="Arial"/>
          </w:rPr>
          <w:t>To create a predictive model of community</w:t>
        </w:r>
        <w:r w:rsidR="00D76CE9" w:rsidRPr="00734EEE">
          <w:rPr>
            <w:rFonts w:ascii="Arial" w:eastAsiaTheme="minorEastAsia" w:hAnsi="Arial" w:cs="Arial"/>
          </w:rPr>
          <w:t xml:space="preserve"> diversity</w:t>
        </w:r>
        <w:r w:rsidR="00A84478" w:rsidRPr="00734EEE">
          <w:rPr>
            <w:rFonts w:ascii="Arial" w:eastAsiaTheme="minorEastAsia" w:hAnsi="Arial" w:cs="Arial"/>
          </w:rPr>
          <w:t xml:space="preserve">, we </w:t>
        </w:r>
        <w:r w:rsidR="002E5215" w:rsidRPr="00734EEE">
          <w:rPr>
            <w:rFonts w:ascii="Arial" w:eastAsiaTheme="minorEastAsia" w:hAnsi="Arial" w:cs="Arial"/>
          </w:rPr>
          <w:t xml:space="preserve">used multiple regression with an additive global model utilizing all seven environmental predictors </w:t>
        </w:r>
        <w:r w:rsidR="00AF5690" w:rsidRPr="00734EEE">
          <w:rPr>
            <w:rFonts w:ascii="Arial" w:eastAsiaTheme="minorEastAsia" w:hAnsi="Arial" w:cs="Arial"/>
          </w:rPr>
          <w:t xml:space="preserve">and </w:t>
        </w:r>
        <w:r w:rsidR="00A84478" w:rsidRPr="00734EEE">
          <w:rPr>
            <w:rFonts w:ascii="Arial" w:eastAsiaTheme="minorEastAsia" w:hAnsi="Arial" w:cs="Arial"/>
          </w:rPr>
          <w:t>ranked them using Aikake’s information criterion corrected for small sample sizes (AIC</w:t>
        </w:r>
        <w:r w:rsidR="00A84478" w:rsidRPr="00734EEE">
          <w:rPr>
            <w:rFonts w:ascii="Arial" w:eastAsiaTheme="minorEastAsia" w:hAnsi="Arial" w:cs="Arial"/>
            <w:vertAlign w:val="subscript"/>
          </w:rPr>
          <w:t>c</w:t>
        </w:r>
        <w:r w:rsidR="00A84478" w:rsidRPr="00734EEE">
          <w:rPr>
            <w:rFonts w:ascii="Arial" w:eastAsiaTheme="minorEastAsia" w:hAnsi="Arial" w:cs="Arial"/>
          </w:rPr>
          <w:t>).</w:t>
        </w:r>
        <w:r w:rsidR="00AF5690" w:rsidRPr="00734EEE">
          <w:rPr>
            <w:rFonts w:ascii="Arial" w:eastAsiaTheme="minorEastAsia" w:hAnsi="Arial" w:cs="Arial"/>
          </w:rPr>
          <w:t xml:space="preserve"> All the results were compared to the best overall model by calculating the difference in AIC</w:t>
        </w:r>
        <w:r w:rsidR="00AF5690" w:rsidRPr="00734EEE">
          <w:rPr>
            <w:rFonts w:ascii="Arial" w:eastAsiaTheme="minorEastAsia" w:hAnsi="Arial" w:cs="Arial"/>
            <w:vertAlign w:val="subscript"/>
          </w:rPr>
          <w:t>c</w:t>
        </w:r>
        <w:r w:rsidR="00AF5690" w:rsidRPr="00734EEE">
          <w:rPr>
            <w:rFonts w:ascii="Arial" w:eastAsiaTheme="minorEastAsia" w:hAnsi="Arial" w:cs="Arial"/>
          </w:rPr>
          <w:t xml:space="preserve"> values (</w:t>
        </w:r>
        <w:r w:rsidR="00AF5690" w:rsidRPr="00734EEE">
          <w:rPr>
            <w:rFonts w:ascii="Arial" w:hAnsi="Arial" w:cs="Arial"/>
            <w:shd w:val="clear" w:color="auto" w:fill="FFFFFF"/>
          </w:rPr>
          <w:t>Δ</w:t>
        </w:r>
        <w:r w:rsidR="00AF5690" w:rsidRPr="00734EEE">
          <w:rPr>
            <w:rFonts w:ascii="Arial" w:eastAsiaTheme="minorEastAsia" w:hAnsi="Arial" w:cs="Arial"/>
          </w:rPr>
          <w:t>AIC</w:t>
        </w:r>
        <w:r w:rsidR="00AF5690" w:rsidRPr="00734EEE">
          <w:rPr>
            <w:rFonts w:ascii="Arial" w:eastAsiaTheme="minorEastAsia" w:hAnsi="Arial" w:cs="Arial"/>
            <w:vertAlign w:val="subscript"/>
          </w:rPr>
          <w:t>c</w:t>
        </w:r>
        <w:r w:rsidR="00AF5690" w:rsidRPr="00734EEE">
          <w:rPr>
            <w:rFonts w:ascii="Arial" w:eastAsiaTheme="minorEastAsia" w:hAnsi="Arial" w:cs="Arial"/>
          </w:rPr>
          <w:t xml:space="preserve">). Models with </w:t>
        </w:r>
        <w:r w:rsidR="00AF5690" w:rsidRPr="00734EEE">
          <w:rPr>
            <w:rFonts w:ascii="Arial" w:hAnsi="Arial" w:cs="Arial"/>
            <w:shd w:val="clear" w:color="auto" w:fill="FFFFFF"/>
          </w:rPr>
          <w:t>Δ</w:t>
        </w:r>
        <w:r w:rsidR="00AF5690" w:rsidRPr="00734EEE">
          <w:rPr>
            <w:rFonts w:ascii="Arial" w:eastAsiaTheme="minorEastAsia" w:hAnsi="Arial" w:cs="Arial"/>
          </w:rPr>
          <w:t>AIC</w:t>
        </w:r>
        <w:r w:rsidR="00AF5690" w:rsidRPr="00734EEE">
          <w:rPr>
            <w:rFonts w:ascii="Arial" w:eastAsiaTheme="minorEastAsia" w:hAnsi="Arial" w:cs="Arial"/>
            <w:vertAlign w:val="subscript"/>
          </w:rPr>
          <w:t>c</w:t>
        </w:r>
        <w:r w:rsidR="00AF5690" w:rsidRPr="00734EEE">
          <w:rPr>
            <w:rFonts w:ascii="Arial" w:eastAsiaTheme="minorEastAsia" w:hAnsi="Arial" w:cs="Arial"/>
          </w:rPr>
          <w:t xml:space="preserve"> &lt; 10 are reported (Table 6</w:t>
        </w:r>
        <w:r w:rsidR="001A05CE">
          <w:rPr>
            <w:rFonts w:ascii="Arial" w:eastAsiaTheme="minorEastAsia" w:hAnsi="Arial" w:cs="Arial"/>
          </w:rPr>
          <w:t>,</w:t>
        </w:r>
        <w:r w:rsidR="00AF5690" w:rsidRPr="00734EEE">
          <w:rPr>
            <w:rFonts w:ascii="Arial" w:eastAsiaTheme="minorEastAsia" w:hAnsi="Arial" w:cs="Arial"/>
          </w:rPr>
          <w:t xml:space="preserve"> </w:t>
        </w:r>
        <w:r w:rsidR="001A05CE">
          <w:rPr>
            <w:rFonts w:ascii="Arial" w:eastAsiaTheme="minorEastAsia" w:hAnsi="Arial" w:cs="Arial"/>
          </w:rPr>
          <w:t xml:space="preserve">Table </w:t>
        </w:r>
        <w:r w:rsidR="00BC3B2C">
          <w:rPr>
            <w:rFonts w:ascii="Arial" w:eastAsiaTheme="minorEastAsia" w:hAnsi="Arial" w:cs="Arial"/>
          </w:rPr>
          <w:t>7</w:t>
        </w:r>
        <w:r w:rsidR="00AF5690" w:rsidRPr="00734EEE">
          <w:rPr>
            <w:rFonts w:ascii="Arial" w:eastAsiaTheme="minorEastAsia" w:hAnsi="Arial" w:cs="Arial"/>
          </w:rPr>
          <w:t xml:space="preserve">) and models with </w:t>
        </w:r>
        <w:r w:rsidR="00AF5690" w:rsidRPr="00734EEE">
          <w:rPr>
            <w:rFonts w:ascii="Arial" w:hAnsi="Arial" w:cs="Arial"/>
            <w:shd w:val="clear" w:color="auto" w:fill="FFFFFF"/>
          </w:rPr>
          <w:t>Δ</w:t>
        </w:r>
        <w:r w:rsidR="00AF5690" w:rsidRPr="00734EEE">
          <w:rPr>
            <w:rFonts w:ascii="Arial" w:eastAsiaTheme="minorEastAsia" w:hAnsi="Arial" w:cs="Arial"/>
          </w:rPr>
          <w:t>AIC</w:t>
        </w:r>
        <w:r w:rsidR="00AF5690" w:rsidRPr="00734EEE">
          <w:rPr>
            <w:rFonts w:ascii="Arial" w:eastAsiaTheme="minorEastAsia" w:hAnsi="Arial" w:cs="Arial"/>
            <w:vertAlign w:val="subscript"/>
          </w:rPr>
          <w:t>c</w:t>
        </w:r>
        <w:r w:rsidR="00AF5690" w:rsidRPr="00734EEE">
          <w:rPr>
            <w:rFonts w:ascii="Arial" w:eastAsiaTheme="minorEastAsia" w:hAnsi="Arial" w:cs="Arial"/>
          </w:rPr>
          <w:t xml:space="preserve"> &lt; 2 were considered to have substantial support</w:t>
        </w:r>
        <w:r w:rsidR="00266911">
          <w:rPr>
            <w:rFonts w:ascii="Arial" w:eastAsiaTheme="minorEastAsia" w:hAnsi="Arial" w:cs="Arial"/>
          </w:rPr>
          <w:t xml:space="preserve"> </w:t>
        </w:r>
        <w:r w:rsidR="00266911">
          <w:rPr>
            <w:rFonts w:ascii="Arial" w:eastAsiaTheme="minorEastAsia" w:hAnsi="Arial" w:cs="Arial"/>
          </w:rPr>
          <w:fldChar w:fldCharType="begin"/>
        </w:r>
        <w:r w:rsidR="00266911">
          <w:rPr>
            <w:rFonts w:ascii="Arial" w:eastAsiaTheme="minorEastAsia" w:hAnsi="Arial" w:cs="Arial"/>
          </w:rPr>
          <w:instrText xml:space="preserve"> ADDIN ZOTERO_ITEM CSL_CITATION {"citationID":"GZ08miyL","properties":{"formattedCitation":"(Burnham and Anderson 2002)","plainCitation":"(Burnham and Anderson 2002)","noteIndex":0},"citationItems":[{"id":281,"uris":["http://zotero.org/users/local/tyq98Km3/items/EJ2VUKA3"],"uri":["http://zotero.org/users/local/tyq98Km3/items/EJ2VUKA3"],"itemData":{"id":281,"type":"book","abstract":"We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R."}],"accessed":{"date-parts":[["2021",1,22]]},"issued":{"date-parts":[["2002"]]}}}],"schema":"https://github.com/citation-style-language/schema/raw/master/csl-citation.json"} </w:instrText>
        </w:r>
        <w:r w:rsidR="00266911">
          <w:rPr>
            <w:rFonts w:ascii="Arial" w:eastAsiaTheme="minorEastAsia" w:hAnsi="Arial" w:cs="Arial"/>
          </w:rPr>
          <w:fldChar w:fldCharType="separate"/>
        </w:r>
        <w:r w:rsidR="00266911" w:rsidRPr="00266911">
          <w:rPr>
            <w:rFonts w:ascii="Arial" w:hAnsi="Arial" w:cs="Arial"/>
          </w:rPr>
          <w:t>(Burnham and Anderson 2002)</w:t>
        </w:r>
        <w:r w:rsidR="00266911">
          <w:rPr>
            <w:rFonts w:ascii="Arial" w:eastAsiaTheme="minorEastAsia" w:hAnsi="Arial" w:cs="Arial"/>
          </w:rPr>
          <w:fldChar w:fldCharType="end"/>
        </w:r>
        <w:r w:rsidR="00AF5690" w:rsidRPr="00734EEE">
          <w:rPr>
            <w:rFonts w:ascii="Arial" w:eastAsiaTheme="minorEastAsia" w:hAnsi="Arial" w:cs="Arial"/>
          </w:rPr>
          <w:t>.</w:t>
        </w:r>
      </w:ins>
    </w:p>
    <w:p w14:paraId="48489358" w14:textId="25E93CC2" w:rsidR="009D21F2" w:rsidRPr="00734EEE" w:rsidRDefault="00D538C9" w:rsidP="008E71DD">
      <w:pPr>
        <w:spacing w:line="240" w:lineRule="auto"/>
        <w:ind w:firstLine="720"/>
        <w:contextualSpacing/>
        <w:rPr>
          <w:ins w:id="425" w:author="Sean" w:date="2021-04-26T16:23:00Z"/>
          <w:rFonts w:ascii="Arial" w:eastAsiaTheme="minorEastAsia" w:hAnsi="Arial" w:cs="Arial"/>
        </w:rPr>
      </w:pPr>
      <w:ins w:id="426" w:author="Sean" w:date="2021-04-26T16:23:00Z">
        <w:r w:rsidRPr="00734EEE">
          <w:rPr>
            <w:rFonts w:ascii="Arial" w:eastAsiaTheme="minorEastAsia" w:hAnsi="Arial" w:cs="Arial"/>
          </w:rPr>
          <w:t xml:space="preserve">To discern compositional shifts </w:t>
        </w:r>
        <w:r w:rsidR="00425A8F" w:rsidRPr="00734EEE">
          <w:rPr>
            <w:rFonts w:ascii="Arial" w:eastAsiaTheme="minorEastAsia" w:hAnsi="Arial" w:cs="Arial"/>
          </w:rPr>
          <w:t xml:space="preserve">in fish and invertebrates </w:t>
        </w:r>
        <w:r w:rsidRPr="00734EEE">
          <w:rPr>
            <w:rFonts w:ascii="Arial" w:eastAsiaTheme="minorEastAsia" w:hAnsi="Arial" w:cs="Arial"/>
          </w:rPr>
          <w:t xml:space="preserve">across the </w:t>
        </w:r>
        <w:r w:rsidR="00425A8F" w:rsidRPr="00734EEE">
          <w:rPr>
            <w:rFonts w:ascii="Arial" w:eastAsiaTheme="minorEastAsia" w:hAnsi="Arial" w:cs="Arial"/>
          </w:rPr>
          <w:t xml:space="preserve">precipitation </w:t>
        </w:r>
        <w:r w:rsidRPr="00734EEE">
          <w:rPr>
            <w:rFonts w:ascii="Arial" w:eastAsiaTheme="minorEastAsia" w:hAnsi="Arial" w:cs="Arial"/>
          </w:rPr>
          <w:t>gradient, w</w:t>
        </w:r>
        <w:r w:rsidR="00D86797" w:rsidRPr="00734EEE">
          <w:rPr>
            <w:rFonts w:ascii="Arial" w:eastAsiaTheme="minorEastAsia" w:hAnsi="Arial" w:cs="Arial"/>
          </w:rPr>
          <w:t xml:space="preserve">e </w:t>
        </w:r>
        <w:r w:rsidR="009D21F2" w:rsidRPr="00734EEE">
          <w:rPr>
            <w:rFonts w:ascii="Arial" w:eastAsiaTheme="minorEastAsia" w:hAnsi="Arial" w:cs="Arial"/>
          </w:rPr>
          <w:t>used</w:t>
        </w:r>
        <w:r w:rsidR="00D86797" w:rsidRPr="00734EEE">
          <w:rPr>
            <w:rFonts w:ascii="Arial" w:eastAsiaTheme="minorEastAsia" w:hAnsi="Arial" w:cs="Arial"/>
          </w:rPr>
          <w:t xml:space="preserve"> </w:t>
        </w:r>
        <w:bookmarkStart w:id="427" w:name="_Hlk67657363"/>
        <w:r w:rsidR="00D86797" w:rsidRPr="00734EEE">
          <w:rPr>
            <w:rFonts w:ascii="Arial" w:eastAsiaTheme="minorEastAsia" w:hAnsi="Arial" w:cs="Arial"/>
          </w:rPr>
          <w:t>Redundancy Analysis (RDA)</w:t>
        </w:r>
        <w:r w:rsidRPr="00734EEE">
          <w:rPr>
            <w:rFonts w:ascii="Arial" w:eastAsiaTheme="minorEastAsia" w:hAnsi="Arial" w:cs="Arial"/>
          </w:rPr>
          <w:t>,</w:t>
        </w:r>
        <w:r w:rsidR="00D86797" w:rsidRPr="00734EEE">
          <w:rPr>
            <w:rFonts w:ascii="Arial" w:eastAsiaTheme="minorEastAsia" w:hAnsi="Arial" w:cs="Arial"/>
          </w:rPr>
          <w:t xml:space="preserve"> constrained by precipitation</w:t>
        </w:r>
        <w:r w:rsidRPr="00734EEE">
          <w:rPr>
            <w:rFonts w:ascii="Arial" w:eastAsiaTheme="minorEastAsia" w:hAnsi="Arial" w:cs="Arial"/>
          </w:rPr>
          <w:t>,</w:t>
        </w:r>
        <w:r w:rsidR="00D86797" w:rsidRPr="00734EEE">
          <w:rPr>
            <w:rFonts w:ascii="Arial" w:eastAsiaTheme="minorEastAsia" w:hAnsi="Arial" w:cs="Arial"/>
          </w:rPr>
          <w:t xml:space="preserve"> on Hellinger-transformed community data</w:t>
        </w:r>
        <w:r w:rsidR="00425A8F" w:rsidRPr="00734EEE">
          <w:rPr>
            <w:rFonts w:ascii="Arial" w:eastAsiaTheme="minorEastAsia" w:hAnsi="Arial" w:cs="Arial"/>
          </w:rPr>
          <w:t xml:space="preserve"> for each group</w:t>
        </w:r>
        <w:r w:rsidR="00266911">
          <w:rPr>
            <w:rFonts w:ascii="Arial" w:eastAsiaTheme="minorEastAsia" w:hAnsi="Arial" w:cs="Arial"/>
          </w:rPr>
          <w:t xml:space="preserve"> </w:t>
        </w:r>
        <w:bookmarkEnd w:id="427"/>
        <w:r w:rsidR="00266911">
          <w:rPr>
            <w:rFonts w:ascii="Arial" w:eastAsiaTheme="minorEastAsia" w:hAnsi="Arial" w:cs="Arial"/>
          </w:rPr>
          <w:fldChar w:fldCharType="begin"/>
        </w:r>
        <w:r w:rsidR="00266911">
          <w:rPr>
            <w:rFonts w:ascii="Arial" w:eastAsiaTheme="minorEastAsia" w:hAnsi="Arial" w:cs="Arial"/>
          </w:rPr>
          <w:instrText xml:space="preserve"> ADDIN ZOTERO_ITEM CSL_CITATION {"citationID":"WIE4dJcc","properties":{"formattedCitation":"(Pierre Legendre and Gallagher 2001; P. Legendre and Legendre 2012)","plainCitation":"(Pierre Legendre and Gallagher 2001; P. Legendre and Legendre 2012)","noteIndex":0},"citationItems":[{"id":284,"uris":["http://zotero.org/users/local/tyq98Km3/items/B9LW5QUD"],"uri":["http://zotero.org/users/local/tyq98Km3/items/B9LW5QUD"],"itemData":{"id":284,"type":"article-journal","abstract":"This paper examines how to obtain species biplots in unconstrained or constrained ordination without resorting to the Euclidean distance [used in principal-component analysis (PCA) and redundancy analysis (RDA)] or the chi-square distance [preserved in correspondence analysis (CA) and canonical correspondence analysis (CCA)] which are not always appropriate for the analysis of community composition data. To achieve this goal, transformations are proposed for species data tables. They allow ecologists to use ordination methods such as PCA and RDA, which are Euclidean-based, for the analysis of community data, while circumventing the problems associated with the Euclidean distance, and avoiding CA and CCA which present problems of their own in some cases. This allows the use of the original (transformed) species data in RDA carried out to test for relationships with explanatory variables (i.e. environmental variables, or factors of a multifactorial analysis-of-variance model); ecologists can then draw biplots displaying the relationships of the species to the explanatory variables. Another application allows the use of species data in other methods of multivariate data analysis which optimize a least-squares loss function; an example is K-means partitioning.","container-title":"Oecologia","DOI":"10.1007/s004420100716","ISSN":"1432-1939","issue":"2","journalAbbreviation":"Oecologia","language":"en","page":"271-280","source":"Springer Link","title":"Ecologically meaningful transformations for ordination of species data","volume":"129","author":[{"family":"Legendre","given":"Pierre"},{"family":"Gallagher","given":"Eugene D."}],"issued":{"date-parts":[["2001",10,1]]}}},{"id":294,"uris":["http://zotero.org/users/local/tyq98Km3/items/7HKZXJ5N"],"uri":["http://zotero.org/users/local/tyq98Km3/items/7HKZXJ5N"],"itemData":{"id":294,"type":"book","abstract":"The book describes and discusses the numerical methods which are successfully being used for analysing ecological data, using a clear and comprehensive approach. These methods are derived from the fields of mathematical physics, parametric and nonparametric statistics, information theory, numerical taxonomy, archaeology, psychometry, sociometry, econometry and others.An updated, 3rd English edition of the most widely cited book on quantitative analysis of multivariate ecological dataRelates ecological questions to methods of statistical analysis, with a clear description of complex numerical methodsAll methods are illustrated by examples from the ecological literature so that ecologists clearly see how to use the methods and approaches in their own researchAll calculations are available in R language functions","edition":"3rd edition","language":"English","number-of-pages":"1623","publisher":"Elsevier","source":"Amazon","title":"Numerical Ecology","author":[{"family":"Legendre","given":"P."},{"family":"Legendre","given":"Louis"}],"issued":{"date-parts":[["2012",7,21]]}}}],"schema":"https://github.com/citation-style-language/schema/raw/master/csl-citation.json"} </w:instrText>
        </w:r>
        <w:r w:rsidR="00266911">
          <w:rPr>
            <w:rFonts w:ascii="Arial" w:eastAsiaTheme="minorEastAsia" w:hAnsi="Arial" w:cs="Arial"/>
          </w:rPr>
          <w:fldChar w:fldCharType="separate"/>
        </w:r>
        <w:r w:rsidR="00266911" w:rsidRPr="00266911">
          <w:rPr>
            <w:rFonts w:ascii="Arial" w:hAnsi="Arial" w:cs="Arial"/>
          </w:rPr>
          <w:t>(Pierre Legendre and Gallagher 2001; P. Legendre and Legendre 2012)</w:t>
        </w:r>
        <w:r w:rsidR="00266911">
          <w:rPr>
            <w:rFonts w:ascii="Arial" w:eastAsiaTheme="minorEastAsia" w:hAnsi="Arial" w:cs="Arial"/>
          </w:rPr>
          <w:fldChar w:fldCharType="end"/>
        </w:r>
        <w:r w:rsidR="00D86797" w:rsidRPr="00734EEE">
          <w:rPr>
            <w:rFonts w:ascii="Arial" w:eastAsiaTheme="minorEastAsia" w:hAnsi="Arial" w:cs="Arial"/>
          </w:rPr>
          <w:t>.</w:t>
        </w:r>
        <w:r w:rsidR="00273803" w:rsidRPr="00734EEE">
          <w:rPr>
            <w:rFonts w:ascii="Arial" w:eastAsiaTheme="minorEastAsia" w:hAnsi="Arial" w:cs="Arial"/>
          </w:rPr>
          <w:t xml:space="preserve"> </w:t>
        </w:r>
        <w:r w:rsidR="00425A8F" w:rsidRPr="00734EEE">
          <w:rPr>
            <w:rFonts w:ascii="Arial" w:eastAsiaTheme="minorEastAsia" w:hAnsi="Arial" w:cs="Arial"/>
          </w:rPr>
          <w:t>W</w:t>
        </w:r>
        <w:r w:rsidR="00B478D9" w:rsidRPr="00734EEE">
          <w:rPr>
            <w:rFonts w:ascii="Arial" w:eastAsiaTheme="minorEastAsia" w:hAnsi="Arial" w:cs="Arial"/>
          </w:rPr>
          <w:t xml:space="preserve">e </w:t>
        </w:r>
        <w:r w:rsidR="00425A8F" w:rsidRPr="00734EEE">
          <w:rPr>
            <w:rFonts w:ascii="Arial" w:eastAsiaTheme="minorEastAsia" w:hAnsi="Arial" w:cs="Arial"/>
          </w:rPr>
          <w:t xml:space="preserve">then fit the species and </w:t>
        </w:r>
        <w:r w:rsidR="00B478D9" w:rsidRPr="00734EEE">
          <w:rPr>
            <w:rFonts w:ascii="Arial" w:eastAsiaTheme="minorEastAsia" w:hAnsi="Arial" w:cs="Arial"/>
          </w:rPr>
          <w:t>environmental variable</w:t>
        </w:r>
        <w:r w:rsidR="000124E5">
          <w:rPr>
            <w:rFonts w:ascii="Arial" w:eastAsiaTheme="minorEastAsia" w:hAnsi="Arial" w:cs="Arial"/>
          </w:rPr>
          <w:t xml:space="preserve"> vectors</w:t>
        </w:r>
        <w:r w:rsidR="00B478D9" w:rsidRPr="00734EEE">
          <w:rPr>
            <w:rFonts w:ascii="Arial" w:eastAsiaTheme="minorEastAsia" w:hAnsi="Arial" w:cs="Arial"/>
          </w:rPr>
          <w:t xml:space="preserve"> to each ordination </w:t>
        </w:r>
        <w:r w:rsidR="000124E5" w:rsidRPr="00734EEE">
          <w:rPr>
            <w:rFonts w:ascii="Arial" w:eastAsiaTheme="minorEastAsia" w:hAnsi="Arial" w:cs="Arial"/>
          </w:rPr>
          <w:t>by calculating the maximum correlation with the projection of points (sites in this case).</w:t>
        </w:r>
        <w:r w:rsidR="00E7007F">
          <w:rPr>
            <w:rFonts w:ascii="Arial" w:eastAsiaTheme="minorEastAsia" w:hAnsi="Arial" w:cs="Arial"/>
          </w:rPr>
          <w:t xml:space="preserve"> </w:t>
        </w:r>
        <w:r w:rsidR="000124E5" w:rsidRPr="00734EEE">
          <w:rPr>
            <w:rFonts w:ascii="Arial" w:eastAsiaTheme="minorEastAsia" w:hAnsi="Arial" w:cs="Arial"/>
          </w:rPr>
          <w:t xml:space="preserve">The direction of each arrow is determined by the average directional cosines and the distance to the origin is scaled by each variable’s correlation coefficient, so that “weak” predictors have shorter arrows than “strong” predictors (Table </w:t>
        </w:r>
        <w:r w:rsidR="000124E5">
          <w:rPr>
            <w:rFonts w:ascii="Arial" w:eastAsiaTheme="minorEastAsia" w:hAnsi="Arial" w:cs="Arial"/>
          </w:rPr>
          <w:t>8,</w:t>
        </w:r>
        <w:r w:rsidR="000124E5" w:rsidRPr="00734EEE">
          <w:rPr>
            <w:rFonts w:ascii="Arial" w:eastAsiaTheme="minorEastAsia" w:hAnsi="Arial" w:cs="Arial"/>
          </w:rPr>
          <w:t xml:space="preserve"> </w:t>
        </w:r>
        <w:r w:rsidR="000124E5">
          <w:rPr>
            <w:rFonts w:ascii="Arial" w:eastAsiaTheme="minorEastAsia" w:hAnsi="Arial" w:cs="Arial"/>
          </w:rPr>
          <w:t xml:space="preserve">Table </w:t>
        </w:r>
        <w:r w:rsidR="000124E5" w:rsidRPr="00734EEE">
          <w:rPr>
            <w:rFonts w:ascii="Arial" w:eastAsiaTheme="minorEastAsia" w:hAnsi="Arial" w:cs="Arial"/>
          </w:rPr>
          <w:t>9).</w:t>
        </w:r>
        <w:r w:rsidR="000124E5">
          <w:rPr>
            <w:rFonts w:ascii="Arial" w:eastAsiaTheme="minorEastAsia" w:hAnsi="Arial" w:cs="Arial"/>
          </w:rPr>
          <w:t xml:space="preserve"> Vectors were calculated</w:t>
        </w:r>
        <w:r w:rsidR="000124E5" w:rsidRPr="00734EEE">
          <w:rPr>
            <w:rFonts w:ascii="Arial" w:eastAsiaTheme="minorEastAsia" w:hAnsi="Arial" w:cs="Arial"/>
          </w:rPr>
          <w:t xml:space="preserve"> </w:t>
        </w:r>
        <w:r w:rsidR="00B478D9" w:rsidRPr="00734EEE">
          <w:rPr>
            <w:rFonts w:ascii="Arial" w:eastAsiaTheme="minorEastAsia" w:hAnsi="Arial" w:cs="Arial"/>
          </w:rPr>
          <w:t xml:space="preserve">using the ‘envfit’ function </w:t>
        </w:r>
        <w:r w:rsidR="00425A8F" w:rsidRPr="00734EEE">
          <w:rPr>
            <w:rFonts w:ascii="Arial" w:eastAsiaTheme="minorEastAsia" w:hAnsi="Arial" w:cs="Arial"/>
          </w:rPr>
          <w:t>in the vegan library in the statistical program R</w:t>
        </w:r>
        <w:r w:rsidR="00266911">
          <w:rPr>
            <w:rFonts w:ascii="Arial" w:eastAsiaTheme="minorEastAsia" w:hAnsi="Arial" w:cs="Arial"/>
          </w:rPr>
          <w:t xml:space="preserve"> </w:t>
        </w:r>
        <w:r w:rsidR="00266911">
          <w:rPr>
            <w:rFonts w:ascii="Arial" w:eastAsiaTheme="minorEastAsia" w:hAnsi="Arial" w:cs="Arial"/>
          </w:rPr>
          <w:fldChar w:fldCharType="begin"/>
        </w:r>
        <w:r w:rsidR="00266911">
          <w:rPr>
            <w:rFonts w:ascii="Arial" w:eastAsiaTheme="minorEastAsia" w:hAnsi="Arial" w:cs="Arial"/>
          </w:rPr>
          <w:instrText xml:space="preserve"> ADDIN ZOTERO_ITEM CSL_CITATION {"citationID":"i7V10fle","properties":{"formattedCitation":"(Oksanen et al. 2019)","plainCitation":"(Oksanen et al. 2019)","noteIndex":0},"citationItems":[{"id":45,"uris":["http://zotero.org/users/local/tyq98Km3/items/IHN627BF"],"uri":["http://zotero.org/users/local/tyq98Km3/items/IHN627BF"],"itemData":{"id":45,"type":"book","abstract":"Ordination methods, diversity analysis and other functions for community and vegetation ecologists.","note":"Programmers: _:n325","source":"R-Packages","title":"vegan: Community Ecology Package","title-short":"vegan","URL":"https://CRAN.R-project.org/package=vegan","version":"2.5-6","author":[{"family":"Oksanen","given":"Jari"},{"family":"Blanchet","given":"F.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H."},{"family":"Szoecs","given":"Eduard"},{"family":"Wagner","given":"Helene"}],"accessed":{"date-parts":[["2020",8,13]]},"issued":{"date-parts":[["2019",9,1]]}}}],"schema":"https://github.com/citation-style-language/schema/raw/master/csl-citation.json"} </w:instrText>
        </w:r>
        <w:r w:rsidR="00266911">
          <w:rPr>
            <w:rFonts w:ascii="Arial" w:eastAsiaTheme="minorEastAsia" w:hAnsi="Arial" w:cs="Arial"/>
          </w:rPr>
          <w:fldChar w:fldCharType="separate"/>
        </w:r>
        <w:r w:rsidR="00266911" w:rsidRPr="00266911">
          <w:rPr>
            <w:rFonts w:ascii="Arial" w:hAnsi="Arial" w:cs="Arial"/>
          </w:rPr>
          <w:t xml:space="preserve">(Oksanen </w:t>
        </w:r>
        <w:r w:rsidR="0089055C" w:rsidRPr="0089055C">
          <w:rPr>
            <w:rFonts w:ascii="Arial" w:hAnsi="Arial" w:cs="Arial"/>
            <w:i/>
            <w:iCs/>
          </w:rPr>
          <w:t>et al</w:t>
        </w:r>
        <w:r w:rsidR="00266911" w:rsidRPr="00266911">
          <w:rPr>
            <w:rFonts w:ascii="Arial" w:hAnsi="Arial" w:cs="Arial"/>
          </w:rPr>
          <w:t>. 2019)</w:t>
        </w:r>
        <w:r w:rsidR="00266911">
          <w:rPr>
            <w:rFonts w:ascii="Arial" w:eastAsiaTheme="minorEastAsia" w:hAnsi="Arial" w:cs="Arial"/>
          </w:rPr>
          <w:fldChar w:fldCharType="end"/>
        </w:r>
        <w:r w:rsidR="00B478D9" w:rsidRPr="00734EEE">
          <w:rPr>
            <w:rFonts w:ascii="Arial" w:eastAsiaTheme="minorEastAsia" w:hAnsi="Arial" w:cs="Arial"/>
          </w:rPr>
          <w:t>.</w:t>
        </w:r>
      </w:ins>
    </w:p>
    <w:p w14:paraId="3D5D8A4F" w14:textId="041979BF" w:rsidR="009F6AB4" w:rsidRPr="00734EEE" w:rsidRDefault="009F6AB4" w:rsidP="008E71DD">
      <w:pPr>
        <w:spacing w:line="240" w:lineRule="auto"/>
        <w:contextualSpacing/>
        <w:rPr>
          <w:rFonts w:ascii="Arial" w:hAnsi="Arial"/>
          <w:b/>
          <w:rPrChange w:id="428" w:author="Sean" w:date="2021-04-26T16:23:00Z">
            <w:rPr>
              <w:b/>
              <w:sz w:val="28"/>
            </w:rPr>
          </w:rPrChange>
        </w:rPr>
      </w:pPr>
    </w:p>
    <w:p w14:paraId="13819BC2" w14:textId="77777777" w:rsidR="009F6AB4" w:rsidRPr="00734EEE" w:rsidRDefault="009F6AB4" w:rsidP="008E71DD">
      <w:pPr>
        <w:spacing w:line="240" w:lineRule="auto"/>
        <w:contextualSpacing/>
        <w:rPr>
          <w:rFonts w:ascii="Arial" w:hAnsi="Arial"/>
          <w:b/>
          <w:rPrChange w:id="429" w:author="Sean" w:date="2021-04-26T16:23:00Z">
            <w:rPr>
              <w:b/>
              <w:sz w:val="28"/>
            </w:rPr>
          </w:rPrChange>
        </w:rPr>
      </w:pPr>
      <w:r w:rsidRPr="00734EEE">
        <w:rPr>
          <w:rFonts w:ascii="Arial" w:hAnsi="Arial"/>
          <w:b/>
          <w:rPrChange w:id="430" w:author="Sean" w:date="2021-04-26T16:23:00Z">
            <w:rPr>
              <w:b/>
              <w:sz w:val="28"/>
            </w:rPr>
          </w:rPrChange>
        </w:rPr>
        <w:t>Results</w:t>
      </w:r>
    </w:p>
    <w:p w14:paraId="19164551" w14:textId="77777777" w:rsidR="007D250B" w:rsidRDefault="00C7618B" w:rsidP="00956D08">
      <w:pPr>
        <w:spacing w:line="240" w:lineRule="auto"/>
        <w:contextualSpacing/>
        <w:rPr>
          <w:del w:id="431" w:author="Sean" w:date="2021-04-26T16:23:00Z"/>
        </w:rPr>
      </w:pPr>
      <w:del w:id="432" w:author="Sean" w:date="2021-04-26T16:23:00Z">
        <w:r w:rsidRPr="00216EFF">
          <w:rPr>
            <w:i/>
            <w:iCs/>
          </w:rPr>
          <w:delText xml:space="preserve">Site </w:delText>
        </w:r>
        <w:r>
          <w:rPr>
            <w:i/>
            <w:iCs/>
          </w:rPr>
          <w:delText xml:space="preserve">Overview: </w:delText>
        </w:r>
        <w:r w:rsidRPr="007009FB">
          <w:delText xml:space="preserve">Regression analysis of 26 environmental variables </w:delText>
        </w:r>
        <w:r>
          <w:delText>indicates</w:delText>
        </w:r>
        <w:r w:rsidRPr="007009FB">
          <w:delText xml:space="preserve"> 20 significant </w:delText>
        </w:r>
        <w:r>
          <w:delText>(</w:delText>
        </w:r>
        <w:r w:rsidRPr="007009FB">
          <w:delText>R</w:delText>
        </w:r>
        <w:r w:rsidRPr="007009FB">
          <w:rPr>
            <w:vertAlign w:val="superscript"/>
          </w:rPr>
          <w:delText>2</w:delText>
        </w:r>
        <w:r w:rsidRPr="007009FB">
          <w:delText xml:space="preserve"> &gt; 0.40 and a </w:delText>
        </w:r>
        <w:r w:rsidRPr="007009FB">
          <w:rPr>
            <w:i/>
            <w:iCs/>
          </w:rPr>
          <w:delText>p</w:delText>
        </w:r>
        <w:r w:rsidRPr="007009FB">
          <w:delText>-value &lt; 0.05</w:delText>
        </w:r>
        <w:r>
          <w:delText>)</w:delText>
        </w:r>
        <w:r w:rsidRPr="007009FB">
          <w:delText xml:space="preserve"> relationships reported in Appendix-regressions</w:delText>
        </w:r>
        <w:r>
          <w:rPr>
            <w:i/>
            <w:iCs/>
          </w:rPr>
          <w:delText xml:space="preserve">. </w:delText>
        </w:r>
        <w:r>
          <w:delText>We observed several significant relationships between mean annual precipitation and measured environmental variables (Appendix-regression).</w:delText>
        </w:r>
        <w:r w:rsidR="00CA6CBF">
          <w:delText xml:space="preserve"> </w:delText>
        </w:r>
        <w:r>
          <w:delText>Surface runoff was positive related with, whereas conductivity and potential evaporation were negatively related to precipitation (Fig</w:delText>
        </w:r>
        <w:r w:rsidR="00E70084">
          <w:delText>.</w:delText>
        </w:r>
        <w:r>
          <w:delText xml:space="preserve"> 2).</w:delText>
        </w:r>
        <w:r w:rsidR="000976FE">
          <w:delText xml:space="preserve"> Increasing PET is correlated with increases in T</w:delText>
        </w:r>
        <w:r w:rsidR="000976FE">
          <w:rPr>
            <w:vertAlign w:val="subscript"/>
          </w:rPr>
          <w:delText xml:space="preserve">water </w:delText>
        </w:r>
        <w:r w:rsidR="000976FE">
          <w:delText xml:space="preserve">and decreases in Soil.Org. Lastly, relative humidity </w:delText>
        </w:r>
        <w:r>
          <w:delText xml:space="preserve">correlates negatively with </w:delText>
        </w:r>
        <w:r w:rsidR="000976FE">
          <w:delText>LFPP</w:delText>
        </w:r>
        <w:r>
          <w:delText>.</w:delText>
        </w:r>
        <w:r w:rsidR="007D250B">
          <w:delText xml:space="preserve"> </w:delText>
        </w:r>
      </w:del>
    </w:p>
    <w:p w14:paraId="066E0534" w14:textId="77777777" w:rsidR="00C7618B" w:rsidRDefault="007D250B" w:rsidP="00956D08">
      <w:pPr>
        <w:spacing w:line="240" w:lineRule="auto"/>
        <w:contextualSpacing/>
        <w:rPr>
          <w:del w:id="433" w:author="Sean" w:date="2021-04-26T16:23:00Z"/>
        </w:rPr>
      </w:pPr>
      <w:del w:id="434" w:author="Sean" w:date="2021-04-26T16:23:00Z">
        <w:r>
          <w:delText>Significant environmental regressions excluding climate variables</w:delText>
        </w:r>
        <w:r w:rsidR="000976FE">
          <w:delText xml:space="preserve"> are summarized as follows (Appendix-regression); </w:delText>
        </w:r>
        <w:r w:rsidR="00C7618B">
          <w:delText>HFPP correlates negatively with PO</w:delText>
        </w:r>
        <w:r w:rsidR="00C7618B">
          <w:rPr>
            <w:vertAlign w:val="subscript"/>
          </w:rPr>
          <w:delText>4</w:delText>
        </w:r>
        <w:r w:rsidR="00C7618B">
          <w:rPr>
            <w:vertAlign w:val="superscript"/>
          </w:rPr>
          <w:delText>-</w:delText>
        </w:r>
        <w:r w:rsidR="000976FE">
          <w:delText>,</w:delText>
        </w:r>
        <w:r w:rsidR="00C7618B">
          <w:delText xml:space="preserve"> </w:delText>
        </w:r>
        <w:r w:rsidR="000976FE">
          <w:delText>c</w:delText>
        </w:r>
        <w:r w:rsidR="00C7618B">
          <w:delText>anopy coverage is positively correlated with NH</w:delText>
        </w:r>
        <w:r w:rsidR="00C7618B">
          <w:rPr>
            <w:vertAlign w:val="subscript"/>
          </w:rPr>
          <w:delText>4</w:delText>
        </w:r>
        <w:r w:rsidR="00C7618B">
          <w:rPr>
            <w:vertAlign w:val="superscript"/>
          </w:rPr>
          <w:delText>+</w:delText>
        </w:r>
        <w:r w:rsidR="000976FE">
          <w:delText>,</w:delText>
        </w:r>
        <w:r w:rsidR="00C7618B">
          <w:delText xml:space="preserve"> </w:delText>
        </w:r>
        <w:r w:rsidR="000976FE">
          <w:delText>R</w:delText>
        </w:r>
        <w:r w:rsidR="00C7618B">
          <w:delText>osgen Index is positively correlated with Soil.Org and turbidity</w:delText>
        </w:r>
        <w:r w:rsidR="000976FE">
          <w:delText>,</w:delText>
        </w:r>
        <w:r w:rsidR="00C7618B">
          <w:delText xml:space="preserve"> </w:delText>
        </w:r>
        <w:r w:rsidR="000976FE">
          <w:delText>b</w:delText>
        </w:r>
        <w:r w:rsidR="00C7618B">
          <w:delText>ank height is positively correlated with Soil.Perm</w:delText>
        </w:r>
        <w:r w:rsidR="000976FE">
          <w:delText>,</w:delText>
        </w:r>
        <w:r w:rsidR="00C7618B">
          <w:delText xml:space="preserve"> pH correlate</w:delText>
        </w:r>
        <w:r w:rsidR="000976FE">
          <w:delText>s</w:delText>
        </w:r>
        <w:r w:rsidR="00C7618B">
          <w:delText xml:space="preserve"> positively with conductivity</w:delText>
        </w:r>
        <w:r w:rsidR="000976FE">
          <w:delText>,</w:delText>
        </w:r>
        <w:r w:rsidR="00C7618B">
          <w:delText xml:space="preserve"> </w:delText>
        </w:r>
        <w:r w:rsidR="000976FE">
          <w:delText>t</w:delText>
        </w:r>
        <w:r w:rsidR="00C7618B">
          <w:delText>urbidity is positively correlated with NO</w:delText>
        </w:r>
        <w:r w:rsidR="00C7618B">
          <w:rPr>
            <w:vertAlign w:val="subscript"/>
          </w:rPr>
          <w:delText>3</w:delText>
        </w:r>
        <w:r w:rsidR="00C7618B">
          <w:rPr>
            <w:vertAlign w:val="superscript"/>
          </w:rPr>
          <w:delText>-</w:delText>
        </w:r>
        <w:r w:rsidR="00C7618B">
          <w:delText xml:space="preserve"> and Soil.Org</w:delText>
        </w:r>
        <w:r w:rsidR="000976FE">
          <w:delText>,</w:delText>
        </w:r>
        <w:r w:rsidR="00C7618B">
          <w:delText xml:space="preserve"> </w:delText>
        </w:r>
        <w:r w:rsidR="000976FE">
          <w:delText>c</w:delText>
        </w:r>
        <w:r w:rsidR="00C7618B">
          <w:delText>onductivity is positively colinear with pH and is negatively correlated with AP and runoff factor</w:delText>
        </w:r>
        <w:r w:rsidR="000976FE">
          <w:delText>,</w:delText>
        </w:r>
        <w:r w:rsidR="00C7618B">
          <w:delText xml:space="preserve"> NO</w:delText>
        </w:r>
        <w:r w:rsidR="00C7618B">
          <w:rPr>
            <w:vertAlign w:val="subscript"/>
          </w:rPr>
          <w:delText>3</w:delText>
        </w:r>
        <w:r w:rsidR="00C7618B">
          <w:rPr>
            <w:vertAlign w:val="superscript"/>
          </w:rPr>
          <w:delText>-</w:delText>
        </w:r>
        <w:r w:rsidR="00C7618B">
          <w:delText xml:space="preserve"> correlate</w:delText>
        </w:r>
        <w:r w:rsidR="000976FE">
          <w:delText>s</w:delText>
        </w:r>
        <w:r w:rsidR="00C7618B">
          <w:delText xml:space="preserve"> positively with turbidity and Soil.Org. Bas.dev positively correlates with Soil.Org. Bas.plant correlates negatively with Soil.Perm.</w:delText>
        </w:r>
      </w:del>
    </w:p>
    <w:p w14:paraId="45CA4806" w14:textId="77777777" w:rsidR="00A870E1" w:rsidRPr="000976FE" w:rsidRDefault="00A870E1" w:rsidP="00956D08">
      <w:pPr>
        <w:spacing w:line="240" w:lineRule="auto"/>
        <w:contextualSpacing/>
        <w:rPr>
          <w:del w:id="435" w:author="Sean" w:date="2021-04-26T16:23:00Z"/>
        </w:rPr>
      </w:pPr>
    </w:p>
    <w:p w14:paraId="223A67CE" w14:textId="4D1FCEAC" w:rsidR="006E2B73" w:rsidRPr="00734EEE" w:rsidRDefault="009F6AB4" w:rsidP="008E71DD">
      <w:pPr>
        <w:spacing w:line="240" w:lineRule="auto"/>
        <w:contextualSpacing/>
        <w:rPr>
          <w:ins w:id="436" w:author="Sean" w:date="2021-04-26T16:23:00Z"/>
          <w:rFonts w:ascii="Arial" w:hAnsi="Arial" w:cs="Arial"/>
        </w:rPr>
      </w:pPr>
      <w:ins w:id="437" w:author="Sean" w:date="2021-04-26T16:23:00Z">
        <w:r w:rsidRPr="00734EEE">
          <w:rPr>
            <w:rFonts w:ascii="Arial" w:hAnsi="Arial" w:cs="Arial"/>
            <w:i/>
            <w:iCs/>
          </w:rPr>
          <w:t xml:space="preserve">Site Overview: </w:t>
        </w:r>
        <w:r w:rsidRPr="00734EEE">
          <w:rPr>
            <w:rFonts w:ascii="Arial" w:hAnsi="Arial" w:cs="Arial"/>
          </w:rPr>
          <w:t xml:space="preserve">The Principal Component Analysis </w:t>
        </w:r>
        <w:r w:rsidR="00C36ECB" w:rsidRPr="00734EEE">
          <w:rPr>
            <w:rFonts w:ascii="Arial" w:hAnsi="Arial" w:cs="Arial"/>
          </w:rPr>
          <w:t xml:space="preserve">of </w:t>
        </w:r>
        <w:r w:rsidR="001503DF" w:rsidRPr="00734EEE">
          <w:rPr>
            <w:rFonts w:ascii="Arial" w:hAnsi="Arial" w:cs="Arial"/>
          </w:rPr>
          <w:t>the study sites</w:t>
        </w:r>
        <w:r w:rsidRPr="00734EEE">
          <w:rPr>
            <w:rFonts w:ascii="Arial" w:hAnsi="Arial" w:cs="Arial"/>
          </w:rPr>
          <w:t xml:space="preserve"> </w:t>
        </w:r>
        <w:r w:rsidR="00C36ECB" w:rsidRPr="00734EEE">
          <w:rPr>
            <w:rFonts w:ascii="Arial" w:hAnsi="Arial" w:cs="Arial"/>
          </w:rPr>
          <w:t>displays</w:t>
        </w:r>
        <w:r w:rsidRPr="00734EEE">
          <w:rPr>
            <w:rFonts w:ascii="Arial" w:hAnsi="Arial" w:cs="Arial"/>
          </w:rPr>
          <w:t xml:space="preserve"> </w:t>
        </w:r>
        <w:r w:rsidR="006E2B73" w:rsidRPr="00734EEE">
          <w:rPr>
            <w:rFonts w:ascii="Arial" w:hAnsi="Arial" w:cs="Arial"/>
          </w:rPr>
          <w:t>p</w:t>
        </w:r>
        <w:r w:rsidRPr="00734EEE">
          <w:rPr>
            <w:rFonts w:ascii="Arial" w:hAnsi="Arial" w:cs="Arial"/>
          </w:rPr>
          <w:t xml:space="preserve">atterns of </w:t>
        </w:r>
        <w:r w:rsidR="006E2B73" w:rsidRPr="00734EEE">
          <w:rPr>
            <w:rFonts w:ascii="Arial" w:hAnsi="Arial" w:cs="Arial"/>
          </w:rPr>
          <w:t xml:space="preserve">variation among </w:t>
        </w:r>
        <w:r w:rsidRPr="00734EEE">
          <w:rPr>
            <w:rFonts w:ascii="Arial" w:hAnsi="Arial" w:cs="Arial"/>
          </w:rPr>
          <w:t>environmental predictors along the gradient (Fig</w:t>
        </w:r>
        <w:r w:rsidR="000D525F" w:rsidRPr="00734EEE">
          <w:rPr>
            <w:rFonts w:ascii="Arial" w:hAnsi="Arial" w:cs="Arial"/>
          </w:rPr>
          <w:t>.</w:t>
        </w:r>
        <w:r w:rsidRPr="00734EEE">
          <w:rPr>
            <w:rFonts w:ascii="Arial" w:hAnsi="Arial" w:cs="Arial"/>
          </w:rPr>
          <w:t xml:space="preserve"> </w:t>
        </w:r>
        <w:r w:rsidR="004E5A5C">
          <w:rPr>
            <w:rFonts w:ascii="Arial" w:hAnsi="Arial" w:cs="Arial"/>
          </w:rPr>
          <w:t>2</w:t>
        </w:r>
        <w:r w:rsidRPr="00734EEE">
          <w:rPr>
            <w:rFonts w:ascii="Arial" w:hAnsi="Arial" w:cs="Arial"/>
          </w:rPr>
          <w:t>). The first two principal component axes, PC1 and PC2, contain 43.2% and 19.9% of the variation within the environmental predictors among the sites</w:t>
        </w:r>
        <w:r w:rsidR="006E2B73" w:rsidRPr="00734EEE">
          <w:rPr>
            <w:rFonts w:ascii="Arial" w:hAnsi="Arial" w:cs="Arial"/>
          </w:rPr>
          <w:t xml:space="preserve"> (Table </w:t>
        </w:r>
        <w:r w:rsidR="004E5A5C">
          <w:rPr>
            <w:rFonts w:ascii="Arial" w:hAnsi="Arial" w:cs="Arial"/>
          </w:rPr>
          <w:t>4</w:t>
        </w:r>
        <w:r w:rsidR="006E2B73" w:rsidRPr="00734EEE">
          <w:rPr>
            <w:rFonts w:ascii="Arial" w:hAnsi="Arial" w:cs="Arial"/>
          </w:rPr>
          <w:t>)</w:t>
        </w:r>
        <w:r w:rsidRPr="00734EEE">
          <w:rPr>
            <w:rFonts w:ascii="Arial" w:hAnsi="Arial" w:cs="Arial"/>
          </w:rPr>
          <w:t xml:space="preserve">. </w:t>
        </w:r>
        <w:r w:rsidR="006E2B73" w:rsidRPr="00734EEE">
          <w:rPr>
            <w:rFonts w:ascii="Arial" w:hAnsi="Arial" w:cs="Arial"/>
          </w:rPr>
          <w:t>It is visually apparent that the sample sites</w:t>
        </w:r>
        <w:r w:rsidRPr="00734EEE">
          <w:rPr>
            <w:rFonts w:ascii="Arial" w:hAnsi="Arial" w:cs="Arial"/>
          </w:rPr>
          <w:t xml:space="preserve">, colored by </w:t>
        </w:r>
        <w:r w:rsidR="006E2B73" w:rsidRPr="00734EEE">
          <w:rPr>
            <w:rFonts w:ascii="Arial" w:hAnsi="Arial" w:cs="Arial"/>
          </w:rPr>
          <w:t>precipitation</w:t>
        </w:r>
        <w:r w:rsidRPr="00734EEE">
          <w:rPr>
            <w:rFonts w:ascii="Arial" w:hAnsi="Arial" w:cs="Arial"/>
          </w:rPr>
          <w:t xml:space="preserve">, stratify </w:t>
        </w:r>
        <w:r w:rsidR="006E2B73" w:rsidRPr="00734EEE">
          <w:rPr>
            <w:rFonts w:ascii="Arial" w:hAnsi="Arial" w:cs="Arial"/>
          </w:rPr>
          <w:t xml:space="preserve">concordantly with annual rainfall </w:t>
        </w:r>
        <w:r w:rsidRPr="00734EEE">
          <w:rPr>
            <w:rFonts w:ascii="Arial" w:hAnsi="Arial" w:cs="Arial"/>
          </w:rPr>
          <w:t>along Principal Component Axis 1 (PC1).</w:t>
        </w:r>
        <w:r w:rsidR="006E2B73" w:rsidRPr="00734EEE">
          <w:rPr>
            <w:rFonts w:ascii="Arial" w:hAnsi="Arial" w:cs="Arial"/>
          </w:rPr>
          <w:t xml:space="preserve"> Predictor variable vectors with similar directionality (parallel axes) </w:t>
        </w:r>
        <w:r w:rsidR="00FD6FC3" w:rsidRPr="00734EEE">
          <w:rPr>
            <w:rFonts w:ascii="Arial" w:hAnsi="Arial" w:cs="Arial"/>
          </w:rPr>
          <w:t xml:space="preserve">can be inferred to </w:t>
        </w:r>
        <w:r w:rsidR="006E2B73" w:rsidRPr="00734EEE">
          <w:rPr>
            <w:rFonts w:ascii="Arial" w:hAnsi="Arial" w:cs="Arial"/>
          </w:rPr>
          <w:t xml:space="preserve">covary. </w:t>
        </w:r>
        <w:r w:rsidR="00FD6FC3" w:rsidRPr="00734EEE">
          <w:rPr>
            <w:rFonts w:ascii="Arial" w:hAnsi="Arial" w:cs="Arial"/>
          </w:rPr>
          <w:t xml:space="preserve">The PCA indicates that </w:t>
        </w:r>
        <w:r w:rsidR="006E2B73" w:rsidRPr="00734EEE">
          <w:rPr>
            <w:rFonts w:ascii="Arial" w:hAnsi="Arial" w:cs="Arial"/>
          </w:rPr>
          <w:t>conductivity negatively covaries with precipitation and low-flow pulse % negatively covaries with flash index.</w:t>
        </w:r>
        <w:r w:rsidR="00FD6FC3" w:rsidRPr="00734EEE">
          <w:rPr>
            <w:rFonts w:ascii="Arial" w:hAnsi="Arial" w:cs="Arial"/>
          </w:rPr>
          <w:t xml:space="preserve"> A pairs r</w:t>
        </w:r>
        <w:r w:rsidR="006E2B73" w:rsidRPr="00734EEE">
          <w:rPr>
            <w:rFonts w:ascii="Arial" w:hAnsi="Arial" w:cs="Arial"/>
          </w:rPr>
          <w:t xml:space="preserve">egression analysis of the seven environmental variables </w:t>
        </w:r>
        <w:r w:rsidR="00FD6FC3" w:rsidRPr="00734EEE">
          <w:rPr>
            <w:rFonts w:ascii="Arial" w:hAnsi="Arial" w:cs="Arial"/>
          </w:rPr>
          <w:t>reveals</w:t>
        </w:r>
        <w:r w:rsidR="006E2B73" w:rsidRPr="00734EEE">
          <w:rPr>
            <w:rFonts w:ascii="Arial" w:hAnsi="Arial" w:cs="Arial"/>
          </w:rPr>
          <w:t xml:space="preserve"> </w:t>
        </w:r>
        <w:r w:rsidR="00657BF6" w:rsidRPr="00734EEE">
          <w:rPr>
            <w:rFonts w:ascii="Arial" w:hAnsi="Arial" w:cs="Arial"/>
          </w:rPr>
          <w:t>two</w:t>
        </w:r>
        <w:r w:rsidR="006E2B73" w:rsidRPr="00734EEE">
          <w:rPr>
            <w:rFonts w:ascii="Arial" w:hAnsi="Arial" w:cs="Arial"/>
          </w:rPr>
          <w:t xml:space="preserve"> significant (</w:t>
        </w:r>
        <w:r w:rsidR="006E2B73" w:rsidRPr="00734EEE">
          <w:rPr>
            <w:rFonts w:ascii="Arial" w:hAnsi="Arial" w:cs="Arial"/>
            <w:i/>
            <w:iCs/>
          </w:rPr>
          <w:t>p</w:t>
        </w:r>
        <w:r w:rsidR="006E2B73" w:rsidRPr="00734EEE">
          <w:rPr>
            <w:rFonts w:ascii="Arial" w:hAnsi="Arial" w:cs="Arial"/>
          </w:rPr>
          <w:t xml:space="preserve">-value &lt; 0.05) </w:t>
        </w:r>
        <w:r w:rsidR="001503DF" w:rsidRPr="00734EEE">
          <w:rPr>
            <w:rFonts w:ascii="Arial" w:hAnsi="Arial" w:cs="Arial"/>
          </w:rPr>
          <w:t>correlations</w:t>
        </w:r>
        <w:r w:rsidR="00FD6FC3" w:rsidRPr="00734EEE">
          <w:rPr>
            <w:rFonts w:ascii="Arial" w:hAnsi="Arial" w:cs="Arial"/>
          </w:rPr>
          <w:t xml:space="preserve"> (Table 3). Conductivity negatively correlates with precipitation. NH</w:t>
        </w:r>
        <w:r w:rsidR="00FD6FC3" w:rsidRPr="00734EEE">
          <w:rPr>
            <w:rFonts w:ascii="Arial" w:hAnsi="Arial" w:cs="Arial"/>
            <w:vertAlign w:val="subscript"/>
          </w:rPr>
          <w:t>4</w:t>
        </w:r>
        <w:r w:rsidR="00FD6FC3" w:rsidRPr="00734EEE">
          <w:rPr>
            <w:rFonts w:ascii="Arial" w:hAnsi="Arial" w:cs="Arial"/>
            <w:vertAlign w:val="superscript"/>
          </w:rPr>
          <w:t>+</w:t>
        </w:r>
        <w:r w:rsidR="00FD6FC3" w:rsidRPr="00734EEE">
          <w:rPr>
            <w:rFonts w:ascii="Arial" w:hAnsi="Arial" w:cs="Arial"/>
          </w:rPr>
          <w:t xml:space="preserve"> positively correlates with canopy coverage. </w:t>
        </w:r>
      </w:ins>
    </w:p>
    <w:p w14:paraId="084EDAB4" w14:textId="77777777" w:rsidR="00A870E1" w:rsidRPr="00734EEE" w:rsidRDefault="00A870E1" w:rsidP="008E71DD">
      <w:pPr>
        <w:spacing w:line="240" w:lineRule="auto"/>
        <w:contextualSpacing/>
        <w:rPr>
          <w:ins w:id="438" w:author="Sean" w:date="2021-04-26T16:23:00Z"/>
          <w:rFonts w:ascii="Arial" w:hAnsi="Arial" w:cs="Arial"/>
        </w:rPr>
      </w:pPr>
    </w:p>
    <w:p w14:paraId="4A49F665" w14:textId="23908A97" w:rsidR="000976FE" w:rsidRPr="00734EEE" w:rsidRDefault="000976FE" w:rsidP="008E71DD">
      <w:pPr>
        <w:spacing w:line="240" w:lineRule="auto"/>
        <w:contextualSpacing/>
        <w:rPr>
          <w:rFonts w:ascii="Arial" w:hAnsi="Arial"/>
          <w:rPrChange w:id="439" w:author="Sean" w:date="2021-04-26T16:23:00Z">
            <w:rPr/>
          </w:rPrChange>
        </w:rPr>
      </w:pPr>
      <w:r w:rsidRPr="00734EEE">
        <w:rPr>
          <w:rFonts w:ascii="Arial" w:hAnsi="Arial"/>
          <w:i/>
          <w:rPrChange w:id="440" w:author="Sean" w:date="2021-04-26T16:23:00Z">
            <w:rPr>
              <w:i/>
            </w:rPr>
          </w:rPrChange>
        </w:rPr>
        <w:t>Fish Community</w:t>
      </w:r>
      <w:r w:rsidRPr="00734EEE">
        <w:rPr>
          <w:rFonts w:ascii="Arial" w:hAnsi="Arial"/>
          <w:rPrChange w:id="441" w:author="Sean" w:date="2021-04-26T16:23:00Z">
            <w:rPr/>
          </w:rPrChange>
        </w:rPr>
        <w:t xml:space="preserve">: </w:t>
      </w:r>
      <w:del w:id="442" w:author="Sean" w:date="2021-04-26T16:23:00Z">
        <w:r w:rsidRPr="00BE3457">
          <w:delText>In total,</w:delText>
        </w:r>
        <w:r w:rsidRPr="00BE3457">
          <w:rPr>
            <w:i/>
            <w:iCs/>
          </w:rPr>
          <w:delText xml:space="preserve"> </w:delText>
        </w:r>
        <w:r w:rsidRPr="00BE3457">
          <w:delText>18</w:delText>
        </w:r>
      </w:del>
      <w:ins w:id="443" w:author="Sean" w:date="2021-04-26T16:23:00Z">
        <w:r w:rsidR="001503DF" w:rsidRPr="00734EEE">
          <w:rPr>
            <w:rFonts w:ascii="Arial" w:hAnsi="Arial" w:cs="Arial"/>
          </w:rPr>
          <w:t>E</w:t>
        </w:r>
        <w:r w:rsidR="00FD6FC3" w:rsidRPr="00734EEE">
          <w:rPr>
            <w:rFonts w:ascii="Arial" w:hAnsi="Arial" w:cs="Arial"/>
          </w:rPr>
          <w:t>ighteen</w:t>
        </w:r>
      </w:ins>
      <w:r w:rsidRPr="00734EEE">
        <w:rPr>
          <w:rFonts w:ascii="Arial" w:hAnsi="Arial"/>
          <w:rPrChange w:id="444" w:author="Sean" w:date="2021-04-26T16:23:00Z">
            <w:rPr/>
          </w:rPrChange>
        </w:rPr>
        <w:t xml:space="preserve"> fish species were identified </w:t>
      </w:r>
      <w:del w:id="445" w:author="Sean" w:date="2021-04-26T16:23:00Z">
        <w:r>
          <w:delText>within</w:delText>
        </w:r>
      </w:del>
      <w:ins w:id="446" w:author="Sean" w:date="2021-04-26T16:23:00Z">
        <w:r w:rsidR="001503DF" w:rsidRPr="00734EEE">
          <w:rPr>
            <w:rFonts w:ascii="Arial" w:hAnsi="Arial" w:cs="Arial"/>
          </w:rPr>
          <w:t>among</w:t>
        </w:r>
      </w:ins>
      <w:r w:rsidR="001503DF" w:rsidRPr="00734EEE">
        <w:rPr>
          <w:rFonts w:ascii="Arial" w:hAnsi="Arial"/>
          <w:rPrChange w:id="447" w:author="Sean" w:date="2021-04-26T16:23:00Z">
            <w:rPr/>
          </w:rPrChange>
        </w:rPr>
        <w:t xml:space="preserve"> </w:t>
      </w:r>
      <w:r w:rsidRPr="00734EEE">
        <w:rPr>
          <w:rFonts w:ascii="Arial" w:hAnsi="Arial"/>
          <w:rPrChange w:id="448" w:author="Sean" w:date="2021-04-26T16:23:00Z">
            <w:rPr/>
          </w:rPrChange>
        </w:rPr>
        <w:t xml:space="preserve">the </w:t>
      </w:r>
      <w:r w:rsidR="00C43FA8" w:rsidRPr="00734EEE">
        <w:rPr>
          <w:rFonts w:ascii="Arial" w:hAnsi="Arial"/>
          <w:rPrChange w:id="449" w:author="Sean" w:date="2021-04-26T16:23:00Z">
            <w:rPr/>
          </w:rPrChange>
        </w:rPr>
        <w:t>surveyed sites</w:t>
      </w:r>
      <w:r w:rsidRPr="00734EEE">
        <w:rPr>
          <w:rFonts w:ascii="Arial" w:hAnsi="Arial"/>
          <w:rPrChange w:id="450" w:author="Sean" w:date="2021-04-26T16:23:00Z">
            <w:rPr/>
          </w:rPrChange>
        </w:rPr>
        <w:t xml:space="preserve">. Proceeding from semi-arid to sub-humid sites, fish Shannon index </w:t>
      </w:r>
      <w:del w:id="451" w:author="Sean" w:date="2021-04-26T16:23:00Z">
        <w:r>
          <w:delText>increases</w:delText>
        </w:r>
      </w:del>
      <w:ins w:id="452" w:author="Sean" w:date="2021-04-26T16:23:00Z">
        <w:r w:rsidRPr="00734EEE">
          <w:rPr>
            <w:rFonts w:ascii="Arial" w:hAnsi="Arial" w:cs="Arial"/>
          </w:rPr>
          <w:t>increase</w:t>
        </w:r>
        <w:r w:rsidR="001D0B89">
          <w:rPr>
            <w:rFonts w:ascii="Arial" w:hAnsi="Arial" w:cs="Arial"/>
          </w:rPr>
          <w:t>d</w:t>
        </w:r>
      </w:ins>
      <w:r w:rsidRPr="00734EEE">
        <w:rPr>
          <w:rFonts w:ascii="Arial" w:hAnsi="Arial"/>
          <w:rPrChange w:id="453" w:author="Sean" w:date="2021-04-26T16:23:00Z">
            <w:rPr/>
          </w:rPrChange>
        </w:rPr>
        <w:t xml:space="preserve"> from 0.64 - 1.81</w:t>
      </w:r>
      <w:del w:id="454" w:author="Sean" w:date="2021-04-26T16:23:00Z">
        <w:r>
          <w:delText>,</w:delText>
        </w:r>
      </w:del>
      <w:ins w:id="455" w:author="Sean" w:date="2021-04-26T16:23:00Z">
        <w:r w:rsidR="001D0B89">
          <w:rPr>
            <w:rFonts w:ascii="Arial" w:hAnsi="Arial" w:cs="Arial"/>
          </w:rPr>
          <w:t xml:space="preserve"> and</w:t>
        </w:r>
      </w:ins>
      <w:r w:rsidRPr="00734EEE">
        <w:rPr>
          <w:rFonts w:ascii="Arial" w:hAnsi="Arial"/>
          <w:rPrChange w:id="456" w:author="Sean" w:date="2021-04-26T16:23:00Z">
            <w:rPr/>
          </w:rPrChange>
        </w:rPr>
        <w:t xml:space="preserve"> richness </w:t>
      </w:r>
      <w:del w:id="457" w:author="Sean" w:date="2021-04-26T16:23:00Z">
        <w:r>
          <w:delText>increases</w:delText>
        </w:r>
      </w:del>
      <w:ins w:id="458" w:author="Sean" w:date="2021-04-26T16:23:00Z">
        <w:r w:rsidRPr="00734EEE">
          <w:rPr>
            <w:rFonts w:ascii="Arial" w:hAnsi="Arial" w:cs="Arial"/>
          </w:rPr>
          <w:t>increase</w:t>
        </w:r>
        <w:r w:rsidR="001D0B89">
          <w:rPr>
            <w:rFonts w:ascii="Arial" w:hAnsi="Arial" w:cs="Arial"/>
          </w:rPr>
          <w:t>d</w:t>
        </w:r>
      </w:ins>
      <w:r w:rsidRPr="00734EEE">
        <w:rPr>
          <w:rFonts w:ascii="Arial" w:hAnsi="Arial"/>
          <w:rPrChange w:id="459" w:author="Sean" w:date="2021-04-26T16:23:00Z">
            <w:rPr/>
          </w:rPrChange>
        </w:rPr>
        <w:t xml:space="preserve"> from 2 - 7 species</w:t>
      </w:r>
      <w:del w:id="460" w:author="Sean" w:date="2021-04-26T16:23:00Z">
        <w:r>
          <w:delText xml:space="preserve">, and rarified richness increases from 2.09 - 5.48 species. Rarified </w:delText>
        </w:r>
        <w:r w:rsidRPr="00A64A6E">
          <w:delText>Richness</w:delText>
        </w:r>
        <w:r w:rsidRPr="00A64A6E">
          <w:rPr>
            <w:vertAlign w:val="subscript"/>
          </w:rPr>
          <w:delText>fish</w:delText>
        </w:r>
        <w:r>
          <w:delText xml:space="preserve"> </w:delText>
        </w:r>
        <w:r w:rsidRPr="00A64A6E">
          <w:delText>increases</w:delText>
        </w:r>
        <w:r>
          <w:delText xml:space="preserve"> with increasing Rip.forest (</w:delText>
        </w:r>
        <w:r w:rsidRPr="008C36F2">
          <w:delText>R</w:delText>
        </w:r>
        <w:r>
          <w:rPr>
            <w:vertAlign w:val="superscript"/>
          </w:rPr>
          <w:delText>2</w:delText>
        </w:r>
        <w:r>
          <w:delText xml:space="preserve">=0.404, </w:delText>
        </w:r>
        <w:r>
          <w:rPr>
            <w:i/>
            <w:iCs/>
          </w:rPr>
          <w:delText>p</w:delText>
        </w:r>
        <w:r>
          <w:delText>=0.048) or runoff factor (</w:delText>
        </w:r>
        <w:r w:rsidRPr="008C36F2">
          <w:delText>R</w:delText>
        </w:r>
        <w:r>
          <w:rPr>
            <w:vertAlign w:val="superscript"/>
          </w:rPr>
          <w:delText>2</w:delText>
        </w:r>
        <w:r>
          <w:delText xml:space="preserve">=0.415, </w:delText>
        </w:r>
        <w:r>
          <w:rPr>
            <w:i/>
            <w:iCs/>
          </w:rPr>
          <w:delText>p</w:delText>
        </w:r>
        <w:r>
          <w:delText>=0.044)</w:delText>
        </w:r>
        <w:r w:rsidRPr="008C36F2">
          <w:delText xml:space="preserve">. </w:delText>
        </w:r>
      </w:del>
      <w:ins w:id="461" w:author="Sean" w:date="2021-04-26T16:23:00Z">
        <w:r w:rsidR="001D0B89">
          <w:rPr>
            <w:rFonts w:ascii="Arial" w:hAnsi="Arial" w:cs="Arial"/>
          </w:rPr>
          <w:t xml:space="preserve">. </w:t>
        </w:r>
        <w:r w:rsidR="00535662" w:rsidRPr="00734EEE">
          <w:rPr>
            <w:rFonts w:ascii="Arial" w:hAnsi="Arial" w:cs="Arial"/>
          </w:rPr>
          <w:t>Regression analysis indicates</w:t>
        </w:r>
        <w:r w:rsidR="00FE4C68" w:rsidRPr="00734EEE">
          <w:rPr>
            <w:rFonts w:ascii="Arial" w:hAnsi="Arial" w:cs="Arial"/>
          </w:rPr>
          <w:t xml:space="preserve"> that</w:t>
        </w:r>
        <w:r w:rsidR="00535662" w:rsidRPr="00734EEE">
          <w:rPr>
            <w:rFonts w:ascii="Arial" w:hAnsi="Arial" w:cs="Arial"/>
          </w:rPr>
          <w:t xml:space="preserve"> </w:t>
        </w:r>
        <w:r w:rsidR="00FE4C68" w:rsidRPr="00734EEE">
          <w:rPr>
            <w:rFonts w:ascii="Arial" w:hAnsi="Arial" w:cs="Arial"/>
          </w:rPr>
          <w:t xml:space="preserve">fish </w:t>
        </w:r>
      </w:ins>
      <w:r w:rsidR="0087414E" w:rsidRPr="00734EEE">
        <w:rPr>
          <w:rFonts w:ascii="Arial" w:hAnsi="Arial"/>
          <w:rPrChange w:id="462" w:author="Sean" w:date="2021-04-26T16:23:00Z">
            <w:rPr/>
          </w:rPrChange>
        </w:rPr>
        <w:t xml:space="preserve">Shannon </w:t>
      </w:r>
      <w:del w:id="463" w:author="Sean" w:date="2021-04-26T16:23:00Z">
        <w:r>
          <w:delText>I</w:delText>
        </w:r>
        <w:r w:rsidRPr="008C36F2">
          <w:delText>ndex</w:delText>
        </w:r>
        <w:r>
          <w:rPr>
            <w:vertAlign w:val="subscript"/>
          </w:rPr>
          <w:delText>fish</w:delText>
        </w:r>
        <w:r w:rsidRPr="008C36F2">
          <w:delText xml:space="preserve"> decreases</w:delText>
        </w:r>
      </w:del>
      <w:ins w:id="464" w:author="Sean" w:date="2021-04-26T16:23:00Z">
        <w:r w:rsidR="00FE4C68" w:rsidRPr="00734EEE">
          <w:rPr>
            <w:rFonts w:ascii="Arial" w:hAnsi="Arial" w:cs="Arial"/>
          </w:rPr>
          <w:t xml:space="preserve">diversity </w:t>
        </w:r>
        <w:r w:rsidR="001503DF" w:rsidRPr="00734EEE">
          <w:rPr>
            <w:rFonts w:ascii="Arial" w:hAnsi="Arial" w:cs="Arial"/>
          </w:rPr>
          <w:t xml:space="preserve">is positively </w:t>
        </w:r>
        <w:r w:rsidR="00FE4C68" w:rsidRPr="00734EEE">
          <w:rPr>
            <w:rFonts w:ascii="Arial" w:hAnsi="Arial" w:cs="Arial"/>
          </w:rPr>
          <w:t>correlate</w:t>
        </w:r>
        <w:r w:rsidR="001503DF" w:rsidRPr="00734EEE">
          <w:rPr>
            <w:rFonts w:ascii="Arial" w:hAnsi="Arial" w:cs="Arial"/>
          </w:rPr>
          <w:t>d</w:t>
        </w:r>
      </w:ins>
      <w:r w:rsidR="00FE4C68" w:rsidRPr="00734EEE">
        <w:rPr>
          <w:rFonts w:ascii="Arial" w:hAnsi="Arial"/>
          <w:rPrChange w:id="465" w:author="Sean" w:date="2021-04-26T16:23:00Z">
            <w:rPr/>
          </w:rPrChange>
        </w:rPr>
        <w:t xml:space="preserve"> with </w:t>
      </w:r>
      <w:del w:id="466" w:author="Sean" w:date="2021-04-26T16:23:00Z">
        <w:r w:rsidRPr="008C36F2">
          <w:delText>increasing PET</w:delText>
        </w:r>
        <w:r>
          <w:delText xml:space="preserve"> (</w:delText>
        </w:r>
        <w:r w:rsidRPr="008C36F2">
          <w:delText>R</w:delText>
        </w:r>
        <w:r>
          <w:rPr>
            <w:vertAlign w:val="superscript"/>
          </w:rPr>
          <w:delText>2</w:delText>
        </w:r>
        <w:r>
          <w:delText xml:space="preserve">=0.518, </w:delText>
        </w:r>
        <w:r>
          <w:rPr>
            <w:i/>
            <w:iCs/>
          </w:rPr>
          <w:delText>p</w:delText>
        </w:r>
        <w:r>
          <w:delText>=0.019)</w:delText>
        </w:r>
        <w:r w:rsidRPr="008C36F2">
          <w:delText>,</w:delText>
        </w:r>
      </w:del>
      <w:ins w:id="467" w:author="Sean" w:date="2021-04-26T16:23:00Z">
        <w:r w:rsidR="00FE4C68" w:rsidRPr="00734EEE">
          <w:rPr>
            <w:rFonts w:ascii="Arial" w:hAnsi="Arial" w:cs="Arial"/>
          </w:rPr>
          <w:t>precipitation and</w:t>
        </w:r>
        <w:r w:rsidR="0087414E" w:rsidRPr="00734EEE">
          <w:rPr>
            <w:rFonts w:ascii="Arial" w:hAnsi="Arial" w:cs="Arial"/>
          </w:rPr>
          <w:t xml:space="preserve"> </w:t>
        </w:r>
        <w:r w:rsidR="00FE4C68" w:rsidRPr="00734EEE">
          <w:rPr>
            <w:rFonts w:ascii="Arial" w:hAnsi="Arial" w:cs="Arial"/>
          </w:rPr>
          <w:t>negatively correlate</w:t>
        </w:r>
        <w:r w:rsidR="001503DF" w:rsidRPr="00734EEE">
          <w:rPr>
            <w:rFonts w:ascii="Arial" w:hAnsi="Arial" w:cs="Arial"/>
          </w:rPr>
          <w:t>d</w:t>
        </w:r>
        <w:r w:rsidR="00FE4C68" w:rsidRPr="00734EEE">
          <w:rPr>
            <w:rFonts w:ascii="Arial" w:hAnsi="Arial" w:cs="Arial"/>
          </w:rPr>
          <w:t xml:space="preserve"> with </w:t>
        </w:r>
        <w:r w:rsidR="00535662" w:rsidRPr="00734EEE">
          <w:rPr>
            <w:rFonts w:ascii="Arial" w:hAnsi="Arial" w:cs="Arial"/>
          </w:rPr>
          <w:t>canopy coverage,</w:t>
        </w:r>
      </w:ins>
      <w:r w:rsidR="00535662" w:rsidRPr="00734EEE">
        <w:rPr>
          <w:rFonts w:ascii="Arial" w:hAnsi="Arial"/>
          <w:rPrChange w:id="468" w:author="Sean" w:date="2021-04-26T16:23:00Z">
            <w:rPr/>
          </w:rPrChange>
        </w:rPr>
        <w:t xml:space="preserve"> conductivity</w:t>
      </w:r>
      <w:del w:id="469" w:author="Sean" w:date="2021-04-26T16:23:00Z">
        <w:r>
          <w:delText xml:space="preserve"> (</w:delText>
        </w:r>
        <w:r w:rsidRPr="008C36F2">
          <w:delText>R</w:delText>
        </w:r>
        <w:r>
          <w:rPr>
            <w:vertAlign w:val="superscript"/>
          </w:rPr>
          <w:delText>2</w:delText>
        </w:r>
        <w:r>
          <w:delText>=0.4</w:delText>
        </w:r>
        <w:r w:rsidR="00793C29">
          <w:delText>06</w:delText>
        </w:r>
        <w:r>
          <w:delText xml:space="preserve">, </w:delText>
        </w:r>
        <w:r>
          <w:rPr>
            <w:i/>
            <w:iCs/>
          </w:rPr>
          <w:delText>p</w:delText>
        </w:r>
        <w:r>
          <w:delText>=0.048)</w:delText>
        </w:r>
        <w:r w:rsidRPr="008C36F2">
          <w:delText xml:space="preserve">, </w:delText>
        </w:r>
        <w:r>
          <w:delText>or</w:delText>
        </w:r>
      </w:del>
      <w:ins w:id="470" w:author="Sean" w:date="2021-04-26T16:23:00Z">
        <w:r w:rsidR="00535662" w:rsidRPr="00734EEE">
          <w:rPr>
            <w:rFonts w:ascii="Arial" w:hAnsi="Arial" w:cs="Arial"/>
          </w:rPr>
          <w:t>, and</w:t>
        </w:r>
      </w:ins>
      <w:r w:rsidR="00535662" w:rsidRPr="00734EEE">
        <w:rPr>
          <w:rFonts w:ascii="Arial" w:hAnsi="Arial"/>
          <w:rPrChange w:id="471" w:author="Sean" w:date="2021-04-26T16:23:00Z">
            <w:rPr/>
          </w:rPrChange>
        </w:rPr>
        <w:t xml:space="preserve"> NH</w:t>
      </w:r>
      <w:r w:rsidR="00535662" w:rsidRPr="00734EEE">
        <w:rPr>
          <w:rFonts w:ascii="Arial" w:hAnsi="Arial"/>
          <w:vertAlign w:val="subscript"/>
          <w:rPrChange w:id="472" w:author="Sean" w:date="2021-04-26T16:23:00Z">
            <w:rPr>
              <w:vertAlign w:val="subscript"/>
            </w:rPr>
          </w:rPrChange>
        </w:rPr>
        <w:t>4</w:t>
      </w:r>
      <w:r w:rsidR="00535662" w:rsidRPr="00734EEE">
        <w:rPr>
          <w:rFonts w:ascii="Arial" w:hAnsi="Arial"/>
          <w:vertAlign w:val="superscript"/>
          <w:rPrChange w:id="473" w:author="Sean" w:date="2021-04-26T16:23:00Z">
            <w:rPr>
              <w:vertAlign w:val="superscript"/>
            </w:rPr>
          </w:rPrChange>
        </w:rPr>
        <w:t>+</w:t>
      </w:r>
      <w:r w:rsidR="00FE4C68" w:rsidRPr="00734EEE">
        <w:rPr>
          <w:rFonts w:ascii="Arial" w:hAnsi="Arial"/>
          <w:rPrChange w:id="474" w:author="Sean" w:date="2021-04-26T16:23:00Z">
            <w:rPr/>
          </w:rPrChange>
        </w:rPr>
        <w:t xml:space="preserve"> (</w:t>
      </w:r>
      <w:del w:id="475" w:author="Sean" w:date="2021-04-26T16:23:00Z">
        <w:r w:rsidRPr="008C36F2">
          <w:delText>R</w:delText>
        </w:r>
        <w:r>
          <w:rPr>
            <w:vertAlign w:val="superscript"/>
          </w:rPr>
          <w:delText>2</w:delText>
        </w:r>
        <w:r>
          <w:delText>=0.4</w:delText>
        </w:r>
        <w:r w:rsidR="00793C29">
          <w:delText>4</w:delText>
        </w:r>
        <w:r>
          <w:delText xml:space="preserve">5, </w:delText>
        </w:r>
        <w:r>
          <w:rPr>
            <w:i/>
            <w:iCs/>
          </w:rPr>
          <w:delText>p</w:delText>
        </w:r>
        <w:r>
          <w:delText>=0.035)</w:delText>
        </w:r>
        <w:r w:rsidRPr="008C36F2">
          <w:delText>.</w:delText>
        </w:r>
        <w:r>
          <w:delText xml:space="preserve"> </w:delText>
        </w:r>
      </w:del>
      <w:ins w:id="476" w:author="Sean" w:date="2021-04-26T16:23:00Z">
        <w:r w:rsidR="00FE4C68" w:rsidRPr="00734EEE">
          <w:rPr>
            <w:rFonts w:ascii="Arial" w:hAnsi="Arial" w:cs="Arial"/>
          </w:rPr>
          <w:t>Fig</w:t>
        </w:r>
        <w:r w:rsidR="000D525F" w:rsidRPr="00734EEE">
          <w:rPr>
            <w:rFonts w:ascii="Arial" w:hAnsi="Arial" w:cs="Arial"/>
          </w:rPr>
          <w:t>.</w:t>
        </w:r>
        <w:r w:rsidR="00FE4C68" w:rsidRPr="00734EEE">
          <w:rPr>
            <w:rFonts w:ascii="Arial" w:hAnsi="Arial" w:cs="Arial"/>
          </w:rPr>
          <w:t xml:space="preserve"> 3</w:t>
        </w:r>
        <w:r w:rsidR="001503DF" w:rsidRPr="00734EEE">
          <w:rPr>
            <w:rFonts w:ascii="Arial" w:hAnsi="Arial" w:cs="Arial"/>
          </w:rPr>
          <w:t xml:space="preserve">, </w:t>
        </w:r>
        <w:r w:rsidR="00B54F1A" w:rsidRPr="00734EEE">
          <w:rPr>
            <w:rFonts w:ascii="Arial" w:hAnsi="Arial" w:cs="Arial"/>
          </w:rPr>
          <w:t xml:space="preserve">Table </w:t>
        </w:r>
        <w:r w:rsidR="004E5A5C">
          <w:rPr>
            <w:rFonts w:ascii="Arial" w:hAnsi="Arial" w:cs="Arial"/>
          </w:rPr>
          <w:t>5</w:t>
        </w:r>
        <w:r w:rsidR="00FE4C68" w:rsidRPr="00734EEE">
          <w:rPr>
            <w:rFonts w:ascii="Arial" w:hAnsi="Arial" w:cs="Arial"/>
          </w:rPr>
          <w:t xml:space="preserve">). </w:t>
        </w:r>
        <w:r w:rsidR="002D1AF3" w:rsidRPr="00734EEE">
          <w:rPr>
            <w:rFonts w:ascii="Arial" w:hAnsi="Arial" w:cs="Arial"/>
          </w:rPr>
          <w:t>The most plausible</w:t>
        </w:r>
        <w:r w:rsidR="00FE4C68" w:rsidRPr="00734EEE">
          <w:rPr>
            <w:rFonts w:ascii="Arial" w:eastAsiaTheme="minorEastAsia" w:hAnsi="Arial" w:cs="Arial"/>
          </w:rPr>
          <w:t xml:space="preserve"> </w:t>
        </w:r>
        <w:r w:rsidR="002D1AF3" w:rsidRPr="00734EEE">
          <w:rPr>
            <w:rFonts w:ascii="Arial" w:eastAsiaTheme="minorEastAsia" w:hAnsi="Arial" w:cs="Arial"/>
          </w:rPr>
          <w:t xml:space="preserve">multivariate regression </w:t>
        </w:r>
        <w:r w:rsidR="00FE4C68" w:rsidRPr="00734EEE">
          <w:rPr>
            <w:rFonts w:ascii="Arial" w:eastAsiaTheme="minorEastAsia" w:hAnsi="Arial" w:cs="Arial"/>
          </w:rPr>
          <w:t>model</w:t>
        </w:r>
        <w:r w:rsidR="002D1AF3" w:rsidRPr="00734EEE">
          <w:rPr>
            <w:rFonts w:ascii="Arial" w:eastAsiaTheme="minorEastAsia" w:hAnsi="Arial" w:cs="Arial"/>
          </w:rPr>
          <w:t xml:space="preserve"> of fish </w:t>
        </w:r>
      </w:ins>
      <w:r w:rsidR="002D1AF3" w:rsidRPr="00734EEE">
        <w:rPr>
          <w:rFonts w:ascii="Arial" w:hAnsi="Arial"/>
          <w:rPrChange w:id="477" w:author="Sean" w:date="2021-04-26T16:23:00Z">
            <w:rPr/>
          </w:rPrChange>
        </w:rPr>
        <w:t xml:space="preserve">Shannon </w:t>
      </w:r>
      <w:del w:id="478" w:author="Sean" w:date="2021-04-26T16:23:00Z">
        <w:r>
          <w:delText>I</w:delText>
        </w:r>
        <w:r w:rsidRPr="008C36F2">
          <w:delText>ndex</w:delText>
        </w:r>
        <w:r>
          <w:rPr>
            <w:vertAlign w:val="subscript"/>
          </w:rPr>
          <w:delText>fish</w:delText>
        </w:r>
        <w:r>
          <w:delText xml:space="preserve"> increases with increasing AP (</w:delText>
        </w:r>
        <w:r w:rsidRPr="008C36F2">
          <w:delText>R</w:delText>
        </w:r>
        <w:r>
          <w:rPr>
            <w:vertAlign w:val="superscript"/>
          </w:rPr>
          <w:delText>2</w:delText>
        </w:r>
        <w:r>
          <w:delText>=0.60</w:delText>
        </w:r>
        <w:r w:rsidR="00793C29">
          <w:delText>2</w:delText>
        </w:r>
        <w:r>
          <w:delText xml:space="preserve">, </w:delText>
        </w:r>
        <w:r>
          <w:rPr>
            <w:i/>
            <w:iCs/>
          </w:rPr>
          <w:delText>p</w:delText>
        </w:r>
        <w:r>
          <w:delText xml:space="preserve">=0.019) and </w:delText>
        </w:r>
        <w:r w:rsidR="00793C29">
          <w:delText>runoff factor</w:delText>
        </w:r>
        <w:r>
          <w:delText xml:space="preserve"> (</w:delText>
        </w:r>
        <w:r w:rsidRPr="008C36F2">
          <w:delText>R</w:delText>
        </w:r>
        <w:r>
          <w:rPr>
            <w:vertAlign w:val="superscript"/>
          </w:rPr>
          <w:delText>2</w:delText>
        </w:r>
        <w:r>
          <w:delText>=0.7</w:delText>
        </w:r>
        <w:r w:rsidR="00793C29">
          <w:delText>16</w:delText>
        </w:r>
        <w:r>
          <w:delText xml:space="preserve">, </w:delText>
        </w:r>
        <w:r>
          <w:rPr>
            <w:i/>
            <w:iCs/>
          </w:rPr>
          <w:delText>p</w:delText>
        </w:r>
        <w:r>
          <w:delText xml:space="preserve">=0.002). </w:delText>
        </w:r>
      </w:del>
      <w:ins w:id="479" w:author="Sean" w:date="2021-04-26T16:23:00Z">
        <w:r w:rsidR="002D1AF3" w:rsidRPr="00734EEE">
          <w:rPr>
            <w:rFonts w:ascii="Arial" w:eastAsiaTheme="minorEastAsia" w:hAnsi="Arial" w:cs="Arial"/>
          </w:rPr>
          <w:t>diversity include</w:t>
        </w:r>
        <w:r w:rsidR="0087414E" w:rsidRPr="00734EEE">
          <w:rPr>
            <w:rFonts w:ascii="Arial" w:eastAsiaTheme="minorEastAsia" w:hAnsi="Arial" w:cs="Arial"/>
          </w:rPr>
          <w:t>s</w:t>
        </w:r>
        <w:r w:rsidR="002D1AF3" w:rsidRPr="00734EEE">
          <w:rPr>
            <w:rFonts w:ascii="Arial" w:eastAsiaTheme="minorEastAsia" w:hAnsi="Arial" w:cs="Arial"/>
          </w:rPr>
          <w:t xml:space="preserve"> </w:t>
        </w:r>
        <w:r w:rsidR="00FE4C68" w:rsidRPr="00734EEE">
          <w:rPr>
            <w:rFonts w:ascii="Arial" w:eastAsiaTheme="minorEastAsia" w:hAnsi="Arial" w:cs="Arial"/>
          </w:rPr>
          <w:t>precipitation and Low</w:t>
        </w:r>
        <w:r w:rsidR="002D1AF3" w:rsidRPr="00734EEE">
          <w:rPr>
            <w:rFonts w:ascii="Arial" w:eastAsiaTheme="minorEastAsia" w:hAnsi="Arial" w:cs="Arial"/>
          </w:rPr>
          <w:t>-</w:t>
        </w:r>
        <w:r w:rsidR="00FE4C68" w:rsidRPr="00734EEE">
          <w:rPr>
            <w:rFonts w:ascii="Arial" w:eastAsiaTheme="minorEastAsia" w:hAnsi="Arial" w:cs="Arial"/>
          </w:rPr>
          <w:t>Flow Pulse Percent</w:t>
        </w:r>
        <w:r w:rsidR="002D1AF3" w:rsidRPr="00734EEE">
          <w:rPr>
            <w:rFonts w:ascii="Arial" w:eastAsiaTheme="minorEastAsia" w:hAnsi="Arial" w:cs="Arial"/>
          </w:rPr>
          <w:t xml:space="preserve"> (LFPP) and </w:t>
        </w:r>
        <w:r w:rsidR="0087414E" w:rsidRPr="00734EEE">
          <w:rPr>
            <w:rFonts w:ascii="Arial" w:eastAsiaTheme="minorEastAsia" w:hAnsi="Arial" w:cs="Arial"/>
          </w:rPr>
          <w:t>is</w:t>
        </w:r>
        <w:r w:rsidR="002D1AF3" w:rsidRPr="00734EEE">
          <w:rPr>
            <w:rFonts w:ascii="Arial" w:eastAsiaTheme="minorEastAsia" w:hAnsi="Arial" w:cs="Arial"/>
          </w:rPr>
          <w:t xml:space="preserve"> 2.5 times more likely than the next-best model (Table </w:t>
        </w:r>
        <w:r w:rsidR="004E5A5C">
          <w:rPr>
            <w:rFonts w:ascii="Arial" w:eastAsiaTheme="minorEastAsia" w:hAnsi="Arial" w:cs="Arial"/>
          </w:rPr>
          <w:t>6</w:t>
        </w:r>
        <w:r w:rsidR="002D1AF3" w:rsidRPr="00734EEE">
          <w:rPr>
            <w:rFonts w:ascii="Arial" w:eastAsiaTheme="minorEastAsia" w:hAnsi="Arial" w:cs="Arial"/>
          </w:rPr>
          <w:t>)</w:t>
        </w:r>
        <w:r w:rsidR="00FE4C68" w:rsidRPr="00734EEE">
          <w:rPr>
            <w:rFonts w:ascii="Arial" w:eastAsiaTheme="minorEastAsia" w:hAnsi="Arial" w:cs="Arial"/>
          </w:rPr>
          <w:t xml:space="preserve">. </w:t>
        </w:r>
        <w:r w:rsidR="002D1AF3" w:rsidRPr="00734EEE">
          <w:rPr>
            <w:rFonts w:ascii="Arial" w:eastAsiaTheme="minorEastAsia" w:hAnsi="Arial" w:cs="Arial"/>
          </w:rPr>
          <w:t>The</w:t>
        </w:r>
        <w:r w:rsidR="00FE4C68" w:rsidRPr="00734EEE">
          <w:rPr>
            <w:rFonts w:ascii="Arial" w:eastAsiaTheme="minorEastAsia" w:hAnsi="Arial" w:cs="Arial"/>
          </w:rPr>
          <w:t xml:space="preserve"> second-best model</w:t>
        </w:r>
        <w:r w:rsidR="002D1AF3" w:rsidRPr="00734EEE">
          <w:rPr>
            <w:rFonts w:ascii="Arial" w:eastAsiaTheme="minorEastAsia" w:hAnsi="Arial" w:cs="Arial"/>
          </w:rPr>
          <w:t xml:space="preserve"> contains a single predictor,</w:t>
        </w:r>
        <w:r w:rsidR="00FE4C68" w:rsidRPr="00734EEE">
          <w:rPr>
            <w:rFonts w:ascii="Arial" w:eastAsiaTheme="minorEastAsia" w:hAnsi="Arial" w:cs="Arial"/>
          </w:rPr>
          <w:t xml:space="preserve"> precipitation</w:t>
        </w:r>
        <w:r w:rsidR="002D1AF3" w:rsidRPr="00734EEE">
          <w:rPr>
            <w:rFonts w:ascii="Arial" w:eastAsiaTheme="minorEastAsia" w:hAnsi="Arial" w:cs="Arial"/>
          </w:rPr>
          <w:t xml:space="preserve">. </w:t>
        </w:r>
        <w:r w:rsidR="0087414E" w:rsidRPr="00734EEE">
          <w:rPr>
            <w:rFonts w:ascii="Arial" w:eastAsiaTheme="minorEastAsia" w:hAnsi="Arial" w:cs="Arial"/>
          </w:rPr>
          <w:t xml:space="preserve">Across models, </w:t>
        </w:r>
        <w:r w:rsidR="001503DF" w:rsidRPr="00734EEE">
          <w:rPr>
            <w:rFonts w:ascii="Arial" w:eastAsiaTheme="minorEastAsia" w:hAnsi="Arial" w:cs="Arial"/>
          </w:rPr>
          <w:t xml:space="preserve">precipitation </w:t>
        </w:r>
        <w:r w:rsidR="002D1AF3" w:rsidRPr="00734EEE">
          <w:rPr>
            <w:rFonts w:ascii="Arial" w:eastAsiaTheme="minorEastAsia" w:hAnsi="Arial" w:cs="Arial"/>
          </w:rPr>
          <w:t xml:space="preserve">positively relates to Shannon diversity </w:t>
        </w:r>
        <w:r w:rsidR="0087414E" w:rsidRPr="00734EEE">
          <w:rPr>
            <w:rFonts w:ascii="Arial" w:eastAsiaTheme="minorEastAsia" w:hAnsi="Arial" w:cs="Arial"/>
          </w:rPr>
          <w:t>while</w:t>
        </w:r>
        <w:r w:rsidR="002D1AF3" w:rsidRPr="00734EEE">
          <w:rPr>
            <w:rFonts w:ascii="Arial" w:eastAsiaTheme="minorEastAsia" w:hAnsi="Arial" w:cs="Arial"/>
          </w:rPr>
          <w:t xml:space="preserve"> LFPP</w:t>
        </w:r>
        <w:r w:rsidR="00D85031" w:rsidRPr="00734EEE">
          <w:rPr>
            <w:rFonts w:ascii="Arial" w:eastAsiaTheme="minorEastAsia" w:hAnsi="Arial" w:cs="Arial"/>
          </w:rPr>
          <w:t xml:space="preserve"> </w:t>
        </w:r>
        <w:r w:rsidR="0087414E" w:rsidRPr="00734EEE">
          <w:rPr>
            <w:rFonts w:ascii="Arial" w:eastAsiaTheme="minorEastAsia" w:hAnsi="Arial" w:cs="Arial"/>
          </w:rPr>
          <w:t xml:space="preserve">is </w:t>
        </w:r>
        <w:r w:rsidR="00D85031" w:rsidRPr="00734EEE">
          <w:rPr>
            <w:rFonts w:ascii="Arial" w:eastAsiaTheme="minorEastAsia" w:hAnsi="Arial" w:cs="Arial"/>
          </w:rPr>
          <w:t xml:space="preserve">negatively </w:t>
        </w:r>
        <w:r w:rsidR="0087414E" w:rsidRPr="00734EEE">
          <w:rPr>
            <w:rFonts w:ascii="Arial" w:eastAsiaTheme="minorEastAsia" w:hAnsi="Arial" w:cs="Arial"/>
          </w:rPr>
          <w:t>related</w:t>
        </w:r>
        <w:r w:rsidR="00D85031" w:rsidRPr="00734EEE">
          <w:rPr>
            <w:rFonts w:ascii="Arial" w:eastAsiaTheme="minorEastAsia" w:hAnsi="Arial" w:cs="Arial"/>
          </w:rPr>
          <w:t>.</w:t>
        </w:r>
      </w:ins>
    </w:p>
    <w:p w14:paraId="7B218816" w14:textId="77777777" w:rsidR="000976FE" w:rsidRDefault="000976FE" w:rsidP="00956D08">
      <w:pPr>
        <w:spacing w:line="240" w:lineRule="auto"/>
        <w:ind w:firstLine="720"/>
        <w:contextualSpacing/>
        <w:rPr>
          <w:del w:id="480" w:author="Sean" w:date="2021-04-26T16:23:00Z"/>
        </w:rPr>
      </w:pPr>
      <w:del w:id="481" w:author="Sean" w:date="2021-04-26T16:23:00Z">
        <w:r>
          <w:delText xml:space="preserve">Fish abundances are found in Appendix-fish and are summarized as follows. </w:delText>
        </w:r>
        <w:r w:rsidRPr="00A7097F">
          <w:delText>Fish species found throughout the study region include, Red Shiner (</w:delText>
        </w:r>
        <w:r w:rsidRPr="00A7097F">
          <w:rPr>
            <w:i/>
            <w:iCs/>
          </w:rPr>
          <w:delText>Cyprinella lutrensis</w:delText>
        </w:r>
        <w:r w:rsidRPr="00A7097F">
          <w:delText>), Western Mosquitofish (</w:delText>
        </w:r>
        <w:r w:rsidRPr="00A7097F">
          <w:rPr>
            <w:i/>
            <w:iCs/>
          </w:rPr>
          <w:delText>Gambusia affinis</w:delText>
        </w:r>
        <w:r w:rsidRPr="00A7097F">
          <w:delText>), Longear Sunfish (</w:delText>
        </w:r>
        <w:r w:rsidRPr="00A7097F">
          <w:rPr>
            <w:i/>
            <w:iCs/>
          </w:rPr>
          <w:delText>Lepomis megalotis</w:delText>
        </w:r>
        <w:r w:rsidRPr="00A7097F">
          <w:delText>), and Bullhead minnow (</w:delText>
        </w:r>
        <w:r w:rsidRPr="00A7097F">
          <w:rPr>
            <w:i/>
            <w:iCs/>
          </w:rPr>
          <w:delText>Pimephales vigilax</w:delText>
        </w:r>
        <w:r w:rsidRPr="00A7097F">
          <w:delText>).</w:delText>
        </w:r>
        <w:r>
          <w:delText xml:space="preserve"> </w:delText>
        </w:r>
        <w:r w:rsidRPr="00A7097F">
          <w:delText>Sailfin molly (</w:delText>
        </w:r>
        <w:r w:rsidRPr="00A7097F">
          <w:rPr>
            <w:i/>
            <w:iCs/>
          </w:rPr>
          <w:delText>Poecilia latipinna</w:delText>
        </w:r>
        <w:r w:rsidRPr="00A7097F">
          <w:delText>) was found only in Western (semi-arid) sites.</w:delText>
        </w:r>
        <w:r w:rsidR="00CA6CBF">
          <w:delText xml:space="preserve"> </w:delText>
        </w:r>
        <w:r w:rsidRPr="00A7097F">
          <w:delText>Several fish species were found only in mesic sites including Rio Grande cichlid (</w:delText>
        </w:r>
        <w:r w:rsidRPr="00A7097F">
          <w:rPr>
            <w:i/>
            <w:iCs/>
          </w:rPr>
          <w:delText>Herichthys cyanoguttatus</w:delText>
        </w:r>
        <w:r w:rsidRPr="00A7097F">
          <w:delText>) and slough darter (</w:delText>
        </w:r>
        <w:r w:rsidRPr="00A7097F">
          <w:rPr>
            <w:i/>
            <w:iCs/>
          </w:rPr>
          <w:delText>Etheostoma gracile</w:delText>
        </w:r>
        <w:r w:rsidRPr="00A7097F">
          <w:delText>).</w:delText>
        </w:r>
        <w:r>
          <w:delText xml:space="preserve"> </w:delText>
        </w:r>
        <w:r w:rsidRPr="00A7097F">
          <w:delText>Fish species found throughout the central and Eastern sites (mesic and sub-humid) include blackstripe topminnow (Fundulus notatus), green sunfish (</w:delText>
        </w:r>
        <w:r w:rsidRPr="00A7097F">
          <w:rPr>
            <w:i/>
            <w:iCs/>
          </w:rPr>
          <w:delText>Lepomis cyanellus</w:delText>
        </w:r>
        <w:r w:rsidRPr="00A7097F">
          <w:delText>), warmouth sunfish (</w:delText>
        </w:r>
        <w:r w:rsidRPr="00A7097F">
          <w:rPr>
            <w:i/>
            <w:iCs/>
          </w:rPr>
          <w:delText>Lepomis gulosus</w:delText>
        </w:r>
        <w:r w:rsidRPr="00A7097F">
          <w:delText>), bluegill sunfish (</w:delText>
        </w:r>
        <w:r w:rsidRPr="00A7097F">
          <w:rPr>
            <w:i/>
            <w:iCs/>
          </w:rPr>
          <w:delText>Lepomis macrochirus</w:delText>
        </w:r>
        <w:r w:rsidRPr="00A7097F">
          <w:delText>), and dollar sunfish (</w:delText>
        </w:r>
        <w:r w:rsidRPr="00A7097F">
          <w:rPr>
            <w:i/>
            <w:iCs/>
          </w:rPr>
          <w:delText>Lepomis marginatus</w:delText>
        </w:r>
        <w:r w:rsidRPr="00A7097F">
          <w:delText>).</w:delText>
        </w:r>
        <w:r>
          <w:delText xml:space="preserve"> </w:delText>
        </w:r>
        <w:r w:rsidRPr="00A7097F">
          <w:delText xml:space="preserve">Fish species found only in the Eastern (sub-humid) sites include black bullhead </w:delText>
        </w:r>
        <w:r w:rsidR="009B7EC6">
          <w:delText xml:space="preserve">catfish </w:delText>
        </w:r>
        <w:r w:rsidRPr="00A7097F">
          <w:delText>(</w:delText>
        </w:r>
        <w:r w:rsidRPr="00A7097F">
          <w:rPr>
            <w:i/>
            <w:iCs/>
          </w:rPr>
          <w:delText>Ameiurus melas</w:delText>
        </w:r>
        <w:r w:rsidRPr="00A7097F">
          <w:delText>), American eel (</w:delText>
        </w:r>
        <w:r w:rsidRPr="00A7097F">
          <w:rPr>
            <w:i/>
            <w:iCs/>
          </w:rPr>
          <w:delText>Anguilla rostrata</w:delText>
        </w:r>
        <w:r w:rsidRPr="00A7097F">
          <w:delText>), blacktail shiner (</w:delText>
        </w:r>
        <w:r w:rsidRPr="00A7097F">
          <w:rPr>
            <w:i/>
            <w:iCs/>
          </w:rPr>
          <w:delText>Cyprinella venusta</w:delText>
        </w:r>
        <w:r w:rsidRPr="00A7097F">
          <w:delText>), redbreast sunfish (Lepomis auritus), and orangespotted sunfish (</w:delText>
        </w:r>
        <w:r w:rsidRPr="00A7097F">
          <w:rPr>
            <w:i/>
            <w:iCs/>
          </w:rPr>
          <w:delText>Lepomis humilis</w:delText>
        </w:r>
        <w:r w:rsidRPr="00A7097F">
          <w:delText>)</w:delText>
        </w:r>
        <w:r>
          <w:delText>.</w:delText>
        </w:r>
      </w:del>
    </w:p>
    <w:p w14:paraId="506EADE6" w14:textId="77777777" w:rsidR="000976FE" w:rsidRPr="00D1243A" w:rsidRDefault="000976FE" w:rsidP="00956D08">
      <w:pPr>
        <w:spacing w:line="240" w:lineRule="auto"/>
        <w:ind w:firstLine="720"/>
        <w:contextualSpacing/>
        <w:rPr>
          <w:del w:id="482" w:author="Sean" w:date="2021-04-26T16:23:00Z"/>
        </w:rPr>
      </w:pPr>
      <w:del w:id="483" w:author="Sean" w:date="2021-04-26T16:23:00Z">
        <w:r>
          <w:delText xml:space="preserve"> The best solution for </w:delText>
        </w:r>
        <w:r w:rsidR="00F67B11">
          <w:delText xml:space="preserve">the </w:delText>
        </w:r>
        <w:r>
          <w:delText xml:space="preserve">NMDS ordination of fish community data had </w:delText>
        </w:r>
        <w:r w:rsidR="00F67B11">
          <w:delText xml:space="preserve">a </w:delText>
        </w:r>
        <w:r>
          <w:delText xml:space="preserve">stress value of 0.156 </w:delText>
        </w:r>
        <w:r w:rsidR="00F67B11">
          <w:delText>indicating a good fit of the data</w:delText>
        </w:r>
        <w:r w:rsidR="00442D6F">
          <w:delText xml:space="preserve"> </w:delText>
        </w:r>
        <w:r w:rsidR="00442D6F">
          <w:fldChar w:fldCharType="begin"/>
        </w:r>
        <w:r w:rsidR="00442D6F">
          <w:delInstrText xml:space="preserve"> ADDIN ZOTERO_ITEM CSL_CITATION {"citationID":"g4iIKH62","properties":{"formattedCitation":"(Oksanen et al. 2019)","plainCitation":"(Oksanen et al. 2019)","noteIndex":0},"citationItems":[{"id":45,"uris":["http://zotero.org/users/local/tyq98Km3/items/IHN627BF"],"uri":["http://zotero.org/users/local/tyq98Km3/items/IHN627BF"],"itemData":{"id":45,"type":"book","abstract":"Ordination methods, diversity analysis and other functions for community and vegetation ecologists.","note":"Programmers: _:n325","source":"R-Packages","title":"vegan: Community Ecology Package","title-short":"vegan","URL":"https://CRAN.R-project.org/package=vegan","version":"2.5-6","author":[{"family":"Oksanen","given":"Jari"},{"family":"Blanchet","given":"F.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H."},{"family":"Szoecs","given":"Eduard"},{"family":"Wagner","given":"Helene"}],"accessed":{"date-parts":[["2020",8,13]]},"issued":{"date-parts":[["2019",9,1]]}}}],"schema":"https://github.com/citation-style-language/schema/raw/master/csl-citation.json"} </w:delInstrText>
        </w:r>
        <w:r w:rsidR="00442D6F">
          <w:fldChar w:fldCharType="separate"/>
        </w:r>
        <w:r w:rsidR="00442D6F" w:rsidRPr="00442D6F">
          <w:delText>(Oksanen et al. 2019)</w:delText>
        </w:r>
        <w:r w:rsidR="00442D6F">
          <w:fldChar w:fldCharType="end"/>
        </w:r>
        <w:r>
          <w:delText xml:space="preserve">. </w:delText>
        </w:r>
        <w:r w:rsidRPr="009A7FCE">
          <w:delText>The NMDS ordination of fish assemblages indicate compositional shifts across the precipitation gradient (Fig</w:delText>
        </w:r>
        <w:r w:rsidR="00E70084">
          <w:delText>.</w:delText>
        </w:r>
        <w:r w:rsidRPr="009A7FCE">
          <w:delText xml:space="preserve"> </w:delText>
        </w:r>
        <w:r>
          <w:delText>3</w:delText>
        </w:r>
        <w:r w:rsidRPr="009A7FCE">
          <w:delText xml:space="preserve">). Hierarchical clustering resulted in 3 site </w:delText>
        </w:r>
        <w:r w:rsidRPr="009B7EC6">
          <w:delText xml:space="preserve">groupings labeled “semi-arid” (yellow), “mesic” (green), and “sub-humid” (blue). Semi-arid fish communities are dominated by </w:delText>
        </w:r>
        <w:r w:rsidR="009B7EC6" w:rsidRPr="009B7EC6">
          <w:delText>sailfin molly</w:delText>
        </w:r>
        <w:r w:rsidRPr="009B7EC6">
          <w:delText xml:space="preserve">, </w:delText>
        </w:r>
        <w:r w:rsidR="009B7EC6" w:rsidRPr="009B7EC6">
          <w:delText>western mosquitofish</w:delText>
        </w:r>
        <w:r w:rsidRPr="009B7EC6">
          <w:delText xml:space="preserve">, and </w:delText>
        </w:r>
        <w:r w:rsidR="009B7EC6" w:rsidRPr="009B7EC6">
          <w:delText>bullhead minnow</w:delText>
        </w:r>
        <w:r w:rsidRPr="009A7FCE">
          <w:delText xml:space="preserve">. </w:delText>
        </w:r>
        <w:r>
          <w:delText>Fish c</w:delText>
        </w:r>
        <w:r w:rsidRPr="009A7FCE">
          <w:delText xml:space="preserve">ommunities in mesic and sub-humid climates contain a variety of </w:delText>
        </w:r>
        <w:r w:rsidR="009B7EC6">
          <w:delText>sunfish</w:delText>
        </w:r>
        <w:r w:rsidRPr="009A7FCE">
          <w:delText xml:space="preserve"> species, but mesic streams uniquely contain </w:delText>
        </w:r>
        <w:r w:rsidR="009B7EC6" w:rsidRPr="009B7EC6">
          <w:delText>Rio Grande cichlid</w:delText>
        </w:r>
        <w:r w:rsidRPr="009A7FCE">
          <w:delText xml:space="preserve">. Sub-humid streams uniquely contain </w:delText>
        </w:r>
        <w:r w:rsidR="009B7EC6">
          <w:delText>hogchoker</w:delText>
        </w:r>
        <w:r w:rsidR="009B7EC6" w:rsidRPr="009A7FCE">
          <w:rPr>
            <w:i/>
            <w:iCs/>
          </w:rPr>
          <w:delText xml:space="preserve"> </w:delText>
        </w:r>
        <w:r w:rsidR="009B7EC6">
          <w:delText>(</w:delText>
        </w:r>
        <w:r w:rsidRPr="009A7FCE">
          <w:rPr>
            <w:i/>
            <w:iCs/>
          </w:rPr>
          <w:delText>Trinectes maculatus</w:delText>
        </w:r>
        <w:r w:rsidR="009B7EC6" w:rsidRPr="009B7EC6">
          <w:delText>)</w:delText>
        </w:r>
        <w:r w:rsidRPr="009A7FCE">
          <w:delText xml:space="preserve">, </w:delText>
        </w:r>
        <w:r w:rsidR="009B7EC6" w:rsidRPr="00A7097F">
          <w:delText>black bullhead</w:delText>
        </w:r>
        <w:r w:rsidR="009B7EC6">
          <w:delText xml:space="preserve"> catfish</w:delText>
        </w:r>
        <w:r w:rsidRPr="009A7FCE">
          <w:delText xml:space="preserve">, and </w:delText>
        </w:r>
        <w:r w:rsidR="009B7EC6" w:rsidRPr="00A7097F">
          <w:delText>blacktail shiner</w:delText>
        </w:r>
        <w:r>
          <w:delText>. Significant fitted environmental variables on fish community NMDS include RH and LFPP (Appendix-ordination).</w:delText>
        </w:r>
      </w:del>
    </w:p>
    <w:p w14:paraId="41123EC6" w14:textId="77777777" w:rsidR="000976FE" w:rsidRDefault="000976FE" w:rsidP="00956D08">
      <w:pPr>
        <w:spacing w:line="240" w:lineRule="auto"/>
        <w:contextualSpacing/>
        <w:rPr>
          <w:del w:id="484" w:author="Sean" w:date="2021-04-26T16:23:00Z"/>
        </w:rPr>
      </w:pPr>
    </w:p>
    <w:p w14:paraId="16974BBC" w14:textId="7B40F5AD" w:rsidR="000976FE" w:rsidRPr="00734EEE" w:rsidRDefault="000976FE" w:rsidP="008E71DD">
      <w:pPr>
        <w:spacing w:line="240" w:lineRule="auto"/>
        <w:ind w:firstLine="720"/>
        <w:contextualSpacing/>
        <w:rPr>
          <w:ins w:id="485" w:author="Sean" w:date="2021-04-26T16:23:00Z"/>
          <w:rFonts w:ascii="Arial" w:hAnsi="Arial" w:cs="Arial"/>
        </w:rPr>
      </w:pPr>
      <w:ins w:id="486" w:author="Sean" w:date="2021-04-26T16:23:00Z">
        <w:r w:rsidRPr="00734EEE">
          <w:rPr>
            <w:rFonts w:ascii="Arial" w:hAnsi="Arial" w:cs="Arial"/>
          </w:rPr>
          <w:t xml:space="preserve"> </w:t>
        </w:r>
        <w:r w:rsidR="003D0624" w:rsidRPr="00734EEE">
          <w:rPr>
            <w:rFonts w:ascii="Arial" w:hAnsi="Arial" w:cs="Arial"/>
          </w:rPr>
          <w:t xml:space="preserve">The Redundancy Analysis </w:t>
        </w:r>
        <w:r w:rsidR="00EC382A" w:rsidRPr="00734EEE">
          <w:rPr>
            <w:rFonts w:ascii="Arial" w:hAnsi="Arial" w:cs="Arial"/>
          </w:rPr>
          <w:t xml:space="preserve">(RDA) </w:t>
        </w:r>
        <w:r w:rsidR="003D0624" w:rsidRPr="00734EEE">
          <w:rPr>
            <w:rFonts w:ascii="Arial" w:hAnsi="Arial" w:cs="Arial"/>
          </w:rPr>
          <w:t>of fish communities constrained to precipitation captures 23.6% of the overall variation in the horizontal axis (RDA1) and 25.4% in the vertical axis (PC1)</w:t>
        </w:r>
        <w:r w:rsidR="00EC382A" w:rsidRPr="00734EEE">
          <w:rPr>
            <w:rFonts w:ascii="Arial" w:hAnsi="Arial" w:cs="Arial"/>
          </w:rPr>
          <w:t xml:space="preserve"> (Fig</w:t>
        </w:r>
        <w:r w:rsidR="006A4672" w:rsidRPr="00734EEE">
          <w:rPr>
            <w:rFonts w:ascii="Arial" w:hAnsi="Arial" w:cs="Arial"/>
          </w:rPr>
          <w:t>.</w:t>
        </w:r>
        <w:r w:rsidR="00EC382A" w:rsidRPr="00734EEE">
          <w:rPr>
            <w:rFonts w:ascii="Arial" w:hAnsi="Arial" w:cs="Arial"/>
          </w:rPr>
          <w:t xml:space="preserve"> </w:t>
        </w:r>
        <w:r w:rsidR="00BF29B1" w:rsidRPr="00734EEE">
          <w:rPr>
            <w:rFonts w:ascii="Arial" w:hAnsi="Arial" w:cs="Arial"/>
          </w:rPr>
          <w:t>3</w:t>
        </w:r>
        <w:r w:rsidR="00EC382A" w:rsidRPr="00734EEE">
          <w:rPr>
            <w:rFonts w:ascii="Arial" w:hAnsi="Arial" w:cs="Arial"/>
          </w:rPr>
          <w:t>)</w:t>
        </w:r>
        <w:r w:rsidR="003D0624" w:rsidRPr="00734EEE">
          <w:rPr>
            <w:rFonts w:ascii="Arial" w:hAnsi="Arial" w:cs="Arial"/>
          </w:rPr>
          <w:t>.</w:t>
        </w:r>
        <w:r w:rsidR="00E7007F">
          <w:rPr>
            <w:rFonts w:ascii="Arial" w:hAnsi="Arial" w:cs="Arial"/>
          </w:rPr>
          <w:t xml:space="preserve"> </w:t>
        </w:r>
        <w:r w:rsidR="00EC382A" w:rsidRPr="00734EEE">
          <w:rPr>
            <w:rFonts w:ascii="Arial" w:hAnsi="Arial" w:cs="Arial"/>
          </w:rPr>
          <w:t xml:space="preserve">Sites are stratified in ordination space horizontally according to annual rainfall; </w:t>
        </w:r>
        <w:r w:rsidR="008E3936" w:rsidRPr="00734EEE">
          <w:rPr>
            <w:rFonts w:ascii="Arial" w:hAnsi="Arial" w:cs="Arial"/>
          </w:rPr>
          <w:t>the fitted precipitation vector has a significant correlation within the ordination and is close</w:t>
        </w:r>
        <w:r w:rsidR="00870393" w:rsidRPr="00734EEE">
          <w:rPr>
            <w:rFonts w:ascii="Arial" w:hAnsi="Arial" w:cs="Arial"/>
          </w:rPr>
          <w:t xml:space="preserve">ly aligned with </w:t>
        </w:r>
        <w:r w:rsidR="008E3936" w:rsidRPr="00734EEE">
          <w:rPr>
            <w:rFonts w:ascii="Arial" w:hAnsi="Arial" w:cs="Arial"/>
          </w:rPr>
          <w:t xml:space="preserve">RDA1 (Table </w:t>
        </w:r>
        <w:r w:rsidR="004E5A5C">
          <w:rPr>
            <w:rFonts w:ascii="Arial" w:hAnsi="Arial" w:cs="Arial"/>
          </w:rPr>
          <w:t>8</w:t>
        </w:r>
        <w:r w:rsidR="008E3936" w:rsidRPr="00734EEE">
          <w:rPr>
            <w:rFonts w:ascii="Arial" w:hAnsi="Arial" w:cs="Arial"/>
          </w:rPr>
          <w:t>).</w:t>
        </w:r>
        <w:r w:rsidR="00EC382A" w:rsidRPr="00734EEE">
          <w:rPr>
            <w:rFonts w:ascii="Arial" w:hAnsi="Arial" w:cs="Arial"/>
          </w:rPr>
          <w:t xml:space="preserve"> </w:t>
        </w:r>
        <w:r w:rsidR="00870393" w:rsidRPr="00734EEE">
          <w:rPr>
            <w:rFonts w:ascii="Arial" w:hAnsi="Arial" w:cs="Arial"/>
          </w:rPr>
          <w:t>Five statistically significant, fitted</w:t>
        </w:r>
        <w:r w:rsidR="007310D5" w:rsidRPr="00734EEE">
          <w:rPr>
            <w:rFonts w:ascii="Arial" w:hAnsi="Arial" w:cs="Arial"/>
          </w:rPr>
          <w:t xml:space="preserve"> species vectors</w:t>
        </w:r>
        <w:r w:rsidR="003D0624" w:rsidRPr="00734EEE">
          <w:rPr>
            <w:rFonts w:ascii="Arial" w:hAnsi="Arial" w:cs="Arial"/>
          </w:rPr>
          <w:t xml:space="preserve"> </w:t>
        </w:r>
        <w:r w:rsidR="007310D5" w:rsidRPr="00734EEE">
          <w:rPr>
            <w:rFonts w:ascii="Arial" w:hAnsi="Arial" w:cs="Arial"/>
          </w:rPr>
          <w:t xml:space="preserve">indicate </w:t>
        </w:r>
        <w:r w:rsidR="003D0624" w:rsidRPr="00734EEE">
          <w:rPr>
            <w:rFonts w:ascii="Arial" w:hAnsi="Arial" w:cs="Arial"/>
          </w:rPr>
          <w:t xml:space="preserve">that species compositions shift from </w:t>
        </w:r>
        <w:r w:rsidR="007310D5" w:rsidRPr="00734EEE">
          <w:rPr>
            <w:rFonts w:ascii="Arial" w:hAnsi="Arial" w:cs="Arial"/>
          </w:rPr>
          <w:t>small, elongate live-bearer taxa (</w:t>
        </w:r>
        <w:r w:rsidR="007310D5" w:rsidRPr="00734EEE">
          <w:rPr>
            <w:rFonts w:ascii="Arial" w:hAnsi="Arial" w:cs="Arial"/>
            <w:i/>
            <w:iCs/>
          </w:rPr>
          <w:t>P</w:t>
        </w:r>
        <w:r w:rsidR="00C34749" w:rsidRPr="00734EEE">
          <w:rPr>
            <w:rFonts w:ascii="Arial" w:hAnsi="Arial" w:cs="Arial"/>
            <w:i/>
            <w:iCs/>
          </w:rPr>
          <w:t>oecilia</w:t>
        </w:r>
        <w:r w:rsidR="007310D5" w:rsidRPr="00734EEE">
          <w:rPr>
            <w:rFonts w:ascii="Arial" w:hAnsi="Arial" w:cs="Arial"/>
            <w:i/>
            <w:iCs/>
          </w:rPr>
          <w:t xml:space="preserve"> latipinna</w:t>
        </w:r>
        <w:r w:rsidR="007310D5" w:rsidRPr="00734EEE">
          <w:rPr>
            <w:rFonts w:ascii="Arial" w:hAnsi="Arial" w:cs="Arial"/>
          </w:rPr>
          <w:t xml:space="preserve">, and </w:t>
        </w:r>
        <w:r w:rsidR="007310D5" w:rsidRPr="00734EEE">
          <w:rPr>
            <w:rFonts w:ascii="Arial" w:hAnsi="Arial" w:cs="Arial"/>
            <w:i/>
            <w:iCs/>
          </w:rPr>
          <w:t>G</w:t>
        </w:r>
        <w:r w:rsidR="00C34749" w:rsidRPr="00734EEE">
          <w:rPr>
            <w:rFonts w:ascii="Arial" w:hAnsi="Arial" w:cs="Arial"/>
            <w:i/>
            <w:iCs/>
          </w:rPr>
          <w:t xml:space="preserve">ambusia </w:t>
        </w:r>
        <w:r w:rsidR="007310D5" w:rsidRPr="00734EEE">
          <w:rPr>
            <w:rFonts w:ascii="Arial" w:hAnsi="Arial" w:cs="Arial"/>
            <w:i/>
            <w:iCs/>
          </w:rPr>
          <w:t>affinis</w:t>
        </w:r>
        <w:r w:rsidR="007310D5" w:rsidRPr="00734EEE">
          <w:rPr>
            <w:rFonts w:ascii="Arial" w:hAnsi="Arial" w:cs="Arial"/>
          </w:rPr>
          <w:t xml:space="preserve">) </w:t>
        </w:r>
        <w:r w:rsidR="003D0624" w:rsidRPr="00734EEE">
          <w:rPr>
            <w:rFonts w:ascii="Arial" w:hAnsi="Arial" w:cs="Arial"/>
          </w:rPr>
          <w:t xml:space="preserve">in the most arid sites </w:t>
        </w:r>
        <w:r w:rsidR="007310D5" w:rsidRPr="00734EEE">
          <w:rPr>
            <w:rFonts w:ascii="Arial" w:hAnsi="Arial" w:cs="Arial"/>
          </w:rPr>
          <w:t>to deep-bodied, nesting centra</w:t>
        </w:r>
        <w:r w:rsidR="001503DF" w:rsidRPr="00734EEE">
          <w:rPr>
            <w:rFonts w:ascii="Arial" w:hAnsi="Arial" w:cs="Arial"/>
          </w:rPr>
          <w:t>r</w:t>
        </w:r>
        <w:r w:rsidR="007310D5" w:rsidRPr="00734EEE">
          <w:rPr>
            <w:rFonts w:ascii="Arial" w:hAnsi="Arial" w:cs="Arial"/>
          </w:rPr>
          <w:t>chids (</w:t>
        </w:r>
        <w:r w:rsidR="007310D5" w:rsidRPr="00734EEE">
          <w:rPr>
            <w:rFonts w:ascii="Arial" w:hAnsi="Arial" w:cs="Arial"/>
            <w:i/>
            <w:iCs/>
          </w:rPr>
          <w:t>L</w:t>
        </w:r>
        <w:r w:rsidR="00C34749" w:rsidRPr="00734EEE">
          <w:rPr>
            <w:rFonts w:ascii="Arial" w:hAnsi="Arial" w:cs="Arial"/>
            <w:i/>
            <w:iCs/>
          </w:rPr>
          <w:t xml:space="preserve">epomis </w:t>
        </w:r>
        <w:r w:rsidR="007310D5" w:rsidRPr="00734EEE">
          <w:rPr>
            <w:rFonts w:ascii="Arial" w:hAnsi="Arial" w:cs="Arial"/>
            <w:i/>
            <w:iCs/>
          </w:rPr>
          <w:t>megalotis</w:t>
        </w:r>
        <w:r w:rsidR="007310D5" w:rsidRPr="00734EEE">
          <w:rPr>
            <w:rFonts w:ascii="Arial" w:hAnsi="Arial" w:cs="Arial"/>
          </w:rPr>
          <w:t xml:space="preserve"> and </w:t>
        </w:r>
        <w:r w:rsidR="007310D5" w:rsidRPr="00734EEE">
          <w:rPr>
            <w:rFonts w:ascii="Arial" w:hAnsi="Arial" w:cs="Arial"/>
            <w:i/>
            <w:iCs/>
          </w:rPr>
          <w:t>L</w:t>
        </w:r>
        <w:r w:rsidR="00C34749" w:rsidRPr="00734EEE">
          <w:rPr>
            <w:rFonts w:ascii="Arial" w:hAnsi="Arial" w:cs="Arial"/>
            <w:i/>
            <w:iCs/>
          </w:rPr>
          <w:t xml:space="preserve">epomis </w:t>
        </w:r>
        <w:r w:rsidR="007310D5" w:rsidRPr="00734EEE">
          <w:rPr>
            <w:rFonts w:ascii="Arial" w:hAnsi="Arial" w:cs="Arial"/>
            <w:i/>
            <w:iCs/>
          </w:rPr>
          <w:t>macrochirus)</w:t>
        </w:r>
        <w:r w:rsidR="007310D5" w:rsidRPr="00734EEE">
          <w:rPr>
            <w:rFonts w:ascii="Arial" w:hAnsi="Arial" w:cs="Arial"/>
          </w:rPr>
          <w:t xml:space="preserve"> </w:t>
        </w:r>
        <w:r w:rsidR="003D0624" w:rsidRPr="00734EEE">
          <w:rPr>
            <w:rFonts w:ascii="Arial" w:hAnsi="Arial" w:cs="Arial"/>
          </w:rPr>
          <w:t>in the more humid sites</w:t>
        </w:r>
        <w:r w:rsidR="007310D5" w:rsidRPr="00734EEE">
          <w:rPr>
            <w:rFonts w:ascii="Arial" w:hAnsi="Arial" w:cs="Arial"/>
          </w:rPr>
          <w:t xml:space="preserve">. </w:t>
        </w:r>
        <w:r w:rsidR="00810031" w:rsidRPr="00734EEE">
          <w:rPr>
            <w:rFonts w:ascii="Arial" w:hAnsi="Arial" w:cs="Arial"/>
          </w:rPr>
          <w:t>The remaining fitted species vector indicates that some mesic and humid stream communities are</w:t>
        </w:r>
        <w:r w:rsidR="00870393" w:rsidRPr="00734EEE">
          <w:rPr>
            <w:rFonts w:ascii="Arial" w:hAnsi="Arial" w:cs="Arial"/>
          </w:rPr>
          <w:t xml:space="preserve"> distinguished by the presence of </w:t>
        </w:r>
        <w:r w:rsidR="00870393" w:rsidRPr="00734EEE">
          <w:rPr>
            <w:rFonts w:ascii="Arial" w:hAnsi="Arial" w:cs="Arial"/>
            <w:i/>
            <w:iCs/>
          </w:rPr>
          <w:t>C</w:t>
        </w:r>
        <w:r w:rsidR="00C34749" w:rsidRPr="00734EEE">
          <w:rPr>
            <w:rFonts w:ascii="Arial" w:hAnsi="Arial" w:cs="Arial"/>
            <w:i/>
            <w:iCs/>
          </w:rPr>
          <w:t xml:space="preserve">yprinella </w:t>
        </w:r>
        <w:r w:rsidR="00870393" w:rsidRPr="00734EEE">
          <w:rPr>
            <w:rFonts w:ascii="Arial" w:hAnsi="Arial" w:cs="Arial"/>
            <w:i/>
            <w:iCs/>
          </w:rPr>
          <w:t>lutrensis</w:t>
        </w:r>
        <w:r w:rsidR="00870393" w:rsidRPr="00734EEE">
          <w:rPr>
            <w:rFonts w:ascii="Arial" w:hAnsi="Arial" w:cs="Arial"/>
          </w:rPr>
          <w:t>, a</w:t>
        </w:r>
        <w:r w:rsidR="00535662" w:rsidRPr="00734EEE">
          <w:rPr>
            <w:rFonts w:ascii="Arial" w:hAnsi="Arial" w:cs="Arial"/>
          </w:rPr>
          <w:t xml:space="preserve"> small, invasive</w:t>
        </w:r>
        <w:r w:rsidR="00870393" w:rsidRPr="00734EEE">
          <w:rPr>
            <w:rFonts w:ascii="Arial" w:hAnsi="Arial" w:cs="Arial"/>
          </w:rPr>
          <w:t xml:space="preserve"> habitat</w:t>
        </w:r>
        <w:r w:rsidR="00535662" w:rsidRPr="00734EEE">
          <w:rPr>
            <w:rFonts w:ascii="Arial" w:hAnsi="Arial" w:cs="Arial"/>
          </w:rPr>
          <w:t>-</w:t>
        </w:r>
        <w:r w:rsidR="00870393" w:rsidRPr="00734EEE">
          <w:rPr>
            <w:rFonts w:ascii="Arial" w:hAnsi="Arial" w:cs="Arial"/>
          </w:rPr>
          <w:t>generalist</w:t>
        </w:r>
        <w:r w:rsidR="00535662" w:rsidRPr="00734EEE">
          <w:rPr>
            <w:rFonts w:ascii="Arial" w:hAnsi="Arial" w:cs="Arial"/>
          </w:rPr>
          <w:t>.</w:t>
        </w:r>
        <w:r w:rsidR="00810031" w:rsidRPr="00734EEE">
          <w:rPr>
            <w:rFonts w:ascii="Arial" w:hAnsi="Arial" w:cs="Arial"/>
          </w:rPr>
          <w:t xml:space="preserve"> Species found in small numbers or at singular sites fail to produce significant vectors in the RDA. Unique species found </w:t>
        </w:r>
        <w:r w:rsidR="001503DF" w:rsidRPr="00734EEE">
          <w:rPr>
            <w:rFonts w:ascii="Arial" w:hAnsi="Arial" w:cs="Arial"/>
          </w:rPr>
          <w:t>in</w:t>
        </w:r>
        <w:r w:rsidR="00810031" w:rsidRPr="00734EEE">
          <w:rPr>
            <w:rFonts w:ascii="Arial" w:hAnsi="Arial" w:cs="Arial"/>
          </w:rPr>
          <w:t xml:space="preserve"> sites </w:t>
        </w:r>
        <w:r w:rsidR="001503DF" w:rsidRPr="00734EEE">
          <w:rPr>
            <w:rFonts w:ascii="Arial" w:hAnsi="Arial" w:cs="Arial"/>
          </w:rPr>
          <w:t>on</w:t>
        </w:r>
        <w:r w:rsidR="00810031" w:rsidRPr="00734EEE">
          <w:rPr>
            <w:rFonts w:ascii="Arial" w:hAnsi="Arial" w:cs="Arial"/>
          </w:rPr>
          <w:t xml:space="preserve"> the humid side of the climate gradient include </w:t>
        </w:r>
        <w:r w:rsidR="009B7EC6" w:rsidRPr="00734EEE">
          <w:rPr>
            <w:rFonts w:ascii="Arial" w:hAnsi="Arial" w:cs="Arial"/>
          </w:rPr>
          <w:t>hogchoker</w:t>
        </w:r>
        <w:r w:rsidR="009B7EC6" w:rsidRPr="00734EEE">
          <w:rPr>
            <w:rFonts w:ascii="Arial" w:hAnsi="Arial" w:cs="Arial"/>
            <w:i/>
            <w:iCs/>
          </w:rPr>
          <w:t xml:space="preserve"> </w:t>
        </w:r>
        <w:r w:rsidR="009B7EC6" w:rsidRPr="00734EEE">
          <w:rPr>
            <w:rFonts w:ascii="Arial" w:hAnsi="Arial" w:cs="Arial"/>
          </w:rPr>
          <w:t>(</w:t>
        </w:r>
        <w:r w:rsidRPr="00734EEE">
          <w:rPr>
            <w:rFonts w:ascii="Arial" w:hAnsi="Arial" w:cs="Arial"/>
            <w:i/>
            <w:iCs/>
          </w:rPr>
          <w:t>T</w:t>
        </w:r>
        <w:r w:rsidR="00C34749" w:rsidRPr="00734EEE">
          <w:rPr>
            <w:rFonts w:ascii="Arial" w:hAnsi="Arial" w:cs="Arial"/>
            <w:i/>
            <w:iCs/>
          </w:rPr>
          <w:t>rinectes</w:t>
        </w:r>
        <w:r w:rsidR="00810031" w:rsidRPr="00734EEE">
          <w:rPr>
            <w:rFonts w:ascii="Arial" w:hAnsi="Arial" w:cs="Arial"/>
            <w:i/>
            <w:iCs/>
          </w:rPr>
          <w:t xml:space="preserve"> </w:t>
        </w:r>
        <w:r w:rsidRPr="00734EEE">
          <w:rPr>
            <w:rFonts w:ascii="Arial" w:hAnsi="Arial" w:cs="Arial"/>
            <w:i/>
            <w:iCs/>
          </w:rPr>
          <w:t>maculatus</w:t>
        </w:r>
        <w:r w:rsidR="009B7EC6" w:rsidRPr="00734EEE">
          <w:rPr>
            <w:rFonts w:ascii="Arial" w:hAnsi="Arial" w:cs="Arial"/>
          </w:rPr>
          <w:t>)</w:t>
        </w:r>
        <w:r w:rsidRPr="00734EEE">
          <w:rPr>
            <w:rFonts w:ascii="Arial" w:hAnsi="Arial" w:cs="Arial"/>
          </w:rPr>
          <w:t xml:space="preserve">, </w:t>
        </w:r>
        <w:r w:rsidR="009B7EC6" w:rsidRPr="00734EEE">
          <w:rPr>
            <w:rFonts w:ascii="Arial" w:hAnsi="Arial" w:cs="Arial"/>
          </w:rPr>
          <w:t>black bullhead catfish</w:t>
        </w:r>
        <w:r w:rsidR="00810031" w:rsidRPr="00734EEE">
          <w:rPr>
            <w:rFonts w:ascii="Arial" w:hAnsi="Arial" w:cs="Arial"/>
          </w:rPr>
          <w:t xml:space="preserve"> (</w:t>
        </w:r>
        <w:r w:rsidR="00810031" w:rsidRPr="00734EEE">
          <w:rPr>
            <w:rFonts w:ascii="Arial" w:hAnsi="Arial" w:cs="Arial"/>
            <w:i/>
            <w:iCs/>
          </w:rPr>
          <w:t>A</w:t>
        </w:r>
        <w:r w:rsidR="00C34749" w:rsidRPr="00734EEE">
          <w:rPr>
            <w:rFonts w:ascii="Arial" w:hAnsi="Arial" w:cs="Arial"/>
            <w:i/>
            <w:iCs/>
          </w:rPr>
          <w:t>meirus</w:t>
        </w:r>
        <w:r w:rsidR="00810031" w:rsidRPr="00734EEE">
          <w:rPr>
            <w:rFonts w:ascii="Arial" w:hAnsi="Arial" w:cs="Arial"/>
            <w:i/>
            <w:iCs/>
          </w:rPr>
          <w:t xml:space="preserve"> melas</w:t>
        </w:r>
        <w:r w:rsidR="00810031" w:rsidRPr="00734EEE">
          <w:rPr>
            <w:rFonts w:ascii="Arial" w:hAnsi="Arial" w:cs="Arial"/>
          </w:rPr>
          <w:t>)</w:t>
        </w:r>
        <w:r w:rsidRPr="00734EEE">
          <w:rPr>
            <w:rFonts w:ascii="Arial" w:hAnsi="Arial" w:cs="Arial"/>
          </w:rPr>
          <w:t xml:space="preserve">, and </w:t>
        </w:r>
        <w:r w:rsidR="009B7EC6" w:rsidRPr="00734EEE">
          <w:rPr>
            <w:rFonts w:ascii="Arial" w:hAnsi="Arial" w:cs="Arial"/>
          </w:rPr>
          <w:t>blacktail shiner</w:t>
        </w:r>
        <w:r w:rsidR="00810031" w:rsidRPr="00734EEE">
          <w:rPr>
            <w:rFonts w:ascii="Arial" w:hAnsi="Arial" w:cs="Arial"/>
          </w:rPr>
          <w:t xml:space="preserve"> (</w:t>
        </w:r>
        <w:r w:rsidR="00810031" w:rsidRPr="00734EEE">
          <w:rPr>
            <w:rFonts w:ascii="Arial" w:hAnsi="Arial" w:cs="Arial"/>
            <w:i/>
            <w:iCs/>
          </w:rPr>
          <w:t>C</w:t>
        </w:r>
        <w:r w:rsidR="00C34749" w:rsidRPr="00734EEE">
          <w:rPr>
            <w:rFonts w:ascii="Arial" w:hAnsi="Arial" w:cs="Arial"/>
            <w:i/>
            <w:iCs/>
          </w:rPr>
          <w:t>yprinella</w:t>
        </w:r>
        <w:r w:rsidR="00810031" w:rsidRPr="00734EEE">
          <w:rPr>
            <w:rFonts w:ascii="Arial" w:hAnsi="Arial" w:cs="Arial"/>
            <w:i/>
            <w:iCs/>
          </w:rPr>
          <w:t xml:space="preserve"> venusta</w:t>
        </w:r>
        <w:r w:rsidR="00810031" w:rsidRPr="00734EEE">
          <w:rPr>
            <w:rFonts w:ascii="Arial" w:hAnsi="Arial" w:cs="Arial"/>
          </w:rPr>
          <w:t>)</w:t>
        </w:r>
        <w:r w:rsidRPr="00734EEE">
          <w:rPr>
            <w:rFonts w:ascii="Arial" w:hAnsi="Arial" w:cs="Arial"/>
          </w:rPr>
          <w:t xml:space="preserve">. </w:t>
        </w:r>
      </w:ins>
    </w:p>
    <w:p w14:paraId="45411C3A" w14:textId="77777777" w:rsidR="000976FE" w:rsidRPr="00734EEE" w:rsidRDefault="000976FE" w:rsidP="008E71DD">
      <w:pPr>
        <w:spacing w:line="240" w:lineRule="auto"/>
        <w:contextualSpacing/>
        <w:rPr>
          <w:ins w:id="487" w:author="Sean" w:date="2021-04-26T16:23:00Z"/>
          <w:rFonts w:ascii="Arial" w:hAnsi="Arial" w:cs="Arial"/>
        </w:rPr>
      </w:pPr>
    </w:p>
    <w:p w14:paraId="724B6524" w14:textId="77777777" w:rsidR="000976FE" w:rsidRDefault="000976FE" w:rsidP="00956D08">
      <w:pPr>
        <w:spacing w:line="240" w:lineRule="auto"/>
        <w:contextualSpacing/>
        <w:rPr>
          <w:del w:id="488" w:author="Sean" w:date="2021-04-26T16:23:00Z"/>
        </w:rPr>
      </w:pPr>
      <w:r w:rsidRPr="00734EEE">
        <w:rPr>
          <w:rFonts w:ascii="Arial" w:hAnsi="Arial"/>
          <w:i/>
          <w:rPrChange w:id="489" w:author="Sean" w:date="2021-04-26T16:23:00Z">
            <w:rPr>
              <w:i/>
            </w:rPr>
          </w:rPrChange>
        </w:rPr>
        <w:t xml:space="preserve">Invertebrate Community: </w:t>
      </w:r>
      <w:del w:id="490" w:author="Sean" w:date="2021-04-26T16:23:00Z">
        <w:r>
          <w:delText>A</w:delText>
        </w:r>
      </w:del>
      <w:ins w:id="491" w:author="Sean" w:date="2021-04-26T16:23:00Z">
        <w:r w:rsidR="00B54F1A" w:rsidRPr="00734EEE">
          <w:rPr>
            <w:rFonts w:ascii="Arial" w:hAnsi="Arial" w:cs="Arial"/>
          </w:rPr>
          <w:t>In</w:t>
        </w:r>
      </w:ins>
      <w:r w:rsidR="00B54F1A" w:rsidRPr="00734EEE">
        <w:rPr>
          <w:rFonts w:ascii="Arial" w:hAnsi="Arial"/>
          <w:rPrChange w:id="492" w:author="Sean" w:date="2021-04-26T16:23:00Z">
            <w:rPr/>
          </w:rPrChange>
        </w:rPr>
        <w:t xml:space="preserve"> total</w:t>
      </w:r>
      <w:del w:id="493" w:author="Sean" w:date="2021-04-26T16:23:00Z">
        <w:r>
          <w:delText xml:space="preserve"> of</w:delText>
        </w:r>
      </w:del>
      <w:ins w:id="494" w:author="Sean" w:date="2021-04-26T16:23:00Z">
        <w:r w:rsidR="00B54F1A" w:rsidRPr="00734EEE">
          <w:rPr>
            <w:rFonts w:ascii="Arial" w:hAnsi="Arial" w:cs="Arial"/>
          </w:rPr>
          <w:t>,</w:t>
        </w:r>
      </w:ins>
      <w:r w:rsidR="00B54F1A" w:rsidRPr="00734EEE">
        <w:rPr>
          <w:rFonts w:ascii="Arial" w:hAnsi="Arial"/>
          <w:rPrChange w:id="495" w:author="Sean" w:date="2021-04-26T16:23:00Z">
            <w:rPr/>
          </w:rPrChange>
        </w:rPr>
        <w:t xml:space="preserve"> </w:t>
      </w:r>
      <w:r w:rsidR="00810031" w:rsidRPr="00734EEE">
        <w:rPr>
          <w:rFonts w:ascii="Arial" w:hAnsi="Arial"/>
          <w:rPrChange w:id="496" w:author="Sean" w:date="2021-04-26T16:23:00Z">
            <w:rPr/>
          </w:rPrChange>
        </w:rPr>
        <w:t xml:space="preserve">94 invertebrate genera were identified within the </w:t>
      </w:r>
      <w:del w:id="497" w:author="Sean" w:date="2021-04-26T16:23:00Z">
        <w:r>
          <w:delText>study region</w:delText>
        </w:r>
      </w:del>
      <w:ins w:id="498" w:author="Sean" w:date="2021-04-26T16:23:00Z">
        <w:r w:rsidR="00810031" w:rsidRPr="00734EEE">
          <w:rPr>
            <w:rFonts w:ascii="Arial" w:hAnsi="Arial" w:cs="Arial"/>
          </w:rPr>
          <w:t>surveyed sites</w:t>
        </w:r>
      </w:ins>
      <w:r w:rsidR="00810031" w:rsidRPr="00734EEE">
        <w:rPr>
          <w:rFonts w:ascii="Arial" w:hAnsi="Arial"/>
          <w:rPrChange w:id="499" w:author="Sean" w:date="2021-04-26T16:23:00Z">
            <w:rPr/>
          </w:rPrChange>
        </w:rPr>
        <w:t xml:space="preserve">. </w:t>
      </w:r>
      <w:r w:rsidR="00B54F1A" w:rsidRPr="00734EEE">
        <w:rPr>
          <w:rFonts w:ascii="Arial" w:hAnsi="Arial"/>
          <w:rPrChange w:id="500" w:author="Sean" w:date="2021-04-26T16:23:00Z">
            <w:rPr/>
          </w:rPrChange>
        </w:rPr>
        <w:t xml:space="preserve">Invertebrate richness </w:t>
      </w:r>
      <w:del w:id="501" w:author="Sean" w:date="2021-04-26T16:23:00Z">
        <w:r>
          <w:delText>ranges</w:delText>
        </w:r>
      </w:del>
      <w:ins w:id="502" w:author="Sean" w:date="2021-04-26T16:23:00Z">
        <w:r w:rsidR="00B54F1A" w:rsidRPr="00734EEE">
          <w:rPr>
            <w:rFonts w:ascii="Arial" w:hAnsi="Arial" w:cs="Arial"/>
          </w:rPr>
          <w:t>range</w:t>
        </w:r>
        <w:r w:rsidR="001D0B89">
          <w:rPr>
            <w:rFonts w:ascii="Arial" w:hAnsi="Arial" w:cs="Arial"/>
          </w:rPr>
          <w:t>d</w:t>
        </w:r>
      </w:ins>
      <w:r w:rsidR="00B54F1A" w:rsidRPr="00734EEE">
        <w:rPr>
          <w:rFonts w:ascii="Arial" w:hAnsi="Arial"/>
          <w:rPrChange w:id="503" w:author="Sean" w:date="2021-04-26T16:23:00Z">
            <w:rPr/>
          </w:rPrChange>
        </w:rPr>
        <w:t xml:space="preserve"> 7–29 genera with the highest values </w:t>
      </w:r>
      <w:del w:id="504" w:author="Sean" w:date="2021-04-26T16:23:00Z">
        <w:r>
          <w:delText xml:space="preserve">(29, 26, and 27) </w:delText>
        </w:r>
      </w:del>
      <w:r w:rsidR="00B54F1A" w:rsidRPr="00734EEE">
        <w:rPr>
          <w:rFonts w:ascii="Arial" w:hAnsi="Arial"/>
          <w:rPrChange w:id="505" w:author="Sean" w:date="2021-04-26T16:23:00Z">
            <w:rPr/>
          </w:rPrChange>
        </w:rPr>
        <w:t xml:space="preserve">occurring at three </w:t>
      </w:r>
      <w:del w:id="506" w:author="Sean" w:date="2021-04-26T16:23:00Z">
        <w:r>
          <w:delText>mesic sites (Aransas, Perdido and Mission respectively). Invertebrate Shannon index ranges 1.83–3.30 with higher values (3.30, 3.18 and 3.28) at three mesic sites (Aransas, Perdido, and Mission respectively) (Appendix-invert).</w:delText>
        </w:r>
        <w:r w:rsidRPr="00A64A6E">
          <w:delText xml:space="preserve"> </w:delText>
        </w:r>
        <w:r>
          <w:delText>Rarified richness</w:delText>
        </w:r>
        <w:r>
          <w:rPr>
            <w:vertAlign w:val="subscript"/>
          </w:rPr>
          <w:delText>invertebrate</w:delText>
        </w:r>
        <w:r>
          <w:delText xml:space="preserve"> did not correlate significantly with environmental predictors.</w:delText>
        </w:r>
        <w:r w:rsidR="00CA6CBF">
          <w:delText xml:space="preserve"> </w:delText>
        </w:r>
        <w:r>
          <w:delText>Shannon Index</w:delText>
        </w:r>
        <w:r>
          <w:rPr>
            <w:vertAlign w:val="subscript"/>
          </w:rPr>
          <w:delText>invertebrate</w:delText>
        </w:r>
        <w:r>
          <w:delText xml:space="preserve"> decreases with increasing LFPP (R</w:delText>
        </w:r>
        <w:r>
          <w:rPr>
            <w:vertAlign w:val="superscript"/>
          </w:rPr>
          <w:delText>2</w:delText>
        </w:r>
        <w:r>
          <w:delText xml:space="preserve">=0.411, </w:delText>
        </w:r>
        <w:r>
          <w:rPr>
            <w:i/>
            <w:iCs/>
          </w:rPr>
          <w:delText>p</w:delText>
        </w:r>
        <w:r>
          <w:delText xml:space="preserve">-value=0.046). Since maximum richness and Shannon index values were observed at </w:delText>
        </w:r>
      </w:del>
      <w:r w:rsidR="00B54F1A" w:rsidRPr="00734EEE">
        <w:rPr>
          <w:rFonts w:ascii="Arial" w:hAnsi="Arial"/>
          <w:rPrChange w:id="507" w:author="Sean" w:date="2021-04-26T16:23:00Z">
            <w:rPr/>
          </w:rPrChange>
        </w:rPr>
        <w:t>sites in the middle of the precipitation gradient</w:t>
      </w:r>
      <w:del w:id="508" w:author="Sean" w:date="2021-04-26T16:23:00Z">
        <w:r>
          <w:delText>, we conducted a second order quadratic regression between Shannon Index</w:delText>
        </w:r>
        <w:r>
          <w:rPr>
            <w:vertAlign w:val="subscript"/>
          </w:rPr>
          <w:delText>invertebrate</w:delText>
        </w:r>
        <w:r>
          <w:delText xml:space="preserve"> and AP (R</w:delText>
        </w:r>
        <w:r>
          <w:rPr>
            <w:vertAlign w:val="superscript"/>
          </w:rPr>
          <w:delText>2</w:delText>
        </w:r>
        <w:r>
          <w:delText xml:space="preserve">=0.319, </w:delText>
        </w:r>
        <w:r>
          <w:rPr>
            <w:i/>
            <w:iCs/>
          </w:rPr>
          <w:delText>p</w:delText>
        </w:r>
        <w:r>
          <w:delText>-value=0.260) (Fig</w:delText>
        </w:r>
        <w:r w:rsidR="00E70084">
          <w:delText>.</w:delText>
        </w:r>
        <w:r>
          <w:delText xml:space="preserve"> 2).</w:delText>
        </w:r>
      </w:del>
    </w:p>
    <w:p w14:paraId="517411DC" w14:textId="77777777" w:rsidR="000976FE" w:rsidRDefault="00A37DDC" w:rsidP="00956D08">
      <w:pPr>
        <w:spacing w:line="240" w:lineRule="auto"/>
        <w:ind w:firstLine="720"/>
        <w:contextualSpacing/>
        <w:rPr>
          <w:del w:id="509" w:author="Sean" w:date="2021-04-26T16:23:00Z"/>
        </w:rPr>
      </w:pPr>
      <w:del w:id="510" w:author="Sean" w:date="2021-04-26T16:23:00Z">
        <w:r>
          <w:delText>I</w:delText>
        </w:r>
        <w:r w:rsidR="000976FE">
          <w:delText>nvertebrate community abundances are found in Appendix-invert and are summarized as follows. We identified 17 genera of coleoptera; mesic and sub-humid sites contained a variety, but the semi-arid sites (Tranquitas and San Fernando) contain 0-1 genera (</w:delText>
        </w:r>
        <w:r w:rsidR="000976FE" w:rsidRPr="00284BED">
          <w:rPr>
            <w:i/>
            <w:iCs/>
          </w:rPr>
          <w:delText>Stenelmis</w:delText>
        </w:r>
        <w:r w:rsidR="000976FE">
          <w:delText>). We identified 17 genera of Ephemeroptera throughout the study region; no Ephemeroptera were identified at two semi-arid sites (Tranquitas and San Fernando) and one sub-humid site (Placedo).</w:delText>
        </w:r>
        <w:r w:rsidR="00CA6CBF">
          <w:delText xml:space="preserve"> </w:delText>
        </w:r>
        <w:r w:rsidR="000976FE">
          <w:delText xml:space="preserve"> We identified 17 genera of Gastropoda within the study region; abundances are relatively high (exceeding 1000 per m</w:delText>
        </w:r>
        <w:r w:rsidR="000976FE">
          <w:rPr>
            <w:vertAlign w:val="superscript"/>
          </w:rPr>
          <w:delText>2</w:delText>
        </w:r>
        <w:r w:rsidR="000976FE">
          <w:delText xml:space="preserve">) for several genera in the semi-arid and mesic sites (Tranquitas, San Fernando, and Aransas). 16 genera of Hemiptera were identified across the region; none were found in one semi-arid (Tranquitas) and three sub-humid sites (Placedo, Garcitas, and Bear Branch). 10 genera of Odonata were identified only in one semi-arid (San Fernando) and four mesic sites (Aransas, Medio, Perdido, and Mission). 10 genera of Trichoptera were identified across the study region, but one semi-arid site (Tranquitas) had none. 2 genera of Amphipoda were identified with </w:delText>
        </w:r>
        <w:r w:rsidR="000976FE" w:rsidRPr="001C3136">
          <w:rPr>
            <w:i/>
            <w:iCs/>
          </w:rPr>
          <w:delText>Hyalella</w:delText>
        </w:r>
        <w:r w:rsidR="000976FE">
          <w:delText xml:space="preserve"> occurring at nine sites (absent at Tranquitas) and </w:delText>
        </w:r>
        <w:r w:rsidR="000976FE" w:rsidRPr="00284BED">
          <w:rPr>
            <w:i/>
            <w:iCs/>
          </w:rPr>
          <w:delText>Gammarus</w:delText>
        </w:r>
        <w:r w:rsidR="000976FE">
          <w:delText xml:space="preserve"> only occurring at two mesic sites (San Fernando and Aransas). 2 genera of Bivalvia were identified with Corbicula occurring at six sites across the region and Pisidium only occurring at Placedo. 2 genera of Decapoda were identified with </w:delText>
        </w:r>
        <w:r w:rsidR="000976FE" w:rsidRPr="001C3136">
          <w:rPr>
            <w:i/>
            <w:iCs/>
          </w:rPr>
          <w:delText>Palaemonetes</w:delText>
        </w:r>
        <w:r w:rsidR="000976FE">
          <w:delText xml:space="preserve"> occurring at nine sites (absent at Tranquitas) and </w:delText>
        </w:r>
        <w:r w:rsidR="000976FE" w:rsidRPr="001C3136">
          <w:rPr>
            <w:i/>
            <w:iCs/>
          </w:rPr>
          <w:delText>Orconectes</w:delText>
        </w:r>
        <w:r w:rsidR="000976FE">
          <w:delText xml:space="preserve"> occurring at Aransas. 1 genus of Isopoda was identified (</w:delText>
        </w:r>
        <w:r w:rsidR="000976FE" w:rsidRPr="001C3136">
          <w:rPr>
            <w:i/>
            <w:iCs/>
          </w:rPr>
          <w:delText>Caecidotea</w:delText>
        </w:r>
        <w:r w:rsidR="000976FE">
          <w:delText>) and was only present at San Fernando.</w:delText>
        </w:r>
      </w:del>
    </w:p>
    <w:p w14:paraId="7BD21FD3" w14:textId="199B6F32" w:rsidR="00810031" w:rsidRPr="00734EEE" w:rsidRDefault="00F67B11" w:rsidP="008E71DD">
      <w:pPr>
        <w:spacing w:line="240" w:lineRule="auto"/>
        <w:contextualSpacing/>
        <w:rPr>
          <w:rFonts w:ascii="Arial" w:hAnsi="Arial"/>
          <w:rPrChange w:id="511" w:author="Sean" w:date="2021-04-26T16:23:00Z">
            <w:rPr/>
          </w:rPrChange>
        </w:rPr>
        <w:pPrChange w:id="512" w:author="Sean" w:date="2021-04-26T16:23:00Z">
          <w:pPr>
            <w:spacing w:line="240" w:lineRule="auto"/>
            <w:ind w:firstLine="720"/>
            <w:contextualSpacing/>
          </w:pPr>
        </w:pPrChange>
      </w:pPr>
      <w:del w:id="513" w:author="Sean" w:date="2021-04-26T16:23:00Z">
        <w:r>
          <w:delText xml:space="preserve">The best solution for the NMDS ordination of the </w:delText>
        </w:r>
      </w:del>
      <w:ins w:id="514" w:author="Sean" w:date="2021-04-26T16:23:00Z">
        <w:r w:rsidR="00B54F1A" w:rsidRPr="00734EEE">
          <w:rPr>
            <w:rFonts w:ascii="Arial" w:hAnsi="Arial" w:cs="Arial"/>
          </w:rPr>
          <w:t xml:space="preserve"> (Fig</w:t>
        </w:r>
        <w:r w:rsidR="006A4672" w:rsidRPr="00734EEE">
          <w:rPr>
            <w:rFonts w:ascii="Arial" w:hAnsi="Arial" w:cs="Arial"/>
          </w:rPr>
          <w:t>.</w:t>
        </w:r>
        <w:r w:rsidR="00B54F1A" w:rsidRPr="00734EEE">
          <w:rPr>
            <w:rFonts w:ascii="Arial" w:hAnsi="Arial" w:cs="Arial"/>
          </w:rPr>
          <w:t xml:space="preserve"> </w:t>
        </w:r>
        <w:r w:rsidR="006A4672" w:rsidRPr="00734EEE">
          <w:rPr>
            <w:rFonts w:ascii="Arial" w:hAnsi="Arial" w:cs="Arial"/>
          </w:rPr>
          <w:t>4</w:t>
        </w:r>
        <w:r w:rsidR="00B54F1A" w:rsidRPr="00734EEE">
          <w:rPr>
            <w:rFonts w:ascii="Arial" w:hAnsi="Arial" w:cs="Arial"/>
          </w:rPr>
          <w:t xml:space="preserve">). </w:t>
        </w:r>
        <w:r w:rsidR="00810031" w:rsidRPr="00734EEE">
          <w:rPr>
            <w:rFonts w:ascii="Arial" w:hAnsi="Arial" w:cs="Arial"/>
          </w:rPr>
          <w:t xml:space="preserve">Regression analysis indicates that </w:t>
        </w:r>
      </w:ins>
      <w:r w:rsidR="00B54F1A" w:rsidRPr="00734EEE">
        <w:rPr>
          <w:rFonts w:ascii="Arial" w:hAnsi="Arial"/>
          <w:rPrChange w:id="515" w:author="Sean" w:date="2021-04-26T16:23:00Z">
            <w:rPr/>
          </w:rPrChange>
        </w:rPr>
        <w:t>invertebrate</w:t>
      </w:r>
      <w:r w:rsidR="00810031" w:rsidRPr="00734EEE">
        <w:rPr>
          <w:rFonts w:ascii="Arial" w:hAnsi="Arial"/>
          <w:rPrChange w:id="516" w:author="Sean" w:date="2021-04-26T16:23:00Z">
            <w:rPr/>
          </w:rPrChange>
        </w:rPr>
        <w:t xml:space="preserve"> </w:t>
      </w:r>
      <w:del w:id="517" w:author="Sean" w:date="2021-04-26T16:23:00Z">
        <w:r>
          <w:delText xml:space="preserve">community data had a stress value of 0.098 indicating a good fit of the data (Oksanen 2013). </w:delText>
        </w:r>
        <w:r w:rsidR="000976FE" w:rsidRPr="009A7FCE">
          <w:delText>The NMDS ordination of</w:delText>
        </w:r>
      </w:del>
      <w:ins w:id="518" w:author="Sean" w:date="2021-04-26T16:23:00Z">
        <w:r w:rsidR="00810031" w:rsidRPr="00734EEE">
          <w:rPr>
            <w:rFonts w:ascii="Arial" w:hAnsi="Arial" w:cs="Arial"/>
          </w:rPr>
          <w:t xml:space="preserve">Shannon diversity </w:t>
        </w:r>
        <w:r w:rsidR="00B54F1A" w:rsidRPr="00734EEE">
          <w:rPr>
            <w:rFonts w:ascii="Arial" w:hAnsi="Arial" w:cs="Arial"/>
          </w:rPr>
          <w:t>does not significantly correlate with</w:t>
        </w:r>
        <w:r w:rsidR="00810031" w:rsidRPr="00734EEE">
          <w:rPr>
            <w:rFonts w:ascii="Arial" w:hAnsi="Arial" w:cs="Arial"/>
          </w:rPr>
          <w:t xml:space="preserve"> precipitation</w:t>
        </w:r>
        <w:r w:rsidR="00B54F1A" w:rsidRPr="00734EEE">
          <w:rPr>
            <w:rFonts w:ascii="Arial" w:hAnsi="Arial" w:cs="Arial"/>
          </w:rPr>
          <w:t>. However,</w:t>
        </w:r>
      </w:ins>
      <w:r w:rsidR="00B54F1A" w:rsidRPr="00734EEE">
        <w:rPr>
          <w:rFonts w:ascii="Arial" w:hAnsi="Arial"/>
          <w:rPrChange w:id="519" w:author="Sean" w:date="2021-04-26T16:23:00Z">
            <w:rPr/>
          </w:rPrChange>
        </w:rPr>
        <w:t xml:space="preserve"> invertebrate </w:t>
      </w:r>
      <w:del w:id="520" w:author="Sean" w:date="2021-04-26T16:23:00Z">
        <w:r w:rsidR="000976FE" w:rsidRPr="009A7FCE">
          <w:delText>assemblages</w:delText>
        </w:r>
        <w:r w:rsidR="000976FE">
          <w:delText xml:space="preserve"> (Fig</w:delText>
        </w:r>
        <w:r w:rsidR="00E70084">
          <w:delText>.</w:delText>
        </w:r>
        <w:r w:rsidR="000976FE">
          <w:delText xml:space="preserve"> 3)</w:delText>
        </w:r>
        <w:r w:rsidR="000976FE" w:rsidRPr="009A7FCE">
          <w:delText xml:space="preserve"> display</w:delText>
        </w:r>
        <w:r w:rsidR="000976FE">
          <w:delText>s</w:delText>
        </w:r>
        <w:r w:rsidR="000976FE" w:rsidRPr="009A7FCE">
          <w:delText xml:space="preserve"> compositional shifts along the precipitation gradient. </w:delText>
        </w:r>
        <w:r w:rsidR="00A37DDC">
          <w:delText>I</w:delText>
        </w:r>
        <w:r w:rsidR="000976FE" w:rsidRPr="009A7FCE">
          <w:delText xml:space="preserve">nvertebrate assemblages in semi-arid climate contain a variety of gastropod taxa including </w:delText>
        </w:r>
        <w:r w:rsidR="000976FE" w:rsidRPr="009A7FCE">
          <w:rPr>
            <w:i/>
            <w:iCs/>
          </w:rPr>
          <w:delText>Amnicola sp. Bythinia sp. And melanoides sp.</w:delText>
        </w:r>
        <w:r w:rsidR="000976FE" w:rsidRPr="009A7FCE">
          <w:delText xml:space="preserve"> Mesic communities contain species from a greater number of taxonomic orders including Ephemeroptera, Trichoptera, Coleoptera, and Hemiptera. Sub-humid communities contain a greater proportion of Crustaceans including </w:delText>
        </w:r>
        <w:r w:rsidR="000976FE" w:rsidRPr="009A7FCE">
          <w:rPr>
            <w:i/>
            <w:iCs/>
          </w:rPr>
          <w:delText>Palaemonetes sp</w:delText>
        </w:r>
        <w:r w:rsidR="000976FE" w:rsidRPr="009A7FCE">
          <w:delText xml:space="preserve">., </w:delText>
        </w:r>
        <w:r w:rsidR="000976FE" w:rsidRPr="009A7FCE">
          <w:rPr>
            <w:i/>
            <w:iCs/>
          </w:rPr>
          <w:delText>Orconectes sp</w:delText>
        </w:r>
        <w:r w:rsidR="000976FE" w:rsidRPr="009A7FCE">
          <w:delText xml:space="preserve">., and isopods in the genus </w:delText>
        </w:r>
        <w:r w:rsidR="000976FE" w:rsidRPr="009A7FCE">
          <w:rPr>
            <w:i/>
            <w:iCs/>
          </w:rPr>
          <w:delText>Caecidotea</w:delText>
        </w:r>
        <w:r w:rsidR="000976FE" w:rsidRPr="009A7FCE">
          <w:delText xml:space="preserve">. </w:delText>
        </w:r>
        <w:r w:rsidR="000976FE">
          <w:delText>Significant fitted environmental variables on invertebrate community NMDS include RH and LFPP, and conductivity (Appendix-ordination).</w:delText>
        </w:r>
      </w:del>
      <w:ins w:id="521" w:author="Sean" w:date="2021-04-26T16:23:00Z">
        <w:r w:rsidR="00B54F1A" w:rsidRPr="00734EEE">
          <w:rPr>
            <w:rFonts w:ascii="Arial" w:hAnsi="Arial" w:cs="Arial"/>
          </w:rPr>
          <w:t>diversity has a significant negative correlation with LFPP (</w:t>
        </w:r>
        <w:r w:rsidR="00DA012A" w:rsidRPr="00734EEE">
          <w:rPr>
            <w:rFonts w:ascii="Arial" w:hAnsi="Arial" w:cs="Arial"/>
          </w:rPr>
          <w:t xml:space="preserve">Table </w:t>
        </w:r>
        <w:r w:rsidR="004E5A5C">
          <w:rPr>
            <w:rFonts w:ascii="Arial" w:hAnsi="Arial" w:cs="Arial"/>
          </w:rPr>
          <w:t>5</w:t>
        </w:r>
        <w:r w:rsidR="00DA012A" w:rsidRPr="00734EEE">
          <w:rPr>
            <w:rFonts w:ascii="Arial" w:hAnsi="Arial" w:cs="Arial"/>
          </w:rPr>
          <w:t>)</w:t>
        </w:r>
        <w:r w:rsidR="00810031" w:rsidRPr="00734EEE">
          <w:rPr>
            <w:rFonts w:ascii="Arial" w:hAnsi="Arial" w:cs="Arial"/>
          </w:rPr>
          <w:t>. The most plausible</w:t>
        </w:r>
        <w:r w:rsidR="00810031" w:rsidRPr="00734EEE">
          <w:rPr>
            <w:rFonts w:ascii="Arial" w:eastAsiaTheme="minorEastAsia" w:hAnsi="Arial" w:cs="Arial"/>
          </w:rPr>
          <w:t xml:space="preserve"> multivariate regression model of fish Shannon diversity includes </w:t>
        </w:r>
        <w:r w:rsidR="00DA012A" w:rsidRPr="00734EEE">
          <w:rPr>
            <w:rFonts w:ascii="Arial" w:eastAsiaTheme="minorEastAsia" w:hAnsi="Arial" w:cs="Arial"/>
          </w:rPr>
          <w:t xml:space="preserve">only </w:t>
        </w:r>
        <w:r w:rsidR="00810031" w:rsidRPr="00734EEE">
          <w:rPr>
            <w:rFonts w:ascii="Arial" w:eastAsiaTheme="minorEastAsia" w:hAnsi="Arial" w:cs="Arial"/>
          </w:rPr>
          <w:t xml:space="preserve">LFPP and is </w:t>
        </w:r>
        <w:r w:rsidR="00DA012A" w:rsidRPr="00734EEE">
          <w:rPr>
            <w:rFonts w:ascii="Arial" w:eastAsiaTheme="minorEastAsia" w:hAnsi="Arial" w:cs="Arial"/>
          </w:rPr>
          <w:t>1.6</w:t>
        </w:r>
        <w:r w:rsidR="00810031" w:rsidRPr="00734EEE">
          <w:rPr>
            <w:rFonts w:ascii="Arial" w:eastAsiaTheme="minorEastAsia" w:hAnsi="Arial" w:cs="Arial"/>
          </w:rPr>
          <w:t xml:space="preserve"> times more likely than the next-best model (Table </w:t>
        </w:r>
        <w:r w:rsidR="004E5A5C">
          <w:rPr>
            <w:rFonts w:ascii="Arial" w:eastAsiaTheme="minorEastAsia" w:hAnsi="Arial" w:cs="Arial"/>
          </w:rPr>
          <w:t>7</w:t>
        </w:r>
        <w:r w:rsidR="00810031" w:rsidRPr="00734EEE">
          <w:rPr>
            <w:rFonts w:ascii="Arial" w:eastAsiaTheme="minorEastAsia" w:hAnsi="Arial" w:cs="Arial"/>
          </w:rPr>
          <w:t xml:space="preserve">). The second-best model </w:t>
        </w:r>
        <w:r w:rsidR="00DA012A" w:rsidRPr="00734EEE">
          <w:rPr>
            <w:rFonts w:ascii="Arial" w:eastAsiaTheme="minorEastAsia" w:hAnsi="Arial" w:cs="Arial"/>
          </w:rPr>
          <w:t>contains a fixed random effect, and the third-best model contains LFPP and NH</w:t>
        </w:r>
        <w:r w:rsidR="00DA012A" w:rsidRPr="00734EEE">
          <w:rPr>
            <w:rFonts w:ascii="Arial" w:eastAsiaTheme="minorEastAsia" w:hAnsi="Arial" w:cs="Arial"/>
            <w:vertAlign w:val="subscript"/>
          </w:rPr>
          <w:t>4</w:t>
        </w:r>
        <w:r w:rsidR="00DA012A" w:rsidRPr="00734EEE">
          <w:rPr>
            <w:rFonts w:ascii="Arial" w:eastAsiaTheme="minorEastAsia" w:hAnsi="Arial" w:cs="Arial"/>
            <w:vertAlign w:val="superscript"/>
          </w:rPr>
          <w:t>+</w:t>
        </w:r>
        <w:r w:rsidR="00DA012A" w:rsidRPr="00734EEE">
          <w:rPr>
            <w:rFonts w:ascii="Arial" w:eastAsiaTheme="minorEastAsia" w:hAnsi="Arial" w:cs="Arial"/>
          </w:rPr>
          <w:t xml:space="preserve"> as predictors. Across models, LFPP is a negatively related to invertebrate diversity, and NH</w:t>
        </w:r>
        <w:r w:rsidR="00DA012A" w:rsidRPr="00734EEE">
          <w:rPr>
            <w:rFonts w:ascii="Arial" w:eastAsiaTheme="minorEastAsia" w:hAnsi="Arial" w:cs="Arial"/>
            <w:vertAlign w:val="subscript"/>
          </w:rPr>
          <w:t>4</w:t>
        </w:r>
        <w:r w:rsidR="00DA012A" w:rsidRPr="00734EEE">
          <w:rPr>
            <w:rFonts w:ascii="Arial" w:eastAsiaTheme="minorEastAsia" w:hAnsi="Arial" w:cs="Arial"/>
            <w:vertAlign w:val="superscript"/>
          </w:rPr>
          <w:t>+</w:t>
        </w:r>
        <w:r w:rsidR="00DA012A" w:rsidRPr="00734EEE">
          <w:rPr>
            <w:rFonts w:ascii="Arial" w:eastAsiaTheme="minorEastAsia" w:hAnsi="Arial" w:cs="Arial"/>
          </w:rPr>
          <w:t xml:space="preserve"> is positively related to invertebrate diversity.</w:t>
        </w:r>
        <w:r w:rsidR="00174ABC" w:rsidRPr="00734EEE">
          <w:rPr>
            <w:rFonts w:ascii="Arial" w:eastAsiaTheme="minorEastAsia" w:hAnsi="Arial" w:cs="Arial"/>
          </w:rPr>
          <w:t xml:space="preserve"> </w:t>
        </w:r>
      </w:ins>
    </w:p>
    <w:p w14:paraId="54393CDA" w14:textId="45FA3231" w:rsidR="00810031" w:rsidRPr="00734EEE" w:rsidRDefault="00810031" w:rsidP="008E71DD">
      <w:pPr>
        <w:spacing w:line="240" w:lineRule="auto"/>
        <w:ind w:firstLine="720"/>
        <w:contextualSpacing/>
        <w:rPr>
          <w:ins w:id="522" w:author="Sean" w:date="2021-04-26T16:23:00Z"/>
          <w:rFonts w:ascii="Arial" w:hAnsi="Arial" w:cs="Arial"/>
        </w:rPr>
      </w:pPr>
      <w:ins w:id="523" w:author="Sean" w:date="2021-04-26T16:23:00Z">
        <w:r w:rsidRPr="00734EEE">
          <w:rPr>
            <w:rFonts w:ascii="Arial" w:hAnsi="Arial" w:cs="Arial"/>
          </w:rPr>
          <w:t xml:space="preserve"> The Redundancy Analysis (RDA) of </w:t>
        </w:r>
        <w:r w:rsidR="00DA012A" w:rsidRPr="00734EEE">
          <w:rPr>
            <w:rFonts w:ascii="Arial" w:hAnsi="Arial" w:cs="Arial"/>
          </w:rPr>
          <w:t>invertebrate</w:t>
        </w:r>
        <w:r w:rsidRPr="00734EEE">
          <w:rPr>
            <w:rFonts w:ascii="Arial" w:hAnsi="Arial" w:cs="Arial"/>
          </w:rPr>
          <w:t xml:space="preserve"> communities constrained to precipitation captures </w:t>
        </w:r>
        <w:r w:rsidR="00DA012A" w:rsidRPr="00734EEE">
          <w:rPr>
            <w:rFonts w:ascii="Arial" w:hAnsi="Arial" w:cs="Arial"/>
          </w:rPr>
          <w:t>15.4</w:t>
        </w:r>
        <w:r w:rsidRPr="00734EEE">
          <w:rPr>
            <w:rFonts w:ascii="Arial" w:hAnsi="Arial" w:cs="Arial"/>
          </w:rPr>
          <w:t xml:space="preserve">% of the overall variation in the horizontal axis (RDA1) and </w:t>
        </w:r>
        <w:r w:rsidR="00DA012A" w:rsidRPr="00734EEE">
          <w:rPr>
            <w:rFonts w:ascii="Arial" w:hAnsi="Arial" w:cs="Arial"/>
          </w:rPr>
          <w:t>16.5</w:t>
        </w:r>
        <w:r w:rsidRPr="00734EEE">
          <w:rPr>
            <w:rFonts w:ascii="Arial" w:hAnsi="Arial" w:cs="Arial"/>
          </w:rPr>
          <w:t>% in the vertical axis (PC1) (Fig</w:t>
        </w:r>
        <w:r w:rsidR="006A4672" w:rsidRPr="00734EEE">
          <w:rPr>
            <w:rFonts w:ascii="Arial" w:hAnsi="Arial" w:cs="Arial"/>
          </w:rPr>
          <w:t>. 4</w:t>
        </w:r>
        <w:r w:rsidRPr="00734EEE">
          <w:rPr>
            <w:rFonts w:ascii="Arial" w:hAnsi="Arial" w:cs="Arial"/>
          </w:rPr>
          <w:t>).</w:t>
        </w:r>
        <w:r w:rsidR="00E7007F">
          <w:rPr>
            <w:rFonts w:ascii="Arial" w:hAnsi="Arial" w:cs="Arial"/>
          </w:rPr>
          <w:t xml:space="preserve"> </w:t>
        </w:r>
        <w:r w:rsidR="008E256C" w:rsidRPr="00734EEE">
          <w:rPr>
            <w:rFonts w:ascii="Arial" w:hAnsi="Arial" w:cs="Arial"/>
          </w:rPr>
          <w:t>Like</w:t>
        </w:r>
        <w:r w:rsidR="00DA012A" w:rsidRPr="00734EEE">
          <w:rPr>
            <w:rFonts w:ascii="Arial" w:hAnsi="Arial" w:cs="Arial"/>
          </w:rPr>
          <w:t xml:space="preserve"> fish, invertebrate communities </w:t>
        </w:r>
        <w:r w:rsidRPr="00734EEE">
          <w:rPr>
            <w:rFonts w:ascii="Arial" w:hAnsi="Arial" w:cs="Arial"/>
          </w:rPr>
          <w:t xml:space="preserve">are stratified in ordination space horizontally </w:t>
        </w:r>
        <w:r w:rsidR="00DA012A" w:rsidRPr="00734EEE">
          <w:rPr>
            <w:rFonts w:ascii="Arial" w:hAnsi="Arial" w:cs="Arial"/>
          </w:rPr>
          <w:t>concordantly with annual precipitation</w:t>
        </w:r>
        <w:r w:rsidRPr="00734EEE">
          <w:rPr>
            <w:rFonts w:ascii="Arial" w:hAnsi="Arial" w:cs="Arial"/>
          </w:rPr>
          <w:t xml:space="preserve">; the fitted precipitation </w:t>
        </w:r>
        <w:r w:rsidR="00DA012A" w:rsidRPr="00734EEE">
          <w:rPr>
            <w:rFonts w:ascii="Arial" w:hAnsi="Arial" w:cs="Arial"/>
          </w:rPr>
          <w:t xml:space="preserve">and conductivity </w:t>
        </w:r>
        <w:r w:rsidRPr="00734EEE">
          <w:rPr>
            <w:rFonts w:ascii="Arial" w:hAnsi="Arial" w:cs="Arial"/>
          </w:rPr>
          <w:t>vector</w:t>
        </w:r>
        <w:r w:rsidR="00DA012A" w:rsidRPr="00734EEE">
          <w:rPr>
            <w:rFonts w:ascii="Arial" w:hAnsi="Arial" w:cs="Arial"/>
          </w:rPr>
          <w:t>s</w:t>
        </w:r>
        <w:r w:rsidRPr="00734EEE">
          <w:rPr>
            <w:rFonts w:ascii="Arial" w:hAnsi="Arial" w:cs="Arial"/>
          </w:rPr>
          <w:t xml:space="preserve"> ha</w:t>
        </w:r>
        <w:r w:rsidR="00DA012A" w:rsidRPr="00734EEE">
          <w:rPr>
            <w:rFonts w:ascii="Arial" w:hAnsi="Arial" w:cs="Arial"/>
          </w:rPr>
          <w:t>ve</w:t>
        </w:r>
        <w:r w:rsidRPr="00734EEE">
          <w:rPr>
            <w:rFonts w:ascii="Arial" w:hAnsi="Arial" w:cs="Arial"/>
          </w:rPr>
          <w:t xml:space="preserve"> significant correlation</w:t>
        </w:r>
        <w:r w:rsidR="00DA012A" w:rsidRPr="00734EEE">
          <w:rPr>
            <w:rFonts w:ascii="Arial" w:hAnsi="Arial" w:cs="Arial"/>
          </w:rPr>
          <w:t>s</w:t>
        </w:r>
        <w:r w:rsidRPr="00734EEE">
          <w:rPr>
            <w:rFonts w:ascii="Arial" w:hAnsi="Arial" w:cs="Arial"/>
          </w:rPr>
          <w:t xml:space="preserve"> within the ordination and </w:t>
        </w:r>
        <w:r w:rsidR="00DA012A" w:rsidRPr="00734EEE">
          <w:rPr>
            <w:rFonts w:ascii="Arial" w:hAnsi="Arial" w:cs="Arial"/>
          </w:rPr>
          <w:t>are</w:t>
        </w:r>
        <w:r w:rsidRPr="00734EEE">
          <w:rPr>
            <w:rFonts w:ascii="Arial" w:hAnsi="Arial" w:cs="Arial"/>
          </w:rPr>
          <w:t xml:space="preserve"> closely aligned with RDA1 (Table </w:t>
        </w:r>
        <w:r w:rsidR="00DA012A" w:rsidRPr="00734EEE">
          <w:rPr>
            <w:rFonts w:ascii="Arial" w:hAnsi="Arial" w:cs="Arial"/>
          </w:rPr>
          <w:t>9</w:t>
        </w:r>
        <w:r w:rsidRPr="00734EEE">
          <w:rPr>
            <w:rFonts w:ascii="Arial" w:hAnsi="Arial" w:cs="Arial"/>
          </w:rPr>
          <w:t xml:space="preserve">). </w:t>
        </w:r>
        <w:r w:rsidR="008E256C" w:rsidRPr="00734EEE">
          <w:rPr>
            <w:rFonts w:ascii="Arial" w:hAnsi="Arial" w:cs="Arial"/>
          </w:rPr>
          <w:t>Eight</w:t>
        </w:r>
        <w:r w:rsidRPr="00734EEE">
          <w:rPr>
            <w:rFonts w:ascii="Arial" w:hAnsi="Arial" w:cs="Arial"/>
          </w:rPr>
          <w:t xml:space="preserve"> statistically significant, fitted species vectors indicate that species compositions shift </w:t>
        </w:r>
        <w:r w:rsidR="001F6BA4" w:rsidRPr="00734EEE">
          <w:rPr>
            <w:rFonts w:ascii="Arial" w:hAnsi="Arial" w:cs="Arial"/>
          </w:rPr>
          <w:t xml:space="preserve">along the precipitation gradient. The most arid sites are strongly correlated with </w:t>
        </w:r>
        <w:r w:rsidR="00383FE4" w:rsidRPr="00734EEE">
          <w:rPr>
            <w:rFonts w:ascii="Arial" w:hAnsi="Arial" w:cs="Arial"/>
          </w:rPr>
          <w:t>a</w:t>
        </w:r>
        <w:r w:rsidR="008063DF" w:rsidRPr="00734EEE">
          <w:rPr>
            <w:rFonts w:ascii="Arial" w:hAnsi="Arial" w:cs="Arial"/>
          </w:rPr>
          <w:t xml:space="preserve"> non-native burrowing</w:t>
        </w:r>
        <w:r w:rsidR="001F6BA4" w:rsidRPr="00734EEE">
          <w:rPr>
            <w:rFonts w:ascii="Arial" w:hAnsi="Arial" w:cs="Arial"/>
          </w:rPr>
          <w:t xml:space="preserve"> </w:t>
        </w:r>
        <w:r w:rsidR="008E256C" w:rsidRPr="00734EEE">
          <w:rPr>
            <w:rFonts w:ascii="Arial" w:hAnsi="Arial" w:cs="Arial"/>
          </w:rPr>
          <w:t xml:space="preserve">gastropod </w:t>
        </w:r>
        <w:r w:rsidRPr="00734EEE">
          <w:rPr>
            <w:rFonts w:ascii="Arial" w:hAnsi="Arial" w:cs="Arial"/>
          </w:rPr>
          <w:t>(</w:t>
        </w:r>
        <w:r w:rsidR="008E256C" w:rsidRPr="00734EEE">
          <w:rPr>
            <w:rFonts w:ascii="Arial" w:hAnsi="Arial" w:cs="Arial"/>
            <w:i/>
            <w:iCs/>
          </w:rPr>
          <w:t>Melanoides</w:t>
        </w:r>
        <w:r w:rsidR="00383FE4" w:rsidRPr="00734EEE">
          <w:rPr>
            <w:rFonts w:ascii="Arial" w:hAnsi="Arial" w:cs="Arial"/>
            <w:i/>
            <w:iCs/>
          </w:rPr>
          <w:t xml:space="preserve"> tuberculata</w:t>
        </w:r>
        <w:r w:rsidRPr="00734EEE">
          <w:rPr>
            <w:rFonts w:ascii="Arial" w:hAnsi="Arial" w:cs="Arial"/>
          </w:rPr>
          <w:t>)</w:t>
        </w:r>
        <w:r w:rsidR="001F6BA4" w:rsidRPr="00734EEE">
          <w:rPr>
            <w:rFonts w:ascii="Arial" w:hAnsi="Arial" w:cs="Arial"/>
          </w:rPr>
          <w:t xml:space="preserve">. Mesic invertebrate communities are strongly correlated with </w:t>
        </w:r>
        <w:r w:rsidR="00EF6A24" w:rsidRPr="00734EEE">
          <w:rPr>
            <w:rFonts w:ascii="Arial" w:hAnsi="Arial" w:cs="Arial"/>
          </w:rPr>
          <w:t xml:space="preserve">an </w:t>
        </w:r>
        <w:r w:rsidR="001F6BA4" w:rsidRPr="00734EEE">
          <w:rPr>
            <w:rFonts w:ascii="Arial" w:hAnsi="Arial" w:cs="Arial"/>
          </w:rPr>
          <w:t>air-breathing gastropod (</w:t>
        </w:r>
        <w:r w:rsidR="001F6BA4" w:rsidRPr="00734EEE">
          <w:rPr>
            <w:rFonts w:ascii="Arial" w:hAnsi="Arial" w:cs="Arial"/>
            <w:i/>
            <w:iCs/>
          </w:rPr>
          <w:t>Physa</w:t>
        </w:r>
        <w:r w:rsidR="001F6BA4" w:rsidRPr="00734EEE">
          <w:rPr>
            <w:rFonts w:ascii="Arial" w:hAnsi="Arial" w:cs="Arial"/>
          </w:rPr>
          <w:t xml:space="preserve">) and </w:t>
        </w:r>
        <w:r w:rsidR="00BF29B1" w:rsidRPr="00734EEE">
          <w:rPr>
            <w:rFonts w:ascii="Arial" w:hAnsi="Arial" w:cs="Arial"/>
          </w:rPr>
          <w:t>a semi-aquatic</w:t>
        </w:r>
        <w:r w:rsidR="00EF6A24" w:rsidRPr="00734EEE">
          <w:rPr>
            <w:rFonts w:ascii="Arial" w:hAnsi="Arial" w:cs="Arial"/>
          </w:rPr>
          <w:t xml:space="preserve"> </w:t>
        </w:r>
        <w:r w:rsidR="001F6BA4" w:rsidRPr="00734EEE">
          <w:rPr>
            <w:rFonts w:ascii="Arial" w:hAnsi="Arial" w:cs="Arial"/>
          </w:rPr>
          <w:t>Coleoptera</w:t>
        </w:r>
        <w:r w:rsidR="00EF6A24" w:rsidRPr="00734EEE">
          <w:rPr>
            <w:rFonts w:ascii="Arial" w:hAnsi="Arial" w:cs="Arial"/>
          </w:rPr>
          <w:t>n</w:t>
        </w:r>
        <w:r w:rsidR="001F6BA4" w:rsidRPr="00734EEE">
          <w:rPr>
            <w:rFonts w:ascii="Arial" w:hAnsi="Arial" w:cs="Arial"/>
          </w:rPr>
          <w:t xml:space="preserve"> (</w:t>
        </w:r>
        <w:r w:rsidR="001F6BA4" w:rsidRPr="00734EEE">
          <w:rPr>
            <w:rFonts w:ascii="Arial" w:hAnsi="Arial" w:cs="Arial"/>
            <w:i/>
            <w:iCs/>
          </w:rPr>
          <w:t>Hydraena</w:t>
        </w:r>
        <w:r w:rsidR="001F6BA4" w:rsidRPr="00734EEE">
          <w:rPr>
            <w:rFonts w:ascii="Arial" w:hAnsi="Arial" w:cs="Arial"/>
          </w:rPr>
          <w:t xml:space="preserve">). </w:t>
        </w:r>
        <w:r w:rsidR="00EF6A24" w:rsidRPr="00734EEE">
          <w:rPr>
            <w:rFonts w:ascii="Arial" w:hAnsi="Arial" w:cs="Arial"/>
          </w:rPr>
          <w:t xml:space="preserve">Mesic and humid sites separate along the vertical axis of the RDA plot and </w:t>
        </w:r>
        <w:r w:rsidR="00BF29B1" w:rsidRPr="00734EEE">
          <w:rPr>
            <w:rFonts w:ascii="Arial" w:hAnsi="Arial" w:cs="Arial"/>
          </w:rPr>
          <w:t xml:space="preserve">both </w:t>
        </w:r>
        <w:r w:rsidR="00EF6A24" w:rsidRPr="00734EEE">
          <w:rPr>
            <w:rFonts w:ascii="Arial" w:hAnsi="Arial" w:cs="Arial"/>
          </w:rPr>
          <w:t>appear to weakly correlate with the species vectors of several Ephemeroptera (</w:t>
        </w:r>
        <w:r w:rsidR="00EF6A24" w:rsidRPr="00734EEE">
          <w:rPr>
            <w:rFonts w:ascii="Arial" w:hAnsi="Arial" w:cs="Arial"/>
            <w:i/>
            <w:iCs/>
          </w:rPr>
          <w:t>Caenis</w:t>
        </w:r>
        <w:r w:rsidR="00EF6A24" w:rsidRPr="00734EEE">
          <w:rPr>
            <w:rFonts w:ascii="Arial" w:hAnsi="Arial" w:cs="Arial"/>
          </w:rPr>
          <w:t xml:space="preserve"> and </w:t>
        </w:r>
        <w:r w:rsidR="00EF6A24" w:rsidRPr="00734EEE">
          <w:rPr>
            <w:rFonts w:ascii="Arial" w:hAnsi="Arial" w:cs="Arial"/>
            <w:i/>
            <w:iCs/>
          </w:rPr>
          <w:t>Plauditus</w:t>
        </w:r>
        <w:r w:rsidR="00EF6A24" w:rsidRPr="00734EEE">
          <w:rPr>
            <w:rFonts w:ascii="Arial" w:hAnsi="Arial" w:cs="Arial"/>
          </w:rPr>
          <w:t xml:space="preserve">). </w:t>
        </w:r>
        <w:r w:rsidR="001F6BA4" w:rsidRPr="00734EEE">
          <w:rPr>
            <w:rFonts w:ascii="Arial" w:hAnsi="Arial" w:cs="Arial"/>
          </w:rPr>
          <w:t xml:space="preserve">Humid sites </w:t>
        </w:r>
        <w:r w:rsidR="00EF6A24" w:rsidRPr="00734EEE">
          <w:rPr>
            <w:rFonts w:ascii="Arial" w:hAnsi="Arial" w:cs="Arial"/>
          </w:rPr>
          <w:t xml:space="preserve">correlate with a mixture of fully aquatic taxa including </w:t>
        </w:r>
        <w:r w:rsidR="001F6BA4" w:rsidRPr="00734EEE">
          <w:rPr>
            <w:rFonts w:ascii="Arial" w:hAnsi="Arial" w:cs="Arial"/>
          </w:rPr>
          <w:t>Crustacea (</w:t>
        </w:r>
        <w:r w:rsidR="001F6BA4" w:rsidRPr="00734EEE">
          <w:rPr>
            <w:rFonts w:ascii="Arial" w:hAnsi="Arial" w:cs="Arial"/>
            <w:i/>
            <w:iCs/>
          </w:rPr>
          <w:t>Palaemonetes</w:t>
        </w:r>
        <w:r w:rsidR="001F6BA4" w:rsidRPr="00734EEE">
          <w:rPr>
            <w:rFonts w:ascii="Arial" w:hAnsi="Arial" w:cs="Arial"/>
          </w:rPr>
          <w:t>),</w:t>
        </w:r>
        <w:r w:rsidR="00EF6A24" w:rsidRPr="00734EEE">
          <w:rPr>
            <w:rFonts w:ascii="Arial" w:hAnsi="Arial" w:cs="Arial"/>
          </w:rPr>
          <w:t xml:space="preserve"> Amphipoda (</w:t>
        </w:r>
        <w:r w:rsidR="00EF6A24" w:rsidRPr="00734EEE">
          <w:rPr>
            <w:rFonts w:ascii="Arial" w:hAnsi="Arial" w:cs="Arial"/>
            <w:i/>
            <w:iCs/>
          </w:rPr>
          <w:t>Hyalella</w:t>
        </w:r>
        <w:r w:rsidR="00EF6A24" w:rsidRPr="00734EEE">
          <w:rPr>
            <w:rFonts w:ascii="Arial" w:hAnsi="Arial" w:cs="Arial"/>
          </w:rPr>
          <w:t>), and Trichoptera (</w:t>
        </w:r>
        <w:r w:rsidR="00EF6A24" w:rsidRPr="00734EEE">
          <w:rPr>
            <w:rFonts w:ascii="Arial" w:hAnsi="Arial" w:cs="Arial"/>
            <w:i/>
            <w:iCs/>
          </w:rPr>
          <w:t>Cheumatopsyche</w:t>
        </w:r>
        <w:r w:rsidR="00EF6A24" w:rsidRPr="00734EEE">
          <w:rPr>
            <w:rFonts w:ascii="Arial" w:hAnsi="Arial" w:cs="Arial"/>
          </w:rPr>
          <w:t>).</w:t>
        </w:r>
        <w:r w:rsidR="001F6BA4" w:rsidRPr="00734EEE">
          <w:rPr>
            <w:rFonts w:ascii="Arial" w:hAnsi="Arial" w:cs="Arial"/>
          </w:rPr>
          <w:t xml:space="preserve"> </w:t>
        </w:r>
      </w:ins>
    </w:p>
    <w:p w14:paraId="09104C6A" w14:textId="77777777" w:rsidR="00273803" w:rsidRPr="00734EEE" w:rsidRDefault="00273803" w:rsidP="008E71DD">
      <w:pPr>
        <w:spacing w:line="240" w:lineRule="auto"/>
        <w:contextualSpacing/>
        <w:rPr>
          <w:rFonts w:ascii="Arial" w:hAnsi="Arial"/>
          <w:b/>
          <w:rPrChange w:id="524" w:author="Sean" w:date="2021-04-26T16:23:00Z">
            <w:rPr>
              <w:b/>
              <w:sz w:val="28"/>
            </w:rPr>
          </w:rPrChange>
        </w:rPr>
      </w:pPr>
    </w:p>
    <w:p w14:paraId="71D742B5" w14:textId="45E5AC54" w:rsidR="007A3C8C" w:rsidRPr="00734EEE" w:rsidRDefault="007A3C8C" w:rsidP="008E71DD">
      <w:pPr>
        <w:spacing w:line="240" w:lineRule="auto"/>
        <w:contextualSpacing/>
        <w:rPr>
          <w:rFonts w:ascii="Arial" w:hAnsi="Arial"/>
          <w:b/>
          <w:rPrChange w:id="525" w:author="Sean" w:date="2021-04-26T16:23:00Z">
            <w:rPr>
              <w:b/>
              <w:sz w:val="28"/>
            </w:rPr>
          </w:rPrChange>
        </w:rPr>
      </w:pPr>
      <w:r w:rsidRPr="00734EEE">
        <w:rPr>
          <w:rFonts w:ascii="Arial" w:hAnsi="Arial"/>
          <w:b/>
          <w:rPrChange w:id="526" w:author="Sean" w:date="2021-04-26T16:23:00Z">
            <w:rPr>
              <w:b/>
              <w:sz w:val="28"/>
            </w:rPr>
          </w:rPrChange>
        </w:rPr>
        <w:t>Discussion</w:t>
      </w:r>
    </w:p>
    <w:p w14:paraId="05F8E504" w14:textId="3D11745F" w:rsidR="001326BF" w:rsidRPr="00734EEE" w:rsidRDefault="001326BF" w:rsidP="008E71DD">
      <w:pPr>
        <w:spacing w:line="240" w:lineRule="auto"/>
        <w:ind w:firstLine="720"/>
        <w:contextualSpacing/>
        <w:rPr>
          <w:rFonts w:ascii="Arial" w:hAnsi="Arial"/>
          <w:rPrChange w:id="527" w:author="Sean" w:date="2021-04-26T16:23:00Z">
            <w:rPr/>
          </w:rPrChange>
        </w:rPr>
      </w:pPr>
      <w:r w:rsidRPr="00734EEE">
        <w:rPr>
          <w:rFonts w:ascii="Arial" w:hAnsi="Arial"/>
          <w:rPrChange w:id="528" w:author="Sean" w:date="2021-04-26T16:23:00Z">
            <w:rPr/>
          </w:rPrChange>
        </w:rPr>
        <w:t xml:space="preserve">Using the Texas Coastal Prairie </w:t>
      </w:r>
      <w:r w:rsidR="006225D5" w:rsidRPr="00734EEE">
        <w:rPr>
          <w:rFonts w:ascii="Arial" w:hAnsi="Arial"/>
          <w:rPrChange w:id="529" w:author="Sean" w:date="2021-04-26T16:23:00Z">
            <w:rPr/>
          </w:rPrChange>
        </w:rPr>
        <w:t xml:space="preserve">(TCP) </w:t>
      </w:r>
      <w:r w:rsidRPr="00734EEE">
        <w:rPr>
          <w:rFonts w:ascii="Arial" w:hAnsi="Arial"/>
          <w:rPrChange w:id="530" w:author="Sean" w:date="2021-04-26T16:23:00Z">
            <w:rPr/>
          </w:rPrChange>
        </w:rPr>
        <w:t xml:space="preserve">as a model system, our goal was to quantify patterns in the diversity and composition of stream communities along an extreme precipitation gradient to better </w:t>
      </w:r>
      <w:del w:id="531" w:author="Sean" w:date="2021-04-26T16:23:00Z">
        <w:r>
          <w:delText>understanding</w:delText>
        </w:r>
      </w:del>
      <w:ins w:id="532" w:author="Sean" w:date="2021-04-26T16:23:00Z">
        <w:r w:rsidRPr="00734EEE">
          <w:rPr>
            <w:rFonts w:ascii="Arial" w:hAnsi="Arial" w:cs="Arial"/>
          </w:rPr>
          <w:t>understand</w:t>
        </w:r>
      </w:ins>
      <w:r w:rsidRPr="00734EEE">
        <w:rPr>
          <w:rFonts w:ascii="Arial" w:hAnsi="Arial"/>
          <w:rPrChange w:id="533" w:author="Sean" w:date="2021-04-26T16:23:00Z">
            <w:rPr/>
          </w:rPrChange>
        </w:rPr>
        <w:t xml:space="preserve"> how streams might respond to future changes in mean annual rainfall.</w:t>
      </w:r>
      <w:r w:rsidR="00CA6CBF" w:rsidRPr="00734EEE">
        <w:rPr>
          <w:rFonts w:ascii="Arial" w:hAnsi="Arial"/>
          <w:rPrChange w:id="534" w:author="Sean" w:date="2021-04-26T16:23:00Z">
            <w:rPr/>
          </w:rPrChange>
        </w:rPr>
        <w:t xml:space="preserve"> </w:t>
      </w:r>
      <w:del w:id="535" w:author="Sean" w:date="2021-04-26T16:23:00Z">
        <w:r>
          <w:delText>Our observational study</w:delText>
        </w:r>
      </w:del>
      <w:ins w:id="536" w:author="Sean" w:date="2021-04-26T16:23:00Z">
        <w:r w:rsidR="00BF29B1" w:rsidRPr="00734EEE">
          <w:rPr>
            <w:rFonts w:ascii="Arial" w:hAnsi="Arial" w:cs="Arial"/>
          </w:rPr>
          <w:t>We</w:t>
        </w:r>
      </w:ins>
      <w:r w:rsidRPr="00734EEE">
        <w:rPr>
          <w:rFonts w:ascii="Arial" w:hAnsi="Arial"/>
          <w:rPrChange w:id="537" w:author="Sean" w:date="2021-04-26T16:23:00Z">
            <w:rPr/>
          </w:rPrChange>
        </w:rPr>
        <w:t xml:space="preserve"> identified </w:t>
      </w:r>
      <w:del w:id="538" w:author="Sean" w:date="2021-04-26T16:23:00Z">
        <w:r>
          <w:delText xml:space="preserve">strong </w:delText>
        </w:r>
      </w:del>
      <w:r w:rsidRPr="00734EEE">
        <w:rPr>
          <w:rFonts w:ascii="Arial" w:hAnsi="Arial"/>
          <w:rPrChange w:id="539" w:author="Sean" w:date="2021-04-26T16:23:00Z">
            <w:rPr/>
          </w:rPrChange>
        </w:rPr>
        <w:t>compositional shifts in both fish and invertebrate communities along the precipitation gradient</w:t>
      </w:r>
      <w:r w:rsidR="00411202" w:rsidRPr="00734EEE">
        <w:rPr>
          <w:rFonts w:ascii="Arial" w:hAnsi="Arial"/>
          <w:rPrChange w:id="540" w:author="Sean" w:date="2021-04-26T16:23:00Z">
            <w:rPr/>
          </w:rPrChange>
        </w:rPr>
        <w:t>.</w:t>
      </w:r>
      <w:r w:rsidR="00CA6CBF" w:rsidRPr="00734EEE">
        <w:rPr>
          <w:rFonts w:ascii="Arial" w:hAnsi="Arial"/>
          <w:rPrChange w:id="541" w:author="Sean" w:date="2021-04-26T16:23:00Z">
            <w:rPr/>
          </w:rPrChange>
        </w:rPr>
        <w:t xml:space="preserve"> </w:t>
      </w:r>
      <w:r w:rsidR="00411202" w:rsidRPr="00734EEE">
        <w:rPr>
          <w:rFonts w:ascii="Arial" w:hAnsi="Arial"/>
          <w:rPrChange w:id="542" w:author="Sean" w:date="2021-04-26T16:23:00Z">
            <w:rPr/>
          </w:rPrChange>
        </w:rPr>
        <w:t xml:space="preserve">We also observed a positive relationship between fish diversity and mean annual rainfall, matching expectations, </w:t>
      </w:r>
      <w:del w:id="543" w:author="Sean" w:date="2021-04-26T16:23:00Z">
        <w:r w:rsidR="00411202">
          <w:delText>however,</w:delText>
        </w:r>
      </w:del>
      <w:ins w:id="544" w:author="Sean" w:date="2021-04-26T16:23:00Z">
        <w:r w:rsidR="00567BAC" w:rsidRPr="00734EEE">
          <w:rPr>
            <w:rFonts w:ascii="Arial" w:hAnsi="Arial" w:cs="Arial"/>
          </w:rPr>
          <w:t>whereas</w:t>
        </w:r>
      </w:ins>
      <w:r w:rsidR="00411202" w:rsidRPr="00734EEE">
        <w:rPr>
          <w:rFonts w:ascii="Arial" w:hAnsi="Arial"/>
          <w:rPrChange w:id="545" w:author="Sean" w:date="2021-04-26T16:23:00Z">
            <w:rPr/>
          </w:rPrChange>
        </w:rPr>
        <w:t xml:space="preserve"> invertebrate diversity did not exhibit the expected relationships with rainfall.</w:t>
      </w:r>
      <w:r w:rsidR="00CA6CBF" w:rsidRPr="00734EEE">
        <w:rPr>
          <w:rFonts w:ascii="Arial" w:hAnsi="Arial"/>
          <w:rPrChange w:id="546" w:author="Sean" w:date="2021-04-26T16:23:00Z">
            <w:rPr/>
          </w:rPrChange>
        </w:rPr>
        <w:t xml:space="preserve"> </w:t>
      </w:r>
      <w:del w:id="547" w:author="Sean" w:date="2021-04-26T16:23:00Z">
        <w:r w:rsidR="00411202">
          <w:delText xml:space="preserve">Environmental data collected at each site suggest several mechanistic drivers of these changes operating through </w:delText>
        </w:r>
      </w:del>
      <w:ins w:id="548" w:author="Sean" w:date="2021-04-26T16:23:00Z">
        <w:r w:rsidR="00BF29B1" w:rsidRPr="00734EEE">
          <w:rPr>
            <w:rFonts w:ascii="Arial" w:hAnsi="Arial" w:cs="Arial"/>
          </w:rPr>
          <w:t xml:space="preserve">Changes in </w:t>
        </w:r>
      </w:ins>
      <w:r w:rsidR="00BF29B1" w:rsidRPr="00734EEE">
        <w:rPr>
          <w:rFonts w:ascii="Arial" w:hAnsi="Arial"/>
          <w:rPrChange w:id="549" w:author="Sean" w:date="2021-04-26T16:23:00Z">
            <w:rPr/>
          </w:rPrChange>
        </w:rPr>
        <w:t xml:space="preserve">water solute concentrations and flow </w:t>
      </w:r>
      <w:del w:id="550" w:author="Sean" w:date="2021-04-26T16:23:00Z">
        <w:r w:rsidR="00411202">
          <w:delText>regimes.</w:delText>
        </w:r>
      </w:del>
      <w:ins w:id="551" w:author="Sean" w:date="2021-04-26T16:23:00Z">
        <w:r w:rsidR="00BF29B1" w:rsidRPr="00734EEE">
          <w:rPr>
            <w:rFonts w:ascii="Arial" w:hAnsi="Arial" w:cs="Arial"/>
          </w:rPr>
          <w:t>regime appear to be additional important drivers of community responses.</w:t>
        </w:r>
      </w:ins>
      <w:r w:rsidR="00BF29B1" w:rsidRPr="00734EEE">
        <w:rPr>
          <w:rFonts w:ascii="Arial" w:hAnsi="Arial"/>
          <w:rPrChange w:id="552" w:author="Sean" w:date="2021-04-26T16:23:00Z">
            <w:rPr/>
          </w:rPrChange>
        </w:rPr>
        <w:t xml:space="preserve"> </w:t>
      </w:r>
      <w:r w:rsidR="00411202" w:rsidRPr="00734EEE">
        <w:rPr>
          <w:rFonts w:ascii="Arial" w:hAnsi="Arial"/>
          <w:rPrChange w:id="553" w:author="Sean" w:date="2021-04-26T16:23:00Z">
            <w:rPr/>
          </w:rPrChange>
        </w:rPr>
        <w:t>Below</w:t>
      </w:r>
      <w:ins w:id="554" w:author="Sean" w:date="2021-04-26T16:23:00Z">
        <w:r w:rsidR="001850B4" w:rsidRPr="00734EEE">
          <w:rPr>
            <w:rFonts w:ascii="Arial" w:hAnsi="Arial" w:cs="Arial"/>
          </w:rPr>
          <w:t>,</w:t>
        </w:r>
      </w:ins>
      <w:r w:rsidR="00411202" w:rsidRPr="00734EEE">
        <w:rPr>
          <w:rFonts w:ascii="Arial" w:hAnsi="Arial"/>
          <w:rPrChange w:id="555" w:author="Sean" w:date="2021-04-26T16:23:00Z">
            <w:rPr/>
          </w:rPrChange>
        </w:rPr>
        <w:t xml:space="preserve"> we discuss these results, place </w:t>
      </w:r>
      <w:ins w:id="556" w:author="Sean" w:date="2021-04-26T16:23:00Z">
        <w:r w:rsidR="001850B4" w:rsidRPr="00734EEE">
          <w:rPr>
            <w:rFonts w:ascii="Arial" w:hAnsi="Arial" w:cs="Arial"/>
          </w:rPr>
          <w:t xml:space="preserve">them </w:t>
        </w:r>
      </w:ins>
      <w:r w:rsidR="00411202" w:rsidRPr="00734EEE">
        <w:rPr>
          <w:rFonts w:ascii="Arial" w:hAnsi="Arial"/>
          <w:rPrChange w:id="557" w:author="Sean" w:date="2021-04-26T16:23:00Z">
            <w:rPr/>
          </w:rPrChange>
        </w:rPr>
        <w:t>in the context of other literature, and make suggestions for future work.</w:t>
      </w:r>
      <w:del w:id="558" w:author="Sean" w:date="2021-04-26T16:23:00Z">
        <w:r w:rsidR="00CA6CBF">
          <w:delText xml:space="preserve"> </w:delText>
        </w:r>
      </w:del>
    </w:p>
    <w:p w14:paraId="61AA3448" w14:textId="77777777" w:rsidR="006225D5" w:rsidRPr="009977AC" w:rsidRDefault="00411202" w:rsidP="00956D08">
      <w:pPr>
        <w:spacing w:line="240" w:lineRule="auto"/>
        <w:ind w:firstLine="720"/>
        <w:contextualSpacing/>
        <w:rPr>
          <w:del w:id="559" w:author="Sean" w:date="2021-04-26T16:23:00Z"/>
        </w:rPr>
      </w:pPr>
      <w:del w:id="560" w:author="Sean" w:date="2021-04-26T16:23:00Z">
        <w:r>
          <w:rPr>
            <w:iCs/>
          </w:rPr>
          <w:delText xml:space="preserve">The lack of observed relationships between </w:delText>
        </w:r>
        <w:r w:rsidR="006225D5">
          <w:rPr>
            <w:iCs/>
          </w:rPr>
          <w:delText xml:space="preserve">annual precipitation (AP) and </w:delText>
        </w:r>
        <w:r w:rsidR="00442D6F">
          <w:rPr>
            <w:iCs/>
          </w:rPr>
          <w:delText>most</w:delText>
        </w:r>
        <w:r w:rsidR="006225D5">
          <w:rPr>
            <w:iCs/>
          </w:rPr>
          <w:delText xml:space="preserve"> environmental variables supports the assertion that</w:delText>
        </w:r>
        <w:r w:rsidR="00B943C3" w:rsidRPr="008015D8">
          <w:delText xml:space="preserve"> TCP is an exemplary region to conduct space for time substitutions</w:delText>
        </w:r>
        <w:r w:rsidR="007B419D" w:rsidRPr="008015D8">
          <w:delText xml:space="preserve"> to make useful ecological predictions regarding climate change</w:delText>
        </w:r>
        <w:r w:rsidR="00B943C3" w:rsidRPr="008015D8">
          <w:delText xml:space="preserve">. </w:delText>
        </w:r>
        <w:r w:rsidR="006225D5">
          <w:delText>While we did observe relationships between AP, potential evapotranspiration (PET), and runoff and water quality variables such as conductivity and nutrients as well as riparian cover, these relationships are likely causal and important mechanistic pieces of the relationships between AP and stream communities.</w:delText>
        </w:r>
        <w:r w:rsidR="00CA6CBF">
          <w:delText xml:space="preserve"> </w:delText>
        </w:r>
        <w:r w:rsidR="00B943C3" w:rsidRPr="008015D8">
          <w:delText xml:space="preserve">The field-measured riparian data </w:delText>
        </w:r>
        <w:r w:rsidR="007B419D" w:rsidRPr="008015D8">
          <w:delText>(</w:delText>
        </w:r>
        <w:r w:rsidR="00041C13">
          <w:delText>c</w:delText>
        </w:r>
        <w:r w:rsidR="007B419D" w:rsidRPr="008015D8">
          <w:delText xml:space="preserve">anopy) </w:delText>
        </w:r>
        <w:r w:rsidR="00B943C3" w:rsidRPr="008015D8">
          <w:delText xml:space="preserve">proved uninformative due to </w:delText>
        </w:r>
        <w:r w:rsidR="007B419D" w:rsidRPr="008015D8">
          <w:delText xml:space="preserve">outlier effects brought on by </w:delText>
        </w:r>
        <w:r w:rsidR="00B943C3" w:rsidRPr="008015D8">
          <w:delText xml:space="preserve">sub-urban </w:delText>
        </w:r>
        <w:r w:rsidR="00220896" w:rsidRPr="008015D8">
          <w:delText>floodway maintenance</w:delText>
        </w:r>
        <w:r w:rsidR="00B943C3" w:rsidRPr="008015D8">
          <w:delText xml:space="preserve"> at</w:delText>
        </w:r>
        <w:r w:rsidR="007B419D" w:rsidRPr="008015D8">
          <w:delText xml:space="preserve"> our most humid site,</w:delText>
        </w:r>
        <w:r w:rsidR="00B943C3" w:rsidRPr="008015D8">
          <w:delText xml:space="preserve"> Bear Creek. </w:delText>
        </w:r>
        <w:r w:rsidR="00220896" w:rsidRPr="008015D8">
          <w:delText>So,</w:delText>
        </w:r>
        <w:r w:rsidR="00B943C3" w:rsidRPr="008015D8">
          <w:delText xml:space="preserve"> we restrict our </w:delText>
        </w:r>
        <w:r w:rsidR="00220896" w:rsidRPr="008015D8">
          <w:delText>discussion</w:delText>
        </w:r>
        <w:r w:rsidR="00B943C3" w:rsidRPr="008015D8">
          <w:delText xml:space="preserve"> of riparian-effects on community assembly to the watershed-level metric </w:delText>
        </w:r>
        <w:r w:rsidR="007B419D" w:rsidRPr="008015D8">
          <w:delText>(</w:delText>
        </w:r>
        <w:r w:rsidR="006F1D6D">
          <w:delText>Bas</w:delText>
        </w:r>
        <w:r w:rsidR="007B419D" w:rsidRPr="008015D8">
          <w:delText xml:space="preserve">.forest), </w:delText>
        </w:r>
        <w:r w:rsidR="00B943C3" w:rsidRPr="008015D8">
          <w:delText xml:space="preserve">supplied by the USGS. </w:delText>
        </w:r>
      </w:del>
    </w:p>
    <w:p w14:paraId="59A48AD7" w14:textId="77777777" w:rsidR="00442D6F" w:rsidRDefault="006225D5" w:rsidP="00956D08">
      <w:pPr>
        <w:spacing w:line="240" w:lineRule="auto"/>
        <w:contextualSpacing/>
        <w:rPr>
          <w:del w:id="561" w:author="Sean" w:date="2021-04-26T16:23:00Z"/>
        </w:rPr>
      </w:pPr>
      <w:del w:id="562" w:author="Sean" w:date="2021-04-26T16:23:00Z">
        <w:r>
          <w:tab/>
          <w:delText xml:space="preserve">The fish communities displayed a </w:delText>
        </w:r>
        <w:r w:rsidR="00924FA2">
          <w:delText>pattern of increasing diversity</w:delText>
        </w:r>
        <w:r w:rsidR="00F67B11">
          <w:delText>,</w:delText>
        </w:r>
        <w:r w:rsidR="00BB41F4">
          <w:delText xml:space="preserve"> rarified richness</w:delText>
        </w:r>
        <w:r w:rsidR="00BB41F4">
          <w:rPr>
            <w:color w:val="222222"/>
            <w:shd w:val="clear" w:color="auto" w:fill="FFFFFF"/>
          </w:rPr>
          <w:delText>,</w:delText>
        </w:r>
        <w:r w:rsidR="00BB41F4">
          <w:delText xml:space="preserve"> </w:delText>
        </w:r>
        <w:r w:rsidR="00924FA2">
          <w:delText>and compositional turnover moving from the drier to wetter sides of the survey region</w:delText>
        </w:r>
        <w:r w:rsidR="00322DB6">
          <w:delText xml:space="preserve"> (Fig</w:delText>
        </w:r>
        <w:r w:rsidR="00E70084">
          <w:delText>.</w:delText>
        </w:r>
        <w:r w:rsidR="00322DB6">
          <w:delText xml:space="preserve"> 2)</w:delText>
        </w:r>
        <w:r w:rsidR="00924FA2">
          <w:delText>.</w:delText>
        </w:r>
        <w:r w:rsidR="00CA6CBF">
          <w:delText xml:space="preserve"> </w:delText>
        </w:r>
        <w:r w:rsidR="00924FA2">
          <w:delText xml:space="preserve">The wetter sites were characterized by an increase in the diversity of sunfishes and the addition of several marine migrants including </w:delText>
        </w:r>
        <w:r w:rsidR="009B7EC6">
          <w:delText>hogchoker and</w:delText>
        </w:r>
        <w:r w:rsidR="00924FA2">
          <w:delText xml:space="preserve"> American eel</w:delText>
        </w:r>
        <w:r w:rsidR="009B7EC6">
          <w:delText xml:space="preserve">. </w:delText>
        </w:r>
        <w:r w:rsidR="00924FA2">
          <w:delText>These compositional shifts connect with quantitative relationships between environmental variables and diversity, suggesting mechanistic pathways through which precipitation is structuring the stream communities.</w:delText>
        </w:r>
        <w:r w:rsidR="00CA6CBF">
          <w:delText xml:space="preserve"> </w:delText>
        </w:r>
        <w:r w:rsidR="00924FA2">
          <w:delText xml:space="preserve">As precipitation increases, fish communities structure diversifies to include competitive omnivores and predators. Mesic sites contain a plurality of centrarchids; species with 3-7 year lifespans, annual breeding, nesting strategies, and are omnivores </w:delText>
        </w:r>
        <w:r w:rsidR="003A71C9">
          <w:fldChar w:fldCharType="begin"/>
        </w:r>
        <w:r w:rsidR="003A71C9">
          <w:delInstrText xml:space="preserve"> ADDIN EN.CITE &lt;EndNote&gt;&lt;Cite&gt;&lt;Author&gt;Cooke&lt;/Author&gt;&lt;Year&gt;2009&lt;/Year&gt;&lt;RecNum&gt;243&lt;/RecNum&gt;&lt;DisplayText&gt;(Cooke and Philipp 2009)&lt;/DisplayText&gt;&lt;record&gt;&lt;rec-number&gt;243&lt;/rec-number&gt;&lt;foreign-keys&gt;&lt;key app="EN" db-id="psz5tzvegvfzxvewravxdtp5xdsswfzfxrww" timestamp="1590524279"&gt;243&lt;/key&gt;&lt;/foreign-keys&gt;&lt;ref-type name="Book"&gt;6&lt;/ref-type&gt;&lt;contributors&gt;&lt;authors&gt;&lt;author&gt;Cooke, Steven&lt;/author&gt;&lt;author&gt;Philipp, David&lt;/author&gt;&lt;/authors&gt;&lt;/contributors&gt;&lt;titles&gt;&lt;title&gt;Centrarchid Fishes: Diversity, Biology, and Conservation&lt;/title&gt;&lt;/titles&gt;&lt;pages&gt;1-539&lt;/pages&gt;&lt;dates&gt;&lt;year&gt;2009&lt;/year&gt;&lt;/dates&gt;&lt;urls&gt;&lt;/urls&gt;&lt;electronic-resource-num&gt;10.1002/9781444316032&lt;/electronic-resource-num&gt;&lt;/record&gt;&lt;/Cite&gt;&lt;/EndNote&gt;</w:delInstrText>
        </w:r>
        <w:r w:rsidR="003A71C9">
          <w:fldChar w:fldCharType="separate"/>
        </w:r>
        <w:r w:rsidR="003A71C9">
          <w:rPr>
            <w:noProof/>
          </w:rPr>
          <w:delText>(Cooke and Philipp 2009)</w:delText>
        </w:r>
        <w:r w:rsidR="003A71C9">
          <w:fldChar w:fldCharType="end"/>
        </w:r>
        <w:r w:rsidR="00924FA2">
          <w:delText xml:space="preserve">. </w:delText>
        </w:r>
      </w:del>
    </w:p>
    <w:p w14:paraId="186F4E66" w14:textId="77777777" w:rsidR="00BB41F4" w:rsidRDefault="00924FA2" w:rsidP="00442D6F">
      <w:pPr>
        <w:spacing w:line="240" w:lineRule="auto"/>
        <w:ind w:firstLine="720"/>
        <w:contextualSpacing/>
        <w:rPr>
          <w:del w:id="563" w:author="Sean" w:date="2021-04-26T16:23:00Z"/>
        </w:rPr>
      </w:pPr>
      <w:del w:id="564" w:author="Sean" w:date="2021-04-26T16:23:00Z">
        <w:r>
          <w:delText xml:space="preserve">Sub-humid sites contain larger predator taxa including catfish, </w:delText>
        </w:r>
        <w:r w:rsidR="00466196">
          <w:delText>largemouth bass</w:delText>
        </w:r>
        <w:r>
          <w:delText>, warmouth sunfish, and green sunfish. Most of these species are ambush predators that reside within alcoves and woody debris, consuming a mixture of insects and small fish.</w:delText>
        </w:r>
        <w:r w:rsidR="00CA6CBF">
          <w:delText xml:space="preserve"> </w:delText>
        </w:r>
        <w:r>
          <w:delText>These same taxa likely benefited from rainfall via an indirect effect on riparian vegetation.</w:delText>
        </w:r>
        <w:r w:rsidR="00CA6CBF">
          <w:delText xml:space="preserve"> </w:delText>
        </w:r>
        <w:r>
          <w:delText xml:space="preserve">The relationship between </w:delText>
        </w:r>
        <w:r w:rsidR="006F1D6D">
          <w:delText>canopy</w:delText>
        </w:r>
        <w:r>
          <w:delText xml:space="preserve"> cover and rainfall was positive but non-significant, but </w:delText>
        </w:r>
        <w:r w:rsidR="00BF0871">
          <w:delText>Rip</w:delText>
        </w:r>
        <w:r w:rsidR="006F1D6D">
          <w:delText>.forest</w:delText>
        </w:r>
        <w:r>
          <w:delText xml:space="preserve"> had a strong positive relationship with fish diversity</w:delText>
        </w:r>
        <w:r w:rsidR="00CA6CBF">
          <w:delText xml:space="preserve"> </w:delText>
        </w:r>
        <w:r w:rsidR="00322DB6">
          <w:delText>(Fig</w:delText>
        </w:r>
        <w:r w:rsidR="00E70084">
          <w:delText>.</w:delText>
        </w:r>
        <w:r w:rsidR="00322DB6">
          <w:delText xml:space="preserve"> 2)</w:delText>
        </w:r>
        <w:r>
          <w:delText>.</w:delText>
        </w:r>
        <w:r w:rsidR="00CA6CBF">
          <w:delText xml:space="preserve"> </w:delText>
        </w:r>
        <w:r>
          <w:delText xml:space="preserve">Mechanistically, riparian trees provide appropriate conditions for fish taxa via root-stabilized undercut banks or large woody debris within the channel </w:delText>
        </w:r>
        <w:r w:rsidR="009977AC">
          <w:fldChar w:fldCharType="begin"/>
        </w:r>
        <w:r w:rsidR="009977AC">
          <w:delInstrText xml:space="preserve"> ADDIN EN.CITE &lt;EndNote&gt;&lt;Cite&gt;&lt;Author&gt;Krzeminska&lt;/Author&gt;&lt;Year&gt;2019&lt;/Year&gt;&lt;RecNum&gt;244&lt;/RecNum&gt;&lt;DisplayText&gt;(Krzeminska, Kerkhof et al. 2019)&lt;/DisplayText&gt;&lt;record&gt;&lt;rec-number&gt;244&lt;/rec-number&gt;&lt;foreign-keys&gt;&lt;key app="EN" db-id="psz5tzvegvfzxvewravxdtp5xdsswfzfxrww" timestamp="1590524576"&gt;244&lt;/key&gt;&lt;/foreign-keys&gt;&lt;ref-type name="Journal Article"&gt;17&lt;/ref-type&gt;&lt;contributors&gt;&lt;authors&gt;&lt;author&gt;Krzeminska, D.&lt;/author&gt;&lt;author&gt;Kerkhof, T.&lt;/author&gt;&lt;author&gt;Skaalsveen, K.&lt;/author&gt;&lt;author&gt;Stolte, J.&lt;/author&gt;&lt;/authors&gt;&lt;/contributors&gt;&lt;titles&gt;&lt;title&gt;Effect of riparian vegetation on stream bank stability in small agricultural catchments&lt;/title&gt;&lt;secondary-title&gt;Catena&lt;/secondary-title&gt;&lt;/titles&gt;&lt;periodical&gt;&lt;full-title&gt;Catena&lt;/full-title&gt;&lt;/periodical&gt;&lt;pages&gt;87-96&lt;/pages&gt;&lt;volume&gt;172&lt;/volume&gt;&lt;dates&gt;&lt;year&gt;2019&lt;/year&gt;&lt;pub-dates&gt;&lt;date&gt;Jan&lt;/date&gt;&lt;/pub-dates&gt;&lt;/dates&gt;&lt;isbn&gt;0341-8162&lt;/isbn&gt;&lt;accession-num&gt;WOS:000449136800008&lt;/accession-num&gt;&lt;urls&gt;&lt;related-urls&gt;&lt;url&gt;&amp;lt;Go to ISI&amp;gt;://WOS:000449136800008&lt;/url&gt;&lt;/related-urls&gt;&lt;/urls&gt;&lt;electronic-resource-num&gt;10.1016/j.catena.2018.08.014&lt;/electronic-resource-num&gt;&lt;/record&gt;&lt;/Cite&gt;&lt;/EndNote&gt;</w:delInstrText>
        </w:r>
        <w:r w:rsidR="009977AC">
          <w:fldChar w:fldCharType="separate"/>
        </w:r>
        <w:r w:rsidR="009977AC">
          <w:rPr>
            <w:noProof/>
          </w:rPr>
          <w:delText>(Krzeminska, Kerkhof et al. 2019)</w:delText>
        </w:r>
        <w:r w:rsidR="009977AC">
          <w:fldChar w:fldCharType="end"/>
        </w:r>
        <w:r>
          <w:delText>.</w:delText>
        </w:r>
        <w:r w:rsidR="00CA6CBF">
          <w:delText xml:space="preserve"> </w:delText>
        </w:r>
        <w:r>
          <w:delText xml:space="preserve">Large wood and bank stabilization </w:delText>
        </w:r>
        <w:r w:rsidR="009977AC">
          <w:delText>are</w:delText>
        </w:r>
        <w:r>
          <w:delText xml:space="preserve"> particularly important in these </w:delText>
        </w:r>
        <w:r w:rsidR="00BF0871">
          <w:delText>grassland prairie streams</w:delText>
        </w:r>
        <w:r>
          <w:delText xml:space="preserve"> because the substrate </w:delText>
        </w:r>
        <w:r w:rsidR="009977AC">
          <w:delText>is</w:delText>
        </w:r>
        <w:r>
          <w:delText xml:space="preserve"> largely unconsolidated sand and there is</w:delText>
        </w:r>
        <w:r w:rsidR="00BF0871">
          <w:delText xml:space="preserve"> little</w:delText>
        </w:r>
        <w:r>
          <w:delText xml:space="preserve"> </w:delText>
        </w:r>
        <w:r w:rsidR="00BF0871">
          <w:delText>n</w:delText>
        </w:r>
        <w:r>
          <w:delText>atural structure</w:delText>
        </w:r>
        <w:r w:rsidR="009977AC">
          <w:delText>.</w:delText>
        </w:r>
        <w:r w:rsidR="00C92A2F">
          <w:delText xml:space="preserve"> Although not accounted for in this study, the changes in riparian vegetation from grasses to trees across this precipitation gradient may correspond to shift from autochthonous production to allochthonous production, fundamentally changing the basal resources within these aquatic systems </w:delText>
        </w:r>
        <w:r w:rsidR="00C92A2F">
          <w:fldChar w:fldCharType="begin"/>
        </w:r>
        <w:r w:rsidR="00C92A2F">
          <w:delInstrText xml:space="preserve"> ADDIN EN.CITE &lt;EndNote&gt;&lt;Cite&gt;&lt;Author&gt;Hagen&lt;/Author&gt;&lt;Year&gt;2010&lt;/Year&gt;&lt;RecNum&gt;248&lt;/RecNum&gt;&lt;DisplayText&gt;(Hagen, McTammany et al. 2010)&lt;/DisplayText&gt;&lt;record&gt;&lt;rec-number&gt;248&lt;/rec-number&gt;&lt;foreign-keys&gt;&lt;key app="EN" db-id="psz5tzvegvfzxvewravxdtp5xdsswfzfxrww" timestamp="1590536518"&gt;248&lt;/key&gt;&lt;/foreign-keys&gt;&lt;ref-type name="Journal Article"&gt;17&lt;/ref-type&gt;&lt;contributors&gt;&lt;authors&gt;&lt;author&gt;Hagen, E. M.&lt;/author&gt;&lt;author&gt;McTammany, M. E.&lt;/author&gt;&lt;author&gt;Webster, J. R.&lt;/author&gt;&lt;author&gt;Benfield, E. F.&lt;/author&gt;&lt;/authors&gt;&lt;/contributors&gt;&lt;titles&gt;&lt;title&gt;Shifts in allochthonous input and autochthonous production in streams along an agricultural land-use gradient&lt;/title&gt;&lt;secondary-title&gt;Hydrobiologia&lt;/secondary-title&gt;&lt;/titles&gt;&lt;periodical&gt;&lt;full-title&gt;Hydrobiologia&lt;/full-title&gt;&lt;/periodical&gt;&lt;pages&gt;61-77&lt;/pages&gt;&lt;volume&gt;655&lt;/volume&gt;&lt;number&gt;1&lt;/number&gt;&lt;dates&gt;&lt;year&gt;2010&lt;/year&gt;&lt;pub-dates&gt;&lt;date&gt;Nov&lt;/date&gt;&lt;/pub-dates&gt;&lt;/dates&gt;&lt;isbn&gt;0018-8158&lt;/isbn&gt;&lt;accession-num&gt;WOS:000282179900006&lt;/accession-num&gt;&lt;urls&gt;&lt;related-urls&gt;&lt;url&gt;&amp;lt;Go to ISI&amp;gt;://WOS:000282179900006&lt;/url&gt;&lt;/related-urls&gt;&lt;/urls&gt;&lt;electronic-resource-num&gt;10.1007/s10750-010-0404-7&lt;/electronic-resource-num&gt;&lt;/record&gt;&lt;/Cite&gt;&lt;/EndNote&gt;</w:delInstrText>
        </w:r>
        <w:r w:rsidR="00C92A2F">
          <w:fldChar w:fldCharType="separate"/>
        </w:r>
        <w:r w:rsidR="00C92A2F">
          <w:rPr>
            <w:noProof/>
          </w:rPr>
          <w:delText>(Hagen, McTammany et al. 2010)</w:delText>
        </w:r>
        <w:r w:rsidR="00C92A2F">
          <w:fldChar w:fldCharType="end"/>
        </w:r>
        <w:r w:rsidR="00C92A2F">
          <w:delText xml:space="preserve">. </w:delText>
        </w:r>
        <w:r w:rsidR="00121DCC">
          <w:delText>Further investigation of these mechanisms will require woody debris counts, bank characterizations, and stable isotope analysis of food web resources.</w:delText>
        </w:r>
      </w:del>
    </w:p>
    <w:p w14:paraId="011F4EF0" w14:textId="77777777" w:rsidR="006225D5" w:rsidRDefault="00CA6CBF" w:rsidP="00956D08">
      <w:pPr>
        <w:spacing w:line="240" w:lineRule="auto"/>
        <w:ind w:firstLine="720"/>
        <w:contextualSpacing/>
        <w:rPr>
          <w:del w:id="565" w:author="Sean" w:date="2021-04-26T16:23:00Z"/>
        </w:rPr>
      </w:pPr>
      <w:del w:id="566" w:author="Sean" w:date="2021-04-26T16:23:00Z">
        <w:r>
          <w:delText xml:space="preserve">  </w:delText>
        </w:r>
        <w:r w:rsidR="00250B20">
          <w:delText xml:space="preserve">On the other extreme, </w:delText>
        </w:r>
        <w:r w:rsidR="00BB41F4">
          <w:delText>co</w:delText>
        </w:r>
        <w:r w:rsidR="00BB41F4" w:rsidRPr="009A7FCE">
          <w:delText xml:space="preserve">mmunities in semi-arid streams (&lt;75 cm annual precipitation) were composed of rugged species able to tolerate high salinities </w:delText>
        </w:r>
        <w:r w:rsidR="00BB41F4">
          <w:delText>including</w:delText>
        </w:r>
        <w:r w:rsidR="00BB41F4" w:rsidRPr="009A7FCE">
          <w:delText xml:space="preserve"> </w:delText>
        </w:r>
        <w:r w:rsidR="00546671">
          <w:delText>S</w:delText>
        </w:r>
        <w:r w:rsidR="00546671" w:rsidRPr="00546671">
          <w:delText xml:space="preserve">ailfin </w:delText>
        </w:r>
        <w:r w:rsidR="00546671">
          <w:delText>M</w:delText>
        </w:r>
        <w:r w:rsidR="00546671" w:rsidRPr="00546671">
          <w:delText>olly</w:delText>
        </w:r>
        <w:r w:rsidR="00BB41F4" w:rsidRPr="009A7FCE">
          <w:delText xml:space="preserve"> </w:delText>
        </w:r>
        <w:r w:rsidR="00BB41F4">
          <w:delText>(</w:delText>
        </w:r>
        <w:r w:rsidR="00BB41F4" w:rsidRPr="009A7FCE">
          <w:delText>95</w:delText>
        </w:r>
        <w:r w:rsidR="00BB41F4">
          <w:delText xml:space="preserve"> psu)</w:delText>
        </w:r>
        <w:r w:rsidR="00BB41F4" w:rsidRPr="009A7FCE">
          <w:delText xml:space="preserve"> </w:delText>
        </w:r>
        <w:r w:rsidR="00BB41F4">
          <w:delText xml:space="preserve">and </w:delText>
        </w:r>
        <w:r w:rsidR="00546671" w:rsidRPr="00546671">
          <w:delText>Western Mosquitofish</w:delText>
        </w:r>
        <w:r w:rsidR="00BB41F4" w:rsidRPr="009A7FCE">
          <w:delText xml:space="preserve"> </w:delText>
        </w:r>
        <w:r w:rsidR="00BB41F4">
          <w:delText>(</w:delText>
        </w:r>
        <w:r w:rsidR="00BB41F4" w:rsidRPr="008F5BF2">
          <w:delText>58.5 p</w:delText>
        </w:r>
        <w:r w:rsidR="00BB41F4">
          <w:delText>su)</w:delText>
        </w:r>
        <w:r w:rsidR="00BB41F4" w:rsidRPr="008F5BF2">
          <w:delText xml:space="preserve"> </w:delText>
        </w:r>
        <w:r w:rsidR="00442D6F">
          <w:fldChar w:fldCharType="begin"/>
        </w:r>
        <w:r w:rsidR="00442D6F">
          <w:delInstrText xml:space="preserve"> ADDIN ZOTERO_ITEM CSL_CITATION {"citationID":"8g204gjP","properties":{"formattedCitation":"(Page and Burr, B.M. 1991)","plainCitation":"(Page and Burr, B.M. 1991)","noteIndex":0},"citationItems":[{"id":193,"uris":["http://zotero.org/users/local/tyq98Km3/items/QW2C2HU3"],"uri":["http://zotero.org/users/local/tyq98Km3/items/QW2C2HU3"],"itemData":{"id":193,"type":"book","event-place":"Boston","number-of-pages":"432","publisher":"Houghton Mifflin Company","publisher-place":"Boston","title":"A field guide to freshwater fishes of North America north of Mexico","URL":"https://fishbase.in/references/FBRefSummary.php?ID=5723","author":[{"family":"Page","given":"L.M."},{"family":"Burr, B.M.","given":""}],"accessed":{"date-parts":[["2020",9,25]]},"issued":{"date-parts":[["1991"]]}}}],"schema":"https://github.com/citation-style-language/schema/raw/master/csl-citation.json"} </w:delInstrText>
        </w:r>
        <w:r w:rsidR="00442D6F">
          <w:fldChar w:fldCharType="separate"/>
        </w:r>
        <w:r w:rsidR="00442D6F" w:rsidRPr="00442D6F">
          <w:delText>(Page and Burr, B.M. 1991)</w:delText>
        </w:r>
        <w:r w:rsidR="00442D6F">
          <w:fldChar w:fldCharType="end"/>
        </w:r>
        <w:r w:rsidR="00BB41F4" w:rsidRPr="009A7FCE">
          <w:delText>.</w:delText>
        </w:r>
        <w:r>
          <w:delText xml:space="preserve"> </w:delText>
        </w:r>
        <w:r w:rsidR="00BB41F4">
          <w:delText xml:space="preserve">The observed negative relationship between AP and conductivity, and conductivity and fish diversity point to the importance of rainfall </w:delText>
        </w:r>
        <w:r w:rsidR="009B7EC6">
          <w:delText>creating low-flow hydrologic conditions</w:delText>
        </w:r>
        <w:r w:rsidR="00322DB6">
          <w:delText xml:space="preserve"> (Fig</w:delText>
        </w:r>
        <w:r w:rsidR="00E70084">
          <w:delText>.</w:delText>
        </w:r>
        <w:r w:rsidR="00322DB6">
          <w:delText xml:space="preserve"> 2)</w:delText>
        </w:r>
        <w:r w:rsidR="009B7EC6">
          <w:delText>.</w:delText>
        </w:r>
        <w:r w:rsidR="006C0380">
          <w:delText xml:space="preserve"> Aquatic ecosystems in arid regions are prone to salinization </w:delText>
        </w:r>
        <w:r w:rsidR="006C0380">
          <w:fldChar w:fldCharType="begin"/>
        </w:r>
        <w:r w:rsidR="006C0380">
          <w:delInstrText xml:space="preserve"> ADDIN EN.CITE &lt;EndNote&gt;&lt;Cite&gt;&lt;Author&gt;Williams&lt;/Author&gt;&lt;Year&gt;2002&lt;/Year&gt;&lt;RecNum&gt;245&lt;/RecNum&gt;&lt;DisplayText&gt;(Williams 2002)&lt;/DisplayText&gt;&lt;record&gt;&lt;rec-number&gt;245&lt;/rec-number&gt;&lt;foreign-keys&gt;&lt;key app="EN" db-id="psz5tzvegvfzxvewravxdtp5xdsswfzfxrww" timestamp="1590525032"&gt;245&lt;/key&gt;&lt;/foreign-keys&gt;&lt;ref-type name="Journal Article"&gt;17&lt;/ref-type&gt;&lt;contributors&gt;&lt;authors&gt;&lt;author&gt;Williams, W.&lt;/author&gt;&lt;/authors&gt;&lt;/contributors&gt;&lt;titles&gt;&lt;title&gt;Salinisation: A major threat to water resources in the arid and semi-arid regions of the world&lt;/title&gt;&lt;secondary-title&gt;Lakes &amp;amp; Reservoirs: Research &amp;amp; Management&lt;/secondary-title&gt;&lt;/titles&gt;&lt;periodical&gt;&lt;full-title&gt;Lakes &amp;amp; Reservoirs: Research &amp;amp; Management&lt;/full-title&gt;&lt;/periodical&gt;&lt;pages&gt;85-91&lt;/pages&gt;&lt;volume&gt;4&lt;/volume&gt;&lt;dates&gt;&lt;year&gt;2002&lt;/year&gt;&lt;pub-dates&gt;&lt;date&gt;02/28&lt;/date&gt;&lt;/pub-dates&gt;&lt;/dates&gt;&lt;urls&gt;&lt;/urls&gt;&lt;electronic-resource-num&gt;10.1046/j.1440-1770.1999.00089.x&lt;/electronic-resource-num&gt;&lt;/record&gt;&lt;/Cite&gt;&lt;/EndNote&gt;</w:delInstrText>
        </w:r>
        <w:r w:rsidR="006C0380">
          <w:fldChar w:fldCharType="separate"/>
        </w:r>
        <w:r w:rsidR="006C0380">
          <w:rPr>
            <w:noProof/>
          </w:rPr>
          <w:delText>(Williams 2002)</w:delText>
        </w:r>
        <w:r w:rsidR="006C0380">
          <w:fldChar w:fldCharType="end"/>
        </w:r>
        <w:r w:rsidR="009E0165">
          <w:delText xml:space="preserve">, </w:delText>
        </w:r>
        <w:r w:rsidR="006C0380">
          <w:delText xml:space="preserve">which in conjunction with </w:delText>
        </w:r>
        <w:r w:rsidR="00BB41F4">
          <w:delText>evapotranspiration and presence of agriculture contribute to base flow salinity concentrations that</w:delText>
        </w:r>
        <w:r w:rsidR="00BF4E45">
          <w:delText xml:space="preserve"> limit diversity by</w:delText>
        </w:r>
        <w:r w:rsidR="00BB41F4">
          <w:delText xml:space="preserve"> </w:delText>
        </w:r>
        <w:r w:rsidR="006C0380">
          <w:delText>permit</w:delText>
        </w:r>
        <w:r w:rsidR="00BF4E45">
          <w:delText>ting</w:delText>
        </w:r>
        <w:r w:rsidR="006C0380">
          <w:delText xml:space="preserve"> only species with specialized osmoregulatory </w:delText>
        </w:r>
        <w:r w:rsidR="00BF4E45">
          <w:delText>mechanisms</w:delText>
        </w:r>
        <w:r w:rsidR="006C0380">
          <w:delText xml:space="preserve"> </w:delText>
        </w:r>
        <w:r w:rsidR="00BF4E45">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BF4E45">
          <w:delInstrText xml:space="preserve"> ADDIN EN.CITE </w:delInstrText>
        </w:r>
        <w:r w:rsidR="00BF4E45">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BF4E45">
          <w:delInstrText xml:space="preserve"> ADDIN EN.CITE.DATA </w:delInstrText>
        </w:r>
        <w:r w:rsidR="00BF4E45">
          <w:fldChar w:fldCharType="end"/>
        </w:r>
        <w:r w:rsidR="00BF4E45">
          <w:fldChar w:fldCharType="separate"/>
        </w:r>
        <w:r w:rsidR="00BF4E45">
          <w:rPr>
            <w:noProof/>
          </w:rPr>
          <w:delText>(East, Wilcut et al. 2017)</w:delText>
        </w:r>
        <w:r w:rsidR="00BF4E45">
          <w:fldChar w:fldCharType="end"/>
        </w:r>
        <w:r w:rsidR="00BB41F4">
          <w:delText>.</w:delText>
        </w:r>
        <w:r>
          <w:delText xml:space="preserve"> </w:delText>
        </w:r>
        <w:r w:rsidR="00BB41F4">
          <w:delText>Taken together, our results indicate that region</w:delText>
        </w:r>
        <w:r w:rsidR="00041C13">
          <w:delText>al</w:delText>
        </w:r>
        <w:r w:rsidR="00BB41F4">
          <w:delText xml:space="preserve"> decreasing AP restricts fish community assembly </w:delText>
        </w:r>
        <w:r w:rsidR="00BF4E45">
          <w:delText xml:space="preserve">by increasing osmoregulatory stress in </w:delText>
        </w:r>
        <w:r w:rsidR="00E179D6">
          <w:delText xml:space="preserve">aquatic </w:delText>
        </w:r>
        <w:r w:rsidR="00BF4E45">
          <w:delText>vertebrates</w:delText>
        </w:r>
        <w:r w:rsidR="006E3F74">
          <w:delText>.</w:delText>
        </w:r>
      </w:del>
    </w:p>
    <w:p w14:paraId="2924034A" w14:textId="77777777" w:rsidR="00BD78C4" w:rsidRDefault="009B7EC6" w:rsidP="00956D08">
      <w:pPr>
        <w:spacing w:line="240" w:lineRule="auto"/>
        <w:ind w:firstLine="720"/>
        <w:contextualSpacing/>
        <w:rPr>
          <w:del w:id="567" w:author="Sean" w:date="2021-04-26T16:23:00Z"/>
        </w:rPr>
      </w:pPr>
      <w:del w:id="568" w:author="Sean" w:date="2021-04-26T16:23:00Z">
        <w:r>
          <w:delText xml:space="preserve">In addition to poor water quality conditions, low-flow hydrologic regimes can limit habitat connectivity and diversity. Migratory, euryhaline species including </w:delText>
        </w:r>
        <w:r w:rsidR="00546671" w:rsidRPr="00546671">
          <w:delText xml:space="preserve">Rio Grande </w:delText>
        </w:r>
        <w:r w:rsidR="00466196">
          <w:delText>c</w:delText>
        </w:r>
        <w:r w:rsidR="00546671" w:rsidRPr="00546671">
          <w:delText>ichlid</w:delText>
        </w:r>
        <w:r w:rsidR="00BD78C4" w:rsidRPr="009A7FCE">
          <w:rPr>
            <w:i/>
            <w:iCs/>
          </w:rPr>
          <w:delText xml:space="preserve"> </w:delText>
        </w:r>
        <w:r w:rsidR="00BD78C4" w:rsidRPr="009A7FCE">
          <w:delText xml:space="preserve">(0-27.5 </w:delText>
        </w:r>
        <w:r w:rsidR="00EE6E30">
          <w:delText>PSU</w:delText>
        </w:r>
        <w:r w:rsidR="00442D6F">
          <w:delText xml:space="preserve">), </w:delText>
        </w:r>
        <w:r w:rsidR="00442D6F" w:rsidRPr="009A7FCE">
          <w:delText>hogchoker</w:delText>
        </w:r>
        <w:r w:rsidR="00546671" w:rsidRPr="009A7FCE">
          <w:delText xml:space="preserve"> </w:delText>
        </w:r>
        <w:r w:rsidR="00BD78C4" w:rsidRPr="009A7FCE">
          <w:delText xml:space="preserve">(1-30 </w:delText>
        </w:r>
        <w:r w:rsidR="00EE6E30">
          <w:delText>PSU</w:delText>
        </w:r>
        <w:r w:rsidR="00BD78C4" w:rsidRPr="009A7FCE">
          <w:delText>)</w:delText>
        </w:r>
        <w:r w:rsidR="00BD78C4" w:rsidRPr="009A7FCE">
          <w:rPr>
            <w:i/>
            <w:iCs/>
          </w:rPr>
          <w:delText>,</w:delText>
        </w:r>
        <w:r w:rsidR="009E0165">
          <w:rPr>
            <w:i/>
            <w:iCs/>
          </w:rPr>
          <w:delText xml:space="preserve"> </w:delText>
        </w:r>
        <w:r w:rsidR="009E0165" w:rsidRPr="008015D8">
          <w:rPr>
            <w:iCs/>
          </w:rPr>
          <w:delText xml:space="preserve">and </w:delText>
        </w:r>
        <w:r w:rsidR="00546671" w:rsidRPr="00546671">
          <w:rPr>
            <w:iCs/>
          </w:rPr>
          <w:delText xml:space="preserve">American </w:delText>
        </w:r>
        <w:r w:rsidR="00466196">
          <w:rPr>
            <w:iCs/>
          </w:rPr>
          <w:delText>e</w:delText>
        </w:r>
        <w:r w:rsidR="00546671" w:rsidRPr="00546671">
          <w:rPr>
            <w:iCs/>
          </w:rPr>
          <w:delText>el</w:delText>
        </w:r>
        <w:r w:rsidR="009E0165">
          <w:rPr>
            <w:i/>
            <w:iCs/>
          </w:rPr>
          <w:delText xml:space="preserve"> </w:delText>
        </w:r>
        <w:r w:rsidR="00BF4E45" w:rsidRPr="00BF4E45">
          <w:delText>(1-3</w:delText>
        </w:r>
        <w:r w:rsidR="00BF4E45">
          <w:delText xml:space="preserve">6 </w:delText>
        </w:r>
        <w:r w:rsidR="00EE6E30">
          <w:delText>PSU</w:delText>
        </w:r>
        <w:r w:rsidR="009E0165" w:rsidRPr="00BF4E45">
          <w:delText>)</w:delText>
        </w:r>
        <w:r w:rsidR="00BD78C4" w:rsidRPr="009A7FCE">
          <w:rPr>
            <w:i/>
            <w:iCs/>
          </w:rPr>
          <w:delText xml:space="preserve"> </w:delText>
        </w:r>
        <w:r w:rsidR="00BD78C4" w:rsidRPr="009A7FCE">
          <w:delText>are only found in Mesic and Sub-Humid streams (Fig</w:delText>
        </w:r>
        <w:r w:rsidR="00E70084">
          <w:delText>.</w:delText>
        </w:r>
        <w:r w:rsidR="00BD78C4" w:rsidRPr="009A7FCE">
          <w:delText xml:space="preserve"> 3). </w:delText>
        </w:r>
        <w:r w:rsidR="00546671" w:rsidRPr="00546671">
          <w:delText>Hogchoker</w:delText>
        </w:r>
        <w:r w:rsidR="00BD78C4" w:rsidRPr="00546671">
          <w:delText xml:space="preserve"> </w:delText>
        </w:r>
        <w:r w:rsidR="00BD78C4" w:rsidRPr="009A7FCE">
          <w:delText xml:space="preserve">typically reside in brackish estuaries (1-25psu) and make seasonal migrations upstream to spawn </w:delText>
        </w:r>
        <w:r w:rsidR="00BD78C4" w:rsidRPr="009A7FCE">
          <w:fldChar w:fldCharType="begin"/>
        </w:r>
        <w:r w:rsidR="00587510">
          <w:delInstrText xml:space="preserve"> ADDIN EN.CITE &lt;EndNote&gt;&lt;Cite&gt;&lt;Author&gt;Koski&lt;/Author&gt;&lt;Year&gt;1978&lt;/Year&gt;&lt;RecNum&gt;52&lt;/RecNum&gt;&lt;DisplayText&gt;(Koski 1978)&lt;/DisplayText&gt;&lt;record&gt;&lt;rec-number&gt;52&lt;/rec-number&gt;&lt;foreign-keys&gt;&lt;key app="EN" db-id="psz5tzvegvfzxvewravxdtp5xdsswfzfxrww" timestamp="0"&gt;52&lt;/key&gt;&lt;/foreign-keys&gt;&lt;ref-type name="Journal Article"&gt;17&lt;/ref-type&gt;&lt;contributors&gt;&lt;authors&gt;&lt;author&gt;Koski, R. T.&lt;/author&gt;&lt;/authors&gt;&lt;/contributors&gt;&lt;auth-address&gt;KOSKI, RT (reprint author), RHODE ISL JR COLL,DEPT BIOL,WARWICK,RI 02886, USA.&lt;/auth-address&gt;&lt;titles&gt;&lt;title&gt;AGE, GROWTH, AND MATURITY OF HOGCHOKER, TRINECTES-MACULATUS, IN HUDSON RIVER, NEW-YORK&lt;/title&gt;&lt;secondary-title&gt;Transactions of the American Fisheries Society&lt;/secondary-title&gt;&lt;alt-title&gt;Trans. Am. Fish. Soc.&lt;/alt-title&gt;&lt;/titles&gt;&lt;pages&gt;449-453&lt;/pages&gt;&lt;volume&gt;107&lt;/volume&gt;&lt;number&gt;3&lt;/number&gt;&lt;keywords&gt;&lt;keyword&gt;Fisheries&lt;/keyword&gt;&lt;/keywords&gt;&lt;dates&gt;&lt;year&gt;1978&lt;/year&gt;&lt;/dates&gt;&lt;isbn&gt;0002-8487&lt;/isbn&gt;&lt;accession-num&gt;WOS:A1978FD55200010&lt;/accession-num&gt;&lt;work-type&gt;Article&lt;/work-type&gt;&lt;urls&gt;&lt;related-urls&gt;&lt;url&gt;&amp;lt;Go to ISI&amp;gt;://WOS:A1978FD55200010&lt;/url&gt;&lt;/related-urls&gt;&lt;/urls&gt;&lt;electronic-resource-num&gt;10.1577/1548-8659(1978)107&amp;lt;449:Agamot&amp;gt;2.0.Co;2&lt;/electronic-resource-num&gt;&lt;language&gt;English&lt;/language&gt;&lt;/record&gt;&lt;/Cite&gt;&lt;/EndNote&gt;</w:delInstrText>
        </w:r>
        <w:r w:rsidR="00BD78C4" w:rsidRPr="009A7FCE">
          <w:fldChar w:fldCharType="separate"/>
        </w:r>
        <w:r w:rsidR="00BD78C4" w:rsidRPr="009A7FCE">
          <w:rPr>
            <w:noProof/>
          </w:rPr>
          <w:delText>(Koski 1978)</w:delText>
        </w:r>
        <w:r w:rsidR="00BD78C4" w:rsidRPr="009A7FCE">
          <w:fldChar w:fldCharType="end"/>
        </w:r>
        <w:r w:rsidR="00BD78C4" w:rsidRPr="009A7FCE">
          <w:delText xml:space="preserve">. </w:delText>
        </w:r>
        <w:r w:rsidR="00E179D6">
          <w:delText xml:space="preserve">American Eel are catadromous species in which adults migrate to the Sargasso Sea to reproduce and juvenile migrate upstream to rear </w:delText>
        </w:r>
        <w:r w:rsidR="00E179D6">
          <w:fldChar w:fldCharType="begin"/>
        </w:r>
        <w:r w:rsidR="00E179D6">
          <w:delInstrText xml:space="preserve"> ADDIN EN.CITE &lt;EndNote&gt;&lt;Cite&gt;&lt;Author&gt;Wenner&lt;/Author&gt;&lt;Year&gt;1978&lt;/Year&gt;&lt;RecNum&gt;249&lt;/RecNum&gt;&lt;DisplayText&gt;(Wenner 1978)&lt;/DisplayText&gt;&lt;record&gt;&lt;rec-number&gt;249&lt;/rec-number&gt;&lt;foreign-keys&gt;&lt;key app="EN" db-id="psz5tzvegvfzxvewravxdtp5xdsswfzfxrww" timestamp="1590538960"&gt;249&lt;/key&gt;&lt;/foreign-keys&gt;&lt;ref-type name="Pamphlet"&gt;24&lt;/ref-type&gt;&lt;contributors&gt;&lt;authors&gt;&lt;author&gt;Wenner, C.A.&lt;/author&gt;&lt;/authors&gt;&lt;secondary-authors&gt;&lt;author&gt;West Atlantic (Fishing Area 31)&lt;/author&gt;&lt;/secondary-authors&gt;&lt;/contributors&gt;&lt;titles&gt;&lt;title&gt;Anguillidae. In W. Fischer (ed.) FAO species identification sheets for fishery purposes.&lt;/title&gt;&lt;/titles&gt;&lt;number&gt;1&lt;/number&gt;&lt;dates&gt;&lt;year&gt;1978&lt;/year&gt;&lt;/dates&gt;&lt;pub-location&gt;FAO, Rome&lt;/pub-location&gt;&lt;urls&gt;&lt;/urls&gt;&lt;/record&gt;&lt;/Cite&gt;&lt;/EndNote&gt;</w:delInstrText>
        </w:r>
        <w:r w:rsidR="00E179D6">
          <w:fldChar w:fldCharType="separate"/>
        </w:r>
        <w:r w:rsidR="00E179D6">
          <w:rPr>
            <w:noProof/>
          </w:rPr>
          <w:delText>(Wenner 1978)</w:delText>
        </w:r>
        <w:r w:rsidR="00E179D6">
          <w:fldChar w:fldCharType="end"/>
        </w:r>
        <w:r w:rsidR="00E179D6">
          <w:delText xml:space="preserve">. </w:delText>
        </w:r>
        <w:r w:rsidR="00546671" w:rsidRPr="00546671">
          <w:delText>Rio Grande Cichlid</w:delText>
        </w:r>
        <w:r w:rsidR="00BD78C4" w:rsidRPr="009A7FCE">
          <w:delText xml:space="preserve"> seek thermal refugia in deeper pools or estuaries during the winter months until temperatures rise and flows permit dispersal in late Spring </w:delText>
        </w:r>
        <w:r w:rsidR="00BD78C4" w:rsidRPr="009A7FCE">
          <w:fldChar w:fldCharType="begin">
            <w:fldData xml:space="preserve">PEVuZE5vdGU+PENpdGU+PEF1dGhvcj5SZWhhZ2U8L0F1dGhvcj48WWVhcj4yMDE2PC9ZZWFyPjxS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</w:fldData>
          </w:fldChar>
        </w:r>
        <w:r w:rsidR="00587510">
          <w:delInstrText xml:space="preserve"> ADDIN EN.CITE </w:delInstrText>
        </w:r>
        <w:r w:rsidR="00587510">
          <w:fldChar w:fldCharType="begin">
            <w:fldData xml:space="preserve">PEVuZE5vdGU+PENpdGU+PEF1dGhvcj5SZWhhZ2U8L0F1dGhvcj48WWVhcj4yMDE2PC9ZZWFyPjxS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</w:fldData>
          </w:fldChar>
        </w:r>
        <w:r w:rsidR="00587510">
          <w:delInstrText xml:space="preserve"> ADDIN EN.CITE.DATA </w:delInstrText>
        </w:r>
        <w:r w:rsidR="00587510">
          <w:fldChar w:fldCharType="end"/>
        </w:r>
        <w:r w:rsidR="00BD78C4" w:rsidRPr="009A7FCE">
          <w:fldChar w:fldCharType="separate"/>
        </w:r>
        <w:r w:rsidR="00E179D6">
          <w:rPr>
            <w:noProof/>
          </w:rPr>
          <w:delText>(Rehage, Blanchard et al. 2016)</w:delText>
        </w:r>
        <w:r w:rsidR="00BD78C4" w:rsidRPr="009A7FCE">
          <w:fldChar w:fldCharType="end"/>
        </w:r>
        <w:r w:rsidR="00BD78C4" w:rsidRPr="009A7FCE">
          <w:delText xml:space="preserve">. </w:delText>
        </w:r>
        <w:r w:rsidR="00CA6CBF">
          <w:delText xml:space="preserve"> </w:delText>
        </w:r>
        <w:r w:rsidR="006E3F74">
          <w:delText xml:space="preserve">Given the similar distances to nearby estuaries, we </w:delText>
        </w:r>
        <w:r w:rsidR="006F1D6D">
          <w:delText>suspect anadromous</w:delText>
        </w:r>
        <w:r w:rsidR="006E3F74">
          <w:delText>,</w:delText>
        </w:r>
        <w:r w:rsidR="00BD78C4" w:rsidRPr="009A7FCE">
          <w:delText xml:space="preserve"> euryhaline taxa </w:delText>
        </w:r>
        <w:r w:rsidR="006F1D6D">
          <w:delText xml:space="preserve">are excluded from </w:delText>
        </w:r>
        <w:r w:rsidR="00BD78C4" w:rsidRPr="009A7FCE">
          <w:delText xml:space="preserve">semi-arid streams </w:delText>
        </w:r>
        <w:r w:rsidR="006F1D6D">
          <w:delText xml:space="preserve">due </w:delText>
        </w:r>
        <w:r w:rsidR="006E3F74">
          <w:delText xml:space="preserve">to increased </w:delText>
        </w:r>
        <w:r w:rsidR="00BD78C4" w:rsidRPr="009A7FCE">
          <w:delText xml:space="preserve">habitat fragmentation </w:delText>
        </w:r>
        <w:r w:rsidR="009E0165">
          <w:delText xml:space="preserve">and the unpredictability of </w:delText>
        </w:r>
        <w:r w:rsidR="00BD78C4" w:rsidRPr="009A7FCE">
          <w:delText xml:space="preserve">freshets in semi-arid climate. </w:delText>
        </w:r>
        <w:r w:rsidR="00E179D6">
          <w:delText xml:space="preserve">In order to substantiate the claim that low-flow hydrology restricts fish movement in the semi-arid region of the precipitation gradient, we need to conduct seasonal </w:delText>
        </w:r>
        <w:r w:rsidR="001C59E6">
          <w:delText>surveys</w:delText>
        </w:r>
        <w:r w:rsidR="00E179D6">
          <w:delText xml:space="preserve"> during wet and dry seasons</w:delText>
        </w:r>
        <w:r w:rsidR="001C59E6">
          <w:delText>.</w:delText>
        </w:r>
      </w:del>
    </w:p>
    <w:p w14:paraId="659EE6E7" w14:textId="77777777" w:rsidR="00862591" w:rsidRDefault="00C95DE7" w:rsidP="00956D08">
      <w:pPr>
        <w:spacing w:line="240" w:lineRule="auto"/>
        <w:ind w:firstLine="720"/>
        <w:contextualSpacing/>
        <w:rPr>
          <w:del w:id="569" w:author="Sean" w:date="2021-04-26T16:23:00Z"/>
          <w:iCs/>
        </w:rPr>
      </w:pPr>
      <w:del w:id="570" w:author="Sean" w:date="2021-04-26T16:23:00Z">
        <w:r w:rsidRPr="001C59E6">
          <w:rPr>
            <w:iCs/>
          </w:rPr>
          <w:delText>While the invertebrate communities showed compositional shifts along the precipitation gradient, unlike fish, there was not a positive relationship with Shannon diversity</w:delText>
        </w:r>
        <w:r w:rsidR="00862591">
          <w:rPr>
            <w:iCs/>
          </w:rPr>
          <w:delText>.</w:delText>
        </w:r>
        <w:r w:rsidR="007F7591">
          <w:rPr>
            <w:iCs/>
          </w:rPr>
          <w:delText xml:space="preserve"> Many invertebrate taxa can mitigate the effects of drought-induced habitat fragmentation by </w:delText>
        </w:r>
        <w:r w:rsidR="00EE6E30">
          <w:rPr>
            <w:iCs/>
          </w:rPr>
          <w:delText xml:space="preserve">seeking refuge in the hyporheic zone, interstitial spaces, and desiccation-resistant life-stages </w:delText>
        </w:r>
        <w:r w:rsidR="00EE6E30">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587510">
          <w:rPr>
            <w:iCs/>
          </w:rPr>
          <w:delInstrText xml:space="preserve"> ADDIN EN.CITE </w:delInstrText>
        </w:r>
        <w:r w:rsidR="00587510">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587510">
          <w:rPr>
            <w:iCs/>
          </w:rPr>
          <w:delInstrText xml:space="preserve"> ADDIN EN.CITE.DATA </w:delInstrText>
        </w:r>
        <w:r w:rsidR="00587510">
          <w:rPr>
            <w:iCs/>
          </w:rPr>
        </w:r>
        <w:r w:rsidR="00587510">
          <w:rPr>
            <w:iCs/>
          </w:rPr>
          <w:fldChar w:fldCharType="end"/>
        </w:r>
        <w:r w:rsidR="00EE6E30">
          <w:rPr>
            <w:iCs/>
          </w:rPr>
        </w:r>
        <w:r w:rsidR="00EE6E30">
          <w:rPr>
            <w:iCs/>
          </w:rPr>
          <w:fldChar w:fldCharType="separate"/>
        </w:r>
        <w:r w:rsidR="00EE6E30">
          <w:rPr>
            <w:iCs/>
            <w:noProof/>
          </w:rPr>
          <w:delText>(Boulton, Peterson et al. 1992, Boulton 2003)</w:delText>
        </w:r>
        <w:r w:rsidR="00EE6E30">
          <w:rPr>
            <w:iCs/>
          </w:rPr>
          <w:fldChar w:fldCharType="end"/>
        </w:r>
        <w:r w:rsidR="007F7591">
          <w:rPr>
            <w:iCs/>
          </w:rPr>
          <w:delText xml:space="preserve">. The </w:delText>
        </w:r>
        <w:r w:rsidR="00B82930">
          <w:rPr>
            <w:iCs/>
          </w:rPr>
          <w:delText xml:space="preserve">lack of diversity trends across the precipitation gradient </w:delText>
        </w:r>
        <w:r w:rsidR="007F7591">
          <w:rPr>
            <w:iCs/>
          </w:rPr>
          <w:delText>could be attributed to the inherently</w:delText>
        </w:r>
        <w:r w:rsidR="0046620B" w:rsidRPr="0046620B">
          <w:rPr>
            <w:iCs/>
          </w:rPr>
          <w:delText xml:space="preserve"> larger regional pool </w:delText>
        </w:r>
        <w:r w:rsidR="007F7591">
          <w:rPr>
            <w:iCs/>
          </w:rPr>
          <w:delText xml:space="preserve">or invertebrate species, </w:delText>
        </w:r>
        <w:r w:rsidR="0046620B" w:rsidRPr="0046620B">
          <w:rPr>
            <w:iCs/>
          </w:rPr>
          <w:delText xml:space="preserve">many of which </w:delText>
        </w:r>
        <w:r w:rsidR="007F7591" w:rsidRPr="0046620B">
          <w:rPr>
            <w:iCs/>
          </w:rPr>
          <w:delText>can</w:delText>
        </w:r>
        <w:r w:rsidR="0046620B" w:rsidRPr="0046620B">
          <w:rPr>
            <w:iCs/>
          </w:rPr>
          <w:delText xml:space="preserve"> tolerate drought conditions</w:delText>
        </w:r>
        <w:r w:rsidR="007F7591">
          <w:rPr>
            <w:iCs/>
          </w:rPr>
          <w:delText xml:space="preserve"> that typify the semi-arid region of the precipitation gradient.</w:delText>
        </w:r>
        <w:r w:rsidR="00240044">
          <w:rPr>
            <w:iCs/>
          </w:rPr>
          <w:delText xml:space="preserve"> </w:delText>
        </w:r>
      </w:del>
    </w:p>
    <w:p w14:paraId="1C0D1A07" w14:textId="77777777" w:rsidR="00E66333" w:rsidRDefault="008D2795" w:rsidP="00956D08">
      <w:pPr>
        <w:spacing w:line="240" w:lineRule="auto"/>
        <w:ind w:firstLine="720"/>
        <w:contextualSpacing/>
        <w:rPr>
          <w:del w:id="571" w:author="Sean" w:date="2021-04-26T16:23:00Z"/>
        </w:rPr>
      </w:pPr>
      <w:del w:id="572" w:author="Sean" w:date="2021-04-26T16:23:00Z">
        <w:r w:rsidRPr="001C59E6">
          <w:delText xml:space="preserve">Low flow pulse percentage (LFPP) was </w:delText>
        </w:r>
        <w:r>
          <w:delText>the sole</w:delText>
        </w:r>
        <w:r w:rsidRPr="001C59E6">
          <w:delText xml:space="preserve"> significant predictor of invertebrate community diversity</w:delText>
        </w:r>
        <w:r w:rsidR="00B444A4">
          <w:delText xml:space="preserve"> </w:delText>
        </w:r>
        <w:r w:rsidR="00862591">
          <w:delText>(Fig</w:delText>
        </w:r>
        <w:r w:rsidR="00E70084">
          <w:delText>.</w:delText>
        </w:r>
        <w:r w:rsidR="00862591">
          <w:delText xml:space="preserve"> 2)</w:delText>
        </w:r>
        <w:r w:rsidRPr="001C59E6">
          <w:delText xml:space="preserve">. </w:delText>
        </w:r>
        <w:r w:rsidR="00B444A4">
          <w:delText xml:space="preserve">LFPP increases as RH decreases </w:delText>
        </w:r>
        <w:r w:rsidR="00B444A4" w:rsidRPr="00B444A4">
          <w:delText>and</w:delText>
        </w:r>
        <w:r w:rsidR="00B444A4">
          <w:delText xml:space="preserve"> indicates the prevalence of low-flow hydrologic regime in the semi-arid region of the precipitation gradient. Additionally, i</w:delText>
        </w:r>
        <w:r>
          <w:delText>nvertebrate community compositions shift along the precipitation gradient and these shifts coincide with changes in LFPP</w:delText>
        </w:r>
        <w:r w:rsidR="00862591">
          <w:delText xml:space="preserve"> </w:delText>
        </w:r>
        <w:r>
          <w:delText>(Fig</w:delText>
        </w:r>
        <w:r w:rsidR="00E70084">
          <w:delText>.</w:delText>
        </w:r>
        <w:r>
          <w:delText xml:space="preserve"> 3).</w:delText>
        </w:r>
        <w:r w:rsidR="00E66333">
          <w:delText xml:space="preserve"> </w:delText>
        </w:r>
        <w:r w:rsidR="00F43B9D">
          <w:delText xml:space="preserve">Semi-arid streams communities are </w:delText>
        </w:r>
        <w:r w:rsidR="00E66333">
          <w:delText>composed of</w:delText>
        </w:r>
        <w:r w:rsidR="00CA6CBF">
          <w:delText xml:space="preserve"> </w:delText>
        </w:r>
        <w:r w:rsidR="00F43B9D">
          <w:delText xml:space="preserve">grazing Gastropoda and some predatory Hemiptera. </w:delText>
        </w:r>
        <w:r w:rsidR="00E66333">
          <w:delText>Red-rimmed Melania (</w:delText>
        </w:r>
        <w:r w:rsidR="00E66333" w:rsidRPr="008D2795">
          <w:rPr>
            <w:i/>
            <w:iCs/>
          </w:rPr>
          <w:delText>Melanoides tuberculata</w:delText>
        </w:r>
        <w:r w:rsidR="00E66333" w:rsidRPr="008D2795">
          <w:delText>)</w:delText>
        </w:r>
        <w:r w:rsidR="00E66333">
          <w:delText>, dominate these systems, likely due to their salinity tolerance (</w:delText>
        </w:r>
        <w:r w:rsidR="00EE6E30">
          <w:delText>0-23 PSU)</w:delText>
        </w:r>
        <w:r w:rsidR="00B82930">
          <w:delText xml:space="preserve"> and their </w:delText>
        </w:r>
        <w:r w:rsidR="00E66333">
          <w:delText>ability to</w:delText>
        </w:r>
        <w:r w:rsidR="00E66333" w:rsidRPr="001C59E6">
          <w:delText xml:space="preserve"> rapidly proliferate following dewatering due to their short life cycles, reaching sexual maturity within 21-62 days </w:delText>
        </w:r>
        <w:r w:rsidR="00E66333" w:rsidRPr="001C59E6">
          <w:fldChar w:fldCharType="begin"/>
        </w:r>
        <w:r w:rsidR="00587510">
          <w:delInstrText xml:space="preserve"> ADDIN EN.CITE &lt;EndNote&gt;&lt;Cite&gt;&lt;Author&gt;Farani&lt;/Author&gt;&lt;Year&gt;2015&lt;/Year&gt;&lt;RecNum&gt;252&lt;/RecNum&gt;&lt;DisplayText&gt;(Krumholz 1948, Farani, Nogueira et al. 2015)&lt;/DisplayText&gt;&lt;record&gt;&lt;rec-number&gt;252&lt;/rec-number&gt;&lt;foreign-keys&gt;&lt;key app="EN" db-id="psz5tzvegvfzxvewravxdtp5xdsswfzfxrww" timestamp="1590547693"&gt;252&lt;/key&gt;&lt;/foreign-keys&gt;&lt;ref-type name="Journal Article"&gt;17&lt;/ref-type&gt;&lt;contributors&gt;&lt;authors&gt;&lt;author&gt;Farani, G. L.&lt;/author&gt;&lt;author&gt;Nogueira, Marcos&lt;/author&gt;&lt;author&gt;Johnsson, R.&lt;/author&gt;&lt;author&gt;Neves, Elizabeth&lt;/author&gt;&lt;/authors&gt;&lt;/contributors&gt;&lt;titles&gt;&lt;title&gt;The salt tolerance of the freshwater snail Melanoides tuberculata (Mollusca, Gastropoda), a bioinvader gastropod&lt;/title&gt;&lt;/titles&gt;&lt;pages&gt;212-221&lt;/pages&gt;&lt;volume&gt;10&lt;/volume&gt;&lt;dates&gt;&lt;year&gt;2015&lt;/year&gt;&lt;pub-dates&gt;&lt;date&gt;01/01&lt;/date&gt;&lt;/pub-dates&gt;&lt;/dates&gt;&lt;urls&gt;&lt;/urls&gt;&lt;/record&gt;&lt;/Cite&gt;&lt;Cite&gt;&lt;Author&gt;Krumholz&lt;/Author&gt;&lt;Year&gt;1948&lt;/Year&gt;&lt;RecNum&gt;55&lt;/RecNum&gt;&lt;record&gt;&lt;rec-number&gt;55&lt;/rec-number&gt;&lt;foreign-keys&gt;&lt;key app="EN" db-id="psz5tzvegvfzxvewravxdtp5xdsswfzfxrww" timestamp="0"&gt;55&lt;/key&gt;&lt;/foreign-keys&gt;&lt;ref-type name="Journal Article"&gt;17&lt;/ref-type&gt;&lt;contributors&gt;&lt;authors&gt;&lt;author&gt;Krumholz, L. A.&lt;/author&gt;&lt;/authors&gt;&lt;/contributors&gt;&lt;titles&gt;&lt;title&gt;Reproduction in the Western Mosquitofish, Gambusia-Affinis-Affinis (Baird and Girard), and Its Use in Mosquito Control&lt;/title&gt;&lt;secondary-title&gt;Ecological Monographs&lt;/secondary-title&gt;&lt;alt-title&gt;Ecol Monogr&lt;/alt-title&gt;&lt;/titles&gt;&lt;pages&gt;1-43&lt;/pages&gt;&lt;volume&gt;18&lt;/volume&gt;&lt;number&gt;1&lt;/number&gt;&lt;dates&gt;&lt;year&gt;1948&lt;/year&gt;&lt;/dates&gt;&lt;isbn&gt;0012-9615&lt;/isbn&gt;&lt;accession-num&gt;WOS:A1948YF71200001&lt;/accession-num&gt;&lt;urls&gt;&lt;related-urls&gt;&lt;url&gt;&amp;lt;Go to ISI&amp;gt;://WOS:A1948YF71200001&lt;/url&gt;&lt;/related-urls&gt;&lt;/urls&gt;&lt;electronic-resource-num&gt;Doi 10.2307/1948627&lt;/electronic-resource-num&gt;&lt;language&gt;English&lt;/language&gt;&lt;/record&gt;&lt;/Cite&gt;&lt;/EndNote&gt;</w:delInstrText>
        </w:r>
        <w:r w:rsidR="00E66333" w:rsidRPr="001C59E6">
          <w:fldChar w:fldCharType="separate"/>
        </w:r>
        <w:r w:rsidR="00B82930">
          <w:rPr>
            <w:noProof/>
          </w:rPr>
          <w:delText>(Krumholz 1948, Farani, Nogueira et al. 2015)</w:delText>
        </w:r>
        <w:r w:rsidR="00E66333" w:rsidRPr="001C59E6">
          <w:fldChar w:fldCharType="end"/>
        </w:r>
        <w:r w:rsidR="00E66333" w:rsidRPr="001C59E6">
          <w:delText>.</w:delText>
        </w:r>
        <w:r w:rsidR="00E66333" w:rsidRPr="008D2795">
          <w:delText xml:space="preserve"> </w:delText>
        </w:r>
      </w:del>
    </w:p>
    <w:p w14:paraId="3DAC4221" w14:textId="77777777" w:rsidR="00850998" w:rsidRDefault="00F43B9D" w:rsidP="00956D08">
      <w:pPr>
        <w:spacing w:line="240" w:lineRule="auto"/>
        <w:ind w:firstLine="720"/>
        <w:contextualSpacing/>
        <w:rPr>
          <w:del w:id="573" w:author="Sean" w:date="2021-04-26T16:23:00Z"/>
        </w:rPr>
      </w:pPr>
      <w:del w:id="574" w:author="Sean" w:date="2021-04-26T16:23:00Z">
        <w:r>
          <w:delText xml:space="preserve">On the other extreme of the gradient, sub-humid sites contain an abundance of grazer and omnivore taxa including Ephemeroptera, Amphipoda, and Trichopteran. Between these regions, mesic sites </w:delText>
        </w:r>
        <w:r w:rsidR="001C59E6">
          <w:delText>contain</w:delText>
        </w:r>
        <w:r>
          <w:delText xml:space="preserve"> a mixture of grazers, omnivores and an abundance of predators including Odonata and Hemiptera. As precipitation increases, there is a shift in primary consumers from Gastropoda to Ephemerpotera and Trichoptera; the latter species indicating enhance water quality </w:delText>
        </w:r>
        <w:r w:rsidRPr="00D1402C">
          <w:delText xml:space="preserve">conditions </w:delText>
        </w:r>
        <w:r w:rsidR="00D1402C" w:rsidRPr="00D1402C">
          <w:fldChar w:fldCharType="begin"/>
        </w:r>
        <w:r w:rsidR="00D1402C" w:rsidRPr="00D1402C">
          <w:delInstrText xml:space="preserve"> ADDIN EN.CITE &lt;EndNote&gt;&lt;Cite&gt;&lt;Author&gt;Rosenberg&lt;/Author&gt;&lt;Year&gt;1993&lt;/Year&gt;&lt;RecNum&gt;250&lt;/RecNum&gt;&lt;DisplayText&gt;(Rosenberg and Resh 1993)&lt;/DisplayText&gt;&lt;record&gt;&lt;rec-number&gt;250&lt;/rec-number&gt;&lt;foreign-keys&gt;&lt;key app="EN" db-id="psz5tzvegvfzxvewravxdtp5xdsswfzfxrww" timestamp="1590540956"&gt;250&lt;/key&gt;&lt;/foreign-keys&gt;&lt;ref-type name="Book"&gt;6&lt;/ref-type&gt;&lt;contributors&gt;&lt;authors&gt;&lt;author&gt;Rosenberg, D.M.&lt;/author&gt;&lt;author&gt;Resh, V.H.&lt;/author&gt;&lt;/authors&gt;&lt;/contributors&gt;&lt;titles&gt;&lt;title&gt;Freshwater Biomonitoring and Benthic Macroinvertebrates&lt;/title&gt;&lt;/titles&gt;&lt;dates&gt;&lt;year&gt;1993&lt;/year&gt;&lt;/dates&gt;&lt;pub-location&gt;Boston&lt;/pub-location&gt;&lt;publisher&gt;Kluwer Academic Publishers&lt;/publisher&gt;&lt;urls&gt;&lt;/urls&gt;&lt;/record&gt;&lt;/Cite&gt;&lt;/EndNote&gt;</w:delInstrText>
        </w:r>
        <w:r w:rsidR="00D1402C" w:rsidRPr="00D1402C">
          <w:fldChar w:fldCharType="separate"/>
        </w:r>
        <w:r w:rsidR="00D1402C" w:rsidRPr="00D1402C">
          <w:rPr>
            <w:noProof/>
          </w:rPr>
          <w:delText>(Rosenberg and Resh 1993)</w:delText>
        </w:r>
        <w:r w:rsidR="00D1402C" w:rsidRPr="00D1402C">
          <w:fldChar w:fldCharType="end"/>
        </w:r>
        <w:r w:rsidRPr="00D1402C">
          <w:delText>.</w:delText>
        </w:r>
        <w:r>
          <w:delText xml:space="preserve"> Additionally, these taxa have longer life cycles </w:delText>
        </w:r>
        <w:r w:rsidR="00B82930">
          <w:delText xml:space="preserve">(26-261days) </w:delText>
        </w:r>
        <w:r>
          <w:delText>than the prominent grazers at semi-arid sites</w:delText>
        </w:r>
        <w:r w:rsidR="00B82930">
          <w:delText xml:space="preserve"> </w:delText>
        </w:r>
        <w:r w:rsidR="00B82930">
          <w:fldChar w:fldCharType="begin"/>
        </w:r>
        <w:r w:rsidR="00B82930">
          <w:delInstrText xml:space="preserve"> ADDIN EN.CITE &lt;EndNote&gt;&lt;Cite&gt;&lt;Author&gt;Jackson&lt;/Author&gt;&lt;Year&gt;1995&lt;/Year&gt;&lt;RecNum&gt;253&lt;/RecNum&gt;&lt;DisplayText&gt;(Jackson and Sweeney 1995)&lt;/DisplayText&gt;&lt;record&gt;&lt;rec-number&gt;253&lt;/rec-number&gt;&lt;foreign-keys&gt;&lt;key app="EN" db-id="psz5tzvegvfzxvewravxdtp5xdsswfzfxrww" timestamp="1590547942"&gt;253&lt;/key&gt;&lt;/foreign-keys&gt;&lt;ref-type name="Journal Article"&gt;17&lt;/ref-type&gt;&lt;contributors&gt;&lt;authors&gt;&lt;author&gt;Jackson, J. K.&lt;/author&gt;&lt;author&gt;Sweeney, B. W.&lt;/author&gt;&lt;/authors&gt;&lt;/contributors&gt;&lt;titles&gt;&lt;title&gt;EGG AND LARVAL DEVELOPMENT TIMES FOR 35 SPECIES OF TROPICAL STREAM INSECTS FROM COSTA-RICA&lt;/title&gt;&lt;secondary-title&gt;Journal of the North American Benthological Society&lt;/secondary-title&gt;&lt;/titles&gt;&lt;periodical&gt;&lt;full-title&gt;Journal of the North American Benthological Society&lt;/full-title&gt;&lt;/periodical&gt;&lt;pages&gt;115-130&lt;/pages&gt;&lt;volume&gt;14&lt;/volume&gt;&lt;number&gt;1&lt;/number&gt;&lt;dates&gt;&lt;year&gt;1995&lt;/year&gt;&lt;pub-dates&gt;&lt;date&gt;Mar&lt;/date&gt;&lt;/pub-dates&gt;&lt;/dates&gt;&lt;isbn&gt;0887-3593&lt;/isbn&gt;&lt;accession-num&gt;WOS:A1995QQ80800011&lt;/accession-num&gt;&lt;urls&gt;&lt;related-urls&gt;&lt;url&gt;&amp;lt;Go to ISI&amp;gt;://WOS:A1995QQ80800011&lt;/url&gt;&lt;/related-urls&gt;&lt;/urls&gt;&lt;electronic-resource-num&gt;10.2307/1467728&lt;/electronic-resource-num&gt;&lt;/record&gt;&lt;/Cite&gt;&lt;/EndNote&gt;</w:delInstrText>
        </w:r>
        <w:r w:rsidR="00B82930">
          <w:fldChar w:fldCharType="separate"/>
        </w:r>
        <w:r w:rsidR="00B82930">
          <w:rPr>
            <w:noProof/>
          </w:rPr>
          <w:delText>(Jackson and Sweeney 1995)</w:delText>
        </w:r>
        <w:r w:rsidR="00B82930">
          <w:fldChar w:fldCharType="end"/>
        </w:r>
        <w:r>
          <w:delText>. These results indicate that drought also acts to regulate insect communities at the primary consumer level.</w:delText>
        </w:r>
        <w:r w:rsidR="00491E30">
          <w:delText xml:space="preserve"> Discerning the specific mechanisms of drought (intensity, duration, seasonality, and predictability) will require continuous sampling across the precipitation gradient</w:delText>
        </w:r>
        <w:r w:rsidR="002D3679">
          <w:delText>.</w:delText>
        </w:r>
      </w:del>
    </w:p>
    <w:p w14:paraId="1471BFB0" w14:textId="77777777" w:rsidR="004A7DF3" w:rsidRPr="009A7FCE" w:rsidRDefault="007A248E" w:rsidP="00956D08">
      <w:pPr>
        <w:spacing w:line="240" w:lineRule="auto"/>
        <w:ind w:firstLine="720"/>
        <w:contextualSpacing/>
        <w:rPr>
          <w:del w:id="575" w:author="Sean" w:date="2021-04-26T16:23:00Z"/>
        </w:rPr>
      </w:pPr>
      <w:del w:id="576" w:author="Sean" w:date="2021-04-26T16:23:00Z">
        <w:r>
          <w:delText>Initially, t</w:delText>
        </w:r>
        <w:r w:rsidR="00BC7EDC">
          <w:delText xml:space="preserve">he maximum invertebrate diversity in mesic sites </w:delText>
        </w:r>
        <w:r w:rsidR="00EF74C3">
          <w:delText>can be</w:delText>
        </w:r>
        <w:r w:rsidR="00BC7EDC">
          <w:delText xml:space="preserve"> attributed to overlapping dispersal from the extreme climate regions</w:delText>
        </w:r>
        <w:r w:rsidR="00EF74C3">
          <w:delText xml:space="preserve">. </w:delText>
        </w:r>
        <w:r>
          <w:delText xml:space="preserve">However, the compositional shifts broadly indicate that predation and competition play larger roles in community assembly at mesic and sub-humid sites. </w:delText>
        </w:r>
        <w:r w:rsidR="005A4538">
          <w:delText xml:space="preserve">Specifically, the distribution of fish predators has large top-down controls on invertebrate community dynamics </w:delText>
        </w:r>
        <w:r w:rsidR="006D47B1">
          <w:fldChar w:fldCharType="begin"/>
        </w:r>
        <w:r w:rsidR="006D47B1">
          <w:delInstrText xml:space="preserve"> ADDIN EN.CITE &lt;EndNote&gt;&lt;Cite&gt;&lt;Author&gt;Dahl&lt;/Author&gt;&lt;Year&gt;1998&lt;/Year&gt;&lt;RecNum&gt;254&lt;/RecNum&gt;&lt;DisplayText&gt;(Dahl and Greenberg 1998)&lt;/DisplayText&gt;&lt;record&gt;&lt;rec-number&gt;254&lt;/rec-number&gt;&lt;foreign-keys&gt;&lt;key app="EN" db-id="psz5tzvegvfzxvewravxdtp5xdsswfzfxrww" timestamp="1590548936"&gt;254&lt;/key&gt;&lt;/foreign-keys&gt;&lt;ref-type name="Journal Article"&gt;17&lt;/ref-type&gt;&lt;contributors&gt;&lt;authors&gt;&lt;author&gt;Dahl, J.&lt;/author&gt;&lt;author&gt;Greenberg, L. A.&lt;/author&gt;&lt;/authors&gt;&lt;/contributors&gt;&lt;titles&gt;&lt;title&gt;Effects of fish predation and habitat type on stream benthic communities&lt;/title&gt;&lt;secondary-title&gt;Hydrobiologia&lt;/secondary-title&gt;&lt;/titles&gt;&lt;periodical&gt;&lt;full-title&gt;Hydrobiologia&lt;/full-title&gt;&lt;/periodical&gt;&lt;pages&gt;67-76&lt;/pages&gt;&lt;volume&gt;361&lt;/volume&gt;&lt;dates&gt;&lt;year&gt;1998&lt;/year&gt;&lt;/dates&gt;&lt;isbn&gt;0018-8158&lt;/isbn&gt;&lt;accession-num&gt;WOS:000073655800006&lt;/accession-num&gt;&lt;urls&gt;&lt;related-urls&gt;&lt;url&gt;&amp;lt;Go to ISI&amp;gt;://WOS:000073655800006&lt;/url&gt;&lt;/related-urls&gt;&lt;/urls&gt;&lt;/record&gt;&lt;/Cite&gt;&lt;/EndNote&gt;</w:delInstrText>
        </w:r>
        <w:r w:rsidR="006D47B1">
          <w:fldChar w:fldCharType="separate"/>
        </w:r>
        <w:r w:rsidR="006D47B1">
          <w:rPr>
            <w:noProof/>
          </w:rPr>
          <w:delText>(Dahl and Greenberg 1998)</w:delText>
        </w:r>
        <w:r w:rsidR="006D47B1">
          <w:fldChar w:fldCharType="end"/>
        </w:r>
        <w:r w:rsidR="005A4538">
          <w:delText xml:space="preserve">. </w:delText>
        </w:r>
        <w:r w:rsidR="00851196">
          <w:delText>Here, we believe</w:delText>
        </w:r>
        <w:r>
          <w:delText xml:space="preserve"> fish are superior insectivores comp</w:delText>
        </w:r>
        <w:r w:rsidR="00840033">
          <w:delText xml:space="preserve">ared to Hemiptera and Odonata and that </w:delText>
        </w:r>
        <w:r>
          <w:delText>fish predation at sub-humid sites restricts invertebrate communities to</w:delText>
        </w:r>
        <w:r w:rsidR="00491E30">
          <w:delText xml:space="preserve"> species with anti-predator adaptations including</w:delText>
        </w:r>
        <w:r>
          <w:delText xml:space="preserve"> small</w:delText>
        </w:r>
        <w:r w:rsidR="00491E30">
          <w:delText xml:space="preserve"> size, sedentary forage strategies, and armoring </w:delText>
        </w:r>
        <w:r w:rsidR="00491E30">
          <w:fldChar w:fldCharType="begin"/>
        </w:r>
        <w:r w:rsidR="00491E30">
          <w:delInstrText xml:space="preserve"> ADDIN EN.CITE &lt;EndNote&gt;&lt;Cite&gt;&lt;Author&gt;Straile&lt;/Author&gt;&lt;Year&gt;2000&lt;/Year&gt;&lt;RecNum&gt;255&lt;/RecNum&gt;&lt;DisplayText&gt;(Straile and Hälbich 2000)&lt;/DisplayText&gt;&lt;record&gt;&lt;rec-number&gt;255&lt;/rec-number&gt;&lt;foreign-keys&gt;&lt;key app="EN" db-id="psz5tzvegvfzxvewravxdtp5xdsswfzfxrww" timestamp="1590549419"&gt;255&lt;/key&gt;&lt;/foreign-keys&gt;&lt;ref-type name="Journal Article"&gt;17&lt;/ref-type&gt;&lt;contributors&gt;&lt;authors&gt;&lt;author&gt;Straile, Dietmar&lt;/author&gt;&lt;author&gt;Hälbich, Astrid&lt;/author&gt;&lt;/authors&gt;&lt;/contributors&gt;&lt;titles&gt;&lt;title&gt;Life History and Multiple Antipredator Defenses of an Invertebrate Pelagic Predator, Bythotrephes longimanus&lt;/title&gt;&lt;secondary-title&gt;Ecology&lt;/secondary-title&gt;&lt;/titles&gt;&lt;periodical&gt;&lt;full-title&gt;Ecology&lt;/full-title&gt;&lt;/periodical&gt;&lt;pages&gt;150-163&lt;/pages&gt;&lt;volume&gt;81&lt;/volume&gt;&lt;dates&gt;&lt;year&gt;2000&lt;/year&gt;&lt;pub-dates&gt;&lt;date&gt;01/01&lt;/date&gt;&lt;/pub-dates&gt;&lt;/dates&gt;&lt;urls&gt;&lt;/urls&gt;&lt;electronic-resource-num&gt;10.2307/177141&lt;/electronic-resource-num&gt;&lt;/record&gt;&lt;/Cite&gt;&lt;/EndNote&gt;</w:delInstrText>
        </w:r>
        <w:r w:rsidR="00491E30">
          <w:fldChar w:fldCharType="separate"/>
        </w:r>
        <w:r w:rsidR="00491E30">
          <w:rPr>
            <w:noProof/>
          </w:rPr>
          <w:delText>(Straile and Hälbich 2000)</w:delText>
        </w:r>
        <w:r w:rsidR="00491E30">
          <w:fldChar w:fldCharType="end"/>
        </w:r>
        <w:r w:rsidR="00840033">
          <w:delText xml:space="preserve">. </w:delText>
        </w:r>
        <w:r w:rsidR="00491E30">
          <w:delText>Our results suggest that as</w:delText>
        </w:r>
        <w:r w:rsidR="00840033">
          <w:delText xml:space="preserve"> conditions become more arid, </w:delText>
        </w:r>
        <w:r w:rsidR="00491E30">
          <w:delText xml:space="preserve">top-down regulation by </w:delText>
        </w:r>
        <w:r w:rsidR="00840033">
          <w:delText xml:space="preserve">fish predators </w:delText>
        </w:r>
        <w:r w:rsidR="00491E30">
          <w:delText>is reduced</w:delText>
        </w:r>
        <w:r w:rsidR="00840033">
          <w:delText xml:space="preserve"> resulting in a proliferation of insect predators in mesic and semi-arid streams.</w:delText>
        </w:r>
        <w:r w:rsidR="002D3679">
          <w:delText xml:space="preserve"> </w:delText>
        </w:r>
        <w:r w:rsidR="00491E30">
          <w:delText>A more thorough invertebrate community analysis of primary consumers will include sediment core sampling and functional trait analysis.</w:delText>
        </w:r>
      </w:del>
    </w:p>
    <w:p w14:paraId="710D19F8" w14:textId="2EA13D7B" w:rsidR="00FA142E" w:rsidRPr="00734EEE" w:rsidRDefault="00724CF7" w:rsidP="008E71DD">
      <w:pPr>
        <w:spacing w:line="240" w:lineRule="auto"/>
        <w:ind w:firstLine="720"/>
        <w:contextualSpacing/>
        <w:rPr>
          <w:ins w:id="577" w:author="Sean" w:date="2021-04-26T16:23:00Z"/>
          <w:rFonts w:ascii="Arial" w:hAnsi="Arial" w:cs="Arial"/>
          <w:iCs/>
        </w:rPr>
      </w:pPr>
      <w:ins w:id="578" w:author="Sean" w:date="2021-04-26T16:23:00Z">
        <w:r w:rsidRPr="00734EEE">
          <w:rPr>
            <w:rFonts w:ascii="Arial" w:hAnsi="Arial" w:cs="Arial"/>
          </w:rPr>
          <w:t xml:space="preserve">The paucity of covarying relationships between precipitation and other environmental variables </w:t>
        </w:r>
        <w:r w:rsidR="00BF29B1" w:rsidRPr="00734EEE">
          <w:rPr>
            <w:rFonts w:ascii="Arial" w:hAnsi="Arial" w:cs="Arial"/>
          </w:rPr>
          <w:t xml:space="preserve">such as channel </w:t>
        </w:r>
        <w:r w:rsidR="00C12C11" w:rsidRPr="00734EEE">
          <w:rPr>
            <w:rFonts w:ascii="Arial" w:hAnsi="Arial" w:cs="Arial"/>
          </w:rPr>
          <w:t>morphology</w:t>
        </w:r>
        <w:r w:rsidR="00AD0081" w:rsidRPr="00734EEE">
          <w:rPr>
            <w:rFonts w:ascii="Arial" w:hAnsi="Arial" w:cs="Arial"/>
          </w:rPr>
          <w:t xml:space="preserve"> and water quality </w:t>
        </w:r>
        <w:r w:rsidR="00567BAC" w:rsidRPr="00734EEE">
          <w:rPr>
            <w:rFonts w:ascii="Arial" w:hAnsi="Arial" w:cs="Arial"/>
          </w:rPr>
          <w:t>support</w:t>
        </w:r>
        <w:r w:rsidRPr="00734EEE">
          <w:rPr>
            <w:rFonts w:ascii="Arial" w:hAnsi="Arial" w:cs="Arial"/>
          </w:rPr>
          <w:t xml:space="preserve"> </w:t>
        </w:r>
        <w:r w:rsidR="00AD0081" w:rsidRPr="00734EEE">
          <w:rPr>
            <w:rFonts w:ascii="Arial" w:hAnsi="Arial" w:cs="Arial"/>
          </w:rPr>
          <w:t xml:space="preserve">our premise </w:t>
        </w:r>
        <w:r w:rsidRPr="00734EEE">
          <w:rPr>
            <w:rFonts w:ascii="Arial" w:hAnsi="Arial" w:cs="Arial"/>
          </w:rPr>
          <w:t>that the TCP is an exemplary region to conduct space for time substitutions to make useful ecological predictions regarding climate change. W</w:t>
        </w:r>
        <w:r w:rsidR="00363FA7" w:rsidRPr="00734EEE">
          <w:rPr>
            <w:rFonts w:ascii="Arial" w:hAnsi="Arial" w:cs="Arial"/>
            <w:iCs/>
          </w:rPr>
          <w:t xml:space="preserve">e expected precipitation to covary with flow regime, </w:t>
        </w:r>
        <w:r w:rsidR="00E83D52" w:rsidRPr="00734EEE">
          <w:rPr>
            <w:rFonts w:ascii="Arial" w:hAnsi="Arial" w:cs="Arial"/>
            <w:iCs/>
          </w:rPr>
          <w:t xml:space="preserve">water quality, </w:t>
        </w:r>
        <w:r w:rsidR="00363FA7" w:rsidRPr="00734EEE">
          <w:rPr>
            <w:rFonts w:ascii="Arial" w:hAnsi="Arial" w:cs="Arial"/>
            <w:iCs/>
          </w:rPr>
          <w:t>canopy coverage</w:t>
        </w:r>
        <w:r w:rsidR="00E83D52" w:rsidRPr="00734EEE">
          <w:rPr>
            <w:rFonts w:ascii="Arial" w:hAnsi="Arial" w:cs="Arial"/>
            <w:iCs/>
          </w:rPr>
          <w:t xml:space="preserve">, and stream geomorphology. </w:t>
        </w:r>
        <w:r w:rsidR="00B45760" w:rsidRPr="00734EEE">
          <w:rPr>
            <w:rFonts w:ascii="Arial" w:hAnsi="Arial" w:cs="Arial"/>
            <w:iCs/>
          </w:rPr>
          <w:t xml:space="preserve">However, while </w:t>
        </w:r>
        <w:r w:rsidR="00755232" w:rsidRPr="00734EEE">
          <w:rPr>
            <w:rFonts w:ascii="Arial" w:hAnsi="Arial" w:cs="Arial"/>
            <w:iCs/>
          </w:rPr>
          <w:t xml:space="preserve">study </w:t>
        </w:r>
        <w:r w:rsidR="00363FA7" w:rsidRPr="00734EEE">
          <w:rPr>
            <w:rFonts w:ascii="Arial" w:hAnsi="Arial" w:cs="Arial"/>
            <w:iCs/>
          </w:rPr>
          <w:t>sites separate</w:t>
        </w:r>
        <w:r w:rsidR="001850B4" w:rsidRPr="00734EEE">
          <w:rPr>
            <w:rFonts w:ascii="Arial" w:hAnsi="Arial" w:cs="Arial"/>
            <w:iCs/>
          </w:rPr>
          <w:t>d horizontally in ordination space</w:t>
        </w:r>
        <w:r w:rsidR="00363FA7" w:rsidRPr="00734EEE">
          <w:rPr>
            <w:rFonts w:ascii="Arial" w:hAnsi="Arial" w:cs="Arial"/>
            <w:iCs/>
          </w:rPr>
          <w:t xml:space="preserve"> according to their annual precipitation</w:t>
        </w:r>
        <w:r w:rsidR="00C23AA0" w:rsidRPr="00734EEE">
          <w:rPr>
            <w:rFonts w:ascii="Arial" w:hAnsi="Arial" w:cs="Arial"/>
            <w:iCs/>
          </w:rPr>
          <w:t>,</w:t>
        </w:r>
        <w:r w:rsidR="00363FA7" w:rsidRPr="00734EEE">
          <w:rPr>
            <w:rFonts w:ascii="Arial" w:hAnsi="Arial" w:cs="Arial"/>
            <w:iCs/>
          </w:rPr>
          <w:t xml:space="preserve"> </w:t>
        </w:r>
        <w:r w:rsidR="00755232" w:rsidRPr="00734EEE">
          <w:rPr>
            <w:rFonts w:ascii="Arial" w:hAnsi="Arial" w:cs="Arial"/>
            <w:iCs/>
          </w:rPr>
          <w:t xml:space="preserve">relatively </w:t>
        </w:r>
        <w:r w:rsidR="001850B4" w:rsidRPr="00734EEE">
          <w:rPr>
            <w:rFonts w:ascii="Arial" w:hAnsi="Arial" w:cs="Arial"/>
            <w:iCs/>
          </w:rPr>
          <w:t>few predictors in our analysis covaried with precipitation</w:t>
        </w:r>
        <w:r w:rsidR="00363FA7" w:rsidRPr="00734EEE">
          <w:rPr>
            <w:rFonts w:ascii="Arial" w:hAnsi="Arial" w:cs="Arial"/>
            <w:iCs/>
          </w:rPr>
          <w:t xml:space="preserve"> </w:t>
        </w:r>
        <w:r w:rsidR="00755232" w:rsidRPr="00734EEE">
          <w:rPr>
            <w:rFonts w:ascii="Arial" w:hAnsi="Arial" w:cs="Arial"/>
            <w:iCs/>
          </w:rPr>
          <w:t xml:space="preserve">save for a negative relationship with water conductance </w:t>
        </w:r>
        <w:r w:rsidR="00363FA7" w:rsidRPr="00734EEE">
          <w:rPr>
            <w:rFonts w:ascii="Arial" w:hAnsi="Arial" w:cs="Arial"/>
            <w:iCs/>
          </w:rPr>
          <w:t>(Fi</w:t>
        </w:r>
        <w:r w:rsidR="00FA142E" w:rsidRPr="00734EEE">
          <w:rPr>
            <w:rFonts w:ascii="Arial" w:hAnsi="Arial" w:cs="Arial"/>
            <w:iCs/>
          </w:rPr>
          <w:t>g.</w:t>
        </w:r>
        <w:r w:rsidR="00363FA7" w:rsidRPr="00734EEE">
          <w:rPr>
            <w:rFonts w:ascii="Arial" w:hAnsi="Arial" w:cs="Arial"/>
            <w:iCs/>
          </w:rPr>
          <w:t xml:space="preserve"> 2</w:t>
        </w:r>
        <w:r w:rsidR="00755232" w:rsidRPr="00734EEE">
          <w:rPr>
            <w:rFonts w:ascii="Arial" w:hAnsi="Arial" w:cs="Arial"/>
            <w:iCs/>
          </w:rPr>
          <w:t xml:space="preserve">, Table </w:t>
        </w:r>
        <w:r w:rsidR="004E5A5C">
          <w:rPr>
            <w:rFonts w:ascii="Arial" w:hAnsi="Arial" w:cs="Arial"/>
            <w:iCs/>
          </w:rPr>
          <w:t>3</w:t>
        </w:r>
        <w:r w:rsidR="00363FA7" w:rsidRPr="00734EEE">
          <w:rPr>
            <w:rFonts w:ascii="Arial" w:hAnsi="Arial" w:cs="Arial"/>
            <w:iCs/>
          </w:rPr>
          <w:t xml:space="preserve">). </w:t>
        </w:r>
        <w:r w:rsidR="00230BD0" w:rsidRPr="00734EEE">
          <w:rPr>
            <w:rFonts w:ascii="Arial" w:hAnsi="Arial" w:cs="Arial"/>
            <w:iCs/>
          </w:rPr>
          <w:t xml:space="preserve">We attribute the increasing conductivity with aridity </w:t>
        </w:r>
        <w:r w:rsidRPr="00734EEE">
          <w:rPr>
            <w:rFonts w:ascii="Arial" w:hAnsi="Arial" w:cs="Arial"/>
            <w:iCs/>
          </w:rPr>
          <w:t>to</w:t>
        </w:r>
        <w:r w:rsidR="00AD0081" w:rsidRPr="00734EEE">
          <w:rPr>
            <w:rFonts w:ascii="Arial" w:hAnsi="Arial" w:cs="Arial"/>
            <w:iCs/>
          </w:rPr>
          <w:t xml:space="preserve"> </w:t>
        </w:r>
        <w:r w:rsidR="00C12C11" w:rsidRPr="00734EEE">
          <w:rPr>
            <w:rFonts w:ascii="Arial" w:hAnsi="Arial" w:cs="Arial"/>
            <w:iCs/>
          </w:rPr>
          <w:t>several</w:t>
        </w:r>
        <w:r w:rsidR="00AD0081" w:rsidRPr="00734EEE">
          <w:rPr>
            <w:rFonts w:ascii="Arial" w:hAnsi="Arial" w:cs="Arial"/>
            <w:iCs/>
          </w:rPr>
          <w:t xml:space="preserve"> factors. The</w:t>
        </w:r>
        <w:r w:rsidRPr="00734EEE">
          <w:rPr>
            <w:rFonts w:ascii="Arial" w:hAnsi="Arial" w:cs="Arial"/>
            <w:iCs/>
          </w:rPr>
          <w:t xml:space="preserve"> </w:t>
        </w:r>
        <w:r w:rsidR="00230BD0" w:rsidRPr="00734EEE">
          <w:rPr>
            <w:rFonts w:ascii="Arial" w:hAnsi="Arial" w:cs="Arial"/>
            <w:iCs/>
          </w:rPr>
          <w:t xml:space="preserve">inherently larger water shed area that </w:t>
        </w:r>
        <w:r w:rsidR="00AD0081" w:rsidRPr="00734EEE">
          <w:rPr>
            <w:rFonts w:ascii="Arial" w:hAnsi="Arial" w:cs="Arial"/>
            <w:iCs/>
          </w:rPr>
          <w:t xml:space="preserve">perennial arid streams have </w:t>
        </w:r>
        <w:r w:rsidR="00C12C11" w:rsidRPr="00734EEE">
          <w:rPr>
            <w:rFonts w:ascii="Arial" w:hAnsi="Arial" w:cs="Arial"/>
            <w:iCs/>
          </w:rPr>
          <w:t xml:space="preserve">in comparison </w:t>
        </w:r>
        <w:r w:rsidR="00AD0081" w:rsidRPr="00734EEE">
          <w:rPr>
            <w:rFonts w:ascii="Arial" w:hAnsi="Arial" w:cs="Arial"/>
            <w:iCs/>
          </w:rPr>
          <w:t xml:space="preserve">to mesic streams of similar discharge </w:t>
        </w:r>
        <w:r w:rsidR="00791C89" w:rsidRPr="00734EEE">
          <w:rPr>
            <w:rFonts w:ascii="Arial" w:hAnsi="Arial" w:cs="Arial"/>
            <w:iCs/>
          </w:rPr>
          <w:t xml:space="preserve">results in </w:t>
        </w:r>
        <w:r w:rsidR="00AD0081" w:rsidRPr="00734EEE">
          <w:rPr>
            <w:rFonts w:ascii="Arial" w:hAnsi="Arial" w:cs="Arial"/>
            <w:iCs/>
          </w:rPr>
          <w:t xml:space="preserve">greater opportunity for surface evaporation and </w:t>
        </w:r>
        <w:r w:rsidR="00791C89" w:rsidRPr="00734EEE">
          <w:rPr>
            <w:rFonts w:ascii="Arial" w:hAnsi="Arial" w:cs="Arial"/>
            <w:iCs/>
          </w:rPr>
          <w:t xml:space="preserve">more </w:t>
        </w:r>
        <w:r w:rsidR="00FA142E" w:rsidRPr="00734EEE">
          <w:rPr>
            <w:rFonts w:ascii="Arial" w:hAnsi="Arial" w:cs="Arial"/>
            <w:iCs/>
          </w:rPr>
          <w:t>water contact with</w:t>
        </w:r>
        <w:r w:rsidR="00791C89" w:rsidRPr="00734EEE">
          <w:rPr>
            <w:rFonts w:ascii="Arial" w:hAnsi="Arial" w:cs="Arial"/>
            <w:iCs/>
          </w:rPr>
          <w:t xml:space="preserve"> soil</w:t>
        </w:r>
        <w:r w:rsidR="00230BD0" w:rsidRPr="00734EEE">
          <w:rPr>
            <w:rFonts w:ascii="Arial" w:hAnsi="Arial" w:cs="Arial"/>
            <w:iCs/>
          </w:rPr>
          <w:t>s</w:t>
        </w:r>
        <w:r w:rsidR="00AD0081" w:rsidRPr="00734EEE">
          <w:rPr>
            <w:rFonts w:ascii="Arial" w:hAnsi="Arial" w:cs="Arial"/>
            <w:iCs/>
          </w:rPr>
          <w:t>,</w:t>
        </w:r>
        <w:r w:rsidR="00791C89" w:rsidRPr="00734EEE">
          <w:rPr>
            <w:rFonts w:ascii="Arial" w:hAnsi="Arial" w:cs="Arial"/>
            <w:iCs/>
          </w:rPr>
          <w:t xml:space="preserve"> before reaching the stream</w:t>
        </w:r>
        <w:r w:rsidR="009211AA">
          <w:rPr>
            <w:rFonts w:ascii="Arial" w:hAnsi="Arial" w:cs="Arial"/>
            <w:iCs/>
          </w:rPr>
          <w:t xml:space="preserve"> </w:t>
        </w:r>
        <w:r w:rsidR="009211AA">
          <w:rPr>
            <w:rFonts w:ascii="Arial" w:hAnsi="Arial" w:cs="Arial"/>
            <w:iCs/>
          </w:rPr>
          <w:fldChar w:fldCharType="begin"/>
        </w:r>
        <w:r w:rsidR="009211AA">
          <w:rPr>
            <w:rFonts w:ascii="Arial" w:hAnsi="Arial" w:cs="Arial"/>
            <w:iCs/>
          </w:rPr>
          <w:instrText xml:space="preserve"> ADDIN ZOTERO_ITEM CSL_CITATION {"citationID":"s6Pt5Br0","properties":{"formattedCitation":"(Williams 1999)","plainCitation":"(Williams 1999)","noteIndex":0},"citationItems":[{"id":76,"uris":["http://zotero.org/users/local/tyq98Km3/items/GKR6WQI4"],"uri":["http://zotero.org/users/local/tyq98Km3/items/GKR6WQI4"],"itemData":{"id":76,"type":"article-journal","abstract":"Semi-arid and arid regions (i.e. drylands with annual mean rainfall between 25 and 500 mm) cover approximately one-third of the world’s land area and are inhabited by almost 400 million people. Because they are a resource in short supply, waters in drylands are under increasing human pressures, and many are threatened by rising salinities (salinisation) in particular. Rising salinities result from several causes. The salinities of many large natural salt lakes in drylands are rising as water is diverted from their inflows for irrigation and other uses. The excessive clearance of natural, deep-rooted vegetation from catchments and the discharge of saline agricultural wastewater causes the salinity of many freshwater lakes, wetlands and rivers to rise. The salinisation of some fresh waters is caused by rising saline groundwaters. And in some regions, increasing climatic aridity may be a cause of salinisation. Whatever the cause, salinisation has significant economic, social and environmental impacts. They are usually deleterious and often irreparable. Decreased biodiversity, changes in the natural character of aquatic ecosystems, and lower productivity are frequent ecological effects. In some dryland countries, salinisation is viewed as the single most important threat to water resources. However, the extent and importance of salinisation as a global threat has been greatly underestimated. Recognition of this is the first step in any attempt to manage it effectively. The aims of the present paper, therefore, are three-fold. First, it aims to define the problem and indicate its extent; second, it aims to outline the causes and effects of salinisation; third, it aims to highlight the social, economic and environmental costs and comment on management responses. An overarching aim is to draw attention to the importance of salinisation as a phenomenon of global significance to waters in drylands.","container-title":"Lakes &amp; Reservoirs: Science, Policy and Management for Sustainable Use","DOI":"10.1046/j.1440-1770.1999.00089.x","ISSN":"1440-1770","issue":"3-4","language":"en","note":"number: 3-4\n_eprint: https://onlinelibrary.wiley.com/doi/pdf/10.1046/j.1440-1770.1999.00089.x","page":"85-91","source":"Wiley Online Library","title":"Salinisation: A major threat to water resources in the arid and semi-arid regions of the world","title-short":"Salinisation","volume":"4","author":[{"family":"Williams","given":"W. D."}],"issued":{"date-parts":[["1999"]]}}}],"schema":"https://github.com/citation-style-language/schema/raw/master/csl-citation.json"} </w:instrText>
        </w:r>
        <w:r w:rsidR="009211AA">
          <w:rPr>
            <w:rFonts w:ascii="Arial" w:hAnsi="Arial" w:cs="Arial"/>
            <w:iCs/>
          </w:rPr>
          <w:fldChar w:fldCharType="separate"/>
        </w:r>
        <w:r w:rsidR="009211AA" w:rsidRPr="009211AA">
          <w:rPr>
            <w:rFonts w:ascii="Arial" w:hAnsi="Arial" w:cs="Arial"/>
          </w:rPr>
          <w:t>(Williams 1999)</w:t>
        </w:r>
        <w:r w:rsidR="009211AA">
          <w:rPr>
            <w:rFonts w:ascii="Arial" w:hAnsi="Arial" w:cs="Arial"/>
            <w:iCs/>
          </w:rPr>
          <w:fldChar w:fldCharType="end"/>
        </w:r>
        <w:r w:rsidR="001850B4" w:rsidRPr="00734EEE">
          <w:rPr>
            <w:rFonts w:ascii="Arial" w:hAnsi="Arial" w:cs="Arial"/>
            <w:iCs/>
          </w:rPr>
          <w:t xml:space="preserve">. </w:t>
        </w:r>
      </w:ins>
    </w:p>
    <w:p w14:paraId="5E5390AD" w14:textId="01EA65A1" w:rsidR="00214072" w:rsidRPr="00734EEE" w:rsidRDefault="00214072" w:rsidP="008E71DD">
      <w:pPr>
        <w:spacing w:line="240" w:lineRule="auto"/>
        <w:ind w:firstLine="720"/>
        <w:contextualSpacing/>
        <w:rPr>
          <w:ins w:id="579" w:author="Sean" w:date="2021-04-26T16:23:00Z"/>
          <w:rFonts w:ascii="Arial" w:hAnsi="Arial" w:cs="Arial"/>
        </w:rPr>
      </w:pPr>
      <w:ins w:id="580" w:author="Sean" w:date="2021-04-26T16:23:00Z">
        <w:r w:rsidRPr="00734EEE">
          <w:rPr>
            <w:rFonts w:ascii="Arial" w:hAnsi="Arial" w:cs="Arial"/>
          </w:rPr>
          <w:t xml:space="preserve">Contrary to our predictions, flash index and </w:t>
        </w:r>
        <w:r w:rsidR="001D4FB2">
          <w:rPr>
            <w:rFonts w:ascii="Arial" w:hAnsi="Arial" w:cs="Arial"/>
          </w:rPr>
          <w:t>L</w:t>
        </w:r>
        <w:r w:rsidRPr="00734EEE">
          <w:rPr>
            <w:rFonts w:ascii="Arial" w:hAnsi="Arial" w:cs="Arial"/>
          </w:rPr>
          <w:t>ow-</w:t>
        </w:r>
        <w:r w:rsidR="001D4FB2">
          <w:rPr>
            <w:rFonts w:ascii="Arial" w:hAnsi="Arial" w:cs="Arial"/>
          </w:rPr>
          <w:t>F</w:t>
        </w:r>
        <w:r w:rsidRPr="00734EEE">
          <w:rPr>
            <w:rFonts w:ascii="Arial" w:hAnsi="Arial" w:cs="Arial"/>
          </w:rPr>
          <w:t xml:space="preserve">low </w:t>
        </w:r>
        <w:r w:rsidR="001D4FB2">
          <w:rPr>
            <w:rFonts w:ascii="Arial" w:hAnsi="Arial" w:cs="Arial"/>
          </w:rPr>
          <w:t>P</w:t>
        </w:r>
        <w:r w:rsidRPr="00734EEE">
          <w:rPr>
            <w:rFonts w:ascii="Arial" w:hAnsi="Arial" w:cs="Arial"/>
          </w:rPr>
          <w:t xml:space="preserve">ulse </w:t>
        </w:r>
        <w:r w:rsidR="001D4FB2">
          <w:rPr>
            <w:rFonts w:ascii="Arial" w:hAnsi="Arial" w:cs="Arial"/>
          </w:rPr>
          <w:t>P</w:t>
        </w:r>
        <w:r w:rsidRPr="00734EEE">
          <w:rPr>
            <w:rFonts w:ascii="Arial" w:hAnsi="Arial" w:cs="Arial"/>
          </w:rPr>
          <w:t xml:space="preserve">ercent </w:t>
        </w:r>
        <w:r w:rsidR="001D4FB2">
          <w:rPr>
            <w:rFonts w:ascii="Arial" w:hAnsi="Arial" w:cs="Arial"/>
          </w:rPr>
          <w:t xml:space="preserve">(LFPP) </w:t>
        </w:r>
        <w:r w:rsidRPr="00734EEE">
          <w:rPr>
            <w:rFonts w:ascii="Arial" w:hAnsi="Arial" w:cs="Arial"/>
          </w:rPr>
          <w:t xml:space="preserve">did not covary with annual rainfall. Hydrologic flashiness exhibited weak, negative relationships with drainage area and mean daily discharge. </w:t>
        </w:r>
        <w:r w:rsidR="000033CB" w:rsidRPr="00734EEE">
          <w:rPr>
            <w:rFonts w:ascii="Arial" w:hAnsi="Arial" w:cs="Arial"/>
          </w:rPr>
          <w:t xml:space="preserve">Smaller </w:t>
        </w:r>
        <w:r w:rsidRPr="00734EEE">
          <w:rPr>
            <w:rFonts w:ascii="Arial" w:hAnsi="Arial" w:cs="Arial"/>
          </w:rPr>
          <w:t xml:space="preserve">drainage areas </w:t>
        </w:r>
        <w:r w:rsidR="000033CB" w:rsidRPr="00734EEE">
          <w:rPr>
            <w:rFonts w:ascii="Arial" w:hAnsi="Arial" w:cs="Arial"/>
          </w:rPr>
          <w:t xml:space="preserve">often have higher flashiness </w:t>
        </w:r>
        <w:r w:rsidRPr="00734EEE">
          <w:rPr>
            <w:rFonts w:ascii="Arial" w:hAnsi="Arial" w:cs="Arial"/>
          </w:rPr>
          <w:t>due to hydrograph mixing accompanying flood routing through stream networks and other scale-dependent runoff factors</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{"citationID":"eZDEGspk","properties":{"formattedCitation":"(Baker et al. 2004)","plainCitation":"(Baker et al. 2004)","noteIndex":0},"citationItems":[{"id":318,"uris":["http://zotero.org/users/local/tyq98Km3/items/BZIC9E2T"],"uri":["http://zotero.org/users/local/tyq98Km3/items/BZIC9E2T"],"itemData":{"id":318,"type":"article-journal","abstract":"The term flashiness reflects the frequency and rapidity of short term changes in streamflow, especially during runoff events. Flashiness is an important component of a stream's hydrologic regime. A variety of land use and land management changes may lead to increased or decreased flashiness, often to the detriment of aquatic life. This paper presents a newly developed flashiness index, which is based on mean daily flows. The index is calculated by dividing the pathlength of flow oscillations for a time interval (i.e., the sum of the absolute values of day-to-day changes in mean daily flow) by total discharge during that time interval. This index has low interannual variability, relative to most flow regime indicators, and thus greater power to detect trends. Index values were calculated for 515 Midwestern streams for the 27-year period from 1975 through 2001. Statistically significant increases were present in 22 percent of the streams, primarily in the eastern portion of the study area, while decreases were present in 9 percent, primarily in the western portion. Index values tend to decrease with increasing watershed area and with increasing unit area ground water inputs. Area compensated index values often shift at ecoregion boundaries. Potential index applications include evaluation of programs to restore more natural flow regimes. [PUBLICATION ABSTRACT]\n(KEY TERMS: stream flashiness; flashiness index; Indicators of Hydrological Alteration; surface water hydrology; watershed management; stormwater management; agricultural hydrology.)","container-title":"Journal of the American Water Resources Association","ISSN":"1093474X","issue":"2","language":"English","note":"number-of-pages: 20\npublisher-place: Middleburg, United Kingdom\npublisher: Blackwell Publishing Ltd.","page":"503-522","source":"ProQuest","title":"A New Flashiness Index: Characteristics and Applications to Midwestern Rivers and Streams1","title-short":"A New Flashiness Index","volume":"40","author":[{"family":"Baker","given":"David B."},{"family":"Richards","given":"R. Peter"},{"family":"Loftus","given":"Timothy T."},{"family":"Kramer","given":"Jack W."}],"issued":{"date-parts":[["2004",4]]}}}],"schema":"https://github.com/citation-style-language/schema/raw/master/csl-citation.json"} </w:instrText>
        </w:r>
        <w:r w:rsidR="009211AA">
          <w:rPr>
            <w:rFonts w:ascii="Arial" w:hAnsi="Arial" w:cs="Arial"/>
          </w:rPr>
          <w:fldChar w:fldCharType="separate"/>
        </w:r>
        <w:r w:rsidR="009211AA" w:rsidRPr="009211AA">
          <w:rPr>
            <w:rFonts w:ascii="Arial" w:hAnsi="Arial" w:cs="Arial"/>
          </w:rPr>
          <w:t xml:space="preserve">(Baker </w:t>
        </w:r>
        <w:r w:rsidR="0089055C" w:rsidRPr="0089055C">
          <w:rPr>
            <w:rFonts w:ascii="Arial" w:hAnsi="Arial" w:cs="Arial"/>
            <w:i/>
            <w:iCs/>
          </w:rPr>
          <w:t>et al</w:t>
        </w:r>
        <w:r w:rsidR="009211AA" w:rsidRPr="009211AA">
          <w:rPr>
            <w:rFonts w:ascii="Arial" w:hAnsi="Arial" w:cs="Arial"/>
          </w:rPr>
          <w:t>. 2004)</w:t>
        </w:r>
        <w:r w:rsidR="009211AA">
          <w:rPr>
            <w:rFonts w:ascii="Arial" w:hAnsi="Arial" w:cs="Arial"/>
          </w:rPr>
          <w:fldChar w:fldCharType="end"/>
        </w:r>
        <w:r w:rsidRPr="00734EEE">
          <w:rPr>
            <w:rFonts w:ascii="Arial" w:hAnsi="Arial" w:cs="Arial"/>
          </w:rPr>
          <w:t xml:space="preserve">. Increasing watershed size with declining annual precipitation was intentional and necessary to maintain wadeable, perennial stream habitats throughout the gradient. Unlike flashiness, </w:t>
        </w:r>
        <w:r w:rsidR="001D4FB2">
          <w:rPr>
            <w:rFonts w:ascii="Arial" w:hAnsi="Arial" w:cs="Arial"/>
          </w:rPr>
          <w:t>LFPP</w:t>
        </w:r>
        <w:r w:rsidRPr="00734EEE">
          <w:rPr>
            <w:rFonts w:ascii="Arial" w:hAnsi="Arial" w:cs="Arial"/>
          </w:rPr>
          <w:t xml:space="preserve"> showed a weak, negative relationship with the proportion of forested riparian zone which could have exacerbated low-flows during dry seasons by up-taking groundwater and evapotranspiration</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{"citationID":"ufjig2F4","properties":{"formattedCitation":"(Connor et al. 2013)","plainCitation":"(Connor et al. 2013)","noteIndex":0},"citationItems":[{"id":315,"uris":["http://zotero.org/users/local/tyq98Km3/items/Y3GGMJ5S"],"uri":["http://zotero.org/users/local/tyq98Km3/items/Y3GGMJ5S"],"itemData":{"id":315,"type":"article-journal","abstract":"Forested riparian zones are known to reduce movement of nitrogen from farms into streams in temperate areas, but predictive models of nitrogen transport and transformations rely on hydrological understanding, which is limited in the humid tropics. As a first step to understanding nitrogen cycling in the forested riparian zone of a lowland humid tropical agricultural landscape, we studied the hydrology of a riparian site in northeast Australia. The site has undulating topography and a 150-m wide strip of relatively undisturbed forest between sugarcane fields and the perennial stream. Riparian hydrology was dynamic in the wet season with frequent interactions between ground and surface water. Vertical and lateral fluxes of water through the variably saturated zone were high during the wet season due to intense rainfall, permeable soils and a variable discharge zone. However, complete saturation was never observed in the variably saturated zone. During the dry season groundwater movement was slow and the water table was several metres deep throughout most of the site. Uptake of groundwater by vegetation was a significant component of the water balance during the dry season and groundwater discharge to the creek is likely to be negligible at this time. During the wet season, uptake was small relative to other fluxes and the transpiration requirements of the trees could be met by the topsoil for much of the time. The hydrological conditions encountered are likely to exert large and variable influences on the transport and transformations of nitrogen in this part of the landscape. Contrary to the common understanding of riparian zone function, it appears that riparian zones of humid tropical lowlands are likely to be ineffective at removing nitrogen from groundwater. This will have implications for downstream water quality and ultimately on the quality of water discharging into the Great Barrier Reef lagoon, a sensitive and vulnerable marine environment. (C) 2011 Elsevier B.V. All rights reserved.","container-title":"Agriculture Ecosystems &amp; Environment","DOI":"10.1016/j.agee.2011.12.006","ISSN":"0167-8809","journalAbbreviation":"Agric. Ecosyst. Environ.","language":"English","note":"publisher-place: Amsterdam\npublisher: Elsevier\nWOS:000329384600011","page":"111-122","source":"Web of Science","title":"Hydrology of a forested riparian zone in an agricultural landscape of the humid tropics","volume":"180","author":[{"family":"Connor","given":"S."},{"family":"Nelson","given":"P. N."},{"family":"Armour","given":"J. D."},{"family":"Henault","given":"C."}],"issued":{"date-parts":[["2013",11,1]]}}}],"schema":"https://github.com/citation-style-language/schema/raw/master/csl-citation.json"} </w:instrText>
        </w:r>
        <w:r w:rsidR="009211AA">
          <w:rPr>
            <w:rFonts w:ascii="Arial" w:hAnsi="Arial" w:cs="Arial"/>
          </w:rPr>
          <w:fldChar w:fldCharType="separate"/>
        </w:r>
        <w:r w:rsidR="009211AA" w:rsidRPr="009211AA">
          <w:rPr>
            <w:rFonts w:ascii="Arial" w:hAnsi="Arial" w:cs="Arial"/>
          </w:rPr>
          <w:t xml:space="preserve">(Connor </w:t>
        </w:r>
        <w:r w:rsidR="0089055C" w:rsidRPr="0089055C">
          <w:rPr>
            <w:rFonts w:ascii="Arial" w:hAnsi="Arial" w:cs="Arial"/>
            <w:i/>
            <w:iCs/>
          </w:rPr>
          <w:t>et al</w:t>
        </w:r>
        <w:r w:rsidR="009211AA" w:rsidRPr="009211AA">
          <w:rPr>
            <w:rFonts w:ascii="Arial" w:hAnsi="Arial" w:cs="Arial"/>
          </w:rPr>
          <w:t>. 2013)</w:t>
        </w:r>
        <w:r w:rsidR="009211AA">
          <w:rPr>
            <w:rFonts w:ascii="Arial" w:hAnsi="Arial" w:cs="Arial"/>
          </w:rPr>
          <w:fldChar w:fldCharType="end"/>
        </w:r>
        <w:r w:rsidRPr="00734EEE">
          <w:rPr>
            <w:rFonts w:ascii="Arial" w:hAnsi="Arial" w:cs="Arial"/>
          </w:rPr>
          <w:t>. Average daily discharge and the proportion of forested riparian zone represent drivers of hydrologic variation that act at the watershed scale, outside of precipitation gradient effects.</w:t>
        </w:r>
      </w:ins>
    </w:p>
    <w:p w14:paraId="4E8F37A8" w14:textId="6F3BD1F6" w:rsidR="005662F1" w:rsidRDefault="006225D5" w:rsidP="008E71DD">
      <w:pPr>
        <w:spacing w:line="240" w:lineRule="auto"/>
        <w:contextualSpacing/>
        <w:rPr>
          <w:ins w:id="581" w:author="Sean" w:date="2021-04-26T16:23:00Z"/>
          <w:rFonts w:ascii="Arial" w:hAnsi="Arial" w:cs="Arial"/>
        </w:rPr>
      </w:pPr>
      <w:ins w:id="582" w:author="Sean" w:date="2021-04-26T16:23:00Z">
        <w:r w:rsidRPr="00734EEE">
          <w:rPr>
            <w:rFonts w:ascii="Arial" w:hAnsi="Arial" w:cs="Arial"/>
          </w:rPr>
          <w:tab/>
          <w:t xml:space="preserve">The fish communities displayed a </w:t>
        </w:r>
        <w:r w:rsidR="00924FA2" w:rsidRPr="00734EEE">
          <w:rPr>
            <w:rFonts w:ascii="Arial" w:hAnsi="Arial" w:cs="Arial"/>
          </w:rPr>
          <w:t xml:space="preserve">pattern of increasing </w:t>
        </w:r>
        <w:r w:rsidR="00A06C95" w:rsidRPr="00734EEE">
          <w:rPr>
            <w:rFonts w:ascii="Arial" w:hAnsi="Arial" w:cs="Arial"/>
          </w:rPr>
          <w:t xml:space="preserve">diversity </w:t>
        </w:r>
        <w:r w:rsidR="00924FA2" w:rsidRPr="00734EEE">
          <w:rPr>
            <w:rFonts w:ascii="Arial" w:hAnsi="Arial" w:cs="Arial"/>
          </w:rPr>
          <w:t>moving from the drier to wetter sides of the survey region</w:t>
        </w:r>
        <w:r w:rsidR="00322DB6" w:rsidRPr="00734EEE">
          <w:rPr>
            <w:rFonts w:ascii="Arial" w:hAnsi="Arial" w:cs="Arial"/>
          </w:rPr>
          <w:t xml:space="preserve"> (Fig</w:t>
        </w:r>
        <w:r w:rsidR="00E70084" w:rsidRPr="00734EEE">
          <w:rPr>
            <w:rFonts w:ascii="Arial" w:hAnsi="Arial" w:cs="Arial"/>
          </w:rPr>
          <w:t>.</w:t>
        </w:r>
        <w:r w:rsidR="006A4672" w:rsidRPr="00734EEE">
          <w:rPr>
            <w:rFonts w:ascii="Arial" w:hAnsi="Arial" w:cs="Arial"/>
          </w:rPr>
          <w:t xml:space="preserve"> 3).</w:t>
        </w:r>
        <w:r w:rsidR="00CA6CBF" w:rsidRPr="00734EEE">
          <w:rPr>
            <w:rFonts w:ascii="Arial" w:hAnsi="Arial" w:cs="Arial"/>
          </w:rPr>
          <w:t xml:space="preserve"> </w:t>
        </w:r>
        <w:r w:rsidR="000033CB" w:rsidRPr="00734EEE">
          <w:rPr>
            <w:rFonts w:ascii="Arial" w:hAnsi="Arial" w:cs="Arial"/>
          </w:rPr>
          <w:t>This may</w:t>
        </w:r>
        <w:r w:rsidR="001A05CE">
          <w:rPr>
            <w:rFonts w:ascii="Arial" w:hAnsi="Arial" w:cs="Arial"/>
          </w:rPr>
          <w:t xml:space="preserve"> have</w:t>
        </w:r>
        <w:r w:rsidR="000033CB" w:rsidRPr="00734EEE">
          <w:rPr>
            <w:rFonts w:ascii="Arial" w:hAnsi="Arial" w:cs="Arial"/>
          </w:rPr>
          <w:t xml:space="preserve"> be</w:t>
        </w:r>
        <w:r w:rsidR="001A05CE">
          <w:rPr>
            <w:rFonts w:ascii="Arial" w:hAnsi="Arial" w:cs="Arial"/>
          </w:rPr>
          <w:t>en</w:t>
        </w:r>
        <w:r w:rsidR="000033CB" w:rsidRPr="00734EEE">
          <w:rPr>
            <w:rFonts w:ascii="Arial" w:hAnsi="Arial" w:cs="Arial"/>
          </w:rPr>
          <w:t xml:space="preserve"> mediated by changes in water quality and sediment composition along the gradient. </w:t>
        </w:r>
        <w:r w:rsidR="001C12E9" w:rsidRPr="00734EEE">
          <w:rPr>
            <w:rFonts w:ascii="Arial" w:hAnsi="Arial" w:cs="Arial"/>
          </w:rPr>
          <w:t>Fish Shannon diversity correlate</w:t>
        </w:r>
        <w:r w:rsidR="001A05CE">
          <w:rPr>
            <w:rFonts w:ascii="Arial" w:hAnsi="Arial" w:cs="Arial"/>
          </w:rPr>
          <w:t>d</w:t>
        </w:r>
        <w:r w:rsidR="001C12E9" w:rsidRPr="00734EEE">
          <w:rPr>
            <w:rFonts w:ascii="Arial" w:hAnsi="Arial" w:cs="Arial"/>
          </w:rPr>
          <w:t xml:space="preserve"> positively with precipitation, but negatively with </w:t>
        </w:r>
        <w:r w:rsidR="00B32F17" w:rsidRPr="00734EEE">
          <w:rPr>
            <w:rFonts w:ascii="Arial" w:hAnsi="Arial" w:cs="Arial"/>
          </w:rPr>
          <w:t>conductivity and NH</w:t>
        </w:r>
        <w:r w:rsidR="00B32F17" w:rsidRPr="00734EEE">
          <w:rPr>
            <w:rFonts w:ascii="Arial" w:hAnsi="Arial" w:cs="Arial"/>
            <w:vertAlign w:val="subscript"/>
          </w:rPr>
          <w:t>4</w:t>
        </w:r>
        <w:r w:rsidR="00B32F17" w:rsidRPr="00734EEE">
          <w:rPr>
            <w:rFonts w:ascii="Arial" w:hAnsi="Arial" w:cs="Arial"/>
            <w:vertAlign w:val="superscript"/>
          </w:rPr>
          <w:t>+</w:t>
        </w:r>
        <w:r w:rsidR="00BC3EE4" w:rsidRPr="00734EEE">
          <w:rPr>
            <w:rFonts w:ascii="Arial" w:hAnsi="Arial" w:cs="Arial"/>
          </w:rPr>
          <w:t xml:space="preserve">, </w:t>
        </w:r>
        <w:r w:rsidR="001C12E9" w:rsidRPr="00734EEE">
          <w:rPr>
            <w:rFonts w:ascii="Arial" w:hAnsi="Arial" w:cs="Arial"/>
          </w:rPr>
          <w:t>canopy coverage</w:t>
        </w:r>
        <w:r w:rsidR="00BC3EE4" w:rsidRPr="00734EEE">
          <w:rPr>
            <w:rFonts w:ascii="Arial" w:hAnsi="Arial" w:cs="Arial"/>
          </w:rPr>
          <w:t xml:space="preserve"> and LFPP</w:t>
        </w:r>
        <w:r w:rsidR="001C12E9" w:rsidRPr="00734EEE">
          <w:rPr>
            <w:rFonts w:ascii="Arial" w:hAnsi="Arial" w:cs="Arial"/>
          </w:rPr>
          <w:t xml:space="preserve"> (Table 5)</w:t>
        </w:r>
        <w:r w:rsidR="00BC3EE4" w:rsidRPr="00734EEE">
          <w:rPr>
            <w:rFonts w:ascii="Arial" w:hAnsi="Arial" w:cs="Arial"/>
          </w:rPr>
          <w:t xml:space="preserve">. </w:t>
        </w:r>
      </w:ins>
    </w:p>
    <w:p w14:paraId="6C07581F" w14:textId="3DBD54FF" w:rsidR="001C12E9" w:rsidRDefault="00CD5F1E" w:rsidP="008E71DD">
      <w:pPr>
        <w:spacing w:line="240" w:lineRule="auto"/>
        <w:contextualSpacing/>
        <w:rPr>
          <w:ins w:id="583" w:author="Sean" w:date="2021-04-26T16:23:00Z"/>
          <w:rFonts w:ascii="Arial" w:hAnsi="Arial" w:cs="Arial"/>
        </w:rPr>
      </w:pPr>
      <w:ins w:id="584" w:author="Sean" w:date="2021-04-26T16:23:00Z">
        <w:r>
          <w:rPr>
            <w:rFonts w:ascii="Arial" w:hAnsi="Arial" w:cs="Arial"/>
          </w:rPr>
          <w:t>Elevated c</w:t>
        </w:r>
        <w:r w:rsidR="00B32F17" w:rsidRPr="00734EEE">
          <w:rPr>
            <w:rFonts w:ascii="Arial" w:hAnsi="Arial" w:cs="Arial"/>
          </w:rPr>
          <w:t xml:space="preserve">onductivity </w:t>
        </w:r>
        <w:r w:rsidR="001C12E9" w:rsidRPr="00734EEE">
          <w:rPr>
            <w:rFonts w:ascii="Arial" w:hAnsi="Arial" w:cs="Arial"/>
          </w:rPr>
          <w:t>and NH</w:t>
        </w:r>
        <w:r w:rsidR="001C12E9" w:rsidRPr="00734EEE">
          <w:rPr>
            <w:rFonts w:ascii="Arial" w:hAnsi="Arial" w:cs="Arial"/>
            <w:vertAlign w:val="subscript"/>
          </w:rPr>
          <w:t>4</w:t>
        </w:r>
        <w:r w:rsidR="001C12E9" w:rsidRPr="00734EEE">
          <w:rPr>
            <w:rFonts w:ascii="Arial" w:hAnsi="Arial" w:cs="Arial"/>
            <w:vertAlign w:val="superscript"/>
          </w:rPr>
          <w:t>+</w:t>
        </w:r>
        <w:r w:rsidR="001C12E9" w:rsidRPr="00734EEE">
          <w:rPr>
            <w:rFonts w:ascii="Arial" w:hAnsi="Arial" w:cs="Arial"/>
          </w:rPr>
          <w:t xml:space="preserve"> </w:t>
        </w:r>
        <w:r w:rsidR="00567BAC" w:rsidRPr="00734EEE">
          <w:rPr>
            <w:rFonts w:ascii="Arial" w:hAnsi="Arial" w:cs="Arial"/>
          </w:rPr>
          <w:t>in</w:t>
        </w:r>
        <w:r w:rsidR="00B32F17" w:rsidRPr="00734EEE">
          <w:rPr>
            <w:rFonts w:ascii="Arial" w:hAnsi="Arial" w:cs="Arial"/>
          </w:rPr>
          <w:t xml:space="preserve"> semi-arid streams exhibited levels similar to urbanized stream</w:t>
        </w:r>
        <w:r w:rsidR="000033CB" w:rsidRPr="00734EEE">
          <w:rPr>
            <w:rFonts w:ascii="Arial" w:hAnsi="Arial" w:cs="Arial"/>
          </w:rPr>
          <w:t>s</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{"citationID":"zvv9hAU1","properties":{"formattedCitation":"(Hatt et al. 2004)","plainCitation":"(Hatt et al. 2004)","noteIndex":0},"citationItems":[{"id":343,"uris":["http://zotero.org/users/local/tyq98Km3/items/RUH3IUPJ"],"uri":["http://zotero.org/users/local/tyq98Km3/items/RUH3IUPJ"],"itemData":{"id":343,"type":"article-journal","abstract":"Effective water quality management of streams in urbanized basins requires identification of the elements of urbanization that contribute most to pollutant concentrations and loads. Drainage connection (the proportion of impervious area directly connected to streams by pipes or lined drains) is proposed as a variable explaining variance in the generally weak relationships between pollutant concentrations and imperviousness. Fifteen small streams draining independent subbasins east of Melbourne, Australia, were sampled for a suite of water quality variables. Geometric mean concentrations of all variables were calculated separately for baseflow and storm events, and these, together with estimates of runoff derived from a rainfall-runoff model, were used to estimate mean annual loads. Patterns of concentrations among the streams were assessed against patterns of imperviousness, drainage connection, unsealed (unpaved) road density, elevation, longitude (all of which were intercorrelated), septic tank density, and basin area. Baseflow and storm event concentrations of dissolved organic carbon (DOC), filterable reactive phosphorus (FRP), total phosphorus (TP) and ammonium, along with electrical conductivity (EC), all increased with imperviousness and its correlates. Hierarchical partitioning showed that DOC, EC, FRP, and storm event TP were independently correlated with drainage connection more strongly than could be explained by chance. Neither pH nor total suspended solids concentrations were strongly correlated with any basin variable. Oxidized and total nitrogen concentrations were most strongly explained by septic tank density. Loads of all variables were strongly correlated with imperviousness and connection. Priority should be given to low-impact urban design, which primarily involves reducing drainage connection, to minimize urbanization-related pollutant impacts on streams.","container-title":"Environmental Management","DOI":"10.1007/s00267-004-0221-8","ISSN":"1432-1009","issue":"1","journalAbbreviation":"Environmental Management","language":"en","page":"112-124","source":"Springer Link","title":"The Influence of Urban Density and Drainage Infrastructure on the Concentrations and Loads of Pollutants in Small Streams","volume":"34","author":[{"family":"Hatt","given":"Belinda E."},{"family":"Fletcher","given":"Tim D."},{"family":"Walsh","given":"Christopher J."},{"family":"Taylor","given":"Sally L."}],"issued":{"date-parts":[["2004",7,1]]}}}],"schema":"https://github.com/citation-style-language/schema/raw/master/csl-citation.json"} </w:instrText>
        </w:r>
        <w:r w:rsidR="009211AA">
          <w:rPr>
            <w:rFonts w:ascii="Arial" w:hAnsi="Arial" w:cs="Arial"/>
          </w:rPr>
          <w:fldChar w:fldCharType="separate"/>
        </w:r>
        <w:r w:rsidR="009211AA" w:rsidRPr="009211AA">
          <w:rPr>
            <w:rFonts w:ascii="Arial" w:hAnsi="Arial" w:cs="Arial"/>
          </w:rPr>
          <w:t xml:space="preserve">(Hatt </w:t>
        </w:r>
        <w:r w:rsidR="0089055C" w:rsidRPr="0089055C">
          <w:rPr>
            <w:rFonts w:ascii="Arial" w:hAnsi="Arial" w:cs="Arial"/>
            <w:i/>
            <w:iCs/>
          </w:rPr>
          <w:t>et al</w:t>
        </w:r>
        <w:r w:rsidR="009211AA" w:rsidRPr="009211AA">
          <w:rPr>
            <w:rFonts w:ascii="Arial" w:hAnsi="Arial" w:cs="Arial"/>
          </w:rPr>
          <w:t>. 2004)</w:t>
        </w:r>
        <w:r w:rsidR="009211AA">
          <w:rPr>
            <w:rFonts w:ascii="Arial" w:hAnsi="Arial" w:cs="Arial"/>
          </w:rPr>
          <w:fldChar w:fldCharType="end"/>
        </w:r>
        <w:r w:rsidR="00087C6D">
          <w:rPr>
            <w:rFonts w:ascii="Arial" w:hAnsi="Arial" w:cs="Arial"/>
          </w:rPr>
          <w:t xml:space="preserve">, creating </w:t>
        </w:r>
        <w:r w:rsidR="006A639A">
          <w:rPr>
            <w:rFonts w:ascii="Arial" w:hAnsi="Arial" w:cs="Arial"/>
          </w:rPr>
          <w:t xml:space="preserve">stressful </w:t>
        </w:r>
        <w:r w:rsidR="00087C6D">
          <w:rPr>
            <w:rFonts w:ascii="Arial" w:hAnsi="Arial" w:cs="Arial"/>
          </w:rPr>
          <w:t xml:space="preserve">osmotic and toxic </w:t>
        </w:r>
        <w:r w:rsidR="006A639A">
          <w:rPr>
            <w:rFonts w:ascii="Arial" w:hAnsi="Arial" w:cs="Arial"/>
          </w:rPr>
          <w:t>conditions</w:t>
        </w:r>
        <w:r w:rsidR="009211AA">
          <w:rPr>
            <w:rFonts w:ascii="Arial" w:hAnsi="Arial" w:cs="Arial"/>
          </w:rPr>
          <w:t xml:space="preserve"> for</w:t>
        </w:r>
        <w:r w:rsidR="00087C6D">
          <w:rPr>
            <w:rFonts w:ascii="Arial" w:hAnsi="Arial" w:cs="Arial"/>
          </w:rPr>
          <w:t xml:space="preserve"> </w:t>
        </w:r>
        <w:r w:rsidR="006A639A">
          <w:rPr>
            <w:rFonts w:ascii="Arial" w:hAnsi="Arial" w:cs="Arial"/>
          </w:rPr>
          <w:t>fish</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{"citationID":"4ilxUjGD","properties":{"formattedCitation":"(Redding and Schreck 1983; Lock and Wendelaar Bonga 1991)","plainCitation":"(Redding and Schreck 1983; Lock and Wendelaar Bonga 1991)","noteIndex":0},"citationItems":[{"id":347,"uris":["http://zotero.org/users/local/tyq98Km3/items/4VMHD87W"],"uri":["http://zotero.org/users/local/tyq98Km3/items/4VMHD87W"],"itemData":{"id":347,"type":"article-journal","abstract":"Yearling coho salmon Oncorhynchus kisutch acclimated to fresh water or seawater were subjected to severe chronic confinement stress in fresh water, seawater, or a medium (one-third-strength seawater) that was approximately isosmotic to the fishˈs blood. Plasma osmolarity, Na, K, Ca, Mg, and cortisol and blood hematocrit were measured in fish sampled at 1, 7, 24, and 48 hours after stress began. Plasma osmolarity and electrolyte concentrations increased during stress in seawater, but generally decreased during stress in fresh water. Osmotic imbalance did not occur in fish that were stressed in one-third seawater. Hematocrit increased in fish stressed in fresh water and decreased in fish stressed in seawater. Fish acclimated to fresh water tended to regain osmotic balance within 48 hours when stressed in fresh water, but in seawater they died. Fish acclimated to seawater tended to regain osmotic balance within 48 hours when stressed in seawater, but in fresh water a compensatory trend was not evident. Confinement stress greatly amplified the osmotic imbalance after fish were transferred from fresh water to seawater compared with that in unconfined fish. Plasma cortisol concentrations increased during stress for all groups; however, fish stressed in one-third seawater had lower concentrations of cortisol than the other groups within 7 hours after stress began. Received February 8, 1983 Accepted August 7, 1983","container-title":"Transactions of the American Fisheries Society","DOI":"https://doi.org/10.1577/1548-8659(1983)112&lt;800:IOASOO&gt;2.0.CO;2","ISSN":"1548-8659","issue":"6","language":"en","note":"_eprint: https://afspubs.onlinelibrary.wiley.com/doi/pdf/10.1577/1548-8659%281983%29112%3C800%3AIOASOO%3E2.0.CO%3B2","page":"800-807","source":"Wiley Online Library","title":"Influence of Ambient Salinity on Osmoregulation and Cortisol Concentration in Yearling Coho Salmon during Stress","volume":"112","author":[{"family":"Redding","given":"J. Michael"},{"family":"Schreck","given":"Carl B."}],"issued":{"date-parts":[["1983"]]}}},{"id":346,"uris":["http://zotero.org/users/local/tyq98Km3/items/IJE4LLDN"],"uri":["http://zotero.org/users/local/tyq98Km3/items/IJE4LLDN"],"itemData":{"id":346,"type":"article-journal","abstract":"Fish are ex trem ely sensitive to m a n y w a t e r - b o r n e toxicants, because these alTect the gills by i n c r e a s i n g the p e r m e a b i l i t y to w a t e r a n d ions o f the gill e p i t h e l i u m a n d by i n h i b i t i o n of the ion exchange activity of the chloride cells. T h e c o m p e n sa to ry responses of the fish will significantly increase the e n e rg y re q u ire d for m a i n t e n a n c e o f w a te r a n d ion h o m e o ­ stasis, a n d this will result in red u ced grow th a n d rep ro d u c tio n . T h e effects of toxicants are to a great extent co m p arab le to those of stressors such as confinem ent, transport, and handling, not only where the endocrine and metabolic responses are concerned, but also with respect to the osmoregulatory disturbances produced. Stressors may affect osm o reg u latio n indirectly th ro u g h the action of c a te ch o la m in e s on the gills. F u r t h e r ­ m o r e , stressors in d u c e i m m u n o s u p p r e s s i o n a n d this m a y result in gill d a m a g e by infectious age nt s. M a n y t o x i c a n t s evoke a stress re s p o n s e , a n d th u s it is difficult to d eterm in e the m e c h a n ism of action of toxicants on the gills, because the specific effects of the toxicants are hard to distinguish from the effects of non-specific stress responses on the gills. T h is further implies that the negative effects o f m a n y toxicants a n d n o n ­ toxicant stressors on gill s tr u c tu r e a n d h y d r o m i n e r a l b a la n c e are additive. T h i s aspect needs more attention in aquaculture.","container-title":"Netherlands Journal of Zoology","DOI":"10.1163/156854291X00469","ISSN":"0028-2960, 1568-542X","issue":"2-3","journalAbbreviation":"Neth J Zool","language":"en","page":"478-493","source":"DOI.org (Crossref)","title":"Toxicants and Osmoregulation in Fish","volume":"42","author":[{"family":"Lock","given":"R.A.C."},{"family":"Wendelaar Bonga","given":"S.E."}],"issued":{"date-parts":[["1991"]]}}}],"schema":"https://github.com/citation-style-language/schema/raw/master/csl-citation.json"} </w:instrText>
        </w:r>
        <w:r w:rsidR="009211AA">
          <w:rPr>
            <w:rFonts w:ascii="Arial" w:hAnsi="Arial" w:cs="Arial"/>
          </w:rPr>
          <w:fldChar w:fldCharType="separate"/>
        </w:r>
        <w:r w:rsidR="009211AA" w:rsidRPr="009211AA">
          <w:rPr>
            <w:rFonts w:ascii="Arial" w:hAnsi="Arial" w:cs="Arial"/>
          </w:rPr>
          <w:t>(Redding and Schreck 1983; Lock and Wendelaar Bonga 1991)</w:t>
        </w:r>
        <w:r w:rsidR="009211AA">
          <w:rPr>
            <w:rFonts w:ascii="Arial" w:hAnsi="Arial" w:cs="Arial"/>
          </w:rPr>
          <w:fldChar w:fldCharType="end"/>
        </w:r>
        <w:r w:rsidR="00087C6D">
          <w:rPr>
            <w:rFonts w:ascii="Arial" w:hAnsi="Arial" w:cs="Arial"/>
          </w:rPr>
          <w:t xml:space="preserve">. </w:t>
        </w:r>
        <w:r w:rsidR="003C18B0" w:rsidRPr="00734EEE">
          <w:rPr>
            <w:rFonts w:ascii="Arial" w:hAnsi="Arial" w:cs="Arial"/>
          </w:rPr>
          <w:t>Elevated NH</w:t>
        </w:r>
        <w:r w:rsidR="003C18B0" w:rsidRPr="00734EEE">
          <w:rPr>
            <w:rFonts w:ascii="Arial" w:hAnsi="Arial" w:cs="Arial"/>
            <w:vertAlign w:val="subscript"/>
          </w:rPr>
          <w:t>4</w:t>
        </w:r>
        <w:r w:rsidR="003C18B0" w:rsidRPr="00734EEE">
          <w:rPr>
            <w:rFonts w:ascii="Arial" w:hAnsi="Arial" w:cs="Arial"/>
            <w:vertAlign w:val="superscript"/>
          </w:rPr>
          <w:t>+</w:t>
        </w:r>
        <w:r w:rsidR="003C18B0" w:rsidRPr="00734EEE">
          <w:rPr>
            <w:rFonts w:ascii="Arial" w:hAnsi="Arial" w:cs="Arial"/>
          </w:rPr>
          <w:t xml:space="preserve"> </w:t>
        </w:r>
        <w:r w:rsidR="00087C6D">
          <w:rPr>
            <w:rFonts w:ascii="Arial" w:hAnsi="Arial" w:cs="Arial"/>
          </w:rPr>
          <w:t>ha</w:t>
        </w:r>
        <w:r w:rsidR="006A639A">
          <w:rPr>
            <w:rFonts w:ascii="Arial" w:hAnsi="Arial" w:cs="Arial"/>
          </w:rPr>
          <w:t>s</w:t>
        </w:r>
        <w:r w:rsidR="00087C6D">
          <w:rPr>
            <w:rFonts w:ascii="Arial" w:hAnsi="Arial" w:cs="Arial"/>
          </w:rPr>
          <w:t xml:space="preserve"> been shown to be</w:t>
        </w:r>
        <w:r w:rsidR="003C18B0" w:rsidRPr="00734EEE">
          <w:rPr>
            <w:rFonts w:ascii="Arial" w:hAnsi="Arial" w:cs="Arial"/>
          </w:rPr>
          <w:t xml:space="preserve"> directly toxic to many fish</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{"citationID":"9Oq8RUy5","properties":{"formattedCitation":"(Randall and Tsui 2002)","plainCitation":"(Randall and Tsui 2002)","noteIndex":0},"citationItems":[{"id":342,"uris":["http://zotero.org/users/local/tyq98Km3/items/463BZB3J"],"uri":["http://zotero.org/users/local/tyq98Km3/items/463BZB3J"],"itemData":{"id":342,"type":"article-journal","container-title":"Marine Pollution Bulletin","page":"45:17-23","title":"Ammonia toxicity in fish","author":[{"family":"Randall","given":"D.J."},{"family":"Tsui","given":"T.K.N."}],"issued":{"date-parts":[["2002"]]}}}],"schema":"https://github.com/citation-style-language/schema/raw/master/csl-citation.json"} </w:instrText>
        </w:r>
        <w:r w:rsidR="009211AA">
          <w:rPr>
            <w:rFonts w:ascii="Arial" w:hAnsi="Arial" w:cs="Arial"/>
          </w:rPr>
          <w:fldChar w:fldCharType="separate"/>
        </w:r>
        <w:r w:rsidR="009211AA" w:rsidRPr="009211AA">
          <w:rPr>
            <w:rFonts w:ascii="Arial" w:hAnsi="Arial" w:cs="Arial"/>
          </w:rPr>
          <w:t>(Randall and Tsui 2002)</w:t>
        </w:r>
        <w:r w:rsidR="009211AA">
          <w:rPr>
            <w:rFonts w:ascii="Arial" w:hAnsi="Arial" w:cs="Arial"/>
          </w:rPr>
          <w:fldChar w:fldCharType="end"/>
        </w:r>
        <w:r w:rsidR="003C18B0" w:rsidRPr="00734EEE">
          <w:rPr>
            <w:rFonts w:ascii="Arial" w:hAnsi="Arial" w:cs="Arial"/>
          </w:rPr>
          <w:t xml:space="preserve"> and </w:t>
        </w:r>
        <w:r w:rsidR="006A639A">
          <w:rPr>
            <w:rFonts w:ascii="Arial" w:hAnsi="Arial" w:cs="Arial"/>
          </w:rPr>
          <w:t xml:space="preserve">has also </w:t>
        </w:r>
        <w:r w:rsidR="003C18B0" w:rsidRPr="00734EEE">
          <w:rPr>
            <w:rFonts w:ascii="Arial" w:hAnsi="Arial" w:cs="Arial"/>
          </w:rPr>
          <w:t>fuel</w:t>
        </w:r>
        <w:r w:rsidR="006A639A">
          <w:rPr>
            <w:rFonts w:ascii="Arial" w:hAnsi="Arial" w:cs="Arial"/>
          </w:rPr>
          <w:t>ed</w:t>
        </w:r>
        <w:r w:rsidR="003C18B0" w:rsidRPr="00734EEE">
          <w:rPr>
            <w:rFonts w:ascii="Arial" w:hAnsi="Arial" w:cs="Arial"/>
          </w:rPr>
          <w:t xml:space="preserve"> </w:t>
        </w:r>
        <w:r w:rsidR="006A639A">
          <w:rPr>
            <w:rFonts w:ascii="Arial" w:hAnsi="Arial" w:cs="Arial"/>
          </w:rPr>
          <w:t xml:space="preserve">cytotoxic </w:t>
        </w:r>
        <w:r w:rsidR="003C18B0" w:rsidRPr="00734EEE">
          <w:rPr>
            <w:rFonts w:ascii="Arial" w:hAnsi="Arial" w:cs="Arial"/>
          </w:rPr>
          <w:t>algal growth</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{"citationID":"oPfQqbo4","properties":{"formattedCitation":"(Fetscher et al. 2015)","plainCitation":"(Fetscher et al. 2015)","noteIndex":0},"citationItems":[{"id":339,"uris":["http://zotero.org/users/local/tyq98Km3/items/YJ77USWK"],"uri":["http://zotero.org/users/local/tyq98Km3/items/YJ77USWK"],"itemData":{"id":339,"type":"article-journal","abstract":"Lentic water bodies and large rivers have long been recognized as being susceptible, under certain conditions, to toxin-producing (“toxigenic”) planktonic cyanobacterial blooms. Although benthic cyanobacteria commonly inhabit wadeable (i.e., shallow) streams, little has been published on the potential for cyanotoxin (e.g., microcystin) production in this water body type. Recent research in Monterey Bay, California, USA has linked inland-derived microcystins to numerous sea otter mortalities in the marine environment, a finding that illustrates the negative effects cyanotoxins can have on ecosystem services, even far downstream from their origin, due to fluvial transport. For the present study, surveys of &gt;1200 wadeable stream segments were conducted throughout California during the spring and summer of 2007 through 2013, and revealed a high occurrence of potentially toxigenic benthic cyanobacteria. In addition, benthic microcystins were detected in one-third of sites, where tested (N=368), based primarily on one-time sampling, from 2011 to 2013 (mean concentration was 46μg/m2 of stream-bottom). Sites where microcystins were detected spanned a variety of surrounding land-use types, from open space (i.e., undeveloped land) to heavily urbanized/agricultural. Lyngbyatoxin (n=14), saxitoxins (n=99), and anatoxin-a (n=33) were also measured, at subsets of sites, and were also detected, albeit at lower rates than microcystins. Results of this study provide strong evidence that wadeable streams could be significant sources of cyanotoxin inputs to receiving waters, a finding that has implications for the management of drinking water, wildlife, and recreational resources, within both the streams themselves and in downstream rivers, lentic water bodies, and the ocean.","container-title":"Harmful Algae","DOI":"10.1016/j.hal.2015.09.002","ISSN":"1568-9883","journalAbbreviation":"Harmful Algae","language":"en","page":"105-116","source":"ScienceDirect","title":"Wadeable streams as widespread sources of benthic cyanotoxins in California, USA","volume":"49","author":[{"family":"Fetscher","given":"A. Elizabeth"},{"family":"Howard","given":"Meredith D. A."},{"family":"Stancheva","given":"Rosalina"},{"family":"Kudela","given":"Raphael M."},{"family":"Stein","given":"Eric D."},{"family":"Sutula","given":"Martha A."},{"family":"Busse","given":"Lilian B."},{"family":"Sheath","given":"Robert G."}],"issued":{"date-parts":[["2015",11,1]]}}}],"schema":"https://github.com/citation-style-language/schema/raw/master/csl-citation.json"} </w:instrText>
        </w:r>
        <w:r w:rsidR="009211AA">
          <w:rPr>
            <w:rFonts w:ascii="Arial" w:hAnsi="Arial" w:cs="Arial"/>
          </w:rPr>
          <w:fldChar w:fldCharType="separate"/>
        </w:r>
        <w:r w:rsidR="009211AA" w:rsidRPr="009211AA">
          <w:rPr>
            <w:rFonts w:ascii="Arial" w:hAnsi="Arial" w:cs="Arial"/>
          </w:rPr>
          <w:t xml:space="preserve">(Fetscher </w:t>
        </w:r>
        <w:r w:rsidR="0089055C" w:rsidRPr="0089055C">
          <w:rPr>
            <w:rFonts w:ascii="Arial" w:hAnsi="Arial" w:cs="Arial"/>
            <w:i/>
            <w:iCs/>
          </w:rPr>
          <w:t>et al</w:t>
        </w:r>
        <w:r w:rsidR="009211AA" w:rsidRPr="009211AA">
          <w:rPr>
            <w:rFonts w:ascii="Arial" w:hAnsi="Arial" w:cs="Arial"/>
          </w:rPr>
          <w:t>. 2015)</w:t>
        </w:r>
        <w:r w:rsidR="009211AA">
          <w:rPr>
            <w:rFonts w:ascii="Arial" w:hAnsi="Arial" w:cs="Arial"/>
          </w:rPr>
          <w:fldChar w:fldCharType="end"/>
        </w:r>
        <w:r w:rsidR="003C18B0" w:rsidRPr="00734EEE">
          <w:rPr>
            <w:rFonts w:ascii="Arial" w:hAnsi="Arial" w:cs="Arial"/>
          </w:rPr>
          <w:t>.</w:t>
        </w:r>
        <w:r w:rsidR="00E7007F">
          <w:rPr>
            <w:rFonts w:ascii="Arial" w:hAnsi="Arial" w:cs="Arial"/>
          </w:rPr>
          <w:t xml:space="preserve"> </w:t>
        </w:r>
        <w:r w:rsidR="006A639A">
          <w:rPr>
            <w:rFonts w:ascii="Arial" w:hAnsi="Arial" w:cs="Arial"/>
          </w:rPr>
          <w:t>Elevated s</w:t>
        </w:r>
        <w:r w:rsidR="00087C6D">
          <w:rPr>
            <w:rFonts w:ascii="Arial" w:hAnsi="Arial" w:cs="Arial"/>
          </w:rPr>
          <w:t>olute concentrations were</w:t>
        </w:r>
        <w:r w:rsidR="00087C6D" w:rsidRPr="00734EEE">
          <w:rPr>
            <w:rFonts w:ascii="Arial" w:hAnsi="Arial" w:cs="Arial"/>
          </w:rPr>
          <w:t xml:space="preserve"> likely driven by</w:t>
        </w:r>
        <w:r w:rsidR="00087C6D">
          <w:rPr>
            <w:rFonts w:ascii="Arial" w:hAnsi="Arial" w:cs="Arial"/>
          </w:rPr>
          <w:t xml:space="preserve"> e</w:t>
        </w:r>
        <w:r w:rsidR="00087C6D" w:rsidRPr="00734EEE">
          <w:rPr>
            <w:rFonts w:ascii="Arial" w:hAnsi="Arial" w:cs="Arial"/>
          </w:rPr>
          <w:t>vaporation</w:t>
        </w:r>
        <w:r w:rsidR="00087C6D">
          <w:rPr>
            <w:rFonts w:ascii="Arial" w:hAnsi="Arial" w:cs="Arial"/>
          </w:rPr>
          <w:t xml:space="preserve">, the </w:t>
        </w:r>
        <w:r w:rsidR="00087C6D" w:rsidRPr="00734EEE">
          <w:rPr>
            <w:rFonts w:ascii="Arial" w:hAnsi="Arial" w:cs="Arial"/>
          </w:rPr>
          <w:t>watershed area/discharge ratio</w:t>
        </w:r>
        <w:r w:rsidR="00087C6D">
          <w:rPr>
            <w:rFonts w:ascii="Arial" w:hAnsi="Arial" w:cs="Arial"/>
          </w:rPr>
          <w:t xml:space="preserve">, and the greater influence of wastewater effluent on low discharge streams </w:t>
        </w:r>
        <w:r w:rsidR="006A639A">
          <w:rPr>
            <w:rFonts w:ascii="Arial" w:hAnsi="Arial" w:cs="Arial"/>
          </w:rPr>
          <w:t>that typify semi-arid streams</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{"citationID":"6HoP57r6","properties":{"formattedCitation":"(Williams 1999; Dehedin et al. 2013)","plainCitation":"(Williams 1999; Dehedin et al. 2013)","noteIndex":0},"citationItems":[{"id":76,"uris":["http://zotero.org/users/local/tyq98Km3/items/GKR6WQI4"],"uri":["http://zotero.org/users/local/tyq98Km3/items/GKR6WQI4"],"itemData":{"id":76,"type":"article-journal","abstract":"Semi-arid and arid regions (i.e. drylands with annual mean rainfall between 25 and 500 mm) cover approximately one-third of the world’s land area and are inhabited by almost 400 million people. Because they are a resource in short supply, waters in drylands are under increasing human pressures, and many are threatened by rising salinities (salinisation) in particular. Rising salinities result from several causes. The salinities of many large natural salt lakes in drylands are rising as water is diverted from their inflows for irrigation and other uses. The excessive clearance of natural, deep-rooted vegetation from catchments and the discharge of saline agricultural wastewater causes the salinity of many freshwater lakes, wetlands and rivers to rise. The salinisation of some fresh waters is caused by rising saline groundwaters. And in some regions, increasing climatic aridity may be a cause of salinisation. Whatever the cause, salinisation has significant economic, social and environmental impacts. They are usually deleterious and often irreparable. Decreased biodiversity, changes in the natural character of aquatic ecosystems, and lower productivity are frequent ecological effects. In some dryland countries, salinisation is viewed as the single most important threat to water resources. However, the extent and importance of salinisation as a global threat has been greatly underestimated. Recognition of this is the first step in any attempt to manage it effectively. The aims of the present paper, therefore, are three-fold. First, it aims to define the problem and indicate its extent; second, it aims to outline the causes and effects of salinisation; third, it aims to highlight the social, economic and environmental costs and comment on management responses. An overarching aim is to draw attention to the importance of salinisation as a phenomenon of global significance to waters in drylands.","container-title":"Lakes &amp; Reservoirs: Science, Policy and Management for Sustainable Use","DOI":"10.1046/j.1440-1770.1999.00089.x","ISSN":"1440-1770","issue":"3-4","language":"en","note":"number: 3-4\n_eprint: https://onlinelibrary.wiley.com/doi/pdf/10.1046/j.1440-1770.1999.00089.x","page":"85-91","source":"Wiley Online Library","title":"Salinisation: A major threat to water resources in the arid and semi-arid regions of the world","title-short":"Salinisation","volume":"4","author":[{"family":"Williams","given":"W. D."}],"issued":{"date-parts":[["1999"]]}}},{"id":333,"uris":["http://zotero.org/users/local/tyq98Km3/items/VP83VLMJ"],"uri":["http://zotero.org/users/local/tyq98Km3/items/VP83VLMJ"],"itemData":{"id":333,"type":"article-journal","abstract":"In a global change context, the intensity and the frequency of drastic low flow periods or drought events will most likely increase to a substantial extent over the coming decades, leading to a modification in the abiotic characteristics of wetlands. This change in environmental parameters may induce severe shifts in plant and animal communities and the functioning of ecosystems. In this study, we experimentally estimated the effect of drought and the accumulation of ammonia (NH3) on the feeding activities of three generalist macroinvertebrates (i.e. Gammarus pulex, Gammarus roeselii and Asellus aquaticus) on three types of organic matter: leaves of Berula erecta growing in submerged conditions, leaves of the same species growing in emerged conditions and dead leaves of Alnus glutinosa. We observed a modification in the biomechanical and stoichiometric characteristics of the plants as a result of the emersion of the aquatic plants. This shift produced a substantial decrease in organic matter recycling by invertebrates and in their associated physiological ability (i.e. the energy stores of the animals) to face conditions associated with environmental change. Moreover, the accumulation of NH3 amplified the negative effect of emersion. This snowball effect on invertebrates may profoundly modify the functioning of ecosystems, particularly in terms of organic matter production/degradation and carbon mineralization.","container-title":"Global Change Biology","DOI":"https://doi.org/10.1111/gcb.12084","ISSN":"1365-2486","issue":"3","language":"en","note":"_eprint: https://onlinelibrary.wiley.com/doi/pdf/10.1111/gcb.12084","page":"763-774","source":"Wiley Online Library","title":"The combined effects of water level reduction and an increase in ammonia concentration on organic matter processing by key freshwater shredders in alluvial wetlands","volume":"19","author":[{"family":"Dehedin","given":"Arnaud"},{"family":"Maazouzi","given":"Chafik"},{"family":"Puijalon","given":"Sara"},{"family":"Marmonier","given":"Pierre"},{"family":"Piscart","given":"Christophe"}],"issued":{"date-parts":[["2013"]]}}}],"schema":"https://github.com/citation-style-language/schema/raw/master/csl-citation.json"} </w:instrText>
        </w:r>
        <w:r w:rsidR="009211AA">
          <w:rPr>
            <w:rFonts w:ascii="Arial" w:hAnsi="Arial" w:cs="Arial"/>
          </w:rPr>
          <w:fldChar w:fldCharType="separate"/>
        </w:r>
        <w:r w:rsidR="009211AA" w:rsidRPr="009211AA">
          <w:rPr>
            <w:rFonts w:ascii="Arial" w:hAnsi="Arial" w:cs="Arial"/>
          </w:rPr>
          <w:t xml:space="preserve">(Williams 1999; Dehedin </w:t>
        </w:r>
        <w:r w:rsidR="0089055C" w:rsidRPr="0089055C">
          <w:rPr>
            <w:rFonts w:ascii="Arial" w:hAnsi="Arial" w:cs="Arial"/>
            <w:i/>
            <w:iCs/>
          </w:rPr>
          <w:t>et al</w:t>
        </w:r>
        <w:r w:rsidR="009211AA" w:rsidRPr="009211AA">
          <w:rPr>
            <w:rFonts w:ascii="Arial" w:hAnsi="Arial" w:cs="Arial"/>
          </w:rPr>
          <w:t>. 2013)</w:t>
        </w:r>
        <w:r w:rsidR="009211AA">
          <w:rPr>
            <w:rFonts w:ascii="Arial" w:hAnsi="Arial" w:cs="Arial"/>
          </w:rPr>
          <w:fldChar w:fldCharType="end"/>
        </w:r>
        <w:r w:rsidR="00087C6D">
          <w:rPr>
            <w:rFonts w:ascii="Arial" w:hAnsi="Arial" w:cs="Arial"/>
          </w:rPr>
          <w:t>.</w:t>
        </w:r>
        <w:r w:rsidR="006A639A">
          <w:rPr>
            <w:rFonts w:ascii="Arial" w:hAnsi="Arial" w:cs="Arial"/>
          </w:rPr>
          <w:t xml:space="preserve"> </w:t>
        </w:r>
        <w:r w:rsidR="00664B85" w:rsidRPr="00734EEE">
          <w:rPr>
            <w:rFonts w:ascii="Arial" w:hAnsi="Arial" w:cs="Arial"/>
          </w:rPr>
          <w:t>We also noted but did not quantify</w:t>
        </w:r>
        <w:r w:rsidR="001C12E9" w:rsidRPr="00734EEE">
          <w:rPr>
            <w:rFonts w:ascii="Arial" w:hAnsi="Arial" w:cs="Arial"/>
          </w:rPr>
          <w:t xml:space="preserve"> high</w:t>
        </w:r>
        <w:r w:rsidR="00A06C95" w:rsidRPr="00734EEE">
          <w:rPr>
            <w:rFonts w:ascii="Arial" w:hAnsi="Arial" w:cs="Arial"/>
          </w:rPr>
          <w:t xml:space="preserve">er </w:t>
        </w:r>
        <w:r w:rsidR="001C12E9" w:rsidRPr="00734EEE">
          <w:rPr>
            <w:rFonts w:ascii="Arial" w:hAnsi="Arial" w:cs="Arial"/>
          </w:rPr>
          <w:t xml:space="preserve">concentrations of silt in </w:t>
        </w:r>
        <w:r w:rsidR="00A06C95" w:rsidRPr="00734EEE">
          <w:rPr>
            <w:rFonts w:ascii="Arial" w:hAnsi="Arial" w:cs="Arial"/>
          </w:rPr>
          <w:t xml:space="preserve">the </w:t>
        </w:r>
        <w:r w:rsidR="001C12E9" w:rsidRPr="00734EEE">
          <w:rPr>
            <w:rFonts w:ascii="Arial" w:hAnsi="Arial" w:cs="Arial"/>
          </w:rPr>
          <w:t>semi-arid streams with prohibitive implications for nesting species</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{"citationID":"SZLMrpZN","properties":{"formattedCitation":"(Jones et al. 2015)","plainCitation":"(Jones et al. 2015)","noteIndex":0},"citationItems":[{"id":336,"uris":["http://zotero.org/users/local/tyq98Km3/items/D5EZITR2"],"uri":["http://zotero.org/users/local/tyq98Km3/items/D5EZITR2"],"itemData":{"id":336,"type":"article-journal","abstract":"Summary River regulation and altered land use are two common anthropogenic disturbances in rivers worldwide. Alteration of the stream bed, through processes such as siltation, or of hydrology through river regulation, are likely to modify hyporheic processes or clog interstitial space and thereby affect both hyporheic invertebrates and nutrient dynamics. We tested the separate and combined effects of increased flow and increased fine sediment on hyporheic water quality and invertebrates in flume mesocosms. Each mesocosm contained two bed sediment types: clean sediment in the upstream section and experimentally colmated (EC) sediment (10% by weight of fine sediment) in the downstream section. Two flow rates were established, a higher flow rate to create turbulent flow in six mesocosms and a lower flow rate to create a transitional flow between turbulent and laminar flows in the remaining six mesocosms. Invertebrates and physicochemistry were sampled after 30 days at three depths (5, 11 and 18 cm), and the flows in six of twelve mesocosms were switched. The experiment was concluded after sampling invertebrates and physicochemistry on day 70. The addition of fine sediment to the mesocosm bed generally increased ammonium and decreased nitrate and soluble reactive phosphorus concentrations, decreased oxygen penetration and altered invertebrate assemblage structure. Increased flow rates generally lowered ammonium concentrations, increased soluble reactive phosphorus concentrations, increased oxygen penetration and altered invertebrate assemblage structure. Our hypothesis that higher flows would ameliorate any effects of added fine sediment was generally supported for oxygen penetration and nitrate concentration. However, we observed no differences in interaction effects of flow regime and sediment type either on other nutrient concentrations or invertebrate assemblage structure. The rates of flow used in our mesocosms did not appear to reach the threshold required to remove fine sediment. It is generally recognised that river hyporheic restoration requires a set of objectives against which the outcomes can be measured yet this is often overlooked. Our research provides preliminary guidelines that small amounts of fine sediment can have deleterious ecological effects. However, further research is required to evaluate whether lower percentages of bed fine sediment result in ecological impairment and to determine what flow rates are required to ameliorate colmation impacts.","container-title":"Freshwater Biology","DOI":"10.1111/fwb.12536","ISSN":"0046-5070","issue":"4","journalAbbreviation":"Freshwater Biology","note":"publisher: John Wiley &amp; Sons, Ltd","page":"813-826","source":"onlinelibrary-wiley-com.proxy.wm.edu (Atypon)","title":"The effects of increased flow and fine sediment on hyporheic invertebrates and nutrients in stream mesocosms","volume":"60","author":[{"family":"Jones","given":"Iwan"},{"family":"Growns","given":"Ivor"},{"family":"Arnold","given":"Amanda"},{"family":"McCall","given":"Stephanie"},{"family":"Bowes","given":"Mike"}],"issued":{"date-parts":[["2015",4,1]]}}}],"schema":"https://github.com/citation-style-language/schema/raw/master/csl-citation.json"} </w:instrText>
        </w:r>
        <w:r w:rsidR="009211AA">
          <w:rPr>
            <w:rFonts w:ascii="Arial" w:hAnsi="Arial" w:cs="Arial"/>
          </w:rPr>
          <w:fldChar w:fldCharType="separate"/>
        </w:r>
        <w:r w:rsidR="009211AA" w:rsidRPr="009211AA">
          <w:rPr>
            <w:rFonts w:ascii="Arial" w:hAnsi="Arial" w:cs="Arial"/>
          </w:rPr>
          <w:t xml:space="preserve">(Jones </w:t>
        </w:r>
        <w:r w:rsidR="0089055C" w:rsidRPr="0089055C">
          <w:rPr>
            <w:rFonts w:ascii="Arial" w:hAnsi="Arial" w:cs="Arial"/>
            <w:i/>
            <w:iCs/>
          </w:rPr>
          <w:t>et al</w:t>
        </w:r>
        <w:r w:rsidR="009211AA" w:rsidRPr="009211AA">
          <w:rPr>
            <w:rFonts w:ascii="Arial" w:hAnsi="Arial" w:cs="Arial"/>
          </w:rPr>
          <w:t>. 2015)</w:t>
        </w:r>
        <w:r w:rsidR="009211AA">
          <w:rPr>
            <w:rFonts w:ascii="Arial" w:hAnsi="Arial" w:cs="Arial"/>
          </w:rPr>
          <w:fldChar w:fldCharType="end"/>
        </w:r>
        <w:r w:rsidR="001C12E9" w:rsidRPr="00734EEE">
          <w:rPr>
            <w:rFonts w:ascii="Arial" w:hAnsi="Arial" w:cs="Arial"/>
          </w:rPr>
          <w:t xml:space="preserve">. </w:t>
        </w:r>
        <w:r w:rsidR="006C2DB7" w:rsidRPr="00734EEE">
          <w:rPr>
            <w:rFonts w:ascii="Arial" w:hAnsi="Arial" w:cs="Arial"/>
          </w:rPr>
          <w:t xml:space="preserve">We </w:t>
        </w:r>
        <w:r w:rsidR="006A639A" w:rsidRPr="00734EEE">
          <w:rPr>
            <w:rFonts w:ascii="Arial" w:hAnsi="Arial" w:cs="Arial"/>
          </w:rPr>
          <w:t>interpret</w:t>
        </w:r>
        <w:r w:rsidR="006A639A">
          <w:rPr>
            <w:rFonts w:ascii="Arial" w:hAnsi="Arial" w:cs="Arial"/>
          </w:rPr>
          <w:t>ed</w:t>
        </w:r>
        <w:r w:rsidR="006C2DB7" w:rsidRPr="00734EEE">
          <w:rPr>
            <w:rFonts w:ascii="Arial" w:hAnsi="Arial" w:cs="Arial"/>
          </w:rPr>
          <w:t xml:space="preserve"> these patterns to mean </w:t>
        </w:r>
        <w:r w:rsidR="001C12E9" w:rsidRPr="00734EEE">
          <w:rPr>
            <w:rFonts w:ascii="Arial" w:hAnsi="Arial" w:cs="Arial"/>
          </w:rPr>
          <w:t>that as conditions become drier, water quality imposes abiotic filters on fish assembly which reduce overall community diversity</w:t>
        </w:r>
        <w:r w:rsidR="006C2DB7" w:rsidRPr="00734EEE">
          <w:rPr>
            <w:rFonts w:ascii="Arial" w:hAnsi="Arial" w:cs="Arial"/>
          </w:rPr>
          <w:t xml:space="preserve"> and selects for taxa with specialized adaptations for the harsh conditions</w:t>
        </w:r>
        <w:r w:rsidR="001C12E9" w:rsidRPr="00734EEE">
          <w:rPr>
            <w:rFonts w:ascii="Arial" w:hAnsi="Arial" w:cs="Arial"/>
          </w:rPr>
          <w:t>.</w:t>
        </w:r>
      </w:ins>
    </w:p>
    <w:p w14:paraId="3BBEF05A" w14:textId="1ECA7A22" w:rsidR="005A1C4A" w:rsidRPr="00734EEE" w:rsidRDefault="00C23AA0" w:rsidP="008E71DD">
      <w:pPr>
        <w:spacing w:line="240" w:lineRule="auto"/>
        <w:ind w:firstLine="720"/>
        <w:contextualSpacing/>
        <w:rPr>
          <w:ins w:id="585" w:author="Sean" w:date="2021-04-26T16:23:00Z"/>
          <w:rFonts w:ascii="Arial" w:hAnsi="Arial" w:cs="Arial"/>
        </w:rPr>
      </w:pPr>
      <w:ins w:id="586" w:author="Sean" w:date="2021-04-26T16:23:00Z">
        <w:r w:rsidRPr="00734EEE">
          <w:rPr>
            <w:rFonts w:ascii="Arial" w:hAnsi="Arial" w:cs="Arial"/>
          </w:rPr>
          <w:t>C</w:t>
        </w:r>
        <w:r w:rsidR="00BB41F4" w:rsidRPr="00734EEE">
          <w:rPr>
            <w:rFonts w:ascii="Arial" w:hAnsi="Arial" w:cs="Arial"/>
          </w:rPr>
          <w:t xml:space="preserve">ommunities in semi-arid streams were composed of </w:t>
        </w:r>
        <w:r w:rsidR="0055422A" w:rsidRPr="00734EEE">
          <w:rPr>
            <w:rFonts w:ascii="Arial" w:hAnsi="Arial" w:cs="Arial"/>
          </w:rPr>
          <w:t>small, live-bearing, omnivores</w:t>
        </w:r>
        <w:r w:rsidR="00BB41F4" w:rsidRPr="00734EEE">
          <w:rPr>
            <w:rFonts w:ascii="Arial" w:hAnsi="Arial" w:cs="Arial"/>
          </w:rPr>
          <w:t xml:space="preserve"> able to tolerate high salinities including </w:t>
        </w:r>
        <w:r w:rsidR="00546671" w:rsidRPr="00734EEE">
          <w:rPr>
            <w:rFonts w:ascii="Arial" w:hAnsi="Arial" w:cs="Arial"/>
          </w:rPr>
          <w:t>Sailfin Molly</w:t>
        </w:r>
        <w:r w:rsidR="00BB41F4" w:rsidRPr="00734EEE">
          <w:rPr>
            <w:rFonts w:ascii="Arial" w:hAnsi="Arial" w:cs="Arial"/>
          </w:rPr>
          <w:t xml:space="preserve"> (</w:t>
        </w:r>
        <w:r w:rsidR="00651556" w:rsidRPr="00734EEE">
          <w:rPr>
            <w:rFonts w:ascii="Arial" w:hAnsi="Arial" w:cs="Arial"/>
            <w:i/>
            <w:iCs/>
          </w:rPr>
          <w:t>Poecilia latipinna</w:t>
        </w:r>
        <w:r w:rsidR="00651556" w:rsidRPr="00734EEE">
          <w:rPr>
            <w:rFonts w:ascii="Arial" w:hAnsi="Arial" w:cs="Arial"/>
          </w:rPr>
          <w:t xml:space="preserve">, </w:t>
        </w:r>
        <w:r w:rsidR="00BB41F4" w:rsidRPr="00734EEE">
          <w:rPr>
            <w:rFonts w:ascii="Arial" w:hAnsi="Arial" w:cs="Arial"/>
          </w:rPr>
          <w:t xml:space="preserve">95 psu) and </w:t>
        </w:r>
        <w:r w:rsidR="00546671" w:rsidRPr="00734EEE">
          <w:rPr>
            <w:rFonts w:ascii="Arial" w:hAnsi="Arial" w:cs="Arial"/>
          </w:rPr>
          <w:t>Western Mosquitofish</w:t>
        </w:r>
        <w:r w:rsidR="00BB41F4" w:rsidRPr="00734EEE">
          <w:rPr>
            <w:rFonts w:ascii="Arial" w:hAnsi="Arial" w:cs="Arial"/>
          </w:rPr>
          <w:t xml:space="preserve"> (</w:t>
        </w:r>
        <w:r w:rsidR="00651556" w:rsidRPr="00734EEE">
          <w:rPr>
            <w:rFonts w:ascii="Arial" w:hAnsi="Arial" w:cs="Arial"/>
            <w:i/>
            <w:iCs/>
          </w:rPr>
          <w:t>Gambusia affinis</w:t>
        </w:r>
        <w:r w:rsidR="00651556" w:rsidRPr="00734EEE">
          <w:rPr>
            <w:rFonts w:ascii="Arial" w:hAnsi="Arial" w:cs="Arial"/>
          </w:rPr>
          <w:t>,</w:t>
        </w:r>
        <w:r w:rsidR="00A06C95" w:rsidRPr="00734EEE">
          <w:rPr>
            <w:rFonts w:ascii="Arial" w:hAnsi="Arial" w:cs="Arial"/>
          </w:rPr>
          <w:t xml:space="preserve"> </w:t>
        </w:r>
        <w:r w:rsidR="00BB41F4" w:rsidRPr="00734EEE">
          <w:rPr>
            <w:rFonts w:ascii="Arial" w:hAnsi="Arial" w:cs="Arial"/>
          </w:rPr>
          <w:t xml:space="preserve">58.5 psu) </w:t>
        </w:r>
        <w:r w:rsidR="009211AA">
          <w:rPr>
            <w:rFonts w:ascii="Arial" w:hAnsi="Arial" w:cs="Arial"/>
          </w:rPr>
          <w:fldChar w:fldCharType="begin"/>
        </w:r>
        <w:r w:rsidR="009211AA">
          <w:rPr>
            <w:rFonts w:ascii="Arial" w:hAnsi="Arial" w:cs="Arial"/>
          </w:rPr>
          <w:instrText xml:space="preserve"> ADDIN ZOTERO_ITEM CSL_CITATION {"citationID":"bCT5RIDm","properties":{"formattedCitation":"(Page and Burr, B.M. 1991)","plainCitation":"(Page and Burr, B.M. 1991)","noteIndex":0},"citationItems":[{"id":193,"uris":["http://zotero.org/users/local/tyq98Km3/items/QW2C2HU3"],"uri":["http://zotero.org/users/local/tyq98Km3/items/QW2C2HU3"],"itemData":{"id":193,"type":"book","event-place":"Boston","number-of-pages":"432","publisher":"Houghton Mifflin Company","publisher-place":"Boston","title":"A field guide to freshwater fishes of North America north of Mexico","URL":"https://fishbase.in/references/FBRefSummary.php?ID=5723","author":[{"family":"Page","given":"L.M."},{"family":"Burr, B.M.","given":""}],"accessed":{"date-parts":[["2020",9,25]]},"issued":{"date-parts":[["1991"]]}}}],"schema":"https://github.com/citation-style-language/schema/raw/master/csl-citation.json"} </w:instrText>
        </w:r>
        <w:r w:rsidR="009211AA">
          <w:rPr>
            <w:rFonts w:ascii="Arial" w:hAnsi="Arial" w:cs="Arial"/>
          </w:rPr>
          <w:fldChar w:fldCharType="separate"/>
        </w:r>
        <w:r w:rsidR="009211AA" w:rsidRPr="009211AA">
          <w:rPr>
            <w:rFonts w:ascii="Arial" w:hAnsi="Arial" w:cs="Arial"/>
          </w:rPr>
          <w:t>(Page and Burr, B.M. 1991)</w:t>
        </w:r>
        <w:r w:rsidR="009211AA">
          <w:rPr>
            <w:rFonts w:ascii="Arial" w:hAnsi="Arial" w:cs="Arial"/>
          </w:rPr>
          <w:fldChar w:fldCharType="end"/>
        </w:r>
        <w:r w:rsidR="00BB41F4" w:rsidRPr="00734EEE">
          <w:rPr>
            <w:rFonts w:ascii="Arial" w:hAnsi="Arial" w:cs="Arial"/>
          </w:rPr>
          <w:t>.</w:t>
        </w:r>
        <w:r w:rsidR="00CA6CBF" w:rsidRPr="00734EEE">
          <w:rPr>
            <w:rFonts w:ascii="Arial" w:hAnsi="Arial" w:cs="Arial"/>
          </w:rPr>
          <w:t xml:space="preserve"> </w:t>
        </w:r>
        <w:r w:rsidR="009736BF" w:rsidRPr="00734EEE">
          <w:rPr>
            <w:rFonts w:ascii="Arial" w:hAnsi="Arial" w:cs="Arial"/>
          </w:rPr>
          <w:t xml:space="preserve">The strongest compositional shift observed </w:t>
        </w:r>
        <w:r w:rsidR="00A06C95" w:rsidRPr="00734EEE">
          <w:rPr>
            <w:rFonts w:ascii="Arial" w:hAnsi="Arial" w:cs="Arial"/>
          </w:rPr>
          <w:t xml:space="preserve">were increases in the abundance of </w:t>
        </w:r>
        <w:r w:rsidR="00E07039" w:rsidRPr="00734EEE">
          <w:rPr>
            <w:rFonts w:ascii="Arial" w:hAnsi="Arial" w:cs="Arial"/>
          </w:rPr>
          <w:t>centrarchids</w:t>
        </w:r>
        <w:r w:rsidR="009736BF" w:rsidRPr="00734EEE">
          <w:rPr>
            <w:rFonts w:ascii="Arial" w:hAnsi="Arial" w:cs="Arial"/>
          </w:rPr>
          <w:t xml:space="preserve"> (sunfish) </w:t>
        </w:r>
        <w:r w:rsidR="00A06C95" w:rsidRPr="00734EEE">
          <w:rPr>
            <w:rFonts w:ascii="Arial" w:hAnsi="Arial" w:cs="Arial"/>
          </w:rPr>
          <w:t>with increases in annual rainfall.</w:t>
        </w:r>
        <w:r w:rsidR="00E7007F">
          <w:rPr>
            <w:rFonts w:ascii="Arial" w:hAnsi="Arial" w:cs="Arial"/>
          </w:rPr>
          <w:t xml:space="preserve"> </w:t>
        </w:r>
        <w:r w:rsidR="00A06C95" w:rsidRPr="00734EEE">
          <w:rPr>
            <w:rFonts w:ascii="Arial" w:hAnsi="Arial" w:cs="Arial"/>
          </w:rPr>
          <w:t>C</w:t>
        </w:r>
        <w:r w:rsidR="009736BF" w:rsidRPr="00734EEE">
          <w:rPr>
            <w:rFonts w:ascii="Arial" w:hAnsi="Arial" w:cs="Arial"/>
          </w:rPr>
          <w:t xml:space="preserve">entrarchid species have 3-7 year lifespans, </w:t>
        </w:r>
        <w:r w:rsidR="00A06C95" w:rsidRPr="00734EEE">
          <w:rPr>
            <w:rFonts w:ascii="Arial" w:hAnsi="Arial" w:cs="Arial"/>
          </w:rPr>
          <w:t xml:space="preserve">breed </w:t>
        </w:r>
        <w:r w:rsidR="009736BF" w:rsidRPr="00734EEE">
          <w:rPr>
            <w:rFonts w:ascii="Arial" w:hAnsi="Arial" w:cs="Arial"/>
          </w:rPr>
          <w:t>annual</w:t>
        </w:r>
        <w:r w:rsidR="00A06C95" w:rsidRPr="00734EEE">
          <w:rPr>
            <w:rFonts w:ascii="Arial" w:hAnsi="Arial" w:cs="Arial"/>
          </w:rPr>
          <w:t>ly</w:t>
        </w:r>
        <w:r w:rsidR="009736BF" w:rsidRPr="00734EEE">
          <w:rPr>
            <w:rFonts w:ascii="Arial" w:hAnsi="Arial" w:cs="Arial"/>
          </w:rPr>
          <w:t xml:space="preserve">, </w:t>
        </w:r>
        <w:r w:rsidR="00A06C95" w:rsidRPr="00734EEE">
          <w:rPr>
            <w:rFonts w:ascii="Arial" w:hAnsi="Arial" w:cs="Arial"/>
          </w:rPr>
          <w:t xml:space="preserve">build </w:t>
        </w:r>
        <w:r w:rsidR="009736BF" w:rsidRPr="00734EEE">
          <w:rPr>
            <w:rFonts w:ascii="Arial" w:hAnsi="Arial" w:cs="Arial"/>
          </w:rPr>
          <w:t>nest</w:t>
        </w:r>
        <w:r w:rsidR="00A06C95" w:rsidRPr="00734EEE">
          <w:rPr>
            <w:rFonts w:ascii="Arial" w:hAnsi="Arial" w:cs="Arial"/>
          </w:rPr>
          <w:t>s</w:t>
        </w:r>
        <w:r w:rsidR="009736BF" w:rsidRPr="00734EEE">
          <w:rPr>
            <w:rFonts w:ascii="Arial" w:hAnsi="Arial" w:cs="Arial"/>
          </w:rPr>
          <w:t>, and are omnivores</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{"citationID":"5bKtl0L6","properties":{"formattedCitation":"(Cooke and Philipp 2009)","plainCitation":"(Cooke and Philipp 2009)","noteIndex":0},"citationItems":[{"id":10,"uris":["http://zotero.org/users/local/tyq98Km3/items/W6FMD4Q2"],"uri":["http://zotero.org/users/local/tyq98Km3/items/W6FMD4Q2"],"itemData":{"id":10,"type":"book","abstract":"Centrarchid fishes, also known as freshwater sunfishes, include such prominent species as the Largemouth Bass, Smallmouth Bass and Bluegill. They are endemic to Eastern North America where they form part of a multi-million dollar sports fishing industry, but they have also been widely introduced around the globe by recreational anglers, in aquaculture programs and by government fisheries agencies. Centrarchid Fishes provides comprehensive coverage of all major aspects of this ecologically and commercially important group of fishes. Coverage includes diversity, ecomorphology, phylogeny and genetics, hybridization, reproduction, early life history and recruitment, feeding and growth, ecology, migrations, bioenergetics, physiology, diseases, aquaculture, fisheries management and conservation. Chapters have been written by well-known and respected scientists and the whole has been drawn together by Professors Cooke and Philipp, themselves extremely well respected in the area of fisheries management and conservation. Centrarchid Fishes is an essential purchase for all fish biologists, ecologists, fisheries managers and fish farm personnel who work with centrarchid species across the globe.","note":"page: 539\nDOI: 10.1002/9781444316032","number-of-pages":"1","source":"ResearchGate","title":"Centrarchid Fishes: Diversity, Biology, and Conservation","title-short":"Centrarchid Fishes","author":[{"family":"Cooke","given":"Steven"},{"family":"Philipp","given":"David"}],"issued":{"date-parts":[["2009",12,7]]}}}],"schema":"https://github.com/citation-style-language/schema/raw/master/csl-citation.json"} </w:instrText>
        </w:r>
        <w:r w:rsidR="009211AA">
          <w:rPr>
            <w:rFonts w:ascii="Arial" w:hAnsi="Arial" w:cs="Arial"/>
          </w:rPr>
          <w:fldChar w:fldCharType="separate"/>
        </w:r>
        <w:r w:rsidR="009211AA" w:rsidRPr="009211AA">
          <w:rPr>
            <w:rFonts w:ascii="Arial" w:hAnsi="Arial" w:cs="Arial"/>
          </w:rPr>
          <w:t>(Cooke and Philipp 2009)</w:t>
        </w:r>
        <w:r w:rsidR="009211AA">
          <w:rPr>
            <w:rFonts w:ascii="Arial" w:hAnsi="Arial" w:cs="Arial"/>
          </w:rPr>
          <w:fldChar w:fldCharType="end"/>
        </w:r>
        <w:r w:rsidR="009736BF" w:rsidRPr="00734EEE">
          <w:rPr>
            <w:rFonts w:ascii="Arial" w:hAnsi="Arial" w:cs="Arial"/>
          </w:rPr>
          <w:t>.</w:t>
        </w:r>
        <w:r w:rsidR="00E7007F">
          <w:rPr>
            <w:rFonts w:ascii="Arial" w:hAnsi="Arial" w:cs="Arial"/>
          </w:rPr>
          <w:t xml:space="preserve"> </w:t>
        </w:r>
        <w:r w:rsidR="00A06C95" w:rsidRPr="00734EEE">
          <w:rPr>
            <w:rFonts w:ascii="Arial" w:hAnsi="Arial" w:cs="Arial"/>
          </w:rPr>
          <w:t>Additional increases in diversity towards the wetter side of the climate gradient include</w:t>
        </w:r>
        <w:r w:rsidR="006A639A">
          <w:rPr>
            <w:rFonts w:ascii="Arial" w:hAnsi="Arial" w:cs="Arial"/>
          </w:rPr>
          <w:t>d</w:t>
        </w:r>
        <w:r w:rsidR="00A06C95" w:rsidRPr="00734EEE">
          <w:rPr>
            <w:rFonts w:ascii="Arial" w:hAnsi="Arial" w:cs="Arial"/>
          </w:rPr>
          <w:t xml:space="preserve"> the addition of black bullhead catfish (a demersal, nesting omnivore), and several shiner species (small broadcast spawning minnows). These organisms require conditions that are stable across years as well as suitable substrate for rearing young, suggesting that conditions in semi-arid sites </w:t>
        </w:r>
        <w:r w:rsidR="006A639A">
          <w:rPr>
            <w:rFonts w:ascii="Arial" w:hAnsi="Arial" w:cs="Arial"/>
          </w:rPr>
          <w:t>we</w:t>
        </w:r>
        <w:r w:rsidR="00A06C95" w:rsidRPr="00734EEE">
          <w:rPr>
            <w:rFonts w:ascii="Arial" w:hAnsi="Arial" w:cs="Arial"/>
          </w:rPr>
          <w:t>re excluding these taxa through environmental filtering.</w:t>
        </w:r>
        <w:r w:rsidR="00E7007F">
          <w:rPr>
            <w:rFonts w:ascii="Arial" w:hAnsi="Arial" w:cs="Arial"/>
          </w:rPr>
          <w:t xml:space="preserve"> </w:t>
        </w:r>
        <w:r w:rsidR="00A06C95" w:rsidRPr="00734EEE">
          <w:rPr>
            <w:rFonts w:ascii="Arial" w:hAnsi="Arial" w:cs="Arial"/>
          </w:rPr>
          <w:t>Additionally, some of the sub-humid and mesic sites also had seasonally migrating taxa including Rio Grande Cichlid (</w:t>
        </w:r>
        <w:r w:rsidR="00A06C95" w:rsidRPr="00734EEE">
          <w:rPr>
            <w:rFonts w:ascii="Arial" w:hAnsi="Arial" w:cs="Arial"/>
            <w:i/>
            <w:iCs/>
          </w:rPr>
          <w:t>H</w:t>
        </w:r>
        <w:r w:rsidR="008014EB" w:rsidRPr="00734EEE">
          <w:rPr>
            <w:rFonts w:ascii="Arial" w:hAnsi="Arial" w:cs="Arial"/>
            <w:i/>
            <w:iCs/>
          </w:rPr>
          <w:t>ericthys</w:t>
        </w:r>
        <w:r w:rsidR="00A06C95" w:rsidRPr="00734EEE">
          <w:rPr>
            <w:rFonts w:ascii="Arial" w:hAnsi="Arial" w:cs="Arial"/>
            <w:i/>
            <w:iCs/>
          </w:rPr>
          <w:t xml:space="preserve"> cyanogutattus)</w:t>
        </w:r>
        <w:r w:rsidR="00A06C95" w:rsidRPr="00734EEE">
          <w:rPr>
            <w:rFonts w:ascii="Arial" w:hAnsi="Arial" w:cs="Arial"/>
          </w:rPr>
          <w:t>, Hogchoker (</w:t>
        </w:r>
        <w:r w:rsidR="00A06C95" w:rsidRPr="00734EEE">
          <w:rPr>
            <w:rFonts w:ascii="Arial" w:hAnsi="Arial" w:cs="Arial"/>
            <w:i/>
            <w:iCs/>
          </w:rPr>
          <w:t>T</w:t>
        </w:r>
        <w:r w:rsidR="008014EB" w:rsidRPr="00734EEE">
          <w:rPr>
            <w:rFonts w:ascii="Arial" w:hAnsi="Arial" w:cs="Arial"/>
            <w:i/>
            <w:iCs/>
          </w:rPr>
          <w:t>rinectes</w:t>
        </w:r>
        <w:r w:rsidR="00A06C95" w:rsidRPr="00734EEE">
          <w:rPr>
            <w:rFonts w:ascii="Arial" w:hAnsi="Arial" w:cs="Arial"/>
            <w:i/>
            <w:iCs/>
          </w:rPr>
          <w:t xml:space="preserve"> maculatus), </w:t>
        </w:r>
        <w:r w:rsidR="00A06C95" w:rsidRPr="00734EEE">
          <w:rPr>
            <w:rFonts w:ascii="Arial" w:hAnsi="Arial" w:cs="Arial"/>
            <w:iCs/>
          </w:rPr>
          <w:t>and American Eel (</w:t>
        </w:r>
        <w:r w:rsidR="00A06C95" w:rsidRPr="00734EEE">
          <w:rPr>
            <w:rFonts w:ascii="Arial" w:hAnsi="Arial" w:cs="Arial"/>
            <w:i/>
          </w:rPr>
          <w:t>A</w:t>
        </w:r>
        <w:r w:rsidR="008014EB" w:rsidRPr="00734EEE">
          <w:rPr>
            <w:rFonts w:ascii="Arial" w:hAnsi="Arial" w:cs="Arial"/>
            <w:i/>
          </w:rPr>
          <w:t>nguilla</w:t>
        </w:r>
        <w:r w:rsidR="00A06C95" w:rsidRPr="00734EEE">
          <w:rPr>
            <w:rFonts w:ascii="Arial" w:hAnsi="Arial" w:cs="Arial"/>
            <w:i/>
          </w:rPr>
          <w:t xml:space="preserve"> rostrate</w:t>
        </w:r>
        <w:r w:rsidR="00A06C95" w:rsidRPr="00734EEE">
          <w:rPr>
            <w:rFonts w:ascii="Arial" w:hAnsi="Arial" w:cs="Arial"/>
          </w:rPr>
          <w:t>)</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{"citationID":"vcbA2FRP","properties":{"formattedCitation":"(Rehage et al. 2016; Koski 1978; Wenner, C.A. 1978)","plainCitation":"(Rehage et al. 2016; Koski 1978; Wenner, C.A. 1978)","noteIndex":0},"citationItems":[{"id":53,"uris":["http://zotero.org/users/local/tyq98Km3/items/LS78XLY6"],"uri":["http://zotero.org/users/local/tyq98Km3/items/LS78XLY6"],"itemData":{"id":53,"type":"article-journal","abstract":"Extreme climate events can interact synergistically with invasions to dramatically alter ecosystem structure, function, and services. Yet, the effects of extreme climate events on species invasions remain unresolved. Extreme climate events may increase resources and decrease biotic resistance by causing physiological stress and/or mortality of native taxa, resulting in invasion opportunities for nonnative species. Alternatively, extreme climate events may regulate nonnative populations, preventing them from achieving dominance. We examined whether a sequence of three cold spells had a negative or positive effect on fish invasions in the coastal Everglades. We compared resistance (initial effects) and resilience (rate of recovery) to the cold spells between native fishes and the dominant nonnative invader, the Mayan cichlid, across eight populations expanding two mangroves drainages in the southern Everglades. We tracked native fish and nonnative Mayan cichlid populations for 10 yr including 3 yr pre- and 4 yr post-cold spells. In both drainages, native fishes were more resistant to the cold spells than the nonnative species. While native fishes experienced declines at only one site, nonnative Mayan numbers were reduced by 90-100% across six sites where they were abundant pre-disturbances. Four years after the last cold spell, we saw limited resilience in the affected nonnative populations. Only one of the six affected sites fully recovered, whereas the other five sites showed no recovery in Mayan cichlid numbers. The recovered site was closest to a canal, known to act as thermal refuges for nonnative fishes. In summary, cold spells can reduce nonnative abundances, but whether cold spells can effectively knock back invasions (and range expansions) by tropical/subtropical nonnative species will depend on how the frequency and severity of cold spells are affected by climate change. We propose that these mortality-causing extreme events could provide rare management opportunities late in an invasion.","container-title":"Ecosphere","DOI":"10.1002/ecs2.1268","ISSN":"2150-8925","issue":"6","journalAbbreviation":"Ecosphere","language":"English","note":"number: 6\npublisher-place: Hoboken\npublisher: Wiley\nWOS:000378523100001","page":"e01268","source":"Web of Science","title":"Knocking back invasions: variable resistance and resilience to multiple cold spells in native vs. nonnative fishes","title-short":"Knocking back invasions","volume":"7","author":[{"family":"Rehage","given":"J. S."},{"family":"Blanchard","given":"J. R."},{"family":"Boucek","given":"R. E."},{"family":"Lorenz","given":"J. J."},{"family":"Robinson","given":"M."}],"issued":{"date-parts":[["2016",6]]}}},{"id":34,"uris":["http://zotero.org/users/local/tyq98Km3/items/4VVY9UGF"],"uri":["http://zotero.org/users/local/tyq98Km3/items/4VVY9UGF"],"itemData":{"id":34,"type":"article-journal","container-title":"Transactions of the American Fisheries Society","DOI":"10.1577/1548-8659(1978)107&lt;449:AGAMOT&gt;2.0.CO;2","ISSN":"0002-8487","issue":"3","journalAbbreviation":"Trans. Am. Fish. Soc.","language":"English","note":"number: 3\npublisher-place: Bethesda\npublisher: Amer Fisheries Soc\nWOS:A1978FD55200010","page":"449-453","source":"Web of Science","title":"Age, Growth, and Maturity of Hogchoker, Trinectes-Maculatus, in Hudson River, New-York","volume":"107","author":[{"family":"Koski","given":"Rt"}],"issued":{"date-parts":[["1978"]]}}},{"id":68,"uris":["http://zotero.org/users/local/tyq98Km3/items/ZLEA9UMW"],"uri":["http://zotero.org/users/local/tyq98Km3/items/ZLEA9UMW"],"itemData":{"id":68,"type":"webpage","title":"FAO species identification sheets for fishery purposes. Eastern Central Atlantic; fishing areas 34, 47 (in part)","URL":"http://www.fao.org/3/ag419e/ag419e00.htm","author":[{"literal":"Wenner, C.A."}],"accessed":{"date-parts":[["2020",8,13]]},"issued":{"date-parts":[["1978"]]}}}],"schema":"https://github.com/citation-style-language/schema/raw/master/csl-citation.json"} </w:instrText>
        </w:r>
        <w:r w:rsidR="009211AA">
          <w:rPr>
            <w:rFonts w:ascii="Arial" w:hAnsi="Arial" w:cs="Arial"/>
          </w:rPr>
          <w:fldChar w:fldCharType="separate"/>
        </w:r>
        <w:r w:rsidR="009211AA" w:rsidRPr="009211AA">
          <w:rPr>
            <w:rFonts w:ascii="Arial" w:hAnsi="Arial" w:cs="Arial"/>
          </w:rPr>
          <w:t xml:space="preserve">(Rehage </w:t>
        </w:r>
        <w:r w:rsidR="0089055C" w:rsidRPr="0089055C">
          <w:rPr>
            <w:rFonts w:ascii="Arial" w:hAnsi="Arial" w:cs="Arial"/>
            <w:i/>
            <w:iCs/>
          </w:rPr>
          <w:t>et al</w:t>
        </w:r>
        <w:r w:rsidR="009211AA" w:rsidRPr="009211AA">
          <w:rPr>
            <w:rFonts w:ascii="Arial" w:hAnsi="Arial" w:cs="Arial"/>
          </w:rPr>
          <w:t>. 2016; Koski 1978; Wenner, C.A. 1978)</w:t>
        </w:r>
        <w:r w:rsidR="009211AA">
          <w:rPr>
            <w:rFonts w:ascii="Arial" w:hAnsi="Arial" w:cs="Arial"/>
          </w:rPr>
          <w:fldChar w:fldCharType="end"/>
        </w:r>
        <w:r w:rsidR="00A06C95" w:rsidRPr="00734EEE">
          <w:rPr>
            <w:rFonts w:ascii="Arial" w:hAnsi="Arial" w:cs="Arial"/>
          </w:rPr>
          <w:t>. These were absent from semi-arid sites.</w:t>
        </w:r>
        <w:r w:rsidR="00E7007F">
          <w:rPr>
            <w:rFonts w:ascii="Arial" w:hAnsi="Arial" w:cs="Arial"/>
          </w:rPr>
          <w:t xml:space="preserve"> </w:t>
        </w:r>
        <w:r w:rsidR="00A06C95" w:rsidRPr="00734EEE">
          <w:rPr>
            <w:rFonts w:ascii="Arial" w:hAnsi="Arial" w:cs="Arial"/>
          </w:rPr>
          <w:t xml:space="preserve">Given the similar proximity to nearby reservoirs and estuaries, migratory taxa may have been excluded from streams with habitat fragmentation, </w:t>
        </w:r>
        <w:r w:rsidR="009863D1">
          <w:rPr>
            <w:rFonts w:ascii="Arial" w:hAnsi="Arial" w:cs="Arial"/>
          </w:rPr>
          <w:t xml:space="preserve">approximated </w:t>
        </w:r>
        <w:r w:rsidR="00A06C95" w:rsidRPr="00734EEE">
          <w:rPr>
            <w:rFonts w:ascii="Arial" w:hAnsi="Arial" w:cs="Arial"/>
          </w:rPr>
          <w:t>here by low flow pulse %, that typify semi-arid streams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{"citationID":"AiN4bBR4","properties":{"formattedCitation":"(De Jong et al. 2015)","plainCitation":"(De Jong et al. 2015)","noteIndex":0},"citationItems":[{"id":250,"uris":["http://zotero.org/users/local/tyq98Km3/items/ZC87IWFE"],"uri":["http://zotero.org/users/local/tyq98Km3/items/ZC87IWFE"],"itemData":{"id":250,"type":"article-journal","abstract":"Ephemeral streams in the southwestern United States have unpredictable, short, torrential flows during extreme weather, and their aquatic biology is poorly studied. During the 2006 monsoon, we sampled aquatic communities at 14 ephemeral stream sites within the Santa Cruz River, Arizona, and Río Puerco, New Mexico, watersheds following a monsoon-related thunderstorm and continuing daily until flows and pools dried. With the 86 taxa of macroinvertebrates that we collected, these sites host a modest community, although presence was limited by drying. Macroinvertebrate taxa richness was not associated with duration of water presence, and biomass was greater in sites with less water available. We collected more taxa in ephemeral reaches of interrupted streams than in truly ephemeral streams. Drought-resistant/resilient species traits were well represented. Vertebrates colonized these ephemeral stream reaches quickly; however, native fish species used ephemeral reaches as corridors between perennial reaches while nonnative fish were unable to do so, and amphibians sometimes completed the aquatic portion of their life cycle in the receding waters. This study provides the first data on aquatic organisms in ephemeral streams immediately after monsoon thunderstorms in the southwestern United States. Arroyos efímeros en el suroeste de los Estados Unidos suelen tener flujos impredecibles, breves, y torrenciales durante condiciones meteorológicas extremas, y su biología acuática es poco estudiada. Durante el monzón del 2006, muestreamos las comunidades acuáticas en 14 arroyos efímeros dentro de las cuencas del río Santa Cruz, Arizona, y Río Puerco, Nuevo México, después de una tormenta relacionada con el monzón y continuamos muestreando todos los días hasta que los flujos y charcos se secaron. Con 86 taxa de macroinvertebrados acuáticos, estos arroyos albergaron una comunidad modesta, aunque la presencia fue limitada por la sequía. La riqueza de taxa de macroinvertebrados no se asoció con la duración de la presencia de agua y la biomasa fue mayor en los arroyos con menos agua disponible. Más taxa fueron colectados en secciones efímeras de arroyos interrumpidos que en arroyos verdaderamente efímeros. Características específicas de la resistencia y recuperación a la sequía estuvieron bien representadas. Los vertebrados colonizaron estas secciones efímeras de arroyos rápidamente; sin embargo, especies de peces nativos usaron las secciones efímeras como corredores entre secciones perennes, mientras que los peces no nativos no pudieron hacerlo, y anfibios a veces realizaron la parte acuática de su ciclo de vida en las aguas retrocediendo. Este estudio proporciona los primeros datos sobre los organismos acuáticos en arroyos efímeros inmediatamente después de tormentas monzónicas en el suroeste de los Estados Unidos.","container-title":"The Southwestern Naturalist","ISSN":"0038-4909","issue":"4","note":"publisher: Southwestern Association of Naturalists","page":"349-359","source":"JSTOR","title":"Aquatic Invertebrate and Vertebrate Communities of Ephemeral Stream Ecosystems in the Arid Southwestern United States","volume":"60","author":[{"family":"De Jong","given":"Grant D."},{"family":"Canton","given":"Steven P."},{"family":"Lynch","given":"Jeniffer S."},{"family":"Murphy","given":"Mark"}],"issued":{"date-parts":[["2015"]]}}}],"schema":"https://github.com/citation-style-language/schema/raw/master/csl-citation.json"} </w:instrText>
        </w:r>
        <w:r w:rsidR="00496699">
          <w:rPr>
            <w:rFonts w:ascii="Arial" w:hAnsi="Arial" w:cs="Arial"/>
          </w:rPr>
          <w:fldChar w:fldCharType="separate"/>
        </w:r>
        <w:r w:rsidR="00496699" w:rsidRPr="00496699">
          <w:rPr>
            <w:rFonts w:ascii="Arial" w:hAnsi="Arial" w:cs="Arial"/>
          </w:rPr>
          <w:t xml:space="preserve">(De Jong </w:t>
        </w:r>
        <w:r w:rsidR="0089055C" w:rsidRPr="0089055C">
          <w:rPr>
            <w:rFonts w:ascii="Arial" w:hAnsi="Arial" w:cs="Arial"/>
            <w:i/>
            <w:iCs/>
          </w:rPr>
          <w:t>et al</w:t>
        </w:r>
        <w:r w:rsidR="00496699" w:rsidRPr="00496699">
          <w:rPr>
            <w:rFonts w:ascii="Arial" w:hAnsi="Arial" w:cs="Arial"/>
          </w:rPr>
          <w:t>. 2015)</w:t>
        </w:r>
        <w:r w:rsidR="00496699">
          <w:rPr>
            <w:rFonts w:ascii="Arial" w:hAnsi="Arial" w:cs="Arial"/>
          </w:rPr>
          <w:fldChar w:fldCharType="end"/>
        </w:r>
        <w:r w:rsidR="00A06C95" w:rsidRPr="00734EEE">
          <w:rPr>
            <w:rFonts w:ascii="Arial" w:hAnsi="Arial" w:cs="Arial"/>
          </w:rPr>
          <w:t xml:space="preserve">. </w:t>
        </w:r>
      </w:ins>
    </w:p>
    <w:p w14:paraId="334E88D1" w14:textId="2071A654" w:rsidR="00BD78C4" w:rsidRPr="00734EEE" w:rsidRDefault="00072A79" w:rsidP="008E71DD">
      <w:pPr>
        <w:spacing w:line="240" w:lineRule="auto"/>
        <w:ind w:firstLine="720"/>
        <w:rPr>
          <w:ins w:id="587" w:author="Sean" w:date="2021-04-26T16:23:00Z"/>
          <w:rFonts w:ascii="Arial" w:hAnsi="Arial" w:cs="Arial"/>
        </w:rPr>
      </w:pPr>
      <w:ins w:id="588" w:author="Sean" w:date="2021-04-26T16:23:00Z">
        <w:r w:rsidRPr="00734EEE">
          <w:rPr>
            <w:rFonts w:ascii="Arial" w:hAnsi="Arial" w:cs="Arial"/>
          </w:rPr>
          <w:t>R</w:t>
        </w:r>
        <w:r w:rsidR="00FA142E" w:rsidRPr="00734EEE">
          <w:rPr>
            <w:rFonts w:ascii="Arial" w:hAnsi="Arial" w:cs="Arial"/>
          </w:rPr>
          <w:t xml:space="preserve">ed shiners </w:t>
        </w:r>
        <w:r w:rsidR="002A725D" w:rsidRPr="00734EEE">
          <w:rPr>
            <w:rFonts w:ascii="Arial" w:hAnsi="Arial" w:cs="Arial"/>
          </w:rPr>
          <w:t>(</w:t>
        </w:r>
        <w:r w:rsidR="002A725D" w:rsidRPr="00734EEE">
          <w:rPr>
            <w:rFonts w:ascii="Arial" w:hAnsi="Arial" w:cs="Arial"/>
            <w:i/>
            <w:iCs/>
          </w:rPr>
          <w:t>Cyprinella lutrensis</w:t>
        </w:r>
        <w:r w:rsidR="002A725D" w:rsidRPr="00734EEE">
          <w:rPr>
            <w:rFonts w:ascii="Arial" w:hAnsi="Arial" w:cs="Arial"/>
          </w:rPr>
          <w:t xml:space="preserve">) </w:t>
        </w:r>
        <w:r w:rsidR="00FA142E" w:rsidRPr="00734EEE">
          <w:rPr>
            <w:rFonts w:ascii="Arial" w:hAnsi="Arial" w:cs="Arial"/>
          </w:rPr>
          <w:t xml:space="preserve">were </w:t>
        </w:r>
        <w:r w:rsidRPr="00734EEE">
          <w:rPr>
            <w:rFonts w:ascii="Arial" w:hAnsi="Arial" w:cs="Arial"/>
          </w:rPr>
          <w:t xml:space="preserve">curiously </w:t>
        </w:r>
        <w:r w:rsidR="00FA142E" w:rsidRPr="00734EEE">
          <w:rPr>
            <w:rFonts w:ascii="Arial" w:hAnsi="Arial" w:cs="Arial"/>
          </w:rPr>
          <w:t xml:space="preserve">absent from semi-arid sites and were only present in four mesic and sub-humid sites. In ordination space, two sites with the highest abundances of red shiner (Aransas and Placedo) separated perpendicularly from the rainfall-gradient effects and coextended with </w:t>
        </w:r>
        <w:r w:rsidR="002017B3" w:rsidRPr="00734EEE">
          <w:rPr>
            <w:rFonts w:ascii="Arial" w:hAnsi="Arial" w:cs="Arial"/>
          </w:rPr>
          <w:t xml:space="preserve">Rosgen (stream morphology) and </w:t>
        </w:r>
        <w:r w:rsidR="00370E09" w:rsidRPr="00734EEE">
          <w:rPr>
            <w:rFonts w:ascii="Arial" w:hAnsi="Arial" w:cs="Arial"/>
          </w:rPr>
          <w:t xml:space="preserve">hydrologic </w:t>
        </w:r>
        <w:r w:rsidR="00FA142E" w:rsidRPr="00734EEE">
          <w:rPr>
            <w:rFonts w:ascii="Arial" w:hAnsi="Arial" w:cs="Arial"/>
          </w:rPr>
          <w:t>flashiness indices</w:t>
        </w:r>
        <w:r w:rsidR="00370E09" w:rsidRPr="00734EEE">
          <w:rPr>
            <w:rFonts w:ascii="Arial" w:hAnsi="Arial" w:cs="Arial"/>
          </w:rPr>
          <w:t xml:space="preserve"> </w:t>
        </w:r>
        <w:r w:rsidR="00FA142E" w:rsidRPr="00734EEE">
          <w:rPr>
            <w:rFonts w:ascii="Arial" w:hAnsi="Arial" w:cs="Arial"/>
          </w:rPr>
          <w:t>(Fig.</w:t>
        </w:r>
        <w:r w:rsidR="004E5A5C">
          <w:rPr>
            <w:rFonts w:ascii="Arial" w:hAnsi="Arial" w:cs="Arial"/>
          </w:rPr>
          <w:t xml:space="preserve"> 3</w:t>
        </w:r>
        <w:r w:rsidR="00FA142E" w:rsidRPr="00734EEE">
          <w:rPr>
            <w:rFonts w:ascii="Arial" w:hAnsi="Arial" w:cs="Arial"/>
          </w:rPr>
          <w:t xml:space="preserve">). </w:t>
        </w:r>
        <w:r w:rsidR="00370E09" w:rsidRPr="00734EEE">
          <w:rPr>
            <w:rFonts w:ascii="Arial" w:hAnsi="Arial" w:cs="Arial"/>
          </w:rPr>
          <w:t>H</w:t>
        </w:r>
        <w:r w:rsidR="00B445D9" w:rsidRPr="00734EEE">
          <w:rPr>
            <w:rFonts w:ascii="Arial" w:hAnsi="Arial" w:cs="Arial"/>
          </w:rPr>
          <w:t>igh abundances of red shiner wer</w:t>
        </w:r>
        <w:r w:rsidRPr="00734EEE">
          <w:rPr>
            <w:rFonts w:ascii="Arial" w:hAnsi="Arial" w:cs="Arial"/>
          </w:rPr>
          <w:t>e</w:t>
        </w:r>
        <w:r w:rsidR="00B445D9" w:rsidRPr="00734EEE">
          <w:rPr>
            <w:rFonts w:ascii="Arial" w:hAnsi="Arial" w:cs="Arial"/>
          </w:rPr>
          <w:t xml:space="preserve"> associated with shallow </w:t>
        </w:r>
        <w:r w:rsidRPr="00734EEE">
          <w:rPr>
            <w:rFonts w:ascii="Arial" w:hAnsi="Arial" w:cs="Arial"/>
          </w:rPr>
          <w:t>riffle</w:t>
        </w:r>
        <w:r w:rsidR="00B445D9" w:rsidRPr="00734EEE">
          <w:rPr>
            <w:rFonts w:ascii="Arial" w:hAnsi="Arial" w:cs="Arial"/>
          </w:rPr>
          <w:t xml:space="preserve"> habitats</w:t>
        </w:r>
        <w:r w:rsidRPr="00734EEE">
          <w:rPr>
            <w:rFonts w:ascii="Arial" w:hAnsi="Arial" w:cs="Arial"/>
          </w:rPr>
          <w:t xml:space="preserve"> with gravel substrates which </w:t>
        </w:r>
        <w:r w:rsidR="00C50B2D" w:rsidRPr="00734EEE">
          <w:rPr>
            <w:rFonts w:ascii="Arial" w:hAnsi="Arial" w:cs="Arial"/>
          </w:rPr>
          <w:t>occurred</w:t>
        </w:r>
        <w:r w:rsidRPr="00734EEE">
          <w:rPr>
            <w:rFonts w:ascii="Arial" w:hAnsi="Arial" w:cs="Arial"/>
          </w:rPr>
          <w:t xml:space="preserve"> at three sites throughout the gradient</w:t>
        </w:r>
        <w:r w:rsidR="00B445D9" w:rsidRPr="00734EEE">
          <w:rPr>
            <w:rFonts w:ascii="Arial" w:hAnsi="Arial" w:cs="Arial"/>
          </w:rPr>
          <w:t xml:space="preserve">. </w:t>
        </w:r>
        <w:r w:rsidR="002A725D" w:rsidRPr="00734EEE">
          <w:rPr>
            <w:rFonts w:ascii="Arial" w:hAnsi="Arial" w:cs="Arial"/>
          </w:rPr>
          <w:t xml:space="preserve">This </w:t>
        </w:r>
        <w:r w:rsidR="002017B3" w:rsidRPr="00734EEE">
          <w:rPr>
            <w:rFonts w:ascii="Arial" w:hAnsi="Arial" w:cs="Arial"/>
          </w:rPr>
          <w:t>wa</w:t>
        </w:r>
        <w:r w:rsidR="002A725D" w:rsidRPr="00734EEE">
          <w:rPr>
            <w:rFonts w:ascii="Arial" w:hAnsi="Arial" w:cs="Arial"/>
          </w:rPr>
          <w:t xml:space="preserve">s </w:t>
        </w:r>
        <w:r w:rsidR="00370E09" w:rsidRPr="00734EEE">
          <w:rPr>
            <w:rFonts w:ascii="Arial" w:hAnsi="Arial" w:cs="Arial"/>
          </w:rPr>
          <w:t>peculiar</w:t>
        </w:r>
        <w:r w:rsidR="002A725D" w:rsidRPr="00734EEE">
          <w:rPr>
            <w:rFonts w:ascii="Arial" w:hAnsi="Arial" w:cs="Arial"/>
          </w:rPr>
          <w:t xml:space="preserve"> since red shiner are considered to be a habitat generalist</w:t>
        </w:r>
        <w:r w:rsidR="00370E09" w:rsidRPr="00734EEE">
          <w:rPr>
            <w:rFonts w:ascii="Arial" w:hAnsi="Arial" w:cs="Arial"/>
          </w:rPr>
          <w:t xml:space="preserve"> and rugged invasive throughout the United States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{"citationID":"gU88aTHu","properties":{"formattedCitation":"(Marsh-Matthews and Matthews 2000; Matthews and Marsh\\uc0\\u8208{}Matthews 2007)","plainCitation":"(Marsh-Matthews and Matthews 2000; Matthews and Marsh</w:instrText>
        </w:r>
        <w:r w:rsidR="00496699">
          <w:rPr>
            <w:rFonts w:ascii="Cambria Math" w:hAnsi="Cambria Math" w:cs="Cambria Math"/>
          </w:rPr>
          <w:instrText>‐</w:instrText>
        </w:r>
        <w:r w:rsidR="00496699">
          <w:rPr>
            <w:rFonts w:ascii="Arial" w:hAnsi="Arial" w:cs="Arial"/>
          </w:rPr>
          <w:instrText>Matthews 2007)","noteIndex":0},"citationItems":[{"id":314,"uris":["http://zotero.org/users/local/tyq98Km3/items/G8EXJDQX"],"uri":["http://zotero.org/users/local/tyq98Km3/items/G8EXJDQX"],"itemData":{"id":314,"type":"article-journal","abstract":"Collections of fish assemblages from streams in the midwestern United States were used to examine assemblage-level effects of spatial variation in relative abundance of the red shiner, Cyprinella lutrensis, a widespread and highly abundant minnow species. This species has been widely introduced outside its native range and is suspected to have impacted local assemblages where it has become established. Given its overall dominance of midwest fish assemblages, and its suspected impact on assemblage structure, we asked if structure of the residual fish assemblages (red shiners excluded) was a function of the relative abundance of red shiners throughout the native range of C. lutrensis in the USA. Although red shiner ranked first in abundance in half of the assemblages and numerically dominated 28% of the assemblages, red shiner relative abundance in an assemblage had no detectable effect on richness, diversity, evenness, or complexity of other (residual) species in the assemblage. Relative abundance of red shiners did have a positive effect on the abundance of benthic minnows in the residual assemblage, but not on water column minnows that are ecologically most like red shiners. Environmental factors did not explain a significant amount of the variation in relative abundance of red shiners, but did explain some variation in residual assemblage structure. Although widespread and numerically dominant at many localities, red shiners do not appear to have a strong impact on local fish assemblage structure within their native range. This is in sharp contrast to the reported negative effects of red shiners on fish assemblages where they have been introduced outside their native range.","container-title":"Oecologia","DOI":"10.1007/s004420000452","ISSN":"0029-8549","issue":"2","journalAbbreviation":"Oecologia","language":"English","note":"publisher-place: New York\npublisher: Springer\nWOS:000165110200014","page":"283-292","source":"Web of Science","title":"Spatial variation in relative abundance of a widespread, numerically dominant fish species and its effect on fish assemblage structure","volume":"125","author":[{"family":"Marsh-Matthews","given":"E."},{"family":"Matthews","given":"W. J."}],"issued":{"date-parts":[["2000",10]]}}},{"id":310,"uris":["http://zotero.org/users/local/tyq98Km3/items/YD6GJLAH"],"uri":["http://zotero.org/users/local/tyq98Km3/items/YD6GJLAH"],"itemData":{"id":310,"type":"article-journal","abstract":"The effects of reservoirs on composition of fish assemblages are well documented in and downstream of reservoirs but are less well known upstream, especially in small tributaries. Here we report that a historically very abundant native minnow species (red shiner Cyprinella lutrensis) has been extirpated from several direct tributaries of Lake Texoma, a large impoundment of the Red and Washita rivers, Oklahoma-Texas. Using historical and recent data, we document the recent loss of or sharp declines in the red shiner from six of seven creeks that are direct tributaries of Lake Texoma. The red shiner is widespread, tolerant of harsh conditions, and highly invasive, so its demise is particularly noteworthy. The species remains common in direct tributaries of free-flowing reaches of the rivers that we sampled recently. Centrarchids that are potential predators of or competitors with the red shiner are now more abundant in Texoma-direct creeks than in tributaries to the rivers. Loss of the red shiner occurred within the past 20 years in Texoma-direct creeks, although the reservoir is more than 60 years old. We suspect that recent severe droughts initiated loss of the species and that recolonization has been inhibited by the reservoir, which fragments the former river-creek system. The lower reaches of the Texoma-direct creeks appear to have undergone habitat modification during recent high-water episodes, resulting in the formation of deep pools that contain large numbers of centrarchids or other piscivores and are poor habitat for the red shiner. Reservoir effects on the red shiner in these tributary streams did not appear until decades after impoundment, after particular combinations of extreme drought and flood events. The decline of the red shiner in the Lake Texoma system suggests that biologists should be alert for similar changes in native fish populations in direct tributaries to other reservoirs.","container-title":"Transactions of the American Fisheries Society","DOI":"https://doi.org/10.1577/T06-059.1","ISSN":"1548-8659","issue":"4","language":"en","note":"_eprint: https://onlinelibrary.wiley.com/doi/pdf/10.1577/T06-059.1","page":"1041-1062","source":"Wiley Online Library","title":"Extirpation of Red Shiner in Direct Tributaries of Lake Texoma (Oklahoma-Texas): A Cautionary Case History from a Fragmented River-Reservoir System","title-short":"Extirpation of Red Shiner in Direct Tributaries of Lake Texoma (Oklahoma-Texas)","volume":"136","author":[{"family":"Matthews","given":"William J."},{"family":"Marsh</w:instrText>
        </w:r>
        <w:r w:rsidR="00496699">
          <w:rPr>
            <w:rFonts w:ascii="Cambria Math" w:hAnsi="Cambria Math" w:cs="Cambria Math"/>
          </w:rPr>
          <w:instrText>‐</w:instrText>
        </w:r>
        <w:r w:rsidR="00496699">
          <w:rPr>
            <w:rFonts w:ascii="Arial" w:hAnsi="Arial" w:cs="Arial"/>
          </w:rPr>
          <w:instrText xml:space="preserve">Matthews","given":"Edie"}],"issued":{"date-parts":[["2007"]]}}}],"schema":"https://github.com/citation-style-language/schema/raw/master/csl-citation.json"} </w:instrText>
        </w:r>
        <w:r w:rsidR="00496699">
          <w:rPr>
            <w:rFonts w:ascii="Arial" w:hAnsi="Arial" w:cs="Arial"/>
          </w:rPr>
          <w:fldChar w:fldCharType="separate"/>
        </w:r>
        <w:r w:rsidR="00496699" w:rsidRPr="00496699">
          <w:rPr>
            <w:rFonts w:ascii="Arial" w:hAnsi="Arial" w:cs="Arial"/>
          </w:rPr>
          <w:t>(Marsh-Matthews and Matthews 2000; Matthews and Marsh‐Matthews 2007)</w:t>
        </w:r>
        <w:r w:rsidR="00496699">
          <w:rPr>
            <w:rFonts w:ascii="Arial" w:hAnsi="Arial" w:cs="Arial"/>
          </w:rPr>
          <w:fldChar w:fldCharType="end"/>
        </w:r>
        <w:r w:rsidR="002A725D" w:rsidRPr="00734EEE">
          <w:rPr>
            <w:rFonts w:ascii="Arial" w:hAnsi="Arial" w:cs="Arial"/>
          </w:rPr>
          <w:t xml:space="preserve">. </w:t>
        </w:r>
        <w:r w:rsidR="006C2DB7" w:rsidRPr="00734EEE">
          <w:rPr>
            <w:rFonts w:ascii="Arial" w:hAnsi="Arial" w:cs="Arial"/>
          </w:rPr>
          <w:t>We</w:t>
        </w:r>
        <w:r w:rsidR="002A725D" w:rsidRPr="00734EEE">
          <w:rPr>
            <w:rFonts w:ascii="Arial" w:hAnsi="Arial" w:cs="Arial"/>
          </w:rPr>
          <w:t xml:space="preserve"> susp</w:t>
        </w:r>
        <w:r w:rsidR="00370E09" w:rsidRPr="00734EEE">
          <w:rPr>
            <w:rFonts w:ascii="Arial" w:hAnsi="Arial" w:cs="Arial"/>
          </w:rPr>
          <w:t>ect</w:t>
        </w:r>
        <w:r w:rsidR="009863D1">
          <w:rPr>
            <w:rFonts w:ascii="Arial" w:hAnsi="Arial" w:cs="Arial"/>
          </w:rPr>
          <w:t>ed</w:t>
        </w:r>
        <w:r w:rsidR="00370E09" w:rsidRPr="00734EEE">
          <w:rPr>
            <w:rFonts w:ascii="Arial" w:hAnsi="Arial" w:cs="Arial"/>
          </w:rPr>
          <w:t xml:space="preserve"> their apparent habitat preference </w:t>
        </w:r>
        <w:r w:rsidR="009863D1">
          <w:rPr>
            <w:rFonts w:ascii="Arial" w:hAnsi="Arial" w:cs="Arial"/>
          </w:rPr>
          <w:t>was</w:t>
        </w:r>
        <w:r w:rsidR="00370E09" w:rsidRPr="00734EEE">
          <w:rPr>
            <w:rFonts w:ascii="Arial" w:hAnsi="Arial" w:cs="Arial"/>
          </w:rPr>
          <w:t xml:space="preserve"> driven by competition and predation by centrarchids in nearby pool and run habitats</w:t>
        </w:r>
        <w:r w:rsidR="002A725D" w:rsidRPr="00734EEE">
          <w:rPr>
            <w:rFonts w:ascii="Arial" w:hAnsi="Arial" w:cs="Arial"/>
          </w:rPr>
          <w:t xml:space="preserve">. </w:t>
        </w:r>
        <w:r w:rsidRPr="00734EEE">
          <w:rPr>
            <w:rFonts w:ascii="Arial" w:hAnsi="Arial" w:cs="Arial"/>
          </w:rPr>
          <w:t>Although red shiners tolerate high temperatures and low oxygen, c</w:t>
        </w:r>
        <w:r w:rsidR="00B445D9" w:rsidRPr="00734EEE">
          <w:rPr>
            <w:rFonts w:ascii="Arial" w:hAnsi="Arial" w:cs="Arial"/>
          </w:rPr>
          <w:t xml:space="preserve">onductivity </w:t>
        </w:r>
        <w:r w:rsidR="009863D1">
          <w:rPr>
            <w:rFonts w:ascii="Arial" w:hAnsi="Arial" w:cs="Arial"/>
          </w:rPr>
          <w:t>wa</w:t>
        </w:r>
        <w:r w:rsidRPr="00734EEE">
          <w:rPr>
            <w:rFonts w:ascii="Arial" w:hAnsi="Arial" w:cs="Arial"/>
          </w:rPr>
          <w:t xml:space="preserve">s likely </w:t>
        </w:r>
        <w:r w:rsidR="00B445D9" w:rsidRPr="00734EEE">
          <w:rPr>
            <w:rFonts w:ascii="Arial" w:hAnsi="Arial" w:cs="Arial"/>
          </w:rPr>
          <w:t xml:space="preserve">excluding </w:t>
        </w:r>
        <w:r w:rsidRPr="00734EEE">
          <w:rPr>
            <w:rFonts w:ascii="Arial" w:hAnsi="Arial" w:cs="Arial"/>
          </w:rPr>
          <w:t xml:space="preserve">red shiner (salinity tolerance </w:t>
        </w:r>
        <w:r w:rsidR="002017B3" w:rsidRPr="00734EEE">
          <w:rPr>
            <w:rFonts w:ascii="Arial" w:hAnsi="Arial" w:cs="Arial"/>
          </w:rPr>
          <w:t xml:space="preserve">&lt; </w:t>
        </w:r>
        <w:r w:rsidRPr="00734EEE">
          <w:rPr>
            <w:rFonts w:ascii="Arial" w:hAnsi="Arial" w:cs="Arial"/>
          </w:rPr>
          <w:t xml:space="preserve">10 psu) </w:t>
        </w:r>
        <w:r w:rsidR="00B445D9" w:rsidRPr="00734EEE">
          <w:rPr>
            <w:rFonts w:ascii="Arial" w:hAnsi="Arial" w:cs="Arial"/>
          </w:rPr>
          <w:t xml:space="preserve">from </w:t>
        </w:r>
        <w:r w:rsidRPr="00734EEE">
          <w:rPr>
            <w:rFonts w:ascii="Arial" w:hAnsi="Arial" w:cs="Arial"/>
          </w:rPr>
          <w:t>the arid sites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{"citationID":"Vu1dYFAR","properties":{"formattedCitation":"(Matthews and Hill 1977)","plainCitation":"(Matthews and Hill 1977)","noteIndex":0},"citationItems":[{"id":320,"uris":["http://zotero.org/users/local/tyq98Km3/items/YRBVUWBH"],"uri":["http://zotero.org/users/local/tyq98Km3/items/YRBVUWBH"],"itemData":{"id":320,"type":"article-journal","abstract":"Among environmental parameters, tested for tolerance of the red shiner, the species survived hydrogen ion concentrations between 5-10 pH units, salinity of 10 ppt, dissolved oxygen values of 1.50 ppm, and thermal shocks of T+10 to T-21°C. Tolerance of the red shiner to any cne or a combination of the above mentioned parameters, in addition to its plasticity of feeding habits and reproductive capability, undoubtedly relate to the success and widespread distribution of this notropid within plains streams.","container-title":"The Southwestern Naturalist","DOI":"10.2307/3670466","ISSN":"0038-4909","issue":"1","note":"publisher: Southwestern Association of Naturalists","page":"89-98","source":"JSTOR","title":"Tolerance of the Red Shiner, Notropis lutrensis (Cyprinidae) to Environmental Parameters","volume":"22","author":[{"family":"Matthews","given":"William J."},{"family":"Hill","given":"Loren G."}],"issued":{"date-parts":[["1977"]]}}}],"schema":"https://github.com/citation-style-language/schema/raw/master/csl-citation.json"} </w:instrText>
        </w:r>
        <w:r w:rsidR="00496699">
          <w:rPr>
            <w:rFonts w:ascii="Arial" w:hAnsi="Arial" w:cs="Arial"/>
          </w:rPr>
          <w:fldChar w:fldCharType="separate"/>
        </w:r>
        <w:r w:rsidR="00496699" w:rsidRPr="00496699">
          <w:rPr>
            <w:rFonts w:ascii="Arial" w:hAnsi="Arial" w:cs="Arial"/>
          </w:rPr>
          <w:t>(Matthews and Hill 1977)</w:t>
        </w:r>
        <w:r w:rsidR="00496699">
          <w:rPr>
            <w:rFonts w:ascii="Arial" w:hAnsi="Arial" w:cs="Arial"/>
          </w:rPr>
          <w:fldChar w:fldCharType="end"/>
        </w:r>
        <w:r w:rsidR="00B445D9" w:rsidRPr="00734EEE">
          <w:rPr>
            <w:rFonts w:ascii="Arial" w:hAnsi="Arial" w:cs="Arial"/>
          </w:rPr>
          <w:t xml:space="preserve">. </w:t>
        </w:r>
        <w:r w:rsidR="002017B3" w:rsidRPr="00734EEE">
          <w:rPr>
            <w:rFonts w:ascii="Arial" w:hAnsi="Arial" w:cs="Arial"/>
          </w:rPr>
          <w:t>In this light, we considered hydrologic flashiness a spurious influence on red shiner distributions beyond its capacity to influence channel geomorphology.</w:t>
        </w:r>
      </w:ins>
    </w:p>
    <w:p w14:paraId="39D41CED" w14:textId="528F23DB" w:rsidR="00E66333" w:rsidRPr="00734EEE" w:rsidRDefault="001D4FB2" w:rsidP="008E71DD">
      <w:pPr>
        <w:spacing w:line="240" w:lineRule="auto"/>
        <w:ind w:firstLine="720"/>
        <w:contextualSpacing/>
        <w:rPr>
          <w:ins w:id="589" w:author="Sean" w:date="2021-04-26T16:23:00Z"/>
          <w:rFonts w:ascii="Arial" w:hAnsi="Arial" w:cs="Arial"/>
        </w:rPr>
      </w:pPr>
      <w:ins w:id="590" w:author="Sean" w:date="2021-04-26T16:23:00Z">
        <w:r>
          <w:rPr>
            <w:rFonts w:ascii="Arial" w:hAnsi="Arial" w:cs="Arial"/>
          </w:rPr>
          <w:t>LFPP</w:t>
        </w:r>
        <w:r w:rsidR="00587399" w:rsidRPr="00734EEE">
          <w:rPr>
            <w:rFonts w:ascii="Arial" w:hAnsi="Arial" w:cs="Arial"/>
          </w:rPr>
          <w:t xml:space="preserve"> approximate</w:t>
        </w:r>
        <w:r w:rsidR="00906244" w:rsidRPr="00734EEE">
          <w:rPr>
            <w:rFonts w:ascii="Arial" w:hAnsi="Arial" w:cs="Arial"/>
          </w:rPr>
          <w:t>d</w:t>
        </w:r>
        <w:r w:rsidR="00587399" w:rsidRPr="00734EEE">
          <w:rPr>
            <w:rFonts w:ascii="Arial" w:hAnsi="Arial" w:cs="Arial"/>
          </w:rPr>
          <w:t xml:space="preserve"> drought prevalence and was the sole significant predictor of invertebrate community diversity (Fig</w:t>
        </w:r>
        <w:r w:rsidR="006A4672" w:rsidRPr="00734EEE">
          <w:rPr>
            <w:rFonts w:ascii="Arial" w:hAnsi="Arial" w:cs="Arial"/>
          </w:rPr>
          <w:t>. 4</w:t>
        </w:r>
        <w:r w:rsidR="00587399" w:rsidRPr="00734EEE">
          <w:rPr>
            <w:rFonts w:ascii="Arial" w:hAnsi="Arial" w:cs="Arial"/>
          </w:rPr>
          <w:t>).</w:t>
        </w:r>
        <w:r w:rsidR="00E07039" w:rsidRPr="00734EEE">
          <w:rPr>
            <w:rFonts w:ascii="Arial" w:hAnsi="Arial" w:cs="Arial"/>
          </w:rPr>
          <w:t xml:space="preserve"> </w:t>
        </w:r>
        <w:r w:rsidR="00661BEA" w:rsidRPr="00734EEE">
          <w:rPr>
            <w:rFonts w:ascii="Arial" w:hAnsi="Arial" w:cs="Arial"/>
          </w:rPr>
          <w:t>In addition to LFPP, t</w:t>
        </w:r>
        <w:r w:rsidR="00E07039" w:rsidRPr="00734EEE">
          <w:rPr>
            <w:rFonts w:ascii="Arial" w:hAnsi="Arial" w:cs="Arial"/>
          </w:rPr>
          <w:t xml:space="preserve">he top-ranked multiple regression models </w:t>
        </w:r>
        <w:r w:rsidR="00661BEA" w:rsidRPr="00734EEE">
          <w:rPr>
            <w:rFonts w:ascii="Arial" w:hAnsi="Arial" w:cs="Arial"/>
          </w:rPr>
          <w:t>also implicated</w:t>
        </w:r>
        <w:r w:rsidR="00E07039" w:rsidRPr="00734EEE">
          <w:rPr>
            <w:rFonts w:ascii="Arial" w:hAnsi="Arial" w:cs="Arial"/>
          </w:rPr>
          <w:t xml:space="preserve"> NH</w:t>
        </w:r>
        <w:r w:rsidR="00E07039" w:rsidRPr="00734EEE">
          <w:rPr>
            <w:rFonts w:ascii="Arial" w:hAnsi="Arial" w:cs="Arial"/>
            <w:vertAlign w:val="subscript"/>
          </w:rPr>
          <w:t>4</w:t>
        </w:r>
        <w:r w:rsidR="00E07039" w:rsidRPr="00734EEE">
          <w:rPr>
            <w:rFonts w:ascii="Arial" w:hAnsi="Arial" w:cs="Arial"/>
            <w:vertAlign w:val="superscript"/>
          </w:rPr>
          <w:t>+</w:t>
        </w:r>
        <w:r w:rsidR="00E07039" w:rsidRPr="00734EEE">
          <w:rPr>
            <w:rFonts w:ascii="Arial" w:hAnsi="Arial" w:cs="Arial"/>
          </w:rPr>
          <w:t xml:space="preserve"> </w:t>
        </w:r>
        <w:r w:rsidR="00661BEA" w:rsidRPr="00734EEE">
          <w:rPr>
            <w:rFonts w:ascii="Arial" w:hAnsi="Arial" w:cs="Arial"/>
          </w:rPr>
          <w:t>was an effective predictor of</w:t>
        </w:r>
        <w:r w:rsidR="00E07039" w:rsidRPr="00734EEE">
          <w:rPr>
            <w:rFonts w:ascii="Arial" w:hAnsi="Arial" w:cs="Arial"/>
          </w:rPr>
          <w:t xml:space="preserve"> invertebrate diversity. </w:t>
        </w:r>
        <w:r w:rsidR="00CA5DDF">
          <w:rPr>
            <w:rFonts w:ascii="Arial" w:hAnsi="Arial" w:cs="Arial"/>
          </w:rPr>
          <w:t>These results corroborate expectations for the ramping disturbance conditions typical of droughts in which w</w:t>
        </w:r>
        <w:r w:rsidR="00CA5DDF" w:rsidRPr="00734EEE">
          <w:rPr>
            <w:rFonts w:ascii="Arial" w:hAnsi="Arial" w:cs="Arial"/>
          </w:rPr>
          <w:t>ater availability and quality diminish over time</w:t>
        </w:r>
        <w:r w:rsidR="00CA5DDF">
          <w:rPr>
            <w:rFonts w:ascii="Arial" w:hAnsi="Arial" w:cs="Arial"/>
          </w:rPr>
          <w:t>. Compared to fish, invertebrates have</w:t>
        </w:r>
        <w:r w:rsidR="00CA5DDF" w:rsidRPr="00734EEE">
          <w:rPr>
            <w:rFonts w:ascii="Arial" w:hAnsi="Arial" w:cs="Arial"/>
            <w:iCs/>
          </w:rPr>
          <w:t xml:space="preserve"> restricted in-stream mobility</w:t>
        </w:r>
        <w:r w:rsidR="00CA5DDF">
          <w:rPr>
            <w:rFonts w:ascii="Arial" w:hAnsi="Arial" w:cs="Arial"/>
            <w:iCs/>
          </w:rPr>
          <w:t xml:space="preserve"> and traditionally seek </w:t>
        </w:r>
        <w:r w:rsidR="00CA5DDF" w:rsidRPr="00734EEE">
          <w:rPr>
            <w:rFonts w:ascii="Arial" w:hAnsi="Arial" w:cs="Arial"/>
            <w:iCs/>
          </w:rPr>
          <w:t>refuge in the hyporheic zone, interstitial spaces, and in some cases utilize desiccation-resistant life-stages</w:t>
        </w:r>
        <w:r w:rsidR="00496699">
          <w:rPr>
            <w:rFonts w:ascii="Arial" w:hAnsi="Arial" w:cs="Arial"/>
            <w:iCs/>
          </w:rPr>
          <w:t xml:space="preserve"> </w:t>
        </w:r>
        <w:r w:rsidR="00496699">
          <w:rPr>
            <w:rFonts w:ascii="Arial" w:hAnsi="Arial" w:cs="Arial"/>
            <w:iCs/>
          </w:rPr>
          <w:fldChar w:fldCharType="begin"/>
        </w:r>
        <w:r w:rsidR="001D0B89">
          <w:rPr>
            <w:rFonts w:ascii="Arial" w:hAnsi="Arial" w:cs="Arial"/>
            <w:iCs/>
          </w:rPr>
          <w:instrText xml:space="preserve"> ADDIN ZOTERO_ITEM CSL_CITATION {"citationID":"x8CnJPtY","properties":{"formattedCitation":"(A. J. Boulton et al. 1992; A. J. Boulton 2003)","plainCitation":"(A. J. Boulton et al. 1992; A. J. Boulton 2003)","dontUpdate":true,"noteIndex":0},"citationItems":[{"id":6,"uris":["http://zotero.org/users/local/tyq98Km3/items/2LCTEFNA"],"uri":["http://zotero.org/users/local/tyq98Km3/items/2LCTEFNA"],"itemData":{"id":6,"type":"article-journal","abstract":"We compared rates and directions of benthic aquatic macroinvertebrate succession following eight spates of varying magnitude that occurred in different seasons over 3 yr in Sycamore Creek, a Sonoran Desert stream. A consistent cycle of seasonal change in assemblage composition occurred each year, little altered by spates. Changes reflected variations in presence or absence rather than relative abundance of taxa. Seasonal patterns were confirmed by plotting temporal changes in densities of common taxa. Invertebrate abundance (mostly oligochaetes and mayflies) peaked in spring. \"Summer\" dominants included the gastropod Physella virgata and the caddisfly larva Cheumatopsyche arizonensis. Assemblage composition remained relatively consistent during spring over 3 yr when high discharge was prolonged, whereas there was a major change in autumn community structure between 1984 and 1986, probably reflecting low discharge during a drought in 1986. Drying apparently influenced assemblage composition more than spates, possibly by altering habitat availability and the intensity of biotic interactions as surface stream volume shrank. Assemblage resistance to disturbance by spates was variable. Similarly, resistance of individual common taxa varied within and among taxa, and like assemblage resistance, was not simply a function of spate magnitude or timing (season). Resilience was generally high. Succession rate (degree of change in assemblage composition) declined during succession in all but spring sequences, which displayed no consistent trend. The two summer sequences had highest initial succession rates (in first 30 d postspate), possibly reflecting higher water temperatures, and also exhibited late-successional increases in succession rate. Spatial variation in assemblage composition was uncorrelated with any physical variable measured. Factors known to influence ecosystem-level processes such as primary productivity (e.g., inorganic nitrogen flux, days since spate) also affected community-level aspects such as aquatic invertebrate assemblage composition in Sycamore Creek. Discharge and water temperature had lesser but detectable effects, and probably contributed to the marked seasonality in assemblage composition. Further comparisons of collective properties of ecosystems and communities within other biomes may identify \"common denominators\" that characterize responses to disturbance and environmental change. This will remove the different perceptions about stability we gain by using response variables that are assessed only at a community or ecosystem level.","container-title":"Ecology","DOI":"10.2307/1941467","ISSN":"0012-9658","issue":"6","journalAbbreviation":"Ecology","language":"English","note":"number: 6\npublisher-place: Washington\npublisher: Ecological Soc Amer\nWOS:A1992KB84300021","page":"2192-2207","source":"Web of Science","title":"Stability of an Aquatic Macroinvertebrate Community in a Multiyear Hydrologic Disturbance Regime","volume":"73","author":[{"family":"Boulton","given":"A. J."},{"family":"Peterson","given":"Cg"},{"family":"Grimm","given":"Nb"},{"family":"Fisher","given":"Sg"}],"issued":{"date-parts":[["1992",12]]}}},{"id":4,"uris":["http://zotero.org/users/local/tyq98Km3/items/X24NWUHG"],"uri":["http://zotero.org/users/local/tyq98Km3/items/X24NWUHG"],"itemData":{"id":4,"type":"article-journal","abstract":"1. It is axiomatic that unusually long dry periods (droughts) adversely affect aquatic biota. Recovery after drought is rapid by macroinvertebrates that possess strategies to survive drying or are highly mobile but other taxa take longer to recolonise depending on the timing, intensity, and duration of the dry phase. 2. Although drought acts as a sustained 'ramp' disturbance, impacts may be disproportionately severe when certain critical thresholds are exceeded. For example, ecological changes may be gradual while a riffle dries but cessation of flow causes abrupt loss of a specific habitat, alteration of physicochemical conditions in pools downstream, and fragmentation of the river ecosystem. Many ecological responses to drought within these habitats apparently depend on the timing and rapidity of hydrological transitions across these thresholds, exhibiting a 'stepped' response alternating between gradual change while a threshold is approached followed by a swift transition when a habitat disappears or is fragmented. 3. In two Australian intermittent streams, drought conditions eliminated or decimated several groups of macroinvertebrates, including atyid shrimps, stoneflies and free-living caddisflies. These taxa persisted during the early stages of the drought but did not recruit successfully the following year, despite a return to higher-than-baseflow conditions. This 'lag effect' in response to drought emphasises the value of long-term survey data. Although changes in faunal composition were inconsistent among sites, marked shifts in taxa richness, abundance and trophic organisation after the riffle habitat dried provide evidence for a stepped response. 4. Responses by macroinvertebrate assemblages to droughts of differing severity in English chalk streams were variable. The prolonged 1988-92 drought had a greater impact than shorter droughts in the early 1970s but recovery over the next 3 years was swift. Effects of the 1995 summer drought were buffered by sustained groundwater discharge from the previous winter. These droughts tended to reduce available riverine habitats, especially via siltation, but few taxa were eliminated because they could recolonise from perennial sections of the chalk streams. 5. In the contrasting environments of the intermittent streams studied in England and Australia, there are parallels in the rapid rates of recolonisation. However, recruitment by taxa that lack desiccation-resistant stages or have limited mobility is delayed. Currently, long-term data on these systems may be insufficient to indicate persistent effects of droughts or predict the impacts of excessive surface or groundwater abstraction or the increased frequency and duration of droughts expected with global climate change.","container-title":"Freshwater Biology","DOI":"10.1046/j.1365-2427.2003.01084.x","ISSN":"0046-5070","issue":"7","journalAbbreviation":"Freshw. Biol.","language":"English","note":"number: 7\npublisher-place: Hoboken\npublisher: Wiley\nWOS:000183640900004","page":"1173-1185","source":"Web of Science","title":"Parallels and contrasts in the effects of drought on stream macroinvertebrate assemblages","volume":"48","author":[{"family":"Boulton","given":"A. J."}],"issued":{"date-parts":[["2003",7]]}}}],"schema":"https://github.com/citation-style-language/schema/raw/master/csl-citation.json"} </w:instrText>
        </w:r>
        <w:r w:rsidR="00496699">
          <w:rPr>
            <w:rFonts w:ascii="Arial" w:hAnsi="Arial" w:cs="Arial"/>
            <w:iCs/>
          </w:rPr>
          <w:fldChar w:fldCharType="separate"/>
        </w:r>
        <w:r w:rsidR="00496699" w:rsidRPr="00496699">
          <w:rPr>
            <w:rFonts w:ascii="Arial" w:hAnsi="Arial" w:cs="Arial"/>
          </w:rPr>
          <w:t xml:space="preserve">(Boulton </w:t>
        </w:r>
        <w:r w:rsidR="0089055C" w:rsidRPr="0089055C">
          <w:rPr>
            <w:rFonts w:ascii="Arial" w:hAnsi="Arial" w:cs="Arial"/>
            <w:i/>
            <w:iCs/>
          </w:rPr>
          <w:t>et al</w:t>
        </w:r>
        <w:r w:rsidR="00496699" w:rsidRPr="00496699">
          <w:rPr>
            <w:rFonts w:ascii="Arial" w:hAnsi="Arial" w:cs="Arial"/>
          </w:rPr>
          <w:t>. 1992; Boulton 2003)</w:t>
        </w:r>
        <w:r w:rsidR="00496699">
          <w:rPr>
            <w:rFonts w:ascii="Arial" w:hAnsi="Arial" w:cs="Arial"/>
            <w:iCs/>
          </w:rPr>
          <w:fldChar w:fldCharType="end"/>
        </w:r>
        <w:r w:rsidR="00CA5DDF" w:rsidRPr="00734EEE">
          <w:rPr>
            <w:rFonts w:ascii="Arial" w:hAnsi="Arial" w:cs="Arial"/>
            <w:iCs/>
          </w:rPr>
          <w:t>.</w:t>
        </w:r>
        <w:r w:rsidR="00CA5DDF">
          <w:rPr>
            <w:rFonts w:ascii="Arial" w:hAnsi="Arial" w:cs="Arial"/>
            <w:iCs/>
          </w:rPr>
          <w:t xml:space="preserve"> Here, </w:t>
        </w:r>
        <w:r w:rsidR="00906244" w:rsidRPr="00734EEE">
          <w:rPr>
            <w:rFonts w:ascii="Arial" w:hAnsi="Arial" w:cs="Arial"/>
          </w:rPr>
          <w:t xml:space="preserve">Semi-arid community compositions included a higher proportion of gastropods which </w:t>
        </w:r>
        <w:r w:rsidR="00F16E0B" w:rsidRPr="00734EEE">
          <w:rPr>
            <w:rFonts w:ascii="Arial" w:hAnsi="Arial" w:cs="Arial"/>
          </w:rPr>
          <w:t>are</w:t>
        </w:r>
        <w:r w:rsidR="00906244" w:rsidRPr="00734EEE">
          <w:rPr>
            <w:rFonts w:ascii="Arial" w:hAnsi="Arial" w:cs="Arial"/>
          </w:rPr>
          <w:t xml:space="preserve"> well adapted to the stresses </w:t>
        </w:r>
        <w:r w:rsidR="00F16E0B" w:rsidRPr="00734EEE">
          <w:rPr>
            <w:rFonts w:ascii="Arial" w:hAnsi="Arial" w:cs="Arial"/>
          </w:rPr>
          <w:t>that characterize</w:t>
        </w:r>
        <w:r w:rsidR="00906244" w:rsidRPr="00734EEE">
          <w:rPr>
            <w:rFonts w:ascii="Arial" w:hAnsi="Arial" w:cs="Arial"/>
          </w:rPr>
          <w:t xml:space="preserve"> increased </w:t>
        </w:r>
        <w:r w:rsidR="00587399" w:rsidRPr="00734EEE">
          <w:rPr>
            <w:rFonts w:ascii="Arial" w:hAnsi="Arial" w:cs="Arial"/>
          </w:rPr>
          <w:t>LFPP</w:t>
        </w:r>
        <w:r w:rsidR="00E07039" w:rsidRPr="00734EEE">
          <w:rPr>
            <w:rFonts w:ascii="Arial" w:hAnsi="Arial" w:cs="Arial"/>
          </w:rPr>
          <w:t xml:space="preserve">. </w:t>
        </w:r>
        <w:r w:rsidR="00906244" w:rsidRPr="00734EEE">
          <w:rPr>
            <w:rFonts w:ascii="Arial" w:hAnsi="Arial" w:cs="Arial"/>
          </w:rPr>
          <w:t xml:space="preserve">For example, </w:t>
        </w:r>
        <w:r w:rsidR="00587399" w:rsidRPr="00734EEE">
          <w:rPr>
            <w:rFonts w:ascii="Arial" w:hAnsi="Arial" w:cs="Arial"/>
            <w:i/>
            <w:iCs/>
          </w:rPr>
          <w:t>M</w:t>
        </w:r>
        <w:r w:rsidR="00661BEA" w:rsidRPr="00734EEE">
          <w:rPr>
            <w:rFonts w:ascii="Arial" w:hAnsi="Arial" w:cs="Arial"/>
            <w:i/>
            <w:iCs/>
          </w:rPr>
          <w:t>.</w:t>
        </w:r>
        <w:r w:rsidR="00587399" w:rsidRPr="00734EEE">
          <w:rPr>
            <w:rFonts w:ascii="Arial" w:hAnsi="Arial" w:cs="Arial"/>
            <w:i/>
            <w:iCs/>
          </w:rPr>
          <w:t xml:space="preserve"> tuberculata</w:t>
        </w:r>
        <w:r w:rsidR="00E66333" w:rsidRPr="00734EEE">
          <w:rPr>
            <w:rFonts w:ascii="Arial" w:hAnsi="Arial" w:cs="Arial"/>
          </w:rPr>
          <w:t xml:space="preserve"> </w:t>
        </w:r>
        <w:r w:rsidR="00F16E0B" w:rsidRPr="00734EEE">
          <w:rPr>
            <w:rFonts w:ascii="Arial" w:hAnsi="Arial" w:cs="Arial"/>
          </w:rPr>
          <w:t>were the most</w:t>
        </w:r>
        <w:r w:rsidR="00906244" w:rsidRPr="00734EEE">
          <w:rPr>
            <w:rFonts w:ascii="Arial" w:hAnsi="Arial" w:cs="Arial"/>
          </w:rPr>
          <w:t xml:space="preserve"> abundant primary consumers </w:t>
        </w:r>
        <w:r w:rsidR="00F16E0B" w:rsidRPr="00734EEE">
          <w:rPr>
            <w:rFonts w:ascii="Arial" w:hAnsi="Arial" w:cs="Arial"/>
          </w:rPr>
          <w:t xml:space="preserve">in the semi-arid streams </w:t>
        </w:r>
        <w:r w:rsidR="00906244" w:rsidRPr="00734EEE">
          <w:rPr>
            <w:rFonts w:ascii="Arial" w:hAnsi="Arial" w:cs="Arial"/>
          </w:rPr>
          <w:t>a</w:t>
        </w:r>
        <w:r w:rsidR="00111656" w:rsidRPr="00734EEE">
          <w:rPr>
            <w:rFonts w:ascii="Arial" w:hAnsi="Arial" w:cs="Arial"/>
          </w:rPr>
          <w:t xml:space="preserve">nd </w:t>
        </w:r>
        <w:r w:rsidR="00F16E0B" w:rsidRPr="00734EEE">
          <w:rPr>
            <w:rFonts w:ascii="Arial" w:hAnsi="Arial" w:cs="Arial"/>
          </w:rPr>
          <w:t xml:space="preserve">can resist the osmotic stress imposed by drought conditions </w:t>
        </w:r>
        <w:r w:rsidR="009F2BC2" w:rsidRPr="00734EEE">
          <w:rPr>
            <w:rFonts w:ascii="Arial" w:hAnsi="Arial" w:cs="Arial"/>
          </w:rPr>
          <w:t xml:space="preserve">with a broad range of </w:t>
        </w:r>
        <w:r w:rsidR="00F16E0B" w:rsidRPr="00734EEE">
          <w:rPr>
            <w:rFonts w:ascii="Arial" w:hAnsi="Arial" w:cs="Arial"/>
          </w:rPr>
          <w:t xml:space="preserve">salinity </w:t>
        </w:r>
        <w:r w:rsidR="00E66333" w:rsidRPr="00734EEE">
          <w:rPr>
            <w:rFonts w:ascii="Arial" w:hAnsi="Arial" w:cs="Arial"/>
          </w:rPr>
          <w:t>tolerance (</w:t>
        </w:r>
        <w:r w:rsidR="00EE6E30" w:rsidRPr="00734EEE">
          <w:rPr>
            <w:rFonts w:ascii="Arial" w:hAnsi="Arial" w:cs="Arial"/>
          </w:rPr>
          <w:t>0-23 PSU)</w:t>
        </w:r>
        <w:r w:rsidR="00F16E0B" w:rsidRPr="00734EEE">
          <w:rPr>
            <w:rFonts w:ascii="Arial" w:hAnsi="Arial" w:cs="Arial"/>
          </w:rPr>
          <w:t>.</w:t>
        </w:r>
        <w:r w:rsidR="009F2BC2" w:rsidRPr="00734EEE">
          <w:rPr>
            <w:rFonts w:ascii="Arial" w:hAnsi="Arial" w:cs="Arial"/>
          </w:rPr>
          <w:t xml:space="preserve"> This species</w:t>
        </w:r>
        <w:r w:rsidR="00FE5097" w:rsidRPr="00734EEE">
          <w:rPr>
            <w:rFonts w:ascii="Arial" w:hAnsi="Arial" w:cs="Arial"/>
          </w:rPr>
          <w:t xml:space="preserve"> is also well-</w:t>
        </w:r>
        <w:r w:rsidR="00661BEA" w:rsidRPr="00734EEE">
          <w:rPr>
            <w:rFonts w:ascii="Arial" w:hAnsi="Arial" w:cs="Arial"/>
          </w:rPr>
          <w:t>adapted</w:t>
        </w:r>
        <w:r w:rsidR="00FE5097" w:rsidRPr="00734EEE">
          <w:rPr>
            <w:rFonts w:ascii="Arial" w:hAnsi="Arial" w:cs="Arial"/>
          </w:rPr>
          <w:t xml:space="preserve"> to survive and reproduce throughout periodic dewatering due to its rapid maturation (21-62 days), asexual reproduction, and internal offspring gestation</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{"citationID":"1iCKUURr","properties":{"formattedCitation":"(Farani et al. 2015)","plainCitation":"(Farani et al. 2015)","noteIndex":0},"citationItems":[{"id":21,"uris":["http://zotero.org/users/local/tyq98Km3/items/NMM7CLFH"],"uri":["http://zotero.org/users/local/tyq98Km3/items/NMM7CLFH"],"itemData":{"id":21,"type":"article-journal","abstract":"Melanoides tuberculata (Müller, 1774) (Gastropoda: Thiaridae) is a freshwater gastropod native to Africa and Asia. It is a bioinvader of remarkable ecological capabilities presenting euryoic and highly adaptable to eutrophic conditions, M. tuberculata has also been found in estuarine environments. The first occurrence of the species in South America was reported from Brazil, in the late 60's. The current literature documents a broader distribution of M. tuberculata in the rivers and reservoirs of the Brazilian north and northeast as well as in the Brazilian middle-west. The aim of this study is to analyze the salt tolerance of M. tuberculata, comparing the effects of salinity variation onadults and juveniles collected from a eutrophic lentic system in Bahia State (Brazil). Survival tests based on salinity exposure shows that the 50% survival salt concentration (salt LC50) for adults is 22.82‰ (CI= 20.46‰-25.19‰) and that the LC50 for juveniles was 21.56‰ (CI= 20.06‰-23.07‰). Activity tests show that the snails tested are motionless at salt concentrations of 30‰ or greater. This studyprovides new empirical information on the population characteristics of M. tuberculata in Brazil andalso contributes to the understanding of physiological stress, ecological capabilities and dispersalstrategies in bioinvader species.","page":"212-221","source":"ResearchGate","title":"The salt tolerance of the freshwater snail Melanoides tuberculata (Mollusca, Gastropoda), a bioinvader gastropod","volume":"10","author":[{"family":"Farani","given":"G.L."},{"family":"Nogueira","given":"Marcos"},{"family":"Johnsson","given":"R."},{"family":"Neves","given":"Elizabeth"}],"issued":{"date-parts":[["2015",1,1]]}}}],"schema":"https://github.com/citation-style-language/schema/raw/master/csl-citation.json"} </w:instrText>
        </w:r>
        <w:r w:rsidR="00496699">
          <w:rPr>
            <w:rFonts w:ascii="Arial" w:hAnsi="Arial" w:cs="Arial"/>
          </w:rPr>
          <w:fldChar w:fldCharType="separate"/>
        </w:r>
        <w:r w:rsidR="00496699" w:rsidRPr="00496699">
          <w:rPr>
            <w:rFonts w:ascii="Arial" w:hAnsi="Arial" w:cs="Arial"/>
          </w:rPr>
          <w:t xml:space="preserve">(Farani </w:t>
        </w:r>
        <w:r w:rsidR="0089055C" w:rsidRPr="0089055C">
          <w:rPr>
            <w:rFonts w:ascii="Arial" w:hAnsi="Arial" w:cs="Arial"/>
            <w:i/>
            <w:iCs/>
          </w:rPr>
          <w:t>et al</w:t>
        </w:r>
        <w:r w:rsidR="00496699" w:rsidRPr="00496699">
          <w:rPr>
            <w:rFonts w:ascii="Arial" w:hAnsi="Arial" w:cs="Arial"/>
          </w:rPr>
          <w:t>. 2015)</w:t>
        </w:r>
        <w:r w:rsidR="00496699">
          <w:rPr>
            <w:rFonts w:ascii="Arial" w:hAnsi="Arial" w:cs="Arial"/>
          </w:rPr>
          <w:fldChar w:fldCharType="end"/>
        </w:r>
        <w:r w:rsidR="00F16E0B" w:rsidRPr="00734EEE">
          <w:rPr>
            <w:rFonts w:ascii="Arial" w:hAnsi="Arial" w:cs="Arial"/>
          </w:rPr>
          <w:t xml:space="preserve">. </w:t>
        </w:r>
      </w:ins>
    </w:p>
    <w:p w14:paraId="693D4A84" w14:textId="2BDF3A90" w:rsidR="00A06C95" w:rsidRPr="00734EEE" w:rsidRDefault="00A06C95" w:rsidP="008E71DD">
      <w:pPr>
        <w:spacing w:line="240" w:lineRule="auto"/>
        <w:ind w:firstLine="720"/>
        <w:contextualSpacing/>
        <w:rPr>
          <w:ins w:id="591" w:author="Sean" w:date="2021-04-26T16:23:00Z"/>
          <w:rFonts w:ascii="Arial" w:hAnsi="Arial" w:cs="Arial"/>
        </w:rPr>
      </w:pPr>
      <w:ins w:id="592" w:author="Sean" w:date="2021-04-26T16:23:00Z">
        <w:r w:rsidRPr="00734EEE">
          <w:rPr>
            <w:rFonts w:ascii="Arial" w:hAnsi="Arial" w:cs="Arial"/>
            <w:iCs/>
          </w:rPr>
          <w:t xml:space="preserve">Surprisingly, while invertebrate community composition </w:t>
        </w:r>
        <w:r w:rsidR="00C32E69" w:rsidRPr="00734EEE">
          <w:rPr>
            <w:rFonts w:ascii="Arial" w:hAnsi="Arial" w:cs="Arial"/>
            <w:iCs/>
          </w:rPr>
          <w:t xml:space="preserve">shifted </w:t>
        </w:r>
        <w:r w:rsidRPr="00734EEE">
          <w:rPr>
            <w:rFonts w:ascii="Arial" w:hAnsi="Arial" w:cs="Arial"/>
            <w:iCs/>
          </w:rPr>
          <w:t>with rainfall, invertebrate diversity did not correlate linearly with precipitation.</w:t>
        </w:r>
        <w:r w:rsidR="00E7007F">
          <w:rPr>
            <w:rFonts w:ascii="Arial" w:hAnsi="Arial" w:cs="Arial"/>
            <w:iCs/>
          </w:rPr>
          <w:t xml:space="preserve"> </w:t>
        </w:r>
        <w:r w:rsidRPr="00734EEE">
          <w:rPr>
            <w:rFonts w:ascii="Arial" w:hAnsi="Arial" w:cs="Arial"/>
            <w:iCs/>
          </w:rPr>
          <w:t>Instead, invertebrate diversity peaked in the middle of the rainfall gradient. The lack of a linear correlation between invertebrate diversity and precipitation may have been caused by the inherently larger species pool for invertebrates which included more taxa with biological adaptations to drought compared to fish</w:t>
        </w:r>
        <w:r w:rsidR="00496699">
          <w:rPr>
            <w:rFonts w:ascii="Arial" w:hAnsi="Arial" w:cs="Arial"/>
            <w:iCs/>
          </w:rPr>
          <w:t xml:space="preserve"> </w:t>
        </w:r>
        <w:r w:rsidR="00496699">
          <w:rPr>
            <w:rFonts w:ascii="Arial" w:hAnsi="Arial" w:cs="Arial"/>
            <w:iCs/>
          </w:rPr>
          <w:fldChar w:fldCharType="begin"/>
        </w:r>
        <w:r w:rsidR="00496699">
          <w:rPr>
            <w:rFonts w:ascii="Arial" w:hAnsi="Arial" w:cs="Arial"/>
            <w:iCs/>
          </w:rPr>
          <w:instrText xml:space="preserve"> ADDIN ZOTERO_ITEM CSL_CITATION {"citationID":"tf7er6ep","properties":{"formattedCitation":"(Eriksson 1993)","plainCitation":"(Eriksson 1993)","noteIndex":0},"citationItems":[{"id":329,"uris":["http://zotero.org/users/local/tyq98Km3/items/JNXWSZVG"],"uri":["http://zotero.org/users/local/tyq98Km3/items/JNXWSZVG"],"itemData":{"id":329,"type":"article-journal","container-title":"Oikos","DOI":"10.2307/3544854","ISSN":"0030-1299","issue":"2","note":"publisher: [Nordic Society Oikos, Wiley]","page":"371-374","source":"JSTOR","title":"The Species-Pool Hypothesis and Plant Community Diversity","volume":"68","author":[{"family":"Eriksson","given":"Ove"}],"issued":{"date-parts":[["1993"]]}}}],"schema":"https://github.com/citation-style-language/schema/raw/master/csl-citation.json"} </w:instrText>
        </w:r>
        <w:r w:rsidR="00496699">
          <w:rPr>
            <w:rFonts w:ascii="Arial" w:hAnsi="Arial" w:cs="Arial"/>
            <w:iCs/>
          </w:rPr>
          <w:fldChar w:fldCharType="separate"/>
        </w:r>
        <w:r w:rsidR="00496699" w:rsidRPr="00496699">
          <w:rPr>
            <w:rFonts w:ascii="Arial" w:hAnsi="Arial" w:cs="Arial"/>
          </w:rPr>
          <w:t>(Eriksson 1993)</w:t>
        </w:r>
        <w:r w:rsidR="00496699">
          <w:rPr>
            <w:rFonts w:ascii="Arial" w:hAnsi="Arial" w:cs="Arial"/>
            <w:iCs/>
          </w:rPr>
          <w:fldChar w:fldCharType="end"/>
        </w:r>
        <w:r w:rsidRPr="00734EEE">
          <w:rPr>
            <w:rFonts w:ascii="Arial" w:hAnsi="Arial" w:cs="Arial"/>
            <w:iCs/>
          </w:rPr>
          <w:t>. The peak like</w:t>
        </w:r>
        <w:r w:rsidR="00C32E69" w:rsidRPr="00734EEE">
          <w:rPr>
            <w:rFonts w:ascii="Arial" w:hAnsi="Arial" w:cs="Arial"/>
            <w:iCs/>
          </w:rPr>
          <w:t>ly</w:t>
        </w:r>
        <w:r w:rsidRPr="00734EEE">
          <w:rPr>
            <w:rFonts w:ascii="Arial" w:hAnsi="Arial" w:cs="Arial"/>
            <w:iCs/>
          </w:rPr>
          <w:t xml:space="preserve"> represent</w:t>
        </w:r>
        <w:r w:rsidR="00C32E69" w:rsidRPr="00734EEE">
          <w:rPr>
            <w:rFonts w:ascii="Arial" w:hAnsi="Arial" w:cs="Arial"/>
            <w:iCs/>
          </w:rPr>
          <w:t>ed</w:t>
        </w:r>
        <w:r w:rsidRPr="00734EEE">
          <w:rPr>
            <w:rFonts w:ascii="Arial" w:hAnsi="Arial" w:cs="Arial"/>
            <w:iCs/>
          </w:rPr>
          <w:t xml:space="preserve"> the transition zone where taxa common on each side of the gradient </w:t>
        </w:r>
        <w:r w:rsidR="00C32E69" w:rsidRPr="00734EEE">
          <w:rPr>
            <w:rFonts w:ascii="Arial" w:hAnsi="Arial" w:cs="Arial"/>
            <w:iCs/>
          </w:rPr>
          <w:t>we</w:t>
        </w:r>
        <w:r w:rsidRPr="00734EEE">
          <w:rPr>
            <w:rFonts w:ascii="Arial" w:hAnsi="Arial" w:cs="Arial"/>
            <w:iCs/>
          </w:rPr>
          <w:t>re able to co-occur.</w:t>
        </w:r>
        <w:r w:rsidR="00E7007F">
          <w:rPr>
            <w:rFonts w:ascii="Arial" w:hAnsi="Arial" w:cs="Arial"/>
            <w:iCs/>
          </w:rPr>
          <w:t xml:space="preserve"> </w:t>
        </w:r>
        <w:r w:rsidR="00661BEA" w:rsidRPr="00734EEE">
          <w:rPr>
            <w:rFonts w:ascii="Arial" w:hAnsi="Arial" w:cs="Arial"/>
          </w:rPr>
          <w:t>As precipitation increase</w:t>
        </w:r>
        <w:r w:rsidR="00C32E69" w:rsidRPr="00734EEE">
          <w:rPr>
            <w:rFonts w:ascii="Arial" w:hAnsi="Arial" w:cs="Arial"/>
          </w:rPr>
          <w:t>d</w:t>
        </w:r>
        <w:r w:rsidR="00661BEA" w:rsidRPr="00734EEE">
          <w:rPr>
            <w:rFonts w:ascii="Arial" w:hAnsi="Arial" w:cs="Arial"/>
          </w:rPr>
          <w:t xml:space="preserve">, there </w:t>
        </w:r>
        <w:r w:rsidR="00C32E69" w:rsidRPr="00734EEE">
          <w:rPr>
            <w:rFonts w:ascii="Arial" w:hAnsi="Arial" w:cs="Arial"/>
          </w:rPr>
          <w:t>were</w:t>
        </w:r>
        <w:r w:rsidR="0015095B" w:rsidRPr="00734EEE">
          <w:rPr>
            <w:rFonts w:ascii="Arial" w:hAnsi="Arial" w:cs="Arial"/>
          </w:rPr>
          <w:t xml:space="preserve"> three points of interest: </w:t>
        </w:r>
        <w:r w:rsidR="00622334" w:rsidRPr="00734EEE">
          <w:rPr>
            <w:rFonts w:ascii="Arial" w:hAnsi="Arial" w:cs="Arial"/>
          </w:rPr>
          <w:t>1</w:t>
        </w:r>
        <w:r w:rsidR="0015095B" w:rsidRPr="00734EEE">
          <w:rPr>
            <w:rFonts w:ascii="Arial" w:hAnsi="Arial" w:cs="Arial"/>
          </w:rPr>
          <w:t>)</w:t>
        </w:r>
        <w:r w:rsidRPr="00734EEE">
          <w:rPr>
            <w:rFonts w:ascii="Arial" w:hAnsi="Arial" w:cs="Arial"/>
          </w:rPr>
          <w:t xml:space="preserve"> </w:t>
        </w:r>
        <w:r w:rsidR="00400433" w:rsidRPr="00734EEE">
          <w:rPr>
            <w:rFonts w:ascii="Arial" w:hAnsi="Arial" w:cs="Arial"/>
          </w:rPr>
          <w:t xml:space="preserve">The shift in primary producers and the increased prevalence of </w:t>
        </w:r>
        <w:r w:rsidR="00C52899" w:rsidRPr="00734EEE">
          <w:rPr>
            <w:rFonts w:ascii="Arial" w:hAnsi="Arial" w:cs="Arial"/>
          </w:rPr>
          <w:t>amphipods</w:t>
        </w:r>
        <w:r w:rsidR="00400433" w:rsidRPr="00734EEE">
          <w:rPr>
            <w:rFonts w:ascii="Arial" w:hAnsi="Arial" w:cs="Arial"/>
          </w:rPr>
          <w:t xml:space="preserve"> and </w:t>
        </w:r>
        <w:r w:rsidR="00C52899" w:rsidRPr="00734EEE">
          <w:rPr>
            <w:rFonts w:ascii="Arial" w:hAnsi="Arial" w:cs="Arial"/>
          </w:rPr>
          <w:t>decapods</w:t>
        </w:r>
        <w:r w:rsidR="00400433" w:rsidRPr="00734EEE">
          <w:rPr>
            <w:rFonts w:ascii="Arial" w:hAnsi="Arial" w:cs="Arial"/>
          </w:rPr>
          <w:t xml:space="preserve"> at wetter sites implied a corresponding shift in available basal resources. Specifically, precipitation-mediated shifts in riparian vegetation from evergreen, xeric mesquite trees to deciduous hardwoods likely altered the inputs of terrestrially derived detrital inputs and instream productivity to promote the inclusion of shredder taxa</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{"citationID":"48Ip4FwK","properties":{"formattedCitation":"(Giling, Reich, and Thompson 2009)","plainCitation":"(Giling, Reich, and Thompson 2009)","noteIndex":0},"citationItems":[{"id":321,"uris":["http://zotero.org/users/local/tyq98Km3/items/JR73LKU6"],"uri":["http://zotero.org/users/local/tyq98Km3/items/JR73LKU6"],"itemData":{"id":321,"type":"article-journal","abstract":"Loss of riparian vegetation surrounding streams can affect instream biota by altering stream characteristics, such as terrestrially derived detrital inputs and instream productivity. Omnivorous crayfish can be a dominant component of stream biota and are considered a keystone species because of their ability to forage at multiple trophic levels. Resource shifts caused by changes in riparian canopy have the potential to influence crayfish diet and growth. We investigated the effects of changes in canopy cover on the crayfish Cherax destructor in a southeastern Australian lowland stream. We compared the diet of C. destructor between sites with and without riparian cover and determined how differences in the quantity of food resources between sites affected crayfish growth. The availability of basal (plant, algae, and detrital) resources was related to the presence of a riparian canopy. Aquatic macrophytes were more common at sites with no canopy cover and terrestrially derived leaf litter was more abundant at sites with an intact canopy. Stable isotope and gut content analyses of crayfish diet indicated a shift toward autochthonous food sources in individuals from sites with no canopy cover. In laboratory feeding trials, crayfish had higher growth rates when fed macrophyte material than when fed terrestrially derived leaf litter. Insights gained into resource use by crayfish, particularly the importance of aquatic invertebrates in crayfish diet, emphasize the merits of conducting both gut content and stable isotope analyses to assess short- and longer-term aspects of diet. Further structural and functional impacts of changes to riparian condition should be investigated, but the trophic role of C. destructor in stream food webs appears to be sensitive to alterations in the dominant basal resources associated with changes in riparian canopy.","container-title":"Journal of the North American Benthological Society","DOI":"10.1899/09-015.1","ISSN":"0887-3593","issue":"3","journalAbbreviation":"J. N. Am. Benthol. Soc.","language":"English","note":"publisher-place: Lawrence\npublisher: North Amer Benthological Soc\nWOS:000273885900009","page":"626-637","source":"Web of Science","title":"Loss of riparian vegetation alters the ecosystem role of a freshwater crayfish (Cherax destructor) in an Australian intermittent lowland stream","volume":"28","author":[{"family":"Giling","given":"Darren"},{"family":"Reich","given":"Paul"},{"family":"Thompson","given":"Ross M."}],"issued":{"date-parts":[["2009",9]]}}}],"schema":"https://github.com/citation-style-language/schema/raw/master/csl-citation.json"} </w:instrText>
        </w:r>
        <w:r w:rsidR="00496699">
          <w:rPr>
            <w:rFonts w:ascii="Arial" w:hAnsi="Arial" w:cs="Arial"/>
          </w:rPr>
          <w:fldChar w:fldCharType="separate"/>
        </w:r>
        <w:r w:rsidR="00496699" w:rsidRPr="00496699">
          <w:rPr>
            <w:rFonts w:ascii="Arial" w:hAnsi="Arial" w:cs="Arial"/>
          </w:rPr>
          <w:t>(Giling, Reich, and Thompson 2009)</w:t>
        </w:r>
        <w:r w:rsidR="00496699">
          <w:rPr>
            <w:rFonts w:ascii="Arial" w:hAnsi="Arial" w:cs="Arial"/>
          </w:rPr>
          <w:fldChar w:fldCharType="end"/>
        </w:r>
        <w:r w:rsidR="00400433" w:rsidRPr="00734EEE">
          <w:rPr>
            <w:rFonts w:ascii="Arial" w:hAnsi="Arial" w:cs="Arial"/>
          </w:rPr>
          <w:t xml:space="preserve">. </w:t>
        </w:r>
        <w:r w:rsidR="00622334" w:rsidRPr="00734EEE">
          <w:rPr>
            <w:rFonts w:ascii="Arial" w:hAnsi="Arial" w:cs="Arial"/>
          </w:rPr>
          <w:t xml:space="preserve">2) </w:t>
        </w:r>
        <w:r w:rsidR="00400433" w:rsidRPr="00734EEE">
          <w:rPr>
            <w:rFonts w:ascii="Arial" w:hAnsi="Arial" w:cs="Arial"/>
          </w:rPr>
          <w:t xml:space="preserve">The </w:t>
        </w:r>
        <w:r w:rsidR="00CD5760" w:rsidRPr="00734EEE">
          <w:rPr>
            <w:rFonts w:ascii="Arial" w:hAnsi="Arial" w:cs="Arial"/>
          </w:rPr>
          <w:t xml:space="preserve">observed </w:t>
        </w:r>
        <w:r w:rsidR="00400433" w:rsidRPr="00734EEE">
          <w:rPr>
            <w:rFonts w:ascii="Arial" w:hAnsi="Arial" w:cs="Arial"/>
          </w:rPr>
          <w:t>shift in primary consumers from</w:t>
        </w:r>
        <w:r w:rsidR="0072055D" w:rsidRPr="00734EEE">
          <w:rPr>
            <w:rFonts w:ascii="Arial" w:hAnsi="Arial" w:cs="Arial"/>
          </w:rPr>
          <w:t xml:space="preserve"> </w:t>
        </w:r>
        <w:r w:rsidR="00CD5760" w:rsidRPr="00734EEE">
          <w:rPr>
            <w:rFonts w:ascii="Arial" w:hAnsi="Arial" w:cs="Arial"/>
          </w:rPr>
          <w:t>short-lived, euryhaline dipterans and gastropods to e</w:t>
        </w:r>
        <w:r w:rsidR="00400433" w:rsidRPr="00734EEE">
          <w:rPr>
            <w:rFonts w:ascii="Arial" w:hAnsi="Arial" w:cs="Arial"/>
          </w:rPr>
          <w:t>phemeroptera</w:t>
        </w:r>
        <w:r w:rsidR="00CD5760" w:rsidRPr="00734EEE">
          <w:rPr>
            <w:rFonts w:ascii="Arial" w:hAnsi="Arial" w:cs="Arial"/>
          </w:rPr>
          <w:t>ns</w:t>
        </w:r>
        <w:r w:rsidR="00400433" w:rsidRPr="00734EEE">
          <w:rPr>
            <w:rFonts w:ascii="Arial" w:hAnsi="Arial" w:cs="Arial"/>
          </w:rPr>
          <w:t xml:space="preserve"> and </w:t>
        </w:r>
        <w:r w:rsidR="00CD5760" w:rsidRPr="00734EEE">
          <w:rPr>
            <w:rFonts w:ascii="Arial" w:hAnsi="Arial" w:cs="Arial"/>
          </w:rPr>
          <w:t>t</w:t>
        </w:r>
        <w:r w:rsidR="00400433" w:rsidRPr="00734EEE">
          <w:rPr>
            <w:rFonts w:ascii="Arial" w:hAnsi="Arial" w:cs="Arial"/>
          </w:rPr>
          <w:t>richoptera</w:t>
        </w:r>
        <w:r w:rsidR="00CD5760" w:rsidRPr="00734EEE">
          <w:rPr>
            <w:rFonts w:ascii="Arial" w:hAnsi="Arial" w:cs="Arial"/>
          </w:rPr>
          <w:t>ns, environmentally sensitive species with longer lifespans,</w:t>
        </w:r>
        <w:r w:rsidR="00400433" w:rsidRPr="00734EEE">
          <w:rPr>
            <w:rFonts w:ascii="Arial" w:hAnsi="Arial" w:cs="Arial"/>
          </w:rPr>
          <w:t xml:space="preserve"> </w:t>
        </w:r>
        <w:r w:rsidR="00CD5760" w:rsidRPr="00734EEE">
          <w:rPr>
            <w:rFonts w:ascii="Arial" w:hAnsi="Arial" w:cs="Arial"/>
          </w:rPr>
          <w:t>pointed towards improved water quality conditions and hydrologic stability</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{"citationID":"POQ9Ol0H","properties":{"formattedCitation":"(Rosenberg and Resh 1993; Jackson and Sweeney 1995)","plainCitation":"(Rosenberg and Resh 1993; Jackson and Sweeney 1995)","noteIndex":0},"citationItems":[{"id":59,"uris":["http://zotero.org/users/local/tyq98Km3/items/PFWA59IG"],"uri":["http://zotero.org/users/local/tyq98Km3/items/PFWA59IG"],"itemData":{"id":59,"type":"article-journal","collection-title":"Chapman/Hall, New York","container-title":"Freshwater Biomonitoring and Benthic Macroinvertebrates","title":"Introduction to Freshwater Biomonitoring and Benthic Macroinvertebrates","author":[{"family":"Rosenberg","given":"D.M."},{"family":"Resh","given":"V.H."}],"issued":{"date-parts":[["1993"]]}}},{"id":33,"uris":["http://zotero.org/users/local/tyq98Km3/items/HRST56BU"],"uri":["http://zotero.org/users/local/tyq98Km3/items/HRST56BU"],"itemData":{"id":33,"type":"article-journal","abstract":"We examined total development times for 5 mayfly species, 2 stoneflies, 10 caddisflies, and 18 chironomid midges collected from three streams that now through tropical evergreen forest in northwestern Costa Rica. Most eggs, larvae, and pupae were reared in the laboratory in a photoperiod of 12:12 LD and at 20 degrees C, which simulated field conditions. Algae, algal detritus, and leaves were provided as food for all species; predators were also given various animal prey. All study species had total development times that were rapid relative to the univoltine life histories observed or assumed for many temperate species. Egg development times ranged from a few days to approximately a week for chironomids and from 10 to 38 days for mayflies, stoneflies, and caddisflies. Most chironomids had short larval/pupal development times: development was completed in 19-29 d by seven species, in 30-40 d by nine species, and in &gt;50 d by two species. Relatively short development times (including the pupal stage when present) were also observed for the mayfly Acerpenna sp. (28 d) and the caddisflies Wormaldia sp. (45 d) and Oecetis nr. prolongata (52 d). Larval/pupal development times were longer for the other four mayflies (76-159 d), two stoneflies (83-167 d), and eight caddisflies (72-209 d). No evidence of egg or larval diapause was observed. The combination of rapid development and absence of diapause suggests that all these species have multivoltine life histories. This finding has important implications for temporal changes in the structure and function of the aquatic insect assemblage in these streams.","container-title":"Journal of the North American Benthological Society","DOI":"10.2307/1467728","ISSN":"0887-3593","issue":"1","journalAbbreviation":"J. North American Benthol. Soc.","language":"English","note":"number: 1\npublisher-place: Lawrence\npublisher: North Amer Benthological Soc\nWOS:A1995QQ80800011","page":"115-130","source":"Web of Science","title":"Egg and Larval Development Times for 35 Species of Tropical Stream Insects from Costa-Rica","volume":"14","author":[{"family":"Jackson","given":"Jk"},{"family":"Sweeney","given":"Bw"}],"issued":{"date-parts":[["1995",3]]}}}],"schema":"https://github.com/citation-style-language/schema/raw/master/csl-citation.json"} </w:instrText>
        </w:r>
        <w:r w:rsidR="00496699">
          <w:rPr>
            <w:rFonts w:ascii="Arial" w:hAnsi="Arial" w:cs="Arial"/>
          </w:rPr>
          <w:fldChar w:fldCharType="separate"/>
        </w:r>
        <w:r w:rsidR="00496699" w:rsidRPr="00496699">
          <w:rPr>
            <w:rFonts w:ascii="Arial" w:hAnsi="Arial" w:cs="Arial"/>
          </w:rPr>
          <w:t>(Rosenberg and Resh 1993; Jackson and Sweeney 1995)</w:t>
        </w:r>
        <w:r w:rsidR="00496699">
          <w:rPr>
            <w:rFonts w:ascii="Arial" w:hAnsi="Arial" w:cs="Arial"/>
          </w:rPr>
          <w:fldChar w:fldCharType="end"/>
        </w:r>
        <w:r w:rsidR="00400433" w:rsidRPr="00734EEE">
          <w:rPr>
            <w:rFonts w:ascii="Arial" w:hAnsi="Arial" w:cs="Arial"/>
          </w:rPr>
          <w:t xml:space="preserve">. </w:t>
        </w:r>
        <w:r w:rsidR="00014AB3" w:rsidRPr="00734EEE">
          <w:rPr>
            <w:rFonts w:ascii="Arial" w:hAnsi="Arial" w:cs="Arial"/>
          </w:rPr>
          <w:t>Taken further, this pattern alludes to trade-off between aridity tolerance and competitive specialization</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{"citationID":"1siDjh3p","properties":{"formattedCitation":"(Fr\\uc0\\u233{}javille et al. 2018)","plainCitation":"(Fréjaville et al. 2018)","noteIndex":0},"citationItems":[{"id":324,"uris":["http://zotero.org/users/local/tyq98Km3/items/GW4S4C9Y"],"uri":["http://zotero.org/users/local/tyq98Km3/items/GW4S4C9Y"],"itemData":{"id":324,"type":"article-journal","abstract":"Fire resistance traits drive tree species composition in surface-fire ecosystems, but how they covary at different scales of variation and with the environment is not well documented. We assessed the covariation of bark thickness (BT), tree height, and crown base-to-height ratio across Alpine forests, after accounting for the effects of tree diameter and competition for light on individual trait variation. Traits consistently correlated across individuals and communities, although the variance of BT mainly occurred among species, whereas crown elevation traits varied mainly within species. Aridity, temperature, and competition contributed to explain the variation of fire resistance traits among and within species, driving a trade-off between fire resistance and the ability to compete for light. Thick-barked species (fire-tolerant) that self-prune their lower branches (flame-avoiders) dominated the most fire-prone and flammable communities in sub-Mediterranean southern Alps, whereas thin-barked tree species that grow tall (competition for light) dominated the least fire-prone communities in the northern Alps. Our findings suggest a long-term interaction between mountain tree species and fire regime. Higher allocation to trunk elongation occurs in moist and shade environments, while higher allocation to thicken the bark and distancing the crown base from surface fuels occurs in open-canopy, dry forests where fire spreads with higher intensity.","container-title":"Ecosphere","DOI":"https://doi.org/10.1002/ecs2.2493","ISSN":"2150-8925","issue":"12","language":"en","note":"_eprint: https://esajournals.onlinelibrary.wiley.com/doi/pdf/10.1002/ecs2.2493","page":"e02493","source":"Wiley Online Library","title":"Aridity and competition drive fire resistance trait covariation in mountain trees","volume":"9","author":[{"family":"Fréjaville","given":"Thibaut"},{"family":"Vilà</w:instrText>
        </w:r>
        <w:r w:rsidR="00496699">
          <w:rPr>
            <w:rFonts w:ascii="Cambria Math" w:hAnsi="Cambria Math" w:cs="Cambria Math"/>
          </w:rPr>
          <w:instrText>‐</w:instrText>
        </w:r>
        <w:r w:rsidR="00496699">
          <w:rPr>
            <w:rFonts w:ascii="Arial" w:hAnsi="Arial" w:cs="Arial"/>
          </w:rPr>
          <w:instrText xml:space="preserve">Cabrera","given":"Albert"},{"family":"Curt","given":"Thomas"},{"family":"Carcaillet","given":"Christopher"}],"issued":{"date-parts":[["2018"]]}}}],"schema":"https://github.com/citation-style-language/schema/raw/master/csl-citation.json"} </w:instrText>
        </w:r>
        <w:r w:rsidR="00496699">
          <w:rPr>
            <w:rFonts w:ascii="Arial" w:hAnsi="Arial" w:cs="Arial"/>
          </w:rPr>
          <w:fldChar w:fldCharType="separate"/>
        </w:r>
        <w:r w:rsidR="00496699" w:rsidRPr="00496699">
          <w:rPr>
            <w:rFonts w:ascii="Arial" w:hAnsi="Arial" w:cs="Arial"/>
          </w:rPr>
          <w:t xml:space="preserve">(Fréjaville </w:t>
        </w:r>
        <w:r w:rsidR="0089055C" w:rsidRPr="0089055C">
          <w:rPr>
            <w:rFonts w:ascii="Arial" w:hAnsi="Arial" w:cs="Arial"/>
            <w:i/>
            <w:iCs/>
          </w:rPr>
          <w:t>et al</w:t>
        </w:r>
        <w:r w:rsidR="00496699" w:rsidRPr="00496699">
          <w:rPr>
            <w:rFonts w:ascii="Arial" w:hAnsi="Arial" w:cs="Arial"/>
          </w:rPr>
          <w:t>. 2018)</w:t>
        </w:r>
        <w:r w:rsidR="00496699">
          <w:rPr>
            <w:rFonts w:ascii="Arial" w:hAnsi="Arial" w:cs="Arial"/>
          </w:rPr>
          <w:fldChar w:fldCharType="end"/>
        </w:r>
        <w:r w:rsidR="00014AB3" w:rsidRPr="00734EEE">
          <w:rPr>
            <w:rFonts w:ascii="Arial" w:hAnsi="Arial" w:cs="Arial"/>
          </w:rPr>
          <w:t xml:space="preserve">. </w:t>
        </w:r>
        <w:r w:rsidR="00622334" w:rsidRPr="00734EEE">
          <w:rPr>
            <w:rFonts w:ascii="Arial" w:hAnsi="Arial" w:cs="Arial"/>
          </w:rPr>
          <w:t xml:space="preserve">3) </w:t>
        </w:r>
        <w:r w:rsidR="00400433" w:rsidRPr="00734EEE">
          <w:rPr>
            <w:rFonts w:ascii="Arial" w:hAnsi="Arial" w:cs="Arial"/>
          </w:rPr>
          <w:t>T</w:t>
        </w:r>
        <w:r w:rsidR="00622334" w:rsidRPr="00734EEE">
          <w:rPr>
            <w:rFonts w:ascii="Arial" w:hAnsi="Arial" w:cs="Arial"/>
          </w:rPr>
          <w:t xml:space="preserve">he decreased abundance of </w:t>
        </w:r>
        <w:r w:rsidR="0018582B" w:rsidRPr="00734EEE">
          <w:rPr>
            <w:rFonts w:ascii="Arial" w:hAnsi="Arial" w:cs="Arial"/>
          </w:rPr>
          <w:t>o</w:t>
        </w:r>
        <w:r w:rsidR="00622334" w:rsidRPr="00734EEE">
          <w:rPr>
            <w:rFonts w:ascii="Arial" w:hAnsi="Arial" w:cs="Arial"/>
          </w:rPr>
          <w:t>donat</w:t>
        </w:r>
        <w:r w:rsidR="0018582B" w:rsidRPr="00734EEE">
          <w:rPr>
            <w:rFonts w:ascii="Arial" w:hAnsi="Arial" w:cs="Arial"/>
          </w:rPr>
          <w:t>e</w:t>
        </w:r>
        <w:r w:rsidR="00622334" w:rsidRPr="00734EEE">
          <w:rPr>
            <w:rFonts w:ascii="Arial" w:hAnsi="Arial" w:cs="Arial"/>
          </w:rPr>
          <w:t xml:space="preserve"> and </w:t>
        </w:r>
        <w:r w:rsidR="0018582B" w:rsidRPr="00734EEE">
          <w:rPr>
            <w:rFonts w:ascii="Arial" w:hAnsi="Arial" w:cs="Arial"/>
          </w:rPr>
          <w:t>h</w:t>
        </w:r>
        <w:r w:rsidR="00622334" w:rsidRPr="00734EEE">
          <w:rPr>
            <w:rFonts w:ascii="Arial" w:hAnsi="Arial" w:cs="Arial"/>
          </w:rPr>
          <w:t xml:space="preserve">empiteran predators may have been due to competition </w:t>
        </w:r>
        <w:r w:rsidR="0072055D" w:rsidRPr="00734EEE">
          <w:rPr>
            <w:rFonts w:ascii="Arial" w:hAnsi="Arial" w:cs="Arial"/>
          </w:rPr>
          <w:t xml:space="preserve">with </w:t>
        </w:r>
        <w:r w:rsidR="00622334" w:rsidRPr="00734EEE">
          <w:rPr>
            <w:rFonts w:ascii="Arial" w:hAnsi="Arial" w:cs="Arial"/>
          </w:rPr>
          <w:t>and predation by insectivorous centrarchids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{"citationID":"cyCxTGeO","properties":{"formattedCitation":"(Dahl and Greenberg 1998)","plainCitation":"(Dahl and Greenberg 1998)","noteIndex":0},"citationItems":[{"id":14,"uris":["http://zotero.org/users/local/tyq98Km3/items/H3PYLN7P"],"uri":["http://zotero.org/users/local/tyq98Km3/items/H3PYLN7P"],"itemData":{"id":14,"type":"article-journal","abstract":"The influence of habitat on interactions between a fish predator (brown trout Salmo trutta) and a benthic invertebrate community was studied in nine field enclosures (8 x 3 m) in a creek in southern Sweden. Three habitat treatments were tested, a shallow sandy habitat, a deep habitat containing a mixture of large and small cobbles and a moderately deep habitat with large cobbles. The one month-long experiment showed that there were no major differences in the abundance and biomass of the benthic macroinvertebrate fauna among these habitats as no functional groups of invertebrates and only a few taxa differed between treatments. Invertebrate drift rates decreased over time, which was probably related to seasonal changes in invertebrate life cycles or to effects of predation independent of habitat type, as there was no difference between treatments.","container-title":"Hydrobiologia","ISSN":"0018-8158","journalAbbreviation":"Hydrobiologia","language":"English","note":"publisher-place: Dordrecht\npublisher: Kluwer Academic Publ\nWOS:000073655800006","page":"67-76","source":"Web of Science","title":"Effects of fish predation and habitat type on stream benthic communities","volume":"361","author":[{"family":"Dahl","given":"J."},{"family":"Greenberg","given":"L. A."}],"issued":{"date-parts":[["1998"]]}}}],"schema":"https://github.com/citation-style-language/schema/raw/master/csl-citation.json"} </w:instrText>
        </w:r>
        <w:r w:rsidR="00496699">
          <w:rPr>
            <w:rFonts w:ascii="Arial" w:hAnsi="Arial" w:cs="Arial"/>
          </w:rPr>
          <w:fldChar w:fldCharType="separate"/>
        </w:r>
        <w:r w:rsidR="00496699" w:rsidRPr="00496699">
          <w:rPr>
            <w:rFonts w:ascii="Arial" w:hAnsi="Arial" w:cs="Arial"/>
          </w:rPr>
          <w:t>(Dahl and Greenberg 1998)</w:t>
        </w:r>
        <w:r w:rsidR="00496699">
          <w:rPr>
            <w:rFonts w:ascii="Arial" w:hAnsi="Arial" w:cs="Arial"/>
          </w:rPr>
          <w:fldChar w:fldCharType="end"/>
        </w:r>
        <w:r w:rsidR="00622334" w:rsidRPr="00734EEE">
          <w:rPr>
            <w:rFonts w:ascii="Arial" w:hAnsi="Arial" w:cs="Arial"/>
          </w:rPr>
          <w:t xml:space="preserve">. In this way, biotic interactions at sub-humid sites </w:t>
        </w:r>
        <w:r w:rsidR="00F21487" w:rsidRPr="00734EEE">
          <w:rPr>
            <w:rFonts w:ascii="Arial" w:hAnsi="Arial" w:cs="Arial"/>
          </w:rPr>
          <w:t>presumably</w:t>
        </w:r>
        <w:r w:rsidR="00622334" w:rsidRPr="00734EEE">
          <w:rPr>
            <w:rFonts w:ascii="Arial" w:hAnsi="Arial" w:cs="Arial"/>
          </w:rPr>
          <w:t xml:space="preserve"> restricted invertebrate communities to species with anti-predator adaptations including small size, passive foraging strategies, camouflage, and armoring</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{"citationID":"BsrXR2Lu","properties":{"formattedCitation":"(Straile and Halbich 2000)","plainCitation":"(Straile and Halbich 2000)","noteIndex":0},"citationItems":[{"id":63,"uris":["http://zotero.org/users/local/tyq98Km3/items/9PECK38U"],"uri":["http://zotero.org/users/local/tyq98Km3/items/9PECK38U"],"itemData":{"id":63,"type":"article-journal","abstract":"Multiple antipredator defense strategies and their interactions were examined in a field study of the predatory planktonic waterflea Bythotrephes longimanus in Lake Constance, at the northern fringe of the European Alps. Because of its large body size and conspicuousness, Bythotrephes is a preferred prey of freshwater fish. We observed seasonal changes in life history and morphology and diel vertical migration, all best understood as a response to fish predation. Bythotrephes population dynamics were characterized by pronounced population growth in late spring, maximum abundances in June, and a steady decline toward the end of the season. In late spring, high population growth rates were achieved by means of large clutches, low investment in individual offspring, and small size at first reproduction. While the population was still increasing, a marked life history shift occurred. The reproductive strategy of females switched toward high per-offspring allocation at the expense of clutch size. This change in reproductive behavior resulted in an increase in the size of neonates and was accompanied by an increase in the size at first reproduction. Such a life history shift is typically observed in the presence of gape-limited predators, which points to the importance of juvenile fish as the principal vertebrate planktivores in Lake Constance. The length of Bythotrephes defensive spina increased throughout the season, reflecting increasing predation pressure, probably owing to seasonally increasing mouth gape size of juvenile fish. In contrast to the predictions of the predator-avoidance theory, the migration amplitude of large and conspicuous Bythotrephes was small as compared to other zooplankton species. We argue that theory and data can be reconciled ii: the migration behavior of Bythotrephes is considered as a result of an interaction of predator defenses in the presence of predominantly juvenile, gape-limited fish. As Bythotrephes achieved protection because of its life history and spina, the costs of large diel migrations may outweigh the benefits.","container-title":"Ecology","DOI":"10.1890/0012-9658(2000)081[0150:LHAMAD]2.0.CO;2","ISSN":"0012-9658","issue":"1","journalAbbreviation":"Ecology","language":"English","note":"number: 1\npublisher-place: Hoboken\npublisher: Wiley\nWOS:000084913400014","page":"150-163","source":"Web of Science","title":"Life history and multiple antipredator defenses of an invertebrate pelagic predator, Bythotrephes longimanus","volume":"81","author":[{"family":"Straile","given":"D."},{"family":"Halbich","given":"A."}],"issued":{"date-parts":[["2000",1]]}}}],"schema":"https://github.com/citation-style-language/schema/raw/master/csl-citation.json"} </w:instrText>
        </w:r>
        <w:r w:rsidR="00496699">
          <w:rPr>
            <w:rFonts w:ascii="Arial" w:hAnsi="Arial" w:cs="Arial"/>
          </w:rPr>
          <w:fldChar w:fldCharType="separate"/>
        </w:r>
        <w:r w:rsidR="00496699" w:rsidRPr="00496699">
          <w:rPr>
            <w:rFonts w:ascii="Arial" w:hAnsi="Arial" w:cs="Arial"/>
          </w:rPr>
          <w:t>(Straile and Halbich 2000)</w:t>
        </w:r>
        <w:r w:rsidR="00496699">
          <w:rPr>
            <w:rFonts w:ascii="Arial" w:hAnsi="Arial" w:cs="Arial"/>
          </w:rPr>
          <w:fldChar w:fldCharType="end"/>
        </w:r>
        <w:r w:rsidR="00622334" w:rsidRPr="00734EEE">
          <w:rPr>
            <w:rFonts w:ascii="Arial" w:hAnsi="Arial" w:cs="Arial"/>
          </w:rPr>
          <w:t>.</w:t>
        </w:r>
        <w:r w:rsidR="00161410" w:rsidRPr="00734EEE">
          <w:rPr>
            <w:rFonts w:ascii="Arial" w:hAnsi="Arial" w:cs="Arial"/>
          </w:rPr>
          <w:t xml:space="preserve"> </w:t>
        </w:r>
        <w:r w:rsidR="001A4B4E" w:rsidRPr="00734EEE">
          <w:rPr>
            <w:rFonts w:ascii="Arial" w:hAnsi="Arial" w:cs="Arial"/>
          </w:rPr>
          <w:t>Taken together, t</w:t>
        </w:r>
        <w:r w:rsidR="00C35EF2" w:rsidRPr="00734EEE">
          <w:rPr>
            <w:rFonts w:ascii="Arial" w:hAnsi="Arial" w:cs="Arial"/>
          </w:rPr>
          <w:t xml:space="preserve">hese invertebrate </w:t>
        </w:r>
        <w:r w:rsidR="001A4B4E" w:rsidRPr="00734EEE">
          <w:rPr>
            <w:rFonts w:ascii="Arial" w:hAnsi="Arial" w:cs="Arial"/>
          </w:rPr>
          <w:t xml:space="preserve">(and fish) </w:t>
        </w:r>
        <w:r w:rsidR="00C35EF2" w:rsidRPr="00734EEE">
          <w:rPr>
            <w:rFonts w:ascii="Arial" w:hAnsi="Arial" w:cs="Arial"/>
          </w:rPr>
          <w:t xml:space="preserve">community compositional patterns </w:t>
        </w:r>
        <w:r w:rsidR="001A4B4E" w:rsidRPr="00734EEE">
          <w:rPr>
            <w:rFonts w:ascii="Arial" w:hAnsi="Arial" w:cs="Arial"/>
          </w:rPr>
          <w:t>suggest that small changes in precipitation regime could result in abrupt ecosystem shifts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{"citationID":"kVsJD5XL","properties":{"formattedCitation":"(Scheffer and Carpenter 2003)","plainCitation":"(Scheffer and Carpenter 2003)","noteIndex":0},"citationItems":[{"id":139,"uris":["http://zotero.org/users/local/tyq98Km3/items/H34JTPY4"],"uri":["http://zotero.org/users/local/tyq98Km3/items/H34JTPY4"],"itemData":{"id":139,"type":"article-journal","abstract":"Occasionally,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diagnosis.","container-title":"Trends in Ecology &amp; Evolution","DOI":"10.1016/j.tree.2003.09.002","ISSN":"0169-5347","issue":"12","journalAbbreviation":"Trends in Ecology &amp; Evolution","language":"en","page":"648-656","source":"ScienceDirect","title":"Catastrophic regime shifts in ecosystems: linking theory to observation","title-short":"Catastrophic regime shifts in ecosystems","volume":"18","author":[{"family":"Scheffer","given":"Marten"},{"family":"Carpenter","given":"Stephen R."}],"issued":{"date-parts":[["2003",12,1]]}}}],"schema":"https://github.com/citation-style-language/schema/raw/master/csl-citation.json"} </w:instrText>
        </w:r>
        <w:r w:rsidR="00496699">
          <w:rPr>
            <w:rFonts w:ascii="Arial" w:hAnsi="Arial" w:cs="Arial"/>
          </w:rPr>
          <w:fldChar w:fldCharType="separate"/>
        </w:r>
        <w:r w:rsidR="00496699" w:rsidRPr="00496699">
          <w:rPr>
            <w:rFonts w:ascii="Arial" w:hAnsi="Arial" w:cs="Arial"/>
          </w:rPr>
          <w:t>(Scheffer and Carpenter 2003)</w:t>
        </w:r>
        <w:r w:rsidR="00496699">
          <w:rPr>
            <w:rFonts w:ascii="Arial" w:hAnsi="Arial" w:cs="Arial"/>
          </w:rPr>
          <w:fldChar w:fldCharType="end"/>
        </w:r>
        <w:r w:rsidR="001A4B4E" w:rsidRPr="00734EEE">
          <w:rPr>
            <w:rFonts w:ascii="Arial" w:hAnsi="Arial" w:cs="Arial"/>
          </w:rPr>
          <w:t>.</w:t>
        </w:r>
      </w:ins>
    </w:p>
    <w:p w14:paraId="2BE56288" w14:textId="0CA536D6" w:rsidR="00A06C95" w:rsidRPr="00734EEE" w:rsidRDefault="002576D2" w:rsidP="008E71DD">
      <w:pPr>
        <w:spacing w:line="240" w:lineRule="auto"/>
        <w:ind w:firstLine="720"/>
        <w:contextualSpacing/>
        <w:rPr>
          <w:ins w:id="593" w:author="Sean" w:date="2021-04-26T16:23:00Z"/>
          <w:rFonts w:ascii="Arial" w:hAnsi="Arial" w:cs="Arial"/>
        </w:rPr>
      </w:pPr>
      <w:ins w:id="594" w:author="Sean" w:date="2021-04-26T16:23:00Z">
        <w:r w:rsidRPr="00734EEE">
          <w:rPr>
            <w:rFonts w:ascii="Arial" w:hAnsi="Arial" w:cs="Arial"/>
          </w:rPr>
          <w:t xml:space="preserve">While this survey only consisted of 10 streams, it is the first published rapid bioassessment of systems along the rainfall gradient on the Texas Coastal Prairie. The results largely conform to </w:t>
        </w:r>
        <w:r w:rsidRPr="00734EEE">
          <w:rPr>
            <w:rFonts w:ascii="Arial" w:hAnsi="Arial" w:cs="Arial"/>
            <w:i/>
          </w:rPr>
          <w:t>a priori</w:t>
        </w:r>
        <w:r w:rsidRPr="00734EEE">
          <w:rPr>
            <w:rFonts w:ascii="Arial" w:hAnsi="Arial" w:cs="Arial"/>
          </w:rPr>
          <w:t xml:space="preserve"> hypotheses indicating that the region represents a promising study region for climate research.</w:t>
        </w:r>
        <w:r w:rsidR="00E7007F">
          <w:rPr>
            <w:rFonts w:ascii="Arial" w:hAnsi="Arial" w:cs="Arial"/>
          </w:rPr>
          <w:t xml:space="preserve"> </w:t>
        </w:r>
        <w:r w:rsidRPr="00734EEE">
          <w:rPr>
            <w:rFonts w:ascii="Arial" w:hAnsi="Arial" w:cs="Arial"/>
          </w:rPr>
          <w:t xml:space="preserve">In addition to its capacity for a space for time substitution, the TCP is poised to provide real-time data on the effects of climate change on ecosystems. </w:t>
        </w:r>
        <w:r w:rsidR="00A06C95" w:rsidRPr="00734EEE">
          <w:rPr>
            <w:rFonts w:ascii="Arial" w:hAnsi="Arial" w:cs="Arial"/>
          </w:rPr>
          <w:t>Future research in this region would benefit from higher frequency sampling over a longer time period and quantification of invertebrate and fish functional traits.</w:t>
        </w:r>
        <w:r w:rsidR="00E7007F">
          <w:rPr>
            <w:rFonts w:ascii="Arial" w:hAnsi="Arial" w:cs="Arial"/>
          </w:rPr>
          <w:t xml:space="preserve"> </w:t>
        </w:r>
        <w:r w:rsidR="00A06C95" w:rsidRPr="00734EEE">
          <w:rPr>
            <w:rFonts w:ascii="Arial" w:hAnsi="Arial" w:cs="Arial"/>
          </w:rPr>
          <w:t>An in</w:t>
        </w:r>
        <w:r w:rsidR="00664B85" w:rsidRPr="00734EEE">
          <w:rPr>
            <w:rFonts w:ascii="Arial" w:hAnsi="Arial" w:cs="Arial"/>
          </w:rPr>
          <w:t>-</w:t>
        </w:r>
        <w:r w:rsidR="00A06C95" w:rsidRPr="00734EEE">
          <w:rPr>
            <w:rFonts w:ascii="Arial" w:hAnsi="Arial" w:cs="Arial"/>
          </w:rPr>
          <w:t>depth time series study would allow for evaluation of how these communities change across seasons, how they respon</w:t>
        </w:r>
        <w:r w:rsidR="00024BBF">
          <w:rPr>
            <w:rFonts w:ascii="Arial" w:hAnsi="Arial" w:cs="Arial"/>
          </w:rPr>
          <w:t>d</w:t>
        </w:r>
        <w:r w:rsidR="00A06C95" w:rsidRPr="00734EEE">
          <w:rPr>
            <w:rFonts w:ascii="Arial" w:hAnsi="Arial" w:cs="Arial"/>
          </w:rPr>
          <w:t xml:space="preserve"> to periodic droughts and floods, and how stable the communities are through time.</w:t>
        </w:r>
        <w:r w:rsidR="00E7007F">
          <w:rPr>
            <w:rFonts w:ascii="Arial" w:hAnsi="Arial" w:cs="Arial"/>
          </w:rPr>
          <w:t xml:space="preserve"> </w:t>
        </w:r>
        <w:r w:rsidR="00A06C95" w:rsidRPr="00734EEE">
          <w:rPr>
            <w:rFonts w:ascii="Arial" w:hAnsi="Arial" w:cs="Arial"/>
          </w:rPr>
          <w:t xml:space="preserve">More detailed quantification of </w:t>
        </w:r>
        <w:r w:rsidR="00664B85" w:rsidRPr="00734EEE">
          <w:rPr>
            <w:rFonts w:ascii="Arial" w:hAnsi="Arial" w:cs="Arial"/>
          </w:rPr>
          <w:t>the fish</w:t>
        </w:r>
        <w:r w:rsidR="00A06C95" w:rsidRPr="00734EEE">
          <w:rPr>
            <w:rFonts w:ascii="Arial" w:hAnsi="Arial" w:cs="Arial"/>
          </w:rPr>
          <w:t xml:space="preserve"> communities through depletion surveys and invertebrate communities via biomass cores would allow for greater characterization of the relative abundance of different taxa through time, and these could be linked to functional traits to explore the mechanisms behind some of the patterns</w:t>
        </w:r>
        <w:r w:rsidR="00CA5DDF">
          <w:rPr>
            <w:rFonts w:ascii="Arial" w:hAnsi="Arial" w:cs="Arial"/>
          </w:rPr>
          <w:t xml:space="preserve"> that</w:t>
        </w:r>
        <w:r w:rsidR="00A06C95" w:rsidRPr="00734EEE">
          <w:rPr>
            <w:rFonts w:ascii="Arial" w:hAnsi="Arial" w:cs="Arial"/>
          </w:rPr>
          <w:t xml:space="preserve"> we observe</w:t>
        </w:r>
        <w:r w:rsidR="00024BBF">
          <w:rPr>
            <w:rFonts w:ascii="Arial" w:hAnsi="Arial" w:cs="Arial"/>
          </w:rPr>
          <w:t>d</w:t>
        </w:r>
        <w:r w:rsidR="00A06C95" w:rsidRPr="00734EEE">
          <w:rPr>
            <w:rFonts w:ascii="Arial" w:hAnsi="Arial" w:cs="Arial"/>
          </w:rPr>
          <w:t xml:space="preserve"> here. </w:t>
        </w:r>
        <w:r w:rsidR="00FF7F14" w:rsidRPr="00734EEE">
          <w:rPr>
            <w:rFonts w:ascii="Arial" w:hAnsi="Arial" w:cs="Arial"/>
          </w:rPr>
          <w:t xml:space="preserve">A continuation of this sampling program with thorough methods will augment the analytical power, precision, and depth of this natural experiment. </w:t>
        </w:r>
      </w:ins>
    </w:p>
    <w:p w14:paraId="54BCCFA0" w14:textId="157CE4D7" w:rsidR="004A7DF3" w:rsidRPr="00734EEE" w:rsidRDefault="00FF7F14" w:rsidP="008E71DD">
      <w:pPr>
        <w:spacing w:line="240" w:lineRule="auto"/>
        <w:ind w:firstLine="720"/>
        <w:contextualSpacing/>
        <w:rPr>
          <w:ins w:id="595" w:author="Sean" w:date="2021-04-26T16:23:00Z"/>
          <w:rFonts w:ascii="Arial" w:hAnsi="Arial" w:cs="Arial"/>
        </w:rPr>
      </w:pPr>
      <w:bookmarkStart w:id="596" w:name="_Hlk64653042"/>
      <w:ins w:id="597" w:author="Sean" w:date="2021-04-26T16:23:00Z">
        <w:r w:rsidRPr="00734EEE">
          <w:rPr>
            <w:rFonts w:ascii="Arial" w:hAnsi="Arial" w:cs="Arial"/>
          </w:rPr>
          <w:t>Despite th</w:t>
        </w:r>
        <w:r w:rsidR="008D00EC" w:rsidRPr="00734EEE">
          <w:rPr>
            <w:rFonts w:ascii="Arial" w:hAnsi="Arial" w:cs="Arial"/>
          </w:rPr>
          <w:t>is</w:t>
        </w:r>
        <w:r w:rsidRPr="00734EEE">
          <w:rPr>
            <w:rFonts w:ascii="Arial" w:hAnsi="Arial" w:cs="Arial"/>
          </w:rPr>
          <w:t xml:space="preserve"> study’s </w:t>
        </w:r>
        <w:r w:rsidR="008D00EC" w:rsidRPr="00734EEE">
          <w:rPr>
            <w:rFonts w:ascii="Arial" w:hAnsi="Arial" w:cs="Arial"/>
          </w:rPr>
          <w:t>limitations</w:t>
        </w:r>
        <w:r w:rsidRPr="00734EEE">
          <w:rPr>
            <w:rFonts w:ascii="Arial" w:hAnsi="Arial" w:cs="Arial"/>
          </w:rPr>
          <w:t xml:space="preserve">, our results highlight the breadth and far-reaching ecological consequences associated with small changes in precipitation. </w:t>
        </w:r>
        <w:r w:rsidR="008D00EC" w:rsidRPr="00734EEE">
          <w:rPr>
            <w:rFonts w:ascii="Arial" w:hAnsi="Arial" w:cs="Arial"/>
          </w:rPr>
          <w:t>They</w:t>
        </w:r>
        <w:r w:rsidRPr="00734EEE">
          <w:rPr>
            <w:rFonts w:ascii="Arial" w:hAnsi="Arial" w:cs="Arial"/>
          </w:rPr>
          <w:t xml:space="preserve"> </w:t>
        </w:r>
        <w:r w:rsidR="00236270" w:rsidRPr="00734EEE">
          <w:rPr>
            <w:rFonts w:ascii="Arial" w:hAnsi="Arial" w:cs="Arial"/>
          </w:rPr>
          <w:t>warn that</w:t>
        </w:r>
        <w:r w:rsidRPr="00734EEE">
          <w:rPr>
            <w:rFonts w:ascii="Arial" w:hAnsi="Arial" w:cs="Arial"/>
          </w:rPr>
          <w:t xml:space="preserve"> regions expected to become more arid</w:t>
        </w:r>
        <w:r w:rsidR="008D00EC" w:rsidRPr="00734EEE">
          <w:rPr>
            <w:rFonts w:ascii="Arial" w:hAnsi="Arial" w:cs="Arial"/>
          </w:rPr>
          <w:t>,</w:t>
        </w:r>
        <w:r w:rsidRPr="00734EEE">
          <w:rPr>
            <w:rFonts w:ascii="Arial" w:hAnsi="Arial" w:cs="Arial"/>
          </w:rPr>
          <w:t xml:space="preserve"> like Central and Western Texas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{"citationID":"LTzPFgFr","properties":{"formattedCitation":"(Jiang and Yang 2012)","plainCitation":"(Jiang and Yang 2012)","noteIndex":0},"citationItems":[{"id":302,"uris":["http://zotero.org/users/local/tyq98Km3/items/8JHJDBAT"],"uri":["http://zotero.org/users/local/tyq98Km3/items/8JHJDBAT"],"itemData":{"id":302,"type":"article-journal","abstract":"Climate change projections, in particular precipitation and temperature under different IPCC future emissions scenarios in Texas, were based on statistically downscaled multi-model ensembles. A comparison of downscaled model results with observations and reanalysis data for the present-day climate shows that all models simulate monthly variations in surface air temperature well (correlation coefficient: 0.98), while precipitation correlation coefficients vary widely across different models (from 0.79 to 0.92). We performed a detailed analysis for the Texas region with an emphasis on 5 sub-regions. Our probability analysis shows an overall increase in surface air temperature towards the end of the 21st century of 4.8, 3.6, and 2.2°C for A2, A1B, and B1 emission scenarios, respectively, relative to the mean of 1971−2000. Surface air temperatures in northwestern Texas increase more under various scenarios, while they are projected to increase steadily in southeastern Texas in response to the large thermal capacity of the Gulf of Mexico. The trends in precipitation are not as clear as those in temperature, suggesting more complicated mechanisms. Precipitation and surface air temperature changes are negatively correlated on an annual basis. This indicates that, as surface air temperature increases in Texas, most regions are projected to become drier. Precipitation changes correlate negatively with surface air temperature changes in summer, while no correlation appears between them for the winter season.","container-title":"Climate Research","DOI":"10.3354/cr01093","ISSN":"0936-577X, 1616-1572","issue":"3","journalAbbreviation":"Clim. Res.","language":"en","page":"229-244","source":"DOI.org (Crossref)","title":"Projected changes of temperature and precipitation in Texas from downscaled global climate models","volume":"53","author":[{"family":"Jiang","given":"X"},{"family":"Yang","given":"Zl"}],"issued":{"date-parts":[["2012",7,19]]}}}],"schema":"https://github.com/citation-style-language/schema/raw/master/csl-citation.json"} </w:instrText>
        </w:r>
        <w:r w:rsidR="00496699">
          <w:rPr>
            <w:rFonts w:ascii="Arial" w:hAnsi="Arial" w:cs="Arial"/>
          </w:rPr>
          <w:fldChar w:fldCharType="separate"/>
        </w:r>
        <w:r w:rsidR="00496699" w:rsidRPr="00496699">
          <w:rPr>
            <w:rFonts w:ascii="Arial" w:hAnsi="Arial" w:cs="Arial"/>
          </w:rPr>
          <w:t>(Jiang and Yang 2012)</w:t>
        </w:r>
        <w:r w:rsidR="00496699">
          <w:rPr>
            <w:rFonts w:ascii="Arial" w:hAnsi="Arial" w:cs="Arial"/>
          </w:rPr>
          <w:fldChar w:fldCharType="end"/>
        </w:r>
        <w:r w:rsidR="008D00EC" w:rsidRPr="00734EEE">
          <w:rPr>
            <w:rFonts w:ascii="Arial" w:hAnsi="Arial" w:cs="Arial"/>
          </w:rPr>
          <w:t xml:space="preserve">, </w:t>
        </w:r>
        <w:r w:rsidRPr="00734EEE">
          <w:rPr>
            <w:rFonts w:ascii="Arial" w:hAnsi="Arial" w:cs="Arial"/>
          </w:rPr>
          <w:t xml:space="preserve">could expect </w:t>
        </w:r>
        <w:r w:rsidR="008D00EC" w:rsidRPr="00734EEE">
          <w:rPr>
            <w:rFonts w:ascii="Arial" w:hAnsi="Arial" w:cs="Arial"/>
          </w:rPr>
          <w:t xml:space="preserve">a loss of </w:t>
        </w:r>
        <w:r w:rsidR="000D7DB0" w:rsidRPr="00734EEE">
          <w:rPr>
            <w:rFonts w:ascii="Arial" w:hAnsi="Arial" w:cs="Arial"/>
          </w:rPr>
          <w:t xml:space="preserve">competitive taxa with low environmental tolerances as observed here with centrarchids, ephemeropterans, and trichopterans. </w:t>
        </w:r>
        <w:r w:rsidR="00271341" w:rsidRPr="00734EEE">
          <w:rPr>
            <w:rFonts w:ascii="Arial" w:hAnsi="Arial" w:cs="Arial"/>
          </w:rPr>
          <w:t>And that in their absence,</w:t>
        </w:r>
        <w:r w:rsidR="000D7DB0" w:rsidRPr="00734EEE">
          <w:rPr>
            <w:rFonts w:ascii="Arial" w:hAnsi="Arial" w:cs="Arial"/>
          </w:rPr>
          <w:t xml:space="preserve"> </w:t>
        </w:r>
        <w:r w:rsidR="008014EB" w:rsidRPr="00734EEE">
          <w:rPr>
            <w:rFonts w:ascii="Arial" w:hAnsi="Arial" w:cs="Arial"/>
          </w:rPr>
          <w:t xml:space="preserve">rugged and </w:t>
        </w:r>
        <w:r w:rsidR="000D7DB0" w:rsidRPr="00734EEE">
          <w:rPr>
            <w:rFonts w:ascii="Arial" w:hAnsi="Arial" w:cs="Arial"/>
          </w:rPr>
          <w:t xml:space="preserve">euryhaline </w:t>
        </w:r>
        <w:r w:rsidR="008014EB" w:rsidRPr="00734EEE">
          <w:rPr>
            <w:rFonts w:ascii="Arial" w:hAnsi="Arial" w:cs="Arial"/>
          </w:rPr>
          <w:t xml:space="preserve">taxa (like </w:t>
        </w:r>
        <w:r w:rsidR="000D7DB0" w:rsidRPr="00734EEE">
          <w:rPr>
            <w:rFonts w:ascii="Arial" w:hAnsi="Arial" w:cs="Arial"/>
          </w:rPr>
          <w:t>livebearers</w:t>
        </w:r>
        <w:r w:rsidR="00271341" w:rsidRPr="00734EEE">
          <w:rPr>
            <w:rFonts w:ascii="Arial" w:hAnsi="Arial" w:cs="Arial"/>
          </w:rPr>
          <w:t>,</w:t>
        </w:r>
        <w:r w:rsidR="00236270" w:rsidRPr="00734EEE">
          <w:rPr>
            <w:rFonts w:ascii="Arial" w:hAnsi="Arial" w:cs="Arial"/>
          </w:rPr>
          <w:t xml:space="preserve"> </w:t>
        </w:r>
        <w:r w:rsidR="008014EB" w:rsidRPr="00734EEE">
          <w:rPr>
            <w:rFonts w:ascii="Arial" w:hAnsi="Arial" w:cs="Arial"/>
          </w:rPr>
          <w:t xml:space="preserve">burrowing </w:t>
        </w:r>
        <w:r w:rsidR="00236270" w:rsidRPr="00734EEE">
          <w:rPr>
            <w:rFonts w:ascii="Arial" w:hAnsi="Arial" w:cs="Arial"/>
          </w:rPr>
          <w:t>gastropods and preda</w:t>
        </w:r>
        <w:r w:rsidR="008014EB" w:rsidRPr="00734EEE">
          <w:rPr>
            <w:rFonts w:ascii="Arial" w:hAnsi="Arial" w:cs="Arial"/>
          </w:rPr>
          <w:t>tory</w:t>
        </w:r>
        <w:r w:rsidR="00236270" w:rsidRPr="00734EEE">
          <w:rPr>
            <w:rFonts w:ascii="Arial" w:hAnsi="Arial" w:cs="Arial"/>
          </w:rPr>
          <w:t xml:space="preserve"> invertebrates</w:t>
        </w:r>
        <w:r w:rsidR="008014EB" w:rsidRPr="00734EEE">
          <w:rPr>
            <w:rFonts w:ascii="Arial" w:hAnsi="Arial" w:cs="Arial"/>
          </w:rPr>
          <w:t>)</w:t>
        </w:r>
        <w:r w:rsidR="00271341" w:rsidRPr="00734EEE">
          <w:rPr>
            <w:rFonts w:ascii="Arial" w:hAnsi="Arial" w:cs="Arial"/>
          </w:rPr>
          <w:t xml:space="preserve"> flourish.</w:t>
        </w:r>
        <w:r w:rsidR="008014EB" w:rsidRPr="00734EEE">
          <w:rPr>
            <w:rFonts w:ascii="Arial" w:hAnsi="Arial" w:cs="Arial"/>
          </w:rPr>
          <w:t xml:space="preserve"> Furthermore, this study </w:t>
        </w:r>
        <w:r w:rsidR="008063DF" w:rsidRPr="00734EEE">
          <w:rPr>
            <w:rFonts w:ascii="Arial" w:hAnsi="Arial" w:cs="Arial"/>
          </w:rPr>
          <w:t xml:space="preserve">warrants investigation to </w:t>
        </w:r>
        <w:r w:rsidR="00EB558B" w:rsidRPr="00734EEE">
          <w:rPr>
            <w:rFonts w:ascii="Arial" w:hAnsi="Arial" w:cs="Arial"/>
          </w:rPr>
          <w:t>clarify the causal relationships between the</w:t>
        </w:r>
        <w:r w:rsidR="008063DF" w:rsidRPr="00734EEE">
          <w:rPr>
            <w:rFonts w:ascii="Arial" w:hAnsi="Arial" w:cs="Arial"/>
          </w:rPr>
          <w:t xml:space="preserve"> </w:t>
        </w:r>
        <w:r w:rsidR="00EB558B" w:rsidRPr="00734EEE">
          <w:rPr>
            <w:rFonts w:ascii="Arial" w:hAnsi="Arial" w:cs="Arial"/>
          </w:rPr>
          <w:t xml:space="preserve">ecological </w:t>
        </w:r>
        <w:r w:rsidR="008063DF" w:rsidRPr="00734EEE">
          <w:rPr>
            <w:rFonts w:ascii="Arial" w:hAnsi="Arial" w:cs="Arial"/>
          </w:rPr>
          <w:t>constraints imposed by aridity and</w:t>
        </w:r>
        <w:r w:rsidR="00EB558B" w:rsidRPr="00734EEE">
          <w:rPr>
            <w:rFonts w:ascii="Arial" w:hAnsi="Arial" w:cs="Arial"/>
          </w:rPr>
          <w:t xml:space="preserve"> these observed community shifts.</w:t>
        </w:r>
      </w:ins>
    </w:p>
    <w:bookmarkEnd w:id="596"/>
    <w:p w14:paraId="01A6C089" w14:textId="41806EFC" w:rsidR="008910F9" w:rsidRPr="00734EEE" w:rsidRDefault="008910F9" w:rsidP="008E71DD">
      <w:pPr>
        <w:spacing w:line="240" w:lineRule="auto"/>
        <w:contextualSpacing/>
        <w:rPr>
          <w:rFonts w:ascii="Arial" w:hAnsi="Arial"/>
          <w:rPrChange w:id="598" w:author="Sean" w:date="2021-04-26T16:23:00Z">
            <w:rPr/>
          </w:rPrChange>
        </w:rPr>
        <w:pPrChange w:id="599" w:author="Sean" w:date="2021-04-26T16:23:00Z">
          <w:pPr>
            <w:spacing w:line="480" w:lineRule="auto"/>
            <w:contextualSpacing/>
          </w:pPr>
        </w:pPrChange>
      </w:pPr>
    </w:p>
    <w:p w14:paraId="772E86CB" w14:textId="1A2F63B3" w:rsidR="004B5518" w:rsidRPr="00734EEE" w:rsidRDefault="004B5518" w:rsidP="008E71DD">
      <w:pPr>
        <w:spacing w:line="240" w:lineRule="auto"/>
        <w:contextualSpacing/>
        <w:rPr>
          <w:rFonts w:ascii="Arial" w:hAnsi="Arial"/>
          <w:b/>
          <w:rPrChange w:id="600" w:author="Sean" w:date="2021-04-26T16:23:00Z">
            <w:rPr>
              <w:b/>
            </w:rPr>
          </w:rPrChange>
        </w:rPr>
        <w:pPrChange w:id="601" w:author="Sean" w:date="2021-04-26T16:23:00Z">
          <w:pPr>
            <w:spacing w:line="480" w:lineRule="auto"/>
            <w:contextualSpacing/>
          </w:pPr>
        </w:pPrChange>
      </w:pPr>
      <w:r w:rsidRPr="00734EEE">
        <w:rPr>
          <w:rFonts w:ascii="Arial" w:hAnsi="Arial"/>
          <w:b/>
          <w:rPrChange w:id="602" w:author="Sean" w:date="2021-04-26T16:23:00Z">
            <w:rPr>
              <w:b/>
            </w:rPr>
          </w:rPrChange>
        </w:rPr>
        <w:t>Acknowledgements</w:t>
      </w:r>
    </w:p>
    <w:p w14:paraId="6AD3724A" w14:textId="77777777" w:rsidR="007378B1" w:rsidRDefault="007378B1" w:rsidP="009A7FCE">
      <w:pPr>
        <w:spacing w:line="480" w:lineRule="auto"/>
        <w:contextualSpacing/>
        <w:rPr>
          <w:del w:id="603" w:author="Sean" w:date="2021-04-26T16:23:00Z"/>
        </w:rPr>
      </w:pPr>
      <w:del w:id="604" w:author="Sean" w:date="2021-04-26T16:23:00Z">
        <w:r>
          <w:delText>Jennifer Whitt and Ian Whitt</w:delText>
        </w:r>
      </w:del>
    </w:p>
    <w:p w14:paraId="27107E8E" w14:textId="4FC1D1CD" w:rsidR="007378B1" w:rsidRPr="00734EEE" w:rsidRDefault="007378B1" w:rsidP="008E71DD">
      <w:pPr>
        <w:spacing w:line="240" w:lineRule="auto"/>
        <w:contextualSpacing/>
        <w:rPr>
          <w:ins w:id="605" w:author="Sean" w:date="2021-04-26T16:23:00Z"/>
          <w:rFonts w:ascii="Arial" w:hAnsi="Arial" w:cs="Arial"/>
        </w:rPr>
      </w:pPr>
      <w:ins w:id="606" w:author="Sean" w:date="2021-04-26T16:23:00Z">
        <w:r w:rsidRPr="00734EEE">
          <w:rPr>
            <w:rFonts w:ascii="Arial" w:hAnsi="Arial" w:cs="Arial"/>
          </w:rPr>
          <w:t>Jennifer Whitt and Ian Whitt</w:t>
        </w:r>
        <w:r w:rsidR="00605915" w:rsidRPr="00734EEE">
          <w:rPr>
            <w:rFonts w:ascii="Arial" w:hAnsi="Arial" w:cs="Arial"/>
          </w:rPr>
          <w:t xml:space="preserve"> for their contributions in the field and laboratory.</w:t>
        </w:r>
        <w:r w:rsidR="00E7007F">
          <w:rPr>
            <w:rFonts w:ascii="Arial" w:hAnsi="Arial" w:cs="Arial"/>
          </w:rPr>
          <w:t xml:space="preserve"> </w:t>
        </w:r>
        <w:r w:rsidR="006C2DB7" w:rsidRPr="00734EEE">
          <w:rPr>
            <w:rFonts w:ascii="Arial" w:hAnsi="Arial" w:cs="Arial"/>
          </w:rPr>
          <w:t xml:space="preserve">This work was supported by National Science Foundation grant </w:t>
        </w:r>
        <w:r w:rsidR="006C2DB7" w:rsidRPr="00734EEE">
          <w:rPr>
            <w:rFonts w:ascii="Arial" w:hAnsi="Arial" w:cs="Arial"/>
            <w:color w:val="000000"/>
          </w:rPr>
          <w:t>DEB-1761677, an Early Career Gulf Research Fellowship awarded to C. Patrick, and the Texas Comprehensive Research Fund.</w:t>
        </w:r>
      </w:ins>
    </w:p>
    <w:p w14:paraId="752DE556" w14:textId="77777777" w:rsidR="004B5518" w:rsidRPr="00734EEE" w:rsidRDefault="004B5518" w:rsidP="008E71DD">
      <w:pPr>
        <w:spacing w:line="240" w:lineRule="auto"/>
        <w:contextualSpacing/>
        <w:rPr>
          <w:rFonts w:ascii="Arial" w:hAnsi="Arial"/>
          <w:rPrChange w:id="607" w:author="Sean" w:date="2021-04-26T16:23:00Z">
            <w:rPr/>
          </w:rPrChange>
        </w:rPr>
        <w:pPrChange w:id="608" w:author="Sean" w:date="2021-04-26T16:23:00Z">
          <w:pPr>
            <w:spacing w:line="480" w:lineRule="auto"/>
            <w:contextualSpacing/>
          </w:pPr>
        </w:pPrChange>
      </w:pPr>
    </w:p>
    <w:p w14:paraId="28AEA419" w14:textId="7334C072" w:rsidR="00F96E8B" w:rsidRPr="00734EEE" w:rsidRDefault="007378B1" w:rsidP="00293C4B">
      <w:pPr>
        <w:spacing w:line="360" w:lineRule="auto"/>
        <w:contextualSpacing/>
        <w:rPr>
          <w:rFonts w:ascii="Arial" w:hAnsi="Arial"/>
          <w:b/>
          <w:rPrChange w:id="609" w:author="Sean" w:date="2021-04-26T16:23:00Z">
            <w:rPr>
              <w:b/>
            </w:rPr>
          </w:rPrChange>
        </w:rPr>
        <w:pPrChange w:id="610" w:author="Sean" w:date="2021-04-26T16:23:00Z">
          <w:pPr>
            <w:spacing w:line="480" w:lineRule="auto"/>
            <w:contextualSpacing/>
          </w:pPr>
        </w:pPrChange>
      </w:pPr>
      <w:r w:rsidRPr="00734EEE">
        <w:rPr>
          <w:rFonts w:ascii="Arial" w:hAnsi="Arial"/>
          <w:b/>
          <w:rPrChange w:id="611" w:author="Sean" w:date="2021-04-26T16:23:00Z">
            <w:rPr>
              <w:b/>
            </w:rPr>
          </w:rPrChange>
        </w:rPr>
        <w:t>References</w:t>
      </w:r>
      <w:r w:rsidR="00F96E8B" w:rsidRPr="00734EEE">
        <w:rPr>
          <w:rFonts w:ascii="Arial" w:hAnsi="Arial"/>
          <w:b/>
          <w:rPrChange w:id="612" w:author="Sean" w:date="2021-04-26T16:23:00Z">
            <w:rPr>
              <w:b/>
            </w:rPr>
          </w:rPrChange>
        </w:rPr>
        <w:t>:</w:t>
      </w:r>
    </w:p>
    <w:p w14:paraId="4CD4794B" w14:textId="77777777" w:rsidR="00587510" w:rsidRDefault="007A3C8C" w:rsidP="00587510">
      <w:pPr>
        <w:pStyle w:val="EndNoteBibliography"/>
        <w:rPr>
          <w:del w:id="613" w:author="Sean" w:date="2021-04-26T16:23:00Z"/>
          <w:rFonts w:ascii="Times New Roman" w:hAnsi="Times New Roman" w:cs="Times New Roman"/>
          <w:sz w:val="24"/>
          <w:szCs w:val="24"/>
        </w:rPr>
      </w:pPr>
      <w:del w:id="614" w:author="Sean" w:date="2021-04-26T16:23:00Z">
        <w:r w:rsidRPr="007378B1">
          <w:rPr>
            <w:rFonts w:ascii="Times New Roman" w:hAnsi="Times New Roman" w:cs="Times New Roman"/>
            <w:sz w:val="24"/>
            <w:szCs w:val="24"/>
          </w:rPr>
          <w:fldChar w:fldCharType="begin"/>
        </w:r>
        <w:r w:rsidRPr="007378B1">
          <w:rPr>
            <w:rFonts w:ascii="Times New Roman" w:hAnsi="Times New Roman" w:cs="Times New Roman"/>
            <w:sz w:val="24"/>
            <w:szCs w:val="24"/>
          </w:rPr>
          <w:delInstrText xml:space="preserve"> ADDIN EN.REFLIST </w:delInstrText>
        </w:r>
        <w:r w:rsidRPr="007378B1">
          <w:rPr>
            <w:rFonts w:ascii="Times New Roman" w:hAnsi="Times New Roman" w:cs="Times New Roman"/>
            <w:sz w:val="24"/>
            <w:szCs w:val="24"/>
          </w:rPr>
          <w:fldChar w:fldCharType="separate"/>
        </w:r>
        <w:r w:rsidR="00587510" w:rsidRPr="007378B1">
          <w:rPr>
            <w:rFonts w:ascii="Times New Roman" w:hAnsi="Times New Roman" w:cs="Times New Roman"/>
            <w:sz w:val="24"/>
            <w:szCs w:val="24"/>
          </w:rPr>
          <w:delText xml:space="preserve">Allen, M. R. and W. J. Ingram (2002). "Constraints on future changes in climate and the hydrologic cycle." </w:delText>
        </w:r>
        <w:r w:rsidR="00587510" w:rsidRPr="007378B1">
          <w:rPr>
            <w:rFonts w:ascii="Times New Roman" w:hAnsi="Times New Roman" w:cs="Times New Roman"/>
            <w:sz w:val="24"/>
            <w:szCs w:val="24"/>
            <w:u w:val="single"/>
          </w:rPr>
          <w:delText>Nature</w:delText>
        </w:r>
        <w:r w:rsidR="00587510" w:rsidRPr="007378B1">
          <w:rPr>
            <w:rFonts w:ascii="Times New Roman" w:hAnsi="Times New Roman" w:cs="Times New Roman"/>
            <w:sz w:val="24"/>
            <w:szCs w:val="24"/>
          </w:rPr>
          <w:delText xml:space="preserve"> </w:delText>
        </w:r>
        <w:r w:rsidR="00587510" w:rsidRPr="007378B1">
          <w:rPr>
            <w:rFonts w:ascii="Times New Roman" w:hAnsi="Times New Roman" w:cs="Times New Roman"/>
            <w:b/>
            <w:sz w:val="24"/>
            <w:szCs w:val="24"/>
          </w:rPr>
          <w:delText>419</w:delText>
        </w:r>
        <w:r w:rsidR="00587510" w:rsidRPr="007378B1">
          <w:rPr>
            <w:rFonts w:ascii="Times New Roman" w:hAnsi="Times New Roman" w:cs="Times New Roman"/>
            <w:sz w:val="24"/>
            <w:szCs w:val="24"/>
          </w:rPr>
          <w:delText>(6903): 224-+.</w:delText>
        </w:r>
      </w:del>
    </w:p>
    <w:p w14:paraId="0E3E0831" w14:textId="77777777" w:rsidR="007378B1" w:rsidRPr="007378B1" w:rsidRDefault="007378B1" w:rsidP="00587510">
      <w:pPr>
        <w:pStyle w:val="EndNoteBibliography"/>
        <w:rPr>
          <w:del w:id="615" w:author="Sean" w:date="2021-04-26T16:23:00Z"/>
          <w:rFonts w:ascii="Times New Roman" w:hAnsi="Times New Roman" w:cs="Times New Roman"/>
          <w:sz w:val="24"/>
          <w:szCs w:val="24"/>
        </w:rPr>
      </w:pPr>
    </w:p>
    <w:p w14:paraId="7CCD0063" w14:textId="77777777" w:rsidR="00587510" w:rsidRDefault="00587510" w:rsidP="00587510">
      <w:pPr>
        <w:pStyle w:val="EndNoteBibliography"/>
        <w:rPr>
          <w:del w:id="616" w:author="Sean" w:date="2021-04-26T16:23:00Z"/>
          <w:rFonts w:ascii="Times New Roman" w:hAnsi="Times New Roman" w:cs="Times New Roman"/>
          <w:sz w:val="24"/>
          <w:szCs w:val="24"/>
        </w:rPr>
      </w:pPr>
      <w:del w:id="617" w:author="Sean" w:date="2021-04-26T16:23:00Z">
        <w:r w:rsidRPr="007378B1">
          <w:rPr>
            <w:rFonts w:ascii="Times New Roman" w:hAnsi="Times New Roman" w:cs="Times New Roman"/>
            <w:sz w:val="24"/>
            <w:szCs w:val="24"/>
          </w:rPr>
          <w:delText>Barbour, M. T., J. Gerritsen and J. B. S. B.D. Snyder (1999). Rapid Bioassessment Protocols for Use in Streams and Wadeable Rivers: Periphyton, Benthic Macroinvertebrates and Fish, Second Edition. Washington, D.C., U.S. Environmental Protection Agency; Office of Water.</w:delText>
        </w:r>
      </w:del>
    </w:p>
    <w:p w14:paraId="5F94C5D5" w14:textId="77777777" w:rsidR="007378B1" w:rsidRPr="007378B1" w:rsidRDefault="007378B1" w:rsidP="00587510">
      <w:pPr>
        <w:pStyle w:val="EndNoteBibliography"/>
        <w:rPr>
          <w:del w:id="618" w:author="Sean" w:date="2021-04-26T16:23:00Z"/>
          <w:rFonts w:ascii="Times New Roman" w:hAnsi="Times New Roman" w:cs="Times New Roman"/>
          <w:sz w:val="24"/>
          <w:szCs w:val="24"/>
        </w:rPr>
      </w:pPr>
    </w:p>
    <w:p w14:paraId="69765D8F" w14:textId="77777777" w:rsidR="00587510" w:rsidRDefault="00587510" w:rsidP="00587510">
      <w:pPr>
        <w:pStyle w:val="EndNoteBibliography"/>
        <w:rPr>
          <w:del w:id="619" w:author="Sean" w:date="2021-04-26T16:23:00Z"/>
          <w:rFonts w:ascii="Times New Roman" w:hAnsi="Times New Roman" w:cs="Times New Roman"/>
          <w:sz w:val="24"/>
          <w:szCs w:val="24"/>
        </w:rPr>
      </w:pPr>
      <w:del w:id="620" w:author="Sean" w:date="2021-04-26T16:23:00Z">
        <w:r w:rsidRPr="007378B1">
          <w:rPr>
            <w:rFonts w:ascii="Times New Roman" w:hAnsi="Times New Roman" w:cs="Times New Roman"/>
            <w:sz w:val="24"/>
            <w:szCs w:val="24"/>
          </w:rPr>
          <w:delText xml:space="preserve">Boulton, A. J. (2003). "Parallels and contrasts in the effects of drought on stream macroinvertebrate assemblages." </w:delText>
        </w:r>
        <w:r w:rsidRPr="007378B1">
          <w:rPr>
            <w:rFonts w:ascii="Times New Roman" w:hAnsi="Times New Roman" w:cs="Times New Roman"/>
            <w:sz w:val="24"/>
            <w:szCs w:val="24"/>
            <w:u w:val="single"/>
          </w:rPr>
          <w:delText>Freshwater Biology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48</w:delText>
        </w:r>
        <w:r w:rsidRPr="007378B1">
          <w:rPr>
            <w:rFonts w:ascii="Times New Roman" w:hAnsi="Times New Roman" w:cs="Times New Roman"/>
            <w:sz w:val="24"/>
            <w:szCs w:val="24"/>
          </w:rPr>
          <w:delText>(7): 1173-1185.</w:delText>
        </w:r>
      </w:del>
    </w:p>
    <w:p w14:paraId="7CF02757" w14:textId="77777777" w:rsidR="007378B1" w:rsidRPr="007378B1" w:rsidRDefault="007378B1" w:rsidP="00587510">
      <w:pPr>
        <w:pStyle w:val="EndNoteBibliography"/>
        <w:rPr>
          <w:del w:id="621" w:author="Sean" w:date="2021-04-26T16:23:00Z"/>
          <w:rFonts w:ascii="Times New Roman" w:hAnsi="Times New Roman" w:cs="Times New Roman"/>
          <w:sz w:val="24"/>
          <w:szCs w:val="24"/>
        </w:rPr>
      </w:pPr>
    </w:p>
    <w:p w14:paraId="24222021" w14:textId="77777777" w:rsidR="00587510" w:rsidRDefault="00587510" w:rsidP="00587510">
      <w:pPr>
        <w:pStyle w:val="EndNoteBibliography"/>
        <w:rPr>
          <w:del w:id="622" w:author="Sean" w:date="2021-04-26T16:23:00Z"/>
          <w:rFonts w:ascii="Times New Roman" w:hAnsi="Times New Roman" w:cs="Times New Roman"/>
          <w:sz w:val="24"/>
          <w:szCs w:val="24"/>
        </w:rPr>
      </w:pPr>
      <w:del w:id="623" w:author="Sean" w:date="2021-04-26T16:23:00Z">
        <w:r w:rsidRPr="007378B1">
          <w:rPr>
            <w:rFonts w:ascii="Times New Roman" w:hAnsi="Times New Roman" w:cs="Times New Roman"/>
            <w:sz w:val="24"/>
            <w:szCs w:val="24"/>
          </w:rPr>
          <w:delText xml:space="preserve">Boulton, A. J., C. G. Peterson, N. B. Grimm and S. G. Fisher (1992). "Stability of an Aquatic Macroinvertebrate Community in a Multiyear Hydrologic Disturbance Regime." </w:delText>
        </w:r>
        <w:r w:rsidRPr="007378B1">
          <w:rPr>
            <w:rFonts w:ascii="Times New Roman" w:hAnsi="Times New Roman" w:cs="Times New Roman"/>
            <w:sz w:val="24"/>
            <w:szCs w:val="24"/>
            <w:u w:val="single"/>
          </w:rPr>
          <w:delText>Ecology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73</w:delText>
        </w:r>
        <w:r w:rsidRPr="007378B1">
          <w:rPr>
            <w:rFonts w:ascii="Times New Roman" w:hAnsi="Times New Roman" w:cs="Times New Roman"/>
            <w:sz w:val="24"/>
            <w:szCs w:val="24"/>
          </w:rPr>
          <w:delText>(6): 2192-2207.</w:delText>
        </w:r>
      </w:del>
    </w:p>
    <w:p w14:paraId="4C375EA4" w14:textId="77777777" w:rsidR="007378B1" w:rsidRPr="007378B1" w:rsidRDefault="007378B1" w:rsidP="00587510">
      <w:pPr>
        <w:pStyle w:val="EndNoteBibliography"/>
        <w:rPr>
          <w:del w:id="624" w:author="Sean" w:date="2021-04-26T16:23:00Z"/>
          <w:rFonts w:ascii="Times New Roman" w:hAnsi="Times New Roman" w:cs="Times New Roman"/>
          <w:sz w:val="24"/>
          <w:szCs w:val="24"/>
        </w:rPr>
      </w:pPr>
    </w:p>
    <w:p w14:paraId="03368C74" w14:textId="77777777" w:rsidR="00587510" w:rsidRDefault="00587510" w:rsidP="00587510">
      <w:pPr>
        <w:pStyle w:val="EndNoteBibliography"/>
        <w:rPr>
          <w:del w:id="625" w:author="Sean" w:date="2021-04-26T16:23:00Z"/>
          <w:rFonts w:ascii="Times New Roman" w:hAnsi="Times New Roman" w:cs="Times New Roman"/>
          <w:sz w:val="24"/>
          <w:szCs w:val="24"/>
        </w:rPr>
      </w:pPr>
      <w:del w:id="626" w:author="Sean" w:date="2021-04-26T16:23:00Z">
        <w:r w:rsidRPr="007378B1">
          <w:rPr>
            <w:rFonts w:ascii="Times New Roman" w:hAnsi="Times New Roman" w:cs="Times New Roman"/>
            <w:sz w:val="24"/>
            <w:szCs w:val="24"/>
          </w:rPr>
          <w:delText xml:space="preserve">Chapman BR, B. E. (2018). </w:delText>
        </w:r>
        <w:r w:rsidRPr="007378B1">
          <w:rPr>
            <w:rFonts w:ascii="Times New Roman" w:hAnsi="Times New Roman" w:cs="Times New Roman"/>
            <w:sz w:val="24"/>
            <w:szCs w:val="24"/>
            <w:u w:val="single"/>
          </w:rPr>
          <w:delText>The Natural History of Texas</w:delText>
        </w:r>
        <w:r w:rsidRPr="007378B1">
          <w:rPr>
            <w:rFonts w:ascii="Times New Roman" w:hAnsi="Times New Roman" w:cs="Times New Roman"/>
            <w:sz w:val="24"/>
            <w:szCs w:val="24"/>
          </w:rPr>
          <w:delText>. College Station, Texas A&amp;M University Press.</w:delText>
        </w:r>
      </w:del>
    </w:p>
    <w:p w14:paraId="5EB6ED92" w14:textId="77777777" w:rsidR="007378B1" w:rsidRPr="007378B1" w:rsidRDefault="007378B1" w:rsidP="00587510">
      <w:pPr>
        <w:pStyle w:val="EndNoteBibliography"/>
        <w:rPr>
          <w:del w:id="627" w:author="Sean" w:date="2021-04-26T16:23:00Z"/>
          <w:rFonts w:ascii="Times New Roman" w:hAnsi="Times New Roman" w:cs="Times New Roman"/>
          <w:sz w:val="24"/>
          <w:szCs w:val="24"/>
        </w:rPr>
      </w:pPr>
    </w:p>
    <w:p w14:paraId="2AC4D30F" w14:textId="77777777" w:rsidR="00587510" w:rsidRPr="007378B1" w:rsidRDefault="00587510" w:rsidP="00587510">
      <w:pPr>
        <w:pStyle w:val="EndNoteBibliography"/>
        <w:rPr>
          <w:del w:id="628" w:author="Sean" w:date="2021-04-26T16:23:00Z"/>
          <w:rFonts w:ascii="Times New Roman" w:hAnsi="Times New Roman" w:cs="Times New Roman"/>
          <w:sz w:val="24"/>
          <w:szCs w:val="24"/>
        </w:rPr>
      </w:pPr>
      <w:del w:id="629" w:author="Sean" w:date="2021-04-26T16:23:00Z">
        <w:r w:rsidRPr="007378B1">
          <w:rPr>
            <w:rFonts w:ascii="Times New Roman" w:hAnsi="Times New Roman" w:cs="Times New Roman"/>
            <w:sz w:val="24"/>
            <w:szCs w:val="24"/>
          </w:rPr>
          <w:delText xml:space="preserve">Cooke, S. and D. Philipp (2009). </w:delText>
        </w:r>
        <w:r w:rsidRPr="007378B1">
          <w:rPr>
            <w:rFonts w:ascii="Times New Roman" w:hAnsi="Times New Roman" w:cs="Times New Roman"/>
            <w:sz w:val="24"/>
            <w:szCs w:val="24"/>
            <w:u w:val="single"/>
          </w:rPr>
          <w:delText>Centrarchid Fishes: Diversity, Biology, and Conservation</w:delText>
        </w:r>
        <w:r w:rsidRPr="007378B1">
          <w:rPr>
            <w:rFonts w:ascii="Times New Roman" w:hAnsi="Times New Roman" w:cs="Times New Roman"/>
            <w:sz w:val="24"/>
            <w:szCs w:val="24"/>
          </w:rPr>
          <w:delText>.</w:delText>
        </w:r>
      </w:del>
    </w:p>
    <w:p w14:paraId="5BE1A8D6" w14:textId="77777777" w:rsidR="00587510" w:rsidRDefault="00587510" w:rsidP="00587510">
      <w:pPr>
        <w:pStyle w:val="EndNoteBibliography"/>
        <w:rPr>
          <w:del w:id="630" w:author="Sean" w:date="2021-04-26T16:23:00Z"/>
          <w:rFonts w:ascii="Times New Roman" w:hAnsi="Times New Roman" w:cs="Times New Roman"/>
          <w:sz w:val="24"/>
          <w:szCs w:val="24"/>
        </w:rPr>
      </w:pPr>
      <w:del w:id="631" w:author="Sean" w:date="2021-04-26T16:23:00Z">
        <w:r w:rsidRPr="007378B1">
          <w:rPr>
            <w:rFonts w:ascii="Times New Roman" w:hAnsi="Times New Roman" w:cs="Times New Roman"/>
            <w:sz w:val="24"/>
            <w:szCs w:val="24"/>
          </w:rPr>
          <w:delText xml:space="preserve">D'Amen, M., H. K. Mod, N. J. Gotelli and A. Guisan (2018). "Disentangling biotic interactions, environmental filters, and dispersal limitation as drivers of species co-occurrence." </w:delText>
        </w:r>
        <w:r w:rsidRPr="007378B1">
          <w:rPr>
            <w:rFonts w:ascii="Times New Roman" w:hAnsi="Times New Roman" w:cs="Times New Roman"/>
            <w:sz w:val="24"/>
            <w:szCs w:val="24"/>
            <w:u w:val="single"/>
          </w:rPr>
          <w:delText>Ecography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41</w:delText>
        </w:r>
        <w:r w:rsidRPr="007378B1">
          <w:rPr>
            <w:rFonts w:ascii="Times New Roman" w:hAnsi="Times New Roman" w:cs="Times New Roman"/>
            <w:sz w:val="24"/>
            <w:szCs w:val="24"/>
          </w:rPr>
          <w:delText>(8): 1233-1244.</w:delText>
        </w:r>
      </w:del>
    </w:p>
    <w:p w14:paraId="7B16F108" w14:textId="77777777" w:rsidR="007378B1" w:rsidRPr="007378B1" w:rsidRDefault="007378B1" w:rsidP="00587510">
      <w:pPr>
        <w:pStyle w:val="EndNoteBibliography"/>
        <w:rPr>
          <w:del w:id="632" w:author="Sean" w:date="2021-04-26T16:23:00Z"/>
          <w:rFonts w:ascii="Times New Roman" w:hAnsi="Times New Roman" w:cs="Times New Roman"/>
          <w:sz w:val="24"/>
          <w:szCs w:val="24"/>
        </w:rPr>
      </w:pPr>
    </w:p>
    <w:p w14:paraId="3A29B133" w14:textId="77777777" w:rsidR="00587510" w:rsidRDefault="00587510" w:rsidP="00587510">
      <w:pPr>
        <w:pStyle w:val="EndNoteBibliography"/>
        <w:rPr>
          <w:del w:id="633" w:author="Sean" w:date="2021-04-26T16:23:00Z"/>
          <w:rFonts w:ascii="Times New Roman" w:hAnsi="Times New Roman" w:cs="Times New Roman"/>
          <w:sz w:val="24"/>
          <w:szCs w:val="24"/>
        </w:rPr>
      </w:pPr>
      <w:del w:id="634" w:author="Sean" w:date="2021-04-26T16:23:00Z">
        <w:r w:rsidRPr="007378B1">
          <w:rPr>
            <w:rFonts w:ascii="Times New Roman" w:hAnsi="Times New Roman" w:cs="Times New Roman"/>
            <w:sz w:val="24"/>
            <w:szCs w:val="24"/>
          </w:rPr>
          <w:delText xml:space="preserve">Dahl, J. and L. A. Greenberg (1998). "Effects of fish predation and habitat type on stream benthic communities." </w:delText>
        </w:r>
        <w:r w:rsidRPr="007378B1">
          <w:rPr>
            <w:rFonts w:ascii="Times New Roman" w:hAnsi="Times New Roman" w:cs="Times New Roman"/>
            <w:sz w:val="24"/>
            <w:szCs w:val="24"/>
            <w:u w:val="single"/>
          </w:rPr>
          <w:delText>Hydrobiologia</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361</w:delText>
        </w:r>
        <w:r w:rsidRPr="007378B1">
          <w:rPr>
            <w:rFonts w:ascii="Times New Roman" w:hAnsi="Times New Roman" w:cs="Times New Roman"/>
            <w:sz w:val="24"/>
            <w:szCs w:val="24"/>
          </w:rPr>
          <w:delText>: 67-76.</w:delText>
        </w:r>
      </w:del>
    </w:p>
    <w:p w14:paraId="6C7FBD94" w14:textId="77777777" w:rsidR="007378B1" w:rsidRPr="007378B1" w:rsidRDefault="007378B1" w:rsidP="00587510">
      <w:pPr>
        <w:pStyle w:val="EndNoteBibliography"/>
        <w:rPr>
          <w:del w:id="635" w:author="Sean" w:date="2021-04-26T16:23:00Z"/>
          <w:rFonts w:ascii="Times New Roman" w:hAnsi="Times New Roman" w:cs="Times New Roman"/>
          <w:sz w:val="24"/>
          <w:szCs w:val="24"/>
        </w:rPr>
      </w:pPr>
    </w:p>
    <w:p w14:paraId="7B98BE9D" w14:textId="77777777" w:rsidR="00587510" w:rsidRDefault="00587510" w:rsidP="00587510">
      <w:pPr>
        <w:pStyle w:val="EndNoteBibliography"/>
        <w:rPr>
          <w:del w:id="636" w:author="Sean" w:date="2021-04-26T16:23:00Z"/>
          <w:rFonts w:ascii="Times New Roman" w:hAnsi="Times New Roman" w:cs="Times New Roman"/>
          <w:sz w:val="24"/>
          <w:szCs w:val="24"/>
        </w:rPr>
      </w:pPr>
      <w:del w:id="637" w:author="Sean" w:date="2021-04-26T16:23:00Z">
        <w:r w:rsidRPr="007378B1">
          <w:rPr>
            <w:rFonts w:ascii="Times New Roman" w:hAnsi="Times New Roman" w:cs="Times New Roman"/>
            <w:sz w:val="24"/>
            <w:szCs w:val="24"/>
          </w:rPr>
          <w:delText xml:space="preserve">De Frenne, P., B. J. Graae, F. Rodriguez-Sanchez, A. Kolb, O. Chabrerie, G. Decocq, H. De Kort, A. De Schrijver, M. Diekmann, O. Eriksson, R. Gruwez, M. Hermy, J. Lenoir, J. Plue, D. A. Coomes and K. Verheyen (2013). "Latitudinal gradients as natural laboratories to infer species' responses to temperature." </w:delText>
        </w:r>
        <w:r w:rsidRPr="007378B1">
          <w:rPr>
            <w:rFonts w:ascii="Times New Roman" w:hAnsi="Times New Roman" w:cs="Times New Roman"/>
            <w:sz w:val="24"/>
            <w:szCs w:val="24"/>
            <w:u w:val="single"/>
          </w:rPr>
          <w:delText>Journal of Ecology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101</w:delText>
        </w:r>
        <w:r w:rsidRPr="007378B1">
          <w:rPr>
            <w:rFonts w:ascii="Times New Roman" w:hAnsi="Times New Roman" w:cs="Times New Roman"/>
            <w:sz w:val="24"/>
            <w:szCs w:val="24"/>
          </w:rPr>
          <w:delText>(3): 784-795.</w:delText>
        </w:r>
      </w:del>
    </w:p>
    <w:p w14:paraId="2DD583F3" w14:textId="77777777" w:rsidR="007378B1" w:rsidRPr="007378B1" w:rsidRDefault="007378B1" w:rsidP="00587510">
      <w:pPr>
        <w:pStyle w:val="EndNoteBibliography"/>
        <w:rPr>
          <w:del w:id="638" w:author="Sean" w:date="2021-04-26T16:23:00Z"/>
          <w:rFonts w:ascii="Times New Roman" w:hAnsi="Times New Roman" w:cs="Times New Roman"/>
          <w:sz w:val="24"/>
          <w:szCs w:val="24"/>
        </w:rPr>
      </w:pPr>
    </w:p>
    <w:p w14:paraId="7333BEF1" w14:textId="77777777" w:rsidR="00587510" w:rsidRDefault="00587510" w:rsidP="00587510">
      <w:pPr>
        <w:pStyle w:val="EndNoteBibliography"/>
        <w:rPr>
          <w:del w:id="639" w:author="Sean" w:date="2021-04-26T16:23:00Z"/>
          <w:rFonts w:ascii="Times New Roman" w:hAnsi="Times New Roman" w:cs="Times New Roman"/>
          <w:sz w:val="24"/>
          <w:szCs w:val="24"/>
        </w:rPr>
      </w:pPr>
      <w:del w:id="640" w:author="Sean" w:date="2021-04-26T16:23:00Z">
        <w:r w:rsidRPr="007378B1">
          <w:rPr>
            <w:rFonts w:ascii="Times New Roman" w:hAnsi="Times New Roman" w:cs="Times New Roman"/>
            <w:sz w:val="24"/>
            <w:szCs w:val="24"/>
          </w:rPr>
          <w:delText>DL, R. (2001). "A Stream Channel Assessment Methodology; Proceedings of 7th Federal Interagency Sedimentation Conference." 26.</w:delText>
        </w:r>
      </w:del>
    </w:p>
    <w:p w14:paraId="23311033" w14:textId="77777777" w:rsidR="007378B1" w:rsidRPr="007378B1" w:rsidRDefault="007378B1" w:rsidP="00587510">
      <w:pPr>
        <w:pStyle w:val="EndNoteBibliography"/>
        <w:rPr>
          <w:del w:id="641" w:author="Sean" w:date="2021-04-26T16:23:00Z"/>
          <w:rFonts w:ascii="Times New Roman" w:hAnsi="Times New Roman" w:cs="Times New Roman"/>
          <w:sz w:val="24"/>
          <w:szCs w:val="24"/>
        </w:rPr>
      </w:pPr>
    </w:p>
    <w:p w14:paraId="2C4736B1" w14:textId="77777777" w:rsidR="00587510" w:rsidRDefault="00587510" w:rsidP="00587510">
      <w:pPr>
        <w:pStyle w:val="EndNoteBibliography"/>
        <w:rPr>
          <w:del w:id="642" w:author="Sean" w:date="2021-04-26T16:23:00Z"/>
          <w:rFonts w:ascii="Times New Roman" w:hAnsi="Times New Roman" w:cs="Times New Roman"/>
          <w:sz w:val="24"/>
          <w:szCs w:val="24"/>
        </w:rPr>
      </w:pPr>
      <w:del w:id="643" w:author="Sean" w:date="2021-04-26T16:23:00Z">
        <w:r w:rsidRPr="007378B1">
          <w:rPr>
            <w:rFonts w:ascii="Times New Roman" w:hAnsi="Times New Roman" w:cs="Times New Roman"/>
            <w:sz w:val="24"/>
            <w:szCs w:val="24"/>
          </w:rPr>
          <w:delText xml:space="preserve">East, J. L., C. Wilcut and A. A. Pease (2017). "Aquatic food-web structure along a salinized dryland river." </w:delText>
        </w:r>
        <w:r w:rsidRPr="007378B1">
          <w:rPr>
            <w:rFonts w:ascii="Times New Roman" w:hAnsi="Times New Roman" w:cs="Times New Roman"/>
            <w:sz w:val="24"/>
            <w:szCs w:val="24"/>
            <w:u w:val="single"/>
          </w:rPr>
          <w:delText>Freshwater Biology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62</w:delText>
        </w:r>
        <w:r w:rsidRPr="007378B1">
          <w:rPr>
            <w:rFonts w:ascii="Times New Roman" w:hAnsi="Times New Roman" w:cs="Times New Roman"/>
            <w:sz w:val="24"/>
            <w:szCs w:val="24"/>
          </w:rPr>
          <w:delText>(4): 681-694.</w:delText>
        </w:r>
      </w:del>
    </w:p>
    <w:p w14:paraId="4309E6B0" w14:textId="77777777" w:rsidR="007378B1" w:rsidRPr="007378B1" w:rsidRDefault="007378B1" w:rsidP="00587510">
      <w:pPr>
        <w:pStyle w:val="EndNoteBibliography"/>
        <w:rPr>
          <w:del w:id="644" w:author="Sean" w:date="2021-04-26T16:23:00Z"/>
          <w:rFonts w:ascii="Times New Roman" w:hAnsi="Times New Roman" w:cs="Times New Roman"/>
          <w:sz w:val="24"/>
          <w:szCs w:val="24"/>
        </w:rPr>
      </w:pPr>
    </w:p>
    <w:p w14:paraId="6DE3C53A" w14:textId="77777777" w:rsidR="00587510" w:rsidRDefault="00587510" w:rsidP="00587510">
      <w:pPr>
        <w:pStyle w:val="EndNoteBibliography"/>
        <w:rPr>
          <w:del w:id="645" w:author="Sean" w:date="2021-04-26T16:23:00Z"/>
          <w:rFonts w:ascii="Times New Roman" w:hAnsi="Times New Roman" w:cs="Times New Roman"/>
          <w:sz w:val="24"/>
          <w:szCs w:val="24"/>
        </w:rPr>
      </w:pPr>
      <w:del w:id="646" w:author="Sean" w:date="2021-04-26T16:23:00Z">
        <w:r w:rsidRPr="007378B1">
          <w:rPr>
            <w:rFonts w:ascii="Times New Roman" w:hAnsi="Times New Roman" w:cs="Times New Roman"/>
            <w:sz w:val="24"/>
            <w:szCs w:val="24"/>
          </w:rPr>
          <w:delText>Falcone, J. (2011). GAGES-II: Geospatial Attributes of Gauges for Evaluating Streamflow. Reston, Virginia, U.S. Geological Survey.</w:delText>
        </w:r>
      </w:del>
    </w:p>
    <w:p w14:paraId="5612335C" w14:textId="77777777" w:rsidR="007378B1" w:rsidRPr="007378B1" w:rsidRDefault="007378B1" w:rsidP="00587510">
      <w:pPr>
        <w:pStyle w:val="EndNoteBibliography"/>
        <w:rPr>
          <w:del w:id="647" w:author="Sean" w:date="2021-04-26T16:23:00Z"/>
          <w:rFonts w:ascii="Times New Roman" w:hAnsi="Times New Roman" w:cs="Times New Roman"/>
          <w:sz w:val="24"/>
          <w:szCs w:val="24"/>
        </w:rPr>
      </w:pPr>
    </w:p>
    <w:p w14:paraId="134942D7" w14:textId="77777777" w:rsidR="00587510" w:rsidRPr="007378B1" w:rsidRDefault="00587510" w:rsidP="00587510">
      <w:pPr>
        <w:pStyle w:val="EndNoteBibliography"/>
        <w:rPr>
          <w:del w:id="648" w:author="Sean" w:date="2021-04-26T16:23:00Z"/>
          <w:rFonts w:ascii="Times New Roman" w:hAnsi="Times New Roman" w:cs="Times New Roman"/>
          <w:sz w:val="24"/>
          <w:szCs w:val="24"/>
        </w:rPr>
      </w:pPr>
      <w:del w:id="649" w:author="Sean" w:date="2021-04-26T16:23:00Z">
        <w:r w:rsidRPr="007378B1">
          <w:rPr>
            <w:rFonts w:ascii="Times New Roman" w:hAnsi="Times New Roman" w:cs="Times New Roman"/>
            <w:sz w:val="24"/>
            <w:szCs w:val="24"/>
          </w:rPr>
          <w:delText xml:space="preserve">Farani, G. L., M. Nogueira, R. Johnsson and E. Neves (2015). "The salt tolerance of the freshwater snail Melanoides tuberculata (Mollusca, Gastropoda), a bioinvader gastropod."  </w:delText>
        </w:r>
        <w:r w:rsidRPr="007378B1">
          <w:rPr>
            <w:rFonts w:ascii="Times New Roman" w:hAnsi="Times New Roman" w:cs="Times New Roman"/>
            <w:b/>
            <w:sz w:val="24"/>
            <w:szCs w:val="24"/>
          </w:rPr>
          <w:delText>10</w:delText>
        </w:r>
        <w:r w:rsidRPr="007378B1">
          <w:rPr>
            <w:rFonts w:ascii="Times New Roman" w:hAnsi="Times New Roman" w:cs="Times New Roman"/>
            <w:sz w:val="24"/>
            <w:szCs w:val="24"/>
          </w:rPr>
          <w:delText>: 212-221.</w:delText>
        </w:r>
      </w:del>
    </w:p>
    <w:p w14:paraId="7C95F397" w14:textId="77777777" w:rsidR="00587510" w:rsidRDefault="00587510" w:rsidP="00587510">
      <w:pPr>
        <w:pStyle w:val="EndNoteBibliography"/>
        <w:rPr>
          <w:del w:id="650" w:author="Sean" w:date="2021-04-26T16:23:00Z"/>
          <w:rFonts w:ascii="Times New Roman" w:hAnsi="Times New Roman" w:cs="Times New Roman"/>
          <w:sz w:val="24"/>
          <w:szCs w:val="24"/>
        </w:rPr>
      </w:pPr>
      <w:del w:id="651" w:author="Sean" w:date="2021-04-26T16:23:00Z">
        <w:r w:rsidRPr="007378B1">
          <w:rPr>
            <w:rFonts w:ascii="Times New Roman" w:hAnsi="Times New Roman" w:cs="Times New Roman"/>
            <w:sz w:val="24"/>
            <w:szCs w:val="24"/>
          </w:rPr>
          <w:delText xml:space="preserve">Grimm, N. B., F. S. Chapin, B. Bierwagen, P. Gonzalez and P. M. Groffman (2013). "The impacts of climate change on ecosystem structure and function." </w:delText>
        </w:r>
        <w:r w:rsidRPr="007378B1">
          <w:rPr>
            <w:rFonts w:ascii="Times New Roman" w:hAnsi="Times New Roman" w:cs="Times New Roman"/>
            <w:sz w:val="24"/>
            <w:szCs w:val="24"/>
            <w:u w:val="single"/>
          </w:rPr>
          <w:delText>Frontiers in ecology and the environment</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11</w:delText>
        </w:r>
        <w:r w:rsidRPr="007378B1">
          <w:rPr>
            <w:rFonts w:ascii="Times New Roman" w:hAnsi="Times New Roman" w:cs="Times New Roman"/>
            <w:sz w:val="24"/>
            <w:szCs w:val="24"/>
          </w:rPr>
          <w:delText>(9): 474-482.</w:delText>
        </w:r>
      </w:del>
    </w:p>
    <w:p w14:paraId="1FAEDE9E" w14:textId="77777777" w:rsidR="007378B1" w:rsidRPr="007378B1" w:rsidRDefault="007378B1" w:rsidP="00587510">
      <w:pPr>
        <w:pStyle w:val="EndNoteBibliography"/>
        <w:rPr>
          <w:del w:id="652" w:author="Sean" w:date="2021-04-26T16:23:00Z"/>
          <w:rFonts w:ascii="Times New Roman" w:hAnsi="Times New Roman" w:cs="Times New Roman"/>
          <w:sz w:val="24"/>
          <w:szCs w:val="24"/>
        </w:rPr>
      </w:pPr>
    </w:p>
    <w:p w14:paraId="129F297F" w14:textId="77777777" w:rsidR="00587510" w:rsidRDefault="00587510" w:rsidP="00587510">
      <w:pPr>
        <w:pStyle w:val="EndNoteBibliography"/>
        <w:rPr>
          <w:del w:id="653" w:author="Sean" w:date="2021-04-26T16:23:00Z"/>
          <w:rFonts w:ascii="Times New Roman" w:hAnsi="Times New Roman" w:cs="Times New Roman"/>
          <w:sz w:val="24"/>
          <w:szCs w:val="24"/>
        </w:rPr>
      </w:pPr>
      <w:del w:id="654" w:author="Sean" w:date="2021-04-26T16:23:00Z">
        <w:r w:rsidRPr="007378B1">
          <w:rPr>
            <w:rFonts w:ascii="Times New Roman" w:hAnsi="Times New Roman" w:cs="Times New Roman"/>
            <w:sz w:val="24"/>
            <w:szCs w:val="24"/>
          </w:rPr>
          <w:delText xml:space="preserve">Hagen, E. M., M. E. McTammany, J. R. Webster and E. F. Benfield (2010). "Shifts in allochthonous input and autochthonous production in streams along an agricultural land-use gradient." </w:delText>
        </w:r>
        <w:r w:rsidRPr="007378B1">
          <w:rPr>
            <w:rFonts w:ascii="Times New Roman" w:hAnsi="Times New Roman" w:cs="Times New Roman"/>
            <w:sz w:val="24"/>
            <w:szCs w:val="24"/>
            <w:u w:val="single"/>
          </w:rPr>
          <w:delText>Hydrobiologia</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655</w:delText>
        </w:r>
        <w:r w:rsidRPr="007378B1">
          <w:rPr>
            <w:rFonts w:ascii="Times New Roman" w:hAnsi="Times New Roman" w:cs="Times New Roman"/>
            <w:sz w:val="24"/>
            <w:szCs w:val="24"/>
          </w:rPr>
          <w:delText>(1): 61-77.</w:delText>
        </w:r>
      </w:del>
    </w:p>
    <w:p w14:paraId="7F07954B" w14:textId="77777777" w:rsidR="007378B1" w:rsidRPr="007378B1" w:rsidRDefault="007378B1" w:rsidP="00587510">
      <w:pPr>
        <w:pStyle w:val="EndNoteBibliography"/>
        <w:rPr>
          <w:del w:id="655" w:author="Sean" w:date="2021-04-26T16:23:00Z"/>
          <w:rFonts w:ascii="Times New Roman" w:hAnsi="Times New Roman" w:cs="Times New Roman"/>
          <w:sz w:val="24"/>
          <w:szCs w:val="24"/>
        </w:rPr>
      </w:pPr>
    </w:p>
    <w:p w14:paraId="60F76C3C" w14:textId="77777777" w:rsidR="00587510" w:rsidRDefault="00587510" w:rsidP="00587510">
      <w:pPr>
        <w:pStyle w:val="EndNoteBibliography"/>
        <w:rPr>
          <w:del w:id="656" w:author="Sean" w:date="2021-04-26T16:23:00Z"/>
          <w:rFonts w:ascii="Times New Roman" w:hAnsi="Times New Roman" w:cs="Times New Roman"/>
          <w:sz w:val="24"/>
          <w:szCs w:val="24"/>
        </w:rPr>
      </w:pPr>
      <w:del w:id="657" w:author="Sean" w:date="2021-04-26T16:23:00Z">
        <w:r w:rsidRPr="007378B1">
          <w:rPr>
            <w:rFonts w:ascii="Times New Roman" w:hAnsi="Times New Roman" w:cs="Times New Roman"/>
            <w:sz w:val="24"/>
            <w:szCs w:val="24"/>
          </w:rPr>
          <w:delText xml:space="preserve">Held, I. M. and B. J. Soden (2006). "Robust responses of the hydrological cycle to global warming." </w:delText>
        </w:r>
        <w:r w:rsidRPr="007378B1">
          <w:rPr>
            <w:rFonts w:ascii="Times New Roman" w:hAnsi="Times New Roman" w:cs="Times New Roman"/>
            <w:sz w:val="24"/>
            <w:szCs w:val="24"/>
            <w:u w:val="single"/>
          </w:rPr>
          <w:delText>Journal of Climate</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19</w:delText>
        </w:r>
        <w:r w:rsidRPr="007378B1">
          <w:rPr>
            <w:rFonts w:ascii="Times New Roman" w:hAnsi="Times New Roman" w:cs="Times New Roman"/>
            <w:sz w:val="24"/>
            <w:szCs w:val="24"/>
          </w:rPr>
          <w:delText>(21): 5686-5699.</w:delText>
        </w:r>
      </w:del>
    </w:p>
    <w:p w14:paraId="0F001BBB" w14:textId="77777777" w:rsidR="007378B1" w:rsidRPr="007378B1" w:rsidRDefault="007378B1" w:rsidP="00587510">
      <w:pPr>
        <w:pStyle w:val="EndNoteBibliography"/>
        <w:rPr>
          <w:del w:id="658" w:author="Sean" w:date="2021-04-26T16:23:00Z"/>
          <w:rFonts w:ascii="Times New Roman" w:hAnsi="Times New Roman" w:cs="Times New Roman"/>
          <w:sz w:val="24"/>
          <w:szCs w:val="24"/>
        </w:rPr>
      </w:pPr>
    </w:p>
    <w:p w14:paraId="123497EC" w14:textId="77777777" w:rsidR="00587510" w:rsidRDefault="00587510" w:rsidP="00587510">
      <w:pPr>
        <w:pStyle w:val="EndNoteBibliography"/>
        <w:rPr>
          <w:del w:id="659" w:author="Sean" w:date="2021-04-26T16:23:00Z"/>
          <w:rFonts w:ascii="Times New Roman" w:hAnsi="Times New Roman" w:cs="Times New Roman"/>
          <w:sz w:val="24"/>
          <w:szCs w:val="24"/>
        </w:rPr>
      </w:pPr>
      <w:del w:id="660" w:author="Sean" w:date="2021-04-26T16:23:00Z">
        <w:r w:rsidRPr="007378B1">
          <w:rPr>
            <w:rFonts w:ascii="Times New Roman" w:hAnsi="Times New Roman" w:cs="Times New Roman"/>
            <w:sz w:val="24"/>
            <w:szCs w:val="24"/>
          </w:rPr>
          <w:delText xml:space="preserve">Hirabayashi, Y., S. Kanae, S. Emori, T. Oki and M. Kimoto (2008). "Global projections of changing risks of floods and droughts in a changing climate." </w:delText>
        </w:r>
        <w:r w:rsidRPr="007378B1">
          <w:rPr>
            <w:rFonts w:ascii="Times New Roman" w:hAnsi="Times New Roman" w:cs="Times New Roman"/>
            <w:sz w:val="24"/>
            <w:szCs w:val="24"/>
            <w:u w:val="single"/>
          </w:rPr>
          <w:delText>Hydrological Sciences Journal</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53</w:delText>
        </w:r>
        <w:r w:rsidRPr="007378B1">
          <w:rPr>
            <w:rFonts w:ascii="Times New Roman" w:hAnsi="Times New Roman" w:cs="Times New Roman"/>
            <w:sz w:val="24"/>
            <w:szCs w:val="24"/>
          </w:rPr>
          <w:delText>(4): 754-772.</w:delText>
        </w:r>
      </w:del>
    </w:p>
    <w:p w14:paraId="06B4FB0D" w14:textId="77777777" w:rsidR="007378B1" w:rsidRPr="007378B1" w:rsidRDefault="007378B1" w:rsidP="00587510">
      <w:pPr>
        <w:pStyle w:val="EndNoteBibliography"/>
        <w:rPr>
          <w:del w:id="661" w:author="Sean" w:date="2021-04-26T16:23:00Z"/>
          <w:rFonts w:ascii="Times New Roman" w:hAnsi="Times New Roman" w:cs="Times New Roman"/>
          <w:sz w:val="24"/>
          <w:szCs w:val="24"/>
        </w:rPr>
      </w:pPr>
    </w:p>
    <w:p w14:paraId="680FCBAE" w14:textId="77777777" w:rsidR="00587510" w:rsidRDefault="00587510" w:rsidP="00587510">
      <w:pPr>
        <w:pStyle w:val="EndNoteBibliography"/>
        <w:rPr>
          <w:del w:id="662" w:author="Sean" w:date="2021-04-26T16:23:00Z"/>
          <w:rFonts w:ascii="Times New Roman" w:hAnsi="Times New Roman" w:cs="Times New Roman"/>
          <w:sz w:val="24"/>
          <w:szCs w:val="24"/>
        </w:rPr>
      </w:pPr>
      <w:del w:id="663" w:author="Sean" w:date="2021-04-26T16:23:00Z">
        <w:r w:rsidRPr="007378B1">
          <w:rPr>
            <w:rFonts w:ascii="Times New Roman" w:hAnsi="Times New Roman" w:cs="Times New Roman"/>
            <w:sz w:val="24"/>
            <w:szCs w:val="24"/>
          </w:rPr>
          <w:delText>Hubbs, C. (2008). An Annotated Checklist of the Freshwater Fishes of Texas, with Keys to Identification of Species. R. J. E. a. G. P. Garrett, Texas Academy of Science.</w:delText>
        </w:r>
      </w:del>
    </w:p>
    <w:p w14:paraId="4105C7A0" w14:textId="77777777" w:rsidR="007378B1" w:rsidRPr="007378B1" w:rsidRDefault="007378B1" w:rsidP="00587510">
      <w:pPr>
        <w:pStyle w:val="EndNoteBibliography"/>
        <w:rPr>
          <w:del w:id="664" w:author="Sean" w:date="2021-04-26T16:23:00Z"/>
          <w:rFonts w:ascii="Times New Roman" w:hAnsi="Times New Roman" w:cs="Times New Roman"/>
          <w:sz w:val="24"/>
          <w:szCs w:val="24"/>
        </w:rPr>
      </w:pPr>
    </w:p>
    <w:p w14:paraId="15C810CE" w14:textId="77777777" w:rsidR="00587510" w:rsidRDefault="00587510" w:rsidP="00587510">
      <w:pPr>
        <w:pStyle w:val="EndNoteBibliography"/>
        <w:rPr>
          <w:del w:id="665" w:author="Sean" w:date="2021-04-26T16:23:00Z"/>
          <w:rFonts w:ascii="Times New Roman" w:hAnsi="Times New Roman" w:cs="Times New Roman"/>
          <w:sz w:val="24"/>
          <w:szCs w:val="24"/>
        </w:rPr>
      </w:pPr>
      <w:del w:id="666" w:author="Sean" w:date="2021-04-26T16:23:00Z">
        <w:r w:rsidRPr="007378B1">
          <w:rPr>
            <w:rFonts w:ascii="Times New Roman" w:hAnsi="Times New Roman" w:cs="Times New Roman"/>
            <w:sz w:val="24"/>
            <w:szCs w:val="24"/>
          </w:rPr>
          <w:delText>Jackson, J. K. and B. W. Sweeney (1995). "</w:delText>
        </w:r>
        <w:r w:rsidR="007378B1">
          <w:rPr>
            <w:rFonts w:ascii="Times New Roman" w:hAnsi="Times New Roman" w:cs="Times New Roman"/>
            <w:sz w:val="24"/>
            <w:szCs w:val="24"/>
          </w:rPr>
          <w:delText>Egg and Larval Development Times For 35 Species of Tropical Stream Insects from Costa-Rica</w:delText>
        </w:r>
        <w:r w:rsidRPr="007378B1">
          <w:rPr>
            <w:rFonts w:ascii="Times New Roman" w:hAnsi="Times New Roman" w:cs="Times New Roman"/>
            <w:sz w:val="24"/>
            <w:szCs w:val="24"/>
          </w:rPr>
          <w:delText xml:space="preserve">." </w:delText>
        </w:r>
        <w:r w:rsidRPr="007378B1">
          <w:rPr>
            <w:rFonts w:ascii="Times New Roman" w:hAnsi="Times New Roman" w:cs="Times New Roman"/>
            <w:sz w:val="24"/>
            <w:szCs w:val="24"/>
            <w:u w:val="single"/>
          </w:rPr>
          <w:delText>Journal of the North American Benthological Society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14</w:delText>
        </w:r>
        <w:r w:rsidRPr="007378B1">
          <w:rPr>
            <w:rFonts w:ascii="Times New Roman" w:hAnsi="Times New Roman" w:cs="Times New Roman"/>
            <w:sz w:val="24"/>
            <w:szCs w:val="24"/>
          </w:rPr>
          <w:delText>(1): 115-130.</w:delText>
        </w:r>
      </w:del>
    </w:p>
    <w:p w14:paraId="373973D9" w14:textId="77777777" w:rsidR="007378B1" w:rsidRPr="007378B1" w:rsidRDefault="007378B1" w:rsidP="00587510">
      <w:pPr>
        <w:pStyle w:val="EndNoteBibliography"/>
        <w:rPr>
          <w:del w:id="667" w:author="Sean" w:date="2021-04-26T16:23:00Z"/>
          <w:rFonts w:ascii="Times New Roman" w:hAnsi="Times New Roman" w:cs="Times New Roman"/>
          <w:sz w:val="24"/>
          <w:szCs w:val="24"/>
        </w:rPr>
      </w:pPr>
    </w:p>
    <w:p w14:paraId="321E0A79" w14:textId="77777777" w:rsidR="00587510" w:rsidRDefault="00587510" w:rsidP="00587510">
      <w:pPr>
        <w:pStyle w:val="EndNoteBibliography"/>
        <w:rPr>
          <w:del w:id="668" w:author="Sean" w:date="2021-04-26T16:23:00Z"/>
          <w:rFonts w:ascii="Times New Roman" w:hAnsi="Times New Roman" w:cs="Times New Roman"/>
          <w:sz w:val="24"/>
          <w:szCs w:val="24"/>
        </w:rPr>
      </w:pPr>
      <w:del w:id="669" w:author="Sean" w:date="2021-04-26T16:23:00Z">
        <w:r w:rsidRPr="007378B1">
          <w:rPr>
            <w:rFonts w:ascii="Times New Roman" w:hAnsi="Times New Roman" w:cs="Times New Roman"/>
            <w:sz w:val="24"/>
            <w:szCs w:val="24"/>
          </w:rPr>
          <w:delText>Koski, R. T. (1978). "</w:delText>
        </w:r>
        <w:r w:rsidR="007378B1">
          <w:rPr>
            <w:rFonts w:ascii="Times New Roman" w:hAnsi="Times New Roman" w:cs="Times New Roman"/>
            <w:sz w:val="24"/>
            <w:szCs w:val="24"/>
          </w:rPr>
          <w:delText xml:space="preserve">Age, Growth, and Maturity of Hogchoker, </w:delText>
        </w:r>
        <w:r w:rsidR="007378B1">
          <w:rPr>
            <w:rFonts w:ascii="Times New Roman" w:hAnsi="Times New Roman" w:cs="Times New Roman"/>
            <w:i/>
            <w:iCs/>
            <w:sz w:val="24"/>
            <w:szCs w:val="24"/>
          </w:rPr>
          <w:delText xml:space="preserve">Trinectes </w:delText>
        </w:r>
        <w:r w:rsidR="007378B1" w:rsidRPr="007378B1">
          <w:rPr>
            <w:rFonts w:ascii="Times New Roman" w:hAnsi="Times New Roman" w:cs="Times New Roman"/>
            <w:sz w:val="24"/>
            <w:szCs w:val="24"/>
          </w:rPr>
          <w:delText>maculatus</w:delText>
        </w:r>
        <w:r w:rsidR="007378B1">
          <w:rPr>
            <w:rFonts w:ascii="Times New Roman" w:hAnsi="Times New Roman" w:cs="Times New Roman"/>
            <w:sz w:val="24"/>
            <w:szCs w:val="24"/>
          </w:rPr>
          <w:delText>, In Hudson River, New York.</w:delText>
        </w:r>
        <w:r w:rsidRPr="007378B1">
          <w:rPr>
            <w:rFonts w:ascii="Times New Roman" w:hAnsi="Times New Roman" w:cs="Times New Roman"/>
            <w:sz w:val="24"/>
            <w:szCs w:val="24"/>
          </w:rPr>
          <w:delText xml:space="preserve">" </w:delText>
        </w:r>
        <w:r w:rsidRPr="007378B1">
          <w:rPr>
            <w:rFonts w:ascii="Times New Roman" w:hAnsi="Times New Roman" w:cs="Times New Roman"/>
            <w:sz w:val="24"/>
            <w:szCs w:val="24"/>
            <w:u w:val="single"/>
          </w:rPr>
          <w:delText>Transactions of the American Fisheries Society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107</w:delText>
        </w:r>
        <w:r w:rsidRPr="007378B1">
          <w:rPr>
            <w:rFonts w:ascii="Times New Roman" w:hAnsi="Times New Roman" w:cs="Times New Roman"/>
            <w:sz w:val="24"/>
            <w:szCs w:val="24"/>
          </w:rPr>
          <w:delText>(3): 449-453.</w:delText>
        </w:r>
      </w:del>
    </w:p>
    <w:p w14:paraId="4584981A" w14:textId="77777777" w:rsidR="007378B1" w:rsidRPr="007378B1" w:rsidRDefault="007378B1" w:rsidP="00587510">
      <w:pPr>
        <w:pStyle w:val="EndNoteBibliography"/>
        <w:rPr>
          <w:del w:id="670" w:author="Sean" w:date="2021-04-26T16:23:00Z"/>
          <w:rFonts w:ascii="Times New Roman" w:hAnsi="Times New Roman" w:cs="Times New Roman"/>
          <w:sz w:val="24"/>
          <w:szCs w:val="24"/>
        </w:rPr>
      </w:pPr>
    </w:p>
    <w:p w14:paraId="0ACBF69D" w14:textId="77777777" w:rsidR="00587510" w:rsidRDefault="00587510" w:rsidP="00587510">
      <w:pPr>
        <w:pStyle w:val="EndNoteBibliography"/>
        <w:rPr>
          <w:del w:id="671" w:author="Sean" w:date="2021-04-26T16:23:00Z"/>
          <w:rFonts w:ascii="Times New Roman" w:hAnsi="Times New Roman" w:cs="Times New Roman"/>
          <w:sz w:val="24"/>
          <w:szCs w:val="24"/>
        </w:rPr>
      </w:pPr>
      <w:del w:id="672" w:author="Sean" w:date="2021-04-26T16:23:00Z">
        <w:r w:rsidRPr="007378B1">
          <w:rPr>
            <w:rFonts w:ascii="Times New Roman" w:hAnsi="Times New Roman" w:cs="Times New Roman"/>
            <w:sz w:val="24"/>
            <w:szCs w:val="24"/>
          </w:rPr>
          <w:delText xml:space="preserve">Krumholz, L. A. (1948). "Reproduction in the Western Mosquitofish, Gambusia-Affinis-Affinis (Baird and Girard), and Its Use in Mosquito Control." </w:delText>
        </w:r>
        <w:r w:rsidRPr="007378B1">
          <w:rPr>
            <w:rFonts w:ascii="Times New Roman" w:hAnsi="Times New Roman" w:cs="Times New Roman"/>
            <w:sz w:val="24"/>
            <w:szCs w:val="24"/>
            <w:u w:val="single"/>
          </w:rPr>
          <w:delText>Ecological Monographs</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18</w:delText>
        </w:r>
        <w:r w:rsidRPr="007378B1">
          <w:rPr>
            <w:rFonts w:ascii="Times New Roman" w:hAnsi="Times New Roman" w:cs="Times New Roman"/>
            <w:sz w:val="24"/>
            <w:szCs w:val="24"/>
          </w:rPr>
          <w:delText>(1): 1-43.</w:delText>
        </w:r>
      </w:del>
    </w:p>
    <w:p w14:paraId="4DC09E5B" w14:textId="77777777" w:rsidR="007378B1" w:rsidRPr="007378B1" w:rsidRDefault="007378B1" w:rsidP="00587510">
      <w:pPr>
        <w:pStyle w:val="EndNoteBibliography"/>
        <w:rPr>
          <w:del w:id="673" w:author="Sean" w:date="2021-04-26T16:23:00Z"/>
          <w:rFonts w:ascii="Times New Roman" w:hAnsi="Times New Roman" w:cs="Times New Roman"/>
          <w:sz w:val="24"/>
          <w:szCs w:val="24"/>
        </w:rPr>
      </w:pPr>
    </w:p>
    <w:p w14:paraId="7187E12C" w14:textId="77777777" w:rsidR="00587510" w:rsidRDefault="00587510" w:rsidP="00587510">
      <w:pPr>
        <w:pStyle w:val="EndNoteBibliography"/>
        <w:rPr>
          <w:del w:id="674" w:author="Sean" w:date="2021-04-26T16:23:00Z"/>
          <w:rFonts w:ascii="Times New Roman" w:hAnsi="Times New Roman" w:cs="Times New Roman"/>
          <w:sz w:val="24"/>
          <w:szCs w:val="24"/>
        </w:rPr>
      </w:pPr>
      <w:del w:id="675" w:author="Sean" w:date="2021-04-26T16:23:00Z">
        <w:r w:rsidRPr="007378B1">
          <w:rPr>
            <w:rFonts w:ascii="Times New Roman" w:hAnsi="Times New Roman" w:cs="Times New Roman"/>
            <w:sz w:val="24"/>
            <w:szCs w:val="24"/>
          </w:rPr>
          <w:delText xml:space="preserve">Krzeminska, D., T. Kerkhof, K. Skaalsveen and J. Stolte (2019). "Effect of riparian vegetation on stream bank stability in small agricultural catchments." </w:delText>
        </w:r>
        <w:r w:rsidRPr="007378B1">
          <w:rPr>
            <w:rFonts w:ascii="Times New Roman" w:hAnsi="Times New Roman" w:cs="Times New Roman"/>
            <w:sz w:val="24"/>
            <w:szCs w:val="24"/>
            <w:u w:val="single"/>
          </w:rPr>
          <w:delText>Catena</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172</w:delText>
        </w:r>
        <w:r w:rsidRPr="007378B1">
          <w:rPr>
            <w:rFonts w:ascii="Times New Roman" w:hAnsi="Times New Roman" w:cs="Times New Roman"/>
            <w:sz w:val="24"/>
            <w:szCs w:val="24"/>
          </w:rPr>
          <w:delText>: 87-96.</w:delText>
        </w:r>
      </w:del>
    </w:p>
    <w:p w14:paraId="04D64634" w14:textId="77777777" w:rsidR="007378B1" w:rsidRPr="007378B1" w:rsidRDefault="007378B1" w:rsidP="00587510">
      <w:pPr>
        <w:pStyle w:val="EndNoteBibliography"/>
        <w:rPr>
          <w:del w:id="676" w:author="Sean" w:date="2021-04-26T16:23:00Z"/>
          <w:rFonts w:ascii="Times New Roman" w:hAnsi="Times New Roman" w:cs="Times New Roman"/>
          <w:sz w:val="24"/>
          <w:szCs w:val="24"/>
        </w:rPr>
      </w:pPr>
    </w:p>
    <w:p w14:paraId="2B4FFE0D" w14:textId="77777777" w:rsidR="00587510" w:rsidRPr="007378B1" w:rsidRDefault="00587510" w:rsidP="00587510">
      <w:pPr>
        <w:pStyle w:val="EndNoteBibliography"/>
        <w:rPr>
          <w:del w:id="677" w:author="Sean" w:date="2021-04-26T16:23:00Z"/>
          <w:rFonts w:ascii="Times New Roman" w:hAnsi="Times New Roman" w:cs="Times New Roman"/>
          <w:sz w:val="24"/>
          <w:szCs w:val="24"/>
        </w:rPr>
      </w:pPr>
      <w:del w:id="678" w:author="Sean" w:date="2021-04-26T16:23:00Z">
        <w:r w:rsidRPr="007378B1">
          <w:rPr>
            <w:rFonts w:ascii="Times New Roman" w:hAnsi="Times New Roman" w:cs="Times New Roman"/>
            <w:sz w:val="24"/>
            <w:szCs w:val="24"/>
          </w:rPr>
          <w:delText xml:space="preserve">Lamberti, H. (2007). </w:delText>
        </w:r>
        <w:r w:rsidRPr="007378B1">
          <w:rPr>
            <w:rFonts w:ascii="Times New Roman" w:hAnsi="Times New Roman" w:cs="Times New Roman"/>
            <w:sz w:val="24"/>
            <w:szCs w:val="24"/>
            <w:u w:val="single"/>
          </w:rPr>
          <w:delText>Methods in Stream Ecology</w:delText>
        </w:r>
        <w:r w:rsidRPr="007378B1">
          <w:rPr>
            <w:rFonts w:ascii="Times New Roman" w:hAnsi="Times New Roman" w:cs="Times New Roman"/>
            <w:sz w:val="24"/>
            <w:szCs w:val="24"/>
          </w:rPr>
          <w:delText>, Elsevier Inc.</w:delText>
        </w:r>
      </w:del>
    </w:p>
    <w:p w14:paraId="36D2054D" w14:textId="77777777" w:rsidR="00587510" w:rsidRDefault="00587510" w:rsidP="00587510">
      <w:pPr>
        <w:pStyle w:val="EndNoteBibliography"/>
        <w:rPr>
          <w:del w:id="679" w:author="Sean" w:date="2021-04-26T16:23:00Z"/>
          <w:rFonts w:ascii="Times New Roman" w:hAnsi="Times New Roman" w:cs="Times New Roman"/>
          <w:sz w:val="24"/>
          <w:szCs w:val="24"/>
        </w:rPr>
      </w:pPr>
      <w:del w:id="680" w:author="Sean" w:date="2021-04-26T16:23:00Z">
        <w:r w:rsidRPr="007378B1">
          <w:rPr>
            <w:rFonts w:ascii="Times New Roman" w:hAnsi="Times New Roman" w:cs="Times New Roman"/>
            <w:sz w:val="24"/>
            <w:szCs w:val="24"/>
          </w:rPr>
          <w:delText xml:space="preserve">Lupon, A., S. Bernal, S. Poblador, E. Marti and F. Sabater (2016). "The influence of riparian evapotranspiration on stream hydrology and nitrogen retention in a subhumid Mediterranean catchment." </w:delText>
        </w:r>
        <w:r w:rsidRPr="007378B1">
          <w:rPr>
            <w:rFonts w:ascii="Times New Roman" w:hAnsi="Times New Roman" w:cs="Times New Roman"/>
            <w:sz w:val="24"/>
            <w:szCs w:val="24"/>
            <w:u w:val="single"/>
          </w:rPr>
          <w:delText>Hydrology and Earth System Sciences</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20</w:delText>
        </w:r>
        <w:r w:rsidRPr="007378B1">
          <w:rPr>
            <w:rFonts w:ascii="Times New Roman" w:hAnsi="Times New Roman" w:cs="Times New Roman"/>
            <w:sz w:val="24"/>
            <w:szCs w:val="24"/>
          </w:rPr>
          <w:delText>(9): 3831-3842.</w:delText>
        </w:r>
      </w:del>
    </w:p>
    <w:p w14:paraId="322226E0" w14:textId="77777777" w:rsidR="007378B1" w:rsidRPr="007378B1" w:rsidRDefault="007378B1" w:rsidP="00587510">
      <w:pPr>
        <w:pStyle w:val="EndNoteBibliography"/>
        <w:rPr>
          <w:del w:id="681" w:author="Sean" w:date="2021-04-26T16:23:00Z"/>
          <w:rFonts w:ascii="Times New Roman" w:hAnsi="Times New Roman" w:cs="Times New Roman"/>
          <w:sz w:val="24"/>
          <w:szCs w:val="24"/>
        </w:rPr>
      </w:pPr>
    </w:p>
    <w:p w14:paraId="633A394A" w14:textId="77777777" w:rsidR="00587510" w:rsidRDefault="00587510" w:rsidP="00587510">
      <w:pPr>
        <w:pStyle w:val="EndNoteBibliography"/>
        <w:rPr>
          <w:del w:id="682" w:author="Sean" w:date="2021-04-26T16:23:00Z"/>
          <w:rFonts w:ascii="Times New Roman" w:hAnsi="Times New Roman" w:cs="Times New Roman"/>
          <w:sz w:val="24"/>
          <w:szCs w:val="24"/>
        </w:rPr>
      </w:pPr>
      <w:del w:id="683" w:author="Sean" w:date="2021-04-26T16:23:00Z">
        <w:r w:rsidRPr="007378B1">
          <w:rPr>
            <w:rFonts w:ascii="Times New Roman" w:hAnsi="Times New Roman" w:cs="Times New Roman"/>
            <w:sz w:val="24"/>
            <w:szCs w:val="24"/>
          </w:rPr>
          <w:delText xml:space="preserve">Merritt, R. W., K. W. Cummins and M. B. Berg (2019). </w:delText>
        </w:r>
        <w:r w:rsidRPr="007378B1">
          <w:rPr>
            <w:rFonts w:ascii="Times New Roman" w:hAnsi="Times New Roman" w:cs="Times New Roman"/>
            <w:sz w:val="24"/>
            <w:szCs w:val="24"/>
            <w:u w:val="single"/>
          </w:rPr>
          <w:delText>An introduction to the Aquatic insects of North America</w:delText>
        </w:r>
        <w:r w:rsidRPr="007378B1">
          <w:rPr>
            <w:rFonts w:ascii="Times New Roman" w:hAnsi="Times New Roman" w:cs="Times New Roman"/>
            <w:sz w:val="24"/>
            <w:szCs w:val="24"/>
          </w:rPr>
          <w:delText>. Dubuque, Iowa, Kendall/Hunt Pub. Co.</w:delText>
        </w:r>
      </w:del>
    </w:p>
    <w:p w14:paraId="4BB4A486" w14:textId="77777777" w:rsidR="007378B1" w:rsidRPr="007378B1" w:rsidRDefault="007378B1" w:rsidP="00587510">
      <w:pPr>
        <w:pStyle w:val="EndNoteBibliography"/>
        <w:rPr>
          <w:del w:id="684" w:author="Sean" w:date="2021-04-26T16:23:00Z"/>
          <w:rFonts w:ascii="Times New Roman" w:hAnsi="Times New Roman" w:cs="Times New Roman"/>
          <w:sz w:val="24"/>
          <w:szCs w:val="24"/>
        </w:rPr>
      </w:pPr>
    </w:p>
    <w:p w14:paraId="6C187DF2" w14:textId="77777777" w:rsidR="00587510" w:rsidRDefault="00587510" w:rsidP="00587510">
      <w:pPr>
        <w:pStyle w:val="EndNoteBibliography"/>
        <w:rPr>
          <w:del w:id="685" w:author="Sean" w:date="2021-04-26T16:23:00Z"/>
          <w:rFonts w:ascii="Times New Roman" w:hAnsi="Times New Roman" w:cs="Times New Roman"/>
          <w:sz w:val="24"/>
          <w:szCs w:val="24"/>
        </w:rPr>
      </w:pPr>
      <w:del w:id="686" w:author="Sean" w:date="2021-04-26T16:23:00Z">
        <w:r w:rsidRPr="007378B1">
          <w:rPr>
            <w:rFonts w:ascii="Times New Roman" w:hAnsi="Times New Roman" w:cs="Times New Roman"/>
            <w:sz w:val="24"/>
            <w:szCs w:val="24"/>
          </w:rPr>
          <w:delText>Oksanen, J., F. G. Blanchet, M. Friendly, R. Kindt, P. Legendre, D. McGlinn, P. R. Minchin, R. B. O'Hara, G. L. Simpson, P. Solymos, M. Henry, H. Stevens, E. Szoecs and H. Wagner (2019). "vegan: Community Ecology Package."</w:delText>
        </w:r>
      </w:del>
    </w:p>
    <w:p w14:paraId="02A4A1E2" w14:textId="77777777" w:rsidR="007378B1" w:rsidRPr="007378B1" w:rsidRDefault="007378B1" w:rsidP="00587510">
      <w:pPr>
        <w:pStyle w:val="EndNoteBibliography"/>
        <w:rPr>
          <w:del w:id="687" w:author="Sean" w:date="2021-04-26T16:23:00Z"/>
          <w:rFonts w:ascii="Times New Roman" w:hAnsi="Times New Roman" w:cs="Times New Roman"/>
          <w:sz w:val="24"/>
          <w:szCs w:val="24"/>
        </w:rPr>
      </w:pPr>
    </w:p>
    <w:p w14:paraId="00E2FD0C" w14:textId="77777777" w:rsidR="00587510" w:rsidRDefault="00587510" w:rsidP="00587510">
      <w:pPr>
        <w:pStyle w:val="EndNoteBibliography"/>
        <w:rPr>
          <w:del w:id="688" w:author="Sean" w:date="2021-04-26T16:23:00Z"/>
          <w:rFonts w:ascii="Times New Roman" w:hAnsi="Times New Roman" w:cs="Times New Roman"/>
          <w:sz w:val="24"/>
          <w:szCs w:val="24"/>
        </w:rPr>
      </w:pPr>
      <w:del w:id="689" w:author="Sean" w:date="2021-04-26T16:23:00Z">
        <w:r w:rsidRPr="007378B1">
          <w:rPr>
            <w:rFonts w:ascii="Times New Roman" w:hAnsi="Times New Roman" w:cs="Times New Roman"/>
            <w:sz w:val="24"/>
            <w:szCs w:val="24"/>
          </w:rPr>
          <w:delText xml:space="preserve">Olden, J. D. and N. L. Poff (2003). "Toward a mechanistic understanding and prediction of biotic homogenization." </w:delText>
        </w:r>
        <w:r w:rsidRPr="007378B1">
          <w:rPr>
            <w:rFonts w:ascii="Times New Roman" w:hAnsi="Times New Roman" w:cs="Times New Roman"/>
            <w:sz w:val="24"/>
            <w:szCs w:val="24"/>
            <w:u w:val="single"/>
          </w:rPr>
          <w:delText>American Naturalist</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162</w:delText>
        </w:r>
        <w:r w:rsidRPr="007378B1">
          <w:rPr>
            <w:rFonts w:ascii="Times New Roman" w:hAnsi="Times New Roman" w:cs="Times New Roman"/>
            <w:sz w:val="24"/>
            <w:szCs w:val="24"/>
          </w:rPr>
          <w:delText>(4): 442-460.</w:delText>
        </w:r>
      </w:del>
    </w:p>
    <w:p w14:paraId="1F1273B4" w14:textId="77777777" w:rsidR="007378B1" w:rsidRPr="007378B1" w:rsidRDefault="007378B1" w:rsidP="00587510">
      <w:pPr>
        <w:pStyle w:val="EndNoteBibliography"/>
        <w:rPr>
          <w:del w:id="690" w:author="Sean" w:date="2021-04-26T16:23:00Z"/>
          <w:rFonts w:ascii="Times New Roman" w:hAnsi="Times New Roman" w:cs="Times New Roman"/>
          <w:sz w:val="24"/>
          <w:szCs w:val="24"/>
        </w:rPr>
      </w:pPr>
    </w:p>
    <w:p w14:paraId="21ED8FA9" w14:textId="77777777" w:rsidR="00587510" w:rsidRDefault="00587510" w:rsidP="00587510">
      <w:pPr>
        <w:pStyle w:val="EndNoteBibliography"/>
        <w:rPr>
          <w:del w:id="691" w:author="Sean" w:date="2021-04-26T16:23:00Z"/>
          <w:rFonts w:ascii="Times New Roman" w:hAnsi="Times New Roman" w:cs="Times New Roman"/>
          <w:sz w:val="24"/>
          <w:szCs w:val="24"/>
        </w:rPr>
      </w:pPr>
      <w:del w:id="692" w:author="Sean" w:date="2021-04-26T16:23:00Z">
        <w:r w:rsidRPr="007378B1">
          <w:rPr>
            <w:rFonts w:ascii="Times New Roman" w:hAnsi="Times New Roman" w:cs="Times New Roman"/>
            <w:sz w:val="24"/>
            <w:szCs w:val="24"/>
          </w:rPr>
          <w:delText xml:space="preserve">Patrick, C. J. and C. M. Swan (2011). "Reconstructing the assembly of a stream-insect metacommunity." </w:delText>
        </w:r>
        <w:r w:rsidRPr="007378B1">
          <w:rPr>
            <w:rFonts w:ascii="Times New Roman" w:hAnsi="Times New Roman" w:cs="Times New Roman"/>
            <w:sz w:val="24"/>
            <w:szCs w:val="24"/>
            <w:u w:val="single"/>
          </w:rPr>
          <w:delText>Journal of the North American Benthological Society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30</w:delText>
        </w:r>
        <w:r w:rsidRPr="007378B1">
          <w:rPr>
            <w:rFonts w:ascii="Times New Roman" w:hAnsi="Times New Roman" w:cs="Times New Roman"/>
            <w:sz w:val="24"/>
            <w:szCs w:val="24"/>
          </w:rPr>
          <w:delText>(1): 259-272.</w:delText>
        </w:r>
      </w:del>
    </w:p>
    <w:p w14:paraId="31AD13D6" w14:textId="77777777" w:rsidR="007378B1" w:rsidRPr="007378B1" w:rsidRDefault="007378B1" w:rsidP="00587510">
      <w:pPr>
        <w:pStyle w:val="EndNoteBibliography"/>
        <w:rPr>
          <w:del w:id="693" w:author="Sean" w:date="2021-04-26T16:23:00Z"/>
          <w:rFonts w:ascii="Times New Roman" w:hAnsi="Times New Roman" w:cs="Times New Roman"/>
          <w:sz w:val="24"/>
          <w:szCs w:val="24"/>
        </w:rPr>
      </w:pPr>
    </w:p>
    <w:p w14:paraId="57DEB4DF" w14:textId="77777777" w:rsidR="00587510" w:rsidRDefault="00587510" w:rsidP="00587510">
      <w:pPr>
        <w:pStyle w:val="EndNoteBibliography"/>
        <w:rPr>
          <w:del w:id="694" w:author="Sean" w:date="2021-04-26T16:23:00Z"/>
          <w:rFonts w:ascii="Times New Roman" w:hAnsi="Times New Roman" w:cs="Times New Roman"/>
          <w:sz w:val="24"/>
          <w:szCs w:val="24"/>
        </w:rPr>
      </w:pPr>
      <w:del w:id="695" w:author="Sean" w:date="2021-04-26T16:23:00Z">
        <w:r w:rsidRPr="007378B1">
          <w:rPr>
            <w:rFonts w:ascii="Times New Roman" w:hAnsi="Times New Roman" w:cs="Times New Roman"/>
            <w:sz w:val="24"/>
            <w:szCs w:val="24"/>
          </w:rPr>
          <w:delText xml:space="preserve">Patrick, C. J. and L. L. Yuan (2017). "Modeled hydrologic metrics show links between hydrology and the functional composition of stream assemblages." </w:delText>
        </w:r>
        <w:r w:rsidRPr="007378B1">
          <w:rPr>
            <w:rFonts w:ascii="Times New Roman" w:hAnsi="Times New Roman" w:cs="Times New Roman"/>
            <w:sz w:val="24"/>
            <w:szCs w:val="24"/>
            <w:u w:val="single"/>
          </w:rPr>
          <w:delText>Ecological Applications</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27</w:delText>
        </w:r>
        <w:r w:rsidRPr="007378B1">
          <w:rPr>
            <w:rFonts w:ascii="Times New Roman" w:hAnsi="Times New Roman" w:cs="Times New Roman"/>
            <w:sz w:val="24"/>
            <w:szCs w:val="24"/>
          </w:rPr>
          <w:delText>(5): 1605-1617.</w:delText>
        </w:r>
      </w:del>
    </w:p>
    <w:p w14:paraId="15CDB315" w14:textId="77777777" w:rsidR="007378B1" w:rsidRPr="007378B1" w:rsidRDefault="007378B1" w:rsidP="00587510">
      <w:pPr>
        <w:pStyle w:val="EndNoteBibliography"/>
        <w:rPr>
          <w:del w:id="696" w:author="Sean" w:date="2021-04-26T16:23:00Z"/>
          <w:rFonts w:ascii="Times New Roman" w:hAnsi="Times New Roman" w:cs="Times New Roman"/>
          <w:sz w:val="24"/>
          <w:szCs w:val="24"/>
        </w:rPr>
      </w:pPr>
    </w:p>
    <w:p w14:paraId="0F5BE32E" w14:textId="77777777" w:rsidR="00587510" w:rsidRDefault="00587510" w:rsidP="00587510">
      <w:pPr>
        <w:pStyle w:val="EndNoteBibliography"/>
        <w:rPr>
          <w:del w:id="697" w:author="Sean" w:date="2021-04-26T16:23:00Z"/>
          <w:rFonts w:ascii="Times New Roman" w:hAnsi="Times New Roman" w:cs="Times New Roman"/>
          <w:sz w:val="24"/>
          <w:szCs w:val="24"/>
        </w:rPr>
      </w:pPr>
      <w:del w:id="698" w:author="Sean" w:date="2021-04-26T16:23:00Z">
        <w:r w:rsidRPr="007378B1">
          <w:rPr>
            <w:rFonts w:ascii="Times New Roman" w:hAnsi="Times New Roman" w:cs="Times New Roman"/>
            <w:sz w:val="24"/>
            <w:szCs w:val="24"/>
          </w:rPr>
          <w:delText xml:space="preserve">Poff, N. L. (1997). "Landscape filters and species traits: Towards mechanistic understanding and prediction in stream ecology." </w:delText>
        </w:r>
        <w:r w:rsidRPr="007378B1">
          <w:rPr>
            <w:rFonts w:ascii="Times New Roman" w:hAnsi="Times New Roman" w:cs="Times New Roman"/>
            <w:sz w:val="24"/>
            <w:szCs w:val="24"/>
            <w:u w:val="single"/>
          </w:rPr>
          <w:delText>Journal of the North American Benthological Society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16</w:delText>
        </w:r>
        <w:r w:rsidRPr="007378B1">
          <w:rPr>
            <w:rFonts w:ascii="Times New Roman" w:hAnsi="Times New Roman" w:cs="Times New Roman"/>
            <w:sz w:val="24"/>
            <w:szCs w:val="24"/>
          </w:rPr>
          <w:delText>(2): 391-409.</w:delText>
        </w:r>
      </w:del>
    </w:p>
    <w:p w14:paraId="5327182D" w14:textId="77777777" w:rsidR="007378B1" w:rsidRPr="007378B1" w:rsidRDefault="007378B1" w:rsidP="00587510">
      <w:pPr>
        <w:pStyle w:val="EndNoteBibliography"/>
        <w:rPr>
          <w:del w:id="699" w:author="Sean" w:date="2021-04-26T16:23:00Z"/>
          <w:rFonts w:ascii="Times New Roman" w:hAnsi="Times New Roman" w:cs="Times New Roman"/>
          <w:sz w:val="24"/>
          <w:szCs w:val="24"/>
        </w:rPr>
      </w:pPr>
    </w:p>
    <w:p w14:paraId="1DD76698" w14:textId="77777777" w:rsidR="00587510" w:rsidRDefault="00587510" w:rsidP="00587510">
      <w:pPr>
        <w:pStyle w:val="EndNoteBibliography"/>
        <w:rPr>
          <w:del w:id="700" w:author="Sean" w:date="2021-04-26T16:23:00Z"/>
          <w:rFonts w:ascii="Times New Roman" w:hAnsi="Times New Roman" w:cs="Times New Roman"/>
          <w:sz w:val="24"/>
          <w:szCs w:val="24"/>
        </w:rPr>
      </w:pPr>
      <w:del w:id="701" w:author="Sean" w:date="2021-04-26T16:23:00Z">
        <w:r w:rsidRPr="007378B1">
          <w:rPr>
            <w:rFonts w:ascii="Times New Roman" w:hAnsi="Times New Roman" w:cs="Times New Roman"/>
            <w:sz w:val="24"/>
            <w:szCs w:val="24"/>
          </w:rPr>
          <w:delText>R Core Team (2019). R: A Language and Environment for Statistical Computing. Vienna, Austria, R Foundation for Statistical Computing.</w:delText>
        </w:r>
      </w:del>
    </w:p>
    <w:p w14:paraId="6B878C70" w14:textId="77777777" w:rsidR="007378B1" w:rsidRPr="007378B1" w:rsidRDefault="007378B1" w:rsidP="00587510">
      <w:pPr>
        <w:pStyle w:val="EndNoteBibliography"/>
        <w:rPr>
          <w:del w:id="702" w:author="Sean" w:date="2021-04-26T16:23:00Z"/>
          <w:rFonts w:ascii="Times New Roman" w:hAnsi="Times New Roman" w:cs="Times New Roman"/>
          <w:sz w:val="24"/>
          <w:szCs w:val="24"/>
        </w:rPr>
      </w:pPr>
    </w:p>
    <w:p w14:paraId="4A239FDF" w14:textId="77777777" w:rsidR="00587510" w:rsidRDefault="00587510" w:rsidP="00587510">
      <w:pPr>
        <w:pStyle w:val="EndNoteBibliography"/>
        <w:rPr>
          <w:del w:id="703" w:author="Sean" w:date="2021-04-26T16:23:00Z"/>
          <w:rFonts w:ascii="Times New Roman" w:hAnsi="Times New Roman" w:cs="Times New Roman"/>
          <w:sz w:val="24"/>
          <w:szCs w:val="24"/>
        </w:rPr>
      </w:pPr>
      <w:del w:id="704" w:author="Sean" w:date="2021-04-26T16:23:00Z">
        <w:r w:rsidRPr="007378B1">
          <w:rPr>
            <w:rFonts w:ascii="Times New Roman" w:hAnsi="Times New Roman" w:cs="Times New Roman"/>
            <w:sz w:val="24"/>
            <w:szCs w:val="24"/>
          </w:rPr>
          <w:delText xml:space="preserve">Rehage, J. S., J. R. Blanchard, R. E. Boucek, J. J. Lorenz and M. Robinson (2016). "Knocking back invasions: variable resistance and resilience to multiple cold spells in native vs. nonnative fishes." </w:delText>
        </w:r>
        <w:r w:rsidRPr="007378B1">
          <w:rPr>
            <w:rFonts w:ascii="Times New Roman" w:hAnsi="Times New Roman" w:cs="Times New Roman"/>
            <w:sz w:val="24"/>
            <w:szCs w:val="24"/>
            <w:u w:val="single"/>
          </w:rPr>
          <w:delText>Ecosphere</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7</w:delText>
        </w:r>
        <w:r w:rsidRPr="007378B1">
          <w:rPr>
            <w:rFonts w:ascii="Times New Roman" w:hAnsi="Times New Roman" w:cs="Times New Roman"/>
            <w:sz w:val="24"/>
            <w:szCs w:val="24"/>
          </w:rPr>
          <w:delText>(6): 13.</w:delText>
        </w:r>
      </w:del>
    </w:p>
    <w:p w14:paraId="53B8F92A" w14:textId="77777777" w:rsidR="007378B1" w:rsidRPr="007378B1" w:rsidRDefault="007378B1" w:rsidP="00587510">
      <w:pPr>
        <w:pStyle w:val="EndNoteBibliography"/>
        <w:rPr>
          <w:del w:id="705" w:author="Sean" w:date="2021-04-26T16:23:00Z"/>
          <w:rFonts w:ascii="Times New Roman" w:hAnsi="Times New Roman" w:cs="Times New Roman"/>
          <w:sz w:val="24"/>
          <w:szCs w:val="24"/>
        </w:rPr>
      </w:pPr>
    </w:p>
    <w:p w14:paraId="7A3BA136" w14:textId="77777777" w:rsidR="00587510" w:rsidRDefault="00587510" w:rsidP="00587510">
      <w:pPr>
        <w:pStyle w:val="EndNoteBibliography"/>
        <w:rPr>
          <w:del w:id="706" w:author="Sean" w:date="2021-04-26T16:23:00Z"/>
          <w:rFonts w:ascii="Times New Roman" w:hAnsi="Times New Roman" w:cs="Times New Roman"/>
          <w:sz w:val="24"/>
          <w:szCs w:val="24"/>
        </w:rPr>
      </w:pPr>
      <w:del w:id="707" w:author="Sean" w:date="2021-04-26T16:23:00Z">
        <w:r w:rsidRPr="007378B1">
          <w:rPr>
            <w:rFonts w:ascii="Times New Roman" w:hAnsi="Times New Roman" w:cs="Times New Roman"/>
            <w:sz w:val="24"/>
            <w:szCs w:val="24"/>
          </w:rPr>
          <w:delText xml:space="preserve">Ricklefs, R. E. and D. G. Jenkins (2011). "Biogeography and ecology: towards the integration of two disciplines." </w:delText>
        </w:r>
        <w:r w:rsidRPr="007378B1">
          <w:rPr>
            <w:rFonts w:ascii="Times New Roman" w:hAnsi="Times New Roman" w:cs="Times New Roman"/>
            <w:sz w:val="24"/>
            <w:szCs w:val="24"/>
            <w:u w:val="single"/>
          </w:rPr>
          <w:delText>Philosophical Transactions of the Royal Society B-Biological Sciences</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366</w:delText>
        </w:r>
        <w:r w:rsidRPr="007378B1">
          <w:rPr>
            <w:rFonts w:ascii="Times New Roman" w:hAnsi="Times New Roman" w:cs="Times New Roman"/>
            <w:sz w:val="24"/>
            <w:szCs w:val="24"/>
          </w:rPr>
          <w:delText>(1576): 2438-2448.</w:delText>
        </w:r>
      </w:del>
    </w:p>
    <w:p w14:paraId="5CA49677" w14:textId="77777777" w:rsidR="007378B1" w:rsidRPr="007378B1" w:rsidRDefault="007378B1" w:rsidP="00587510">
      <w:pPr>
        <w:pStyle w:val="EndNoteBibliography"/>
        <w:rPr>
          <w:del w:id="708" w:author="Sean" w:date="2021-04-26T16:23:00Z"/>
          <w:rFonts w:ascii="Times New Roman" w:hAnsi="Times New Roman" w:cs="Times New Roman"/>
          <w:sz w:val="24"/>
          <w:szCs w:val="24"/>
        </w:rPr>
      </w:pPr>
    </w:p>
    <w:p w14:paraId="312D4B31" w14:textId="77777777" w:rsidR="00587510" w:rsidRDefault="00587510" w:rsidP="00587510">
      <w:pPr>
        <w:pStyle w:val="EndNoteBibliography"/>
        <w:rPr>
          <w:del w:id="709" w:author="Sean" w:date="2021-04-26T16:23:00Z"/>
          <w:rFonts w:ascii="Times New Roman" w:hAnsi="Times New Roman" w:cs="Times New Roman"/>
          <w:sz w:val="24"/>
          <w:szCs w:val="24"/>
        </w:rPr>
      </w:pPr>
      <w:del w:id="710" w:author="Sean" w:date="2021-04-26T16:23:00Z">
        <w:r w:rsidRPr="007378B1">
          <w:rPr>
            <w:rFonts w:ascii="Times New Roman" w:hAnsi="Times New Roman" w:cs="Times New Roman"/>
            <w:sz w:val="24"/>
            <w:szCs w:val="24"/>
          </w:rPr>
          <w:delText xml:space="preserve">Rolls, R. J., C. Leigh and F. Sheldon (2012). "Mechanistic effects of low-flow hydrology on riverine ecosystems: ecological principles and consequences of alteration." </w:delText>
        </w:r>
        <w:r w:rsidRPr="007378B1">
          <w:rPr>
            <w:rFonts w:ascii="Times New Roman" w:hAnsi="Times New Roman" w:cs="Times New Roman"/>
            <w:sz w:val="24"/>
            <w:szCs w:val="24"/>
            <w:u w:val="single"/>
          </w:rPr>
          <w:delText>Freshwater Science</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31</w:delText>
        </w:r>
        <w:r w:rsidRPr="007378B1">
          <w:rPr>
            <w:rFonts w:ascii="Times New Roman" w:hAnsi="Times New Roman" w:cs="Times New Roman"/>
            <w:sz w:val="24"/>
            <w:szCs w:val="24"/>
          </w:rPr>
          <w:delText>(4): 1163-1186.</w:delText>
        </w:r>
      </w:del>
    </w:p>
    <w:p w14:paraId="31AA6939" w14:textId="77777777" w:rsidR="007378B1" w:rsidRPr="007378B1" w:rsidRDefault="007378B1" w:rsidP="00587510">
      <w:pPr>
        <w:pStyle w:val="EndNoteBibliography"/>
        <w:rPr>
          <w:del w:id="711" w:author="Sean" w:date="2021-04-26T16:23:00Z"/>
          <w:rFonts w:ascii="Times New Roman" w:hAnsi="Times New Roman" w:cs="Times New Roman"/>
          <w:sz w:val="24"/>
          <w:szCs w:val="24"/>
        </w:rPr>
      </w:pPr>
    </w:p>
    <w:p w14:paraId="7193820D" w14:textId="77777777" w:rsidR="00587510" w:rsidRDefault="00587510" w:rsidP="00587510">
      <w:pPr>
        <w:pStyle w:val="EndNoteBibliography"/>
        <w:rPr>
          <w:del w:id="712" w:author="Sean" w:date="2021-04-26T16:23:00Z"/>
          <w:rFonts w:ascii="Times New Roman" w:hAnsi="Times New Roman" w:cs="Times New Roman"/>
          <w:sz w:val="24"/>
          <w:szCs w:val="24"/>
        </w:rPr>
      </w:pPr>
      <w:del w:id="713" w:author="Sean" w:date="2021-04-26T16:23:00Z">
        <w:r w:rsidRPr="007378B1">
          <w:rPr>
            <w:rFonts w:ascii="Times New Roman" w:hAnsi="Times New Roman" w:cs="Times New Roman"/>
            <w:sz w:val="24"/>
            <w:szCs w:val="24"/>
          </w:rPr>
          <w:delText xml:space="preserve">Rosenberg, D. M. and V. H. Resh (1993). </w:delText>
        </w:r>
        <w:r w:rsidRPr="007378B1">
          <w:rPr>
            <w:rFonts w:ascii="Times New Roman" w:hAnsi="Times New Roman" w:cs="Times New Roman"/>
            <w:sz w:val="24"/>
            <w:szCs w:val="24"/>
            <w:u w:val="single"/>
          </w:rPr>
          <w:delText>Freshwater Biomonitoring and Benthic Macroinvertebrates</w:delText>
        </w:r>
        <w:r w:rsidRPr="007378B1">
          <w:rPr>
            <w:rFonts w:ascii="Times New Roman" w:hAnsi="Times New Roman" w:cs="Times New Roman"/>
            <w:sz w:val="24"/>
            <w:szCs w:val="24"/>
          </w:rPr>
          <w:delText>. Boston, Kluwer Academic Publishers.</w:delText>
        </w:r>
      </w:del>
    </w:p>
    <w:p w14:paraId="42F11E77" w14:textId="77777777" w:rsidR="007378B1" w:rsidRPr="007378B1" w:rsidRDefault="007378B1" w:rsidP="00587510">
      <w:pPr>
        <w:pStyle w:val="EndNoteBibliography"/>
        <w:rPr>
          <w:del w:id="714" w:author="Sean" w:date="2021-04-26T16:23:00Z"/>
          <w:rFonts w:ascii="Times New Roman" w:hAnsi="Times New Roman" w:cs="Times New Roman"/>
          <w:sz w:val="24"/>
          <w:szCs w:val="24"/>
        </w:rPr>
      </w:pPr>
    </w:p>
    <w:p w14:paraId="372A8AE1" w14:textId="77777777" w:rsidR="00587510" w:rsidRDefault="00587510" w:rsidP="00587510">
      <w:pPr>
        <w:pStyle w:val="EndNoteBibliography"/>
        <w:rPr>
          <w:del w:id="715" w:author="Sean" w:date="2021-04-26T16:23:00Z"/>
          <w:rFonts w:ascii="Times New Roman" w:hAnsi="Times New Roman" w:cs="Times New Roman"/>
          <w:sz w:val="24"/>
          <w:szCs w:val="24"/>
        </w:rPr>
      </w:pPr>
      <w:del w:id="716" w:author="Sean" w:date="2021-04-26T16:23:00Z">
        <w:r w:rsidRPr="007378B1">
          <w:rPr>
            <w:rFonts w:ascii="Times New Roman" w:hAnsi="Times New Roman" w:cs="Times New Roman"/>
            <w:sz w:val="24"/>
            <w:szCs w:val="24"/>
          </w:rPr>
          <w:delText xml:space="preserve">Schade, J., S. G. Fisher, N. Grimm and J. A. Seddon (2001). </w:delText>
        </w:r>
        <w:r w:rsidRPr="007378B1">
          <w:rPr>
            <w:rFonts w:ascii="Times New Roman" w:hAnsi="Times New Roman" w:cs="Times New Roman"/>
            <w:sz w:val="24"/>
            <w:szCs w:val="24"/>
            <w:u w:val="single"/>
          </w:rPr>
          <w:delText>The Influence of Riparian Shrub on Nitrogen Cycling in a Sonoran Desert Stream</w:delText>
        </w:r>
        <w:r w:rsidRPr="007378B1">
          <w:rPr>
            <w:rFonts w:ascii="Times New Roman" w:hAnsi="Times New Roman" w:cs="Times New Roman"/>
            <w:sz w:val="24"/>
            <w:szCs w:val="24"/>
          </w:rPr>
          <w:delText>.</w:delText>
        </w:r>
      </w:del>
    </w:p>
    <w:p w14:paraId="761EB6CC" w14:textId="77777777" w:rsidR="007378B1" w:rsidRPr="007378B1" w:rsidRDefault="007378B1" w:rsidP="00587510">
      <w:pPr>
        <w:pStyle w:val="EndNoteBibliography"/>
        <w:rPr>
          <w:del w:id="717" w:author="Sean" w:date="2021-04-26T16:23:00Z"/>
          <w:rFonts w:ascii="Times New Roman" w:hAnsi="Times New Roman" w:cs="Times New Roman"/>
          <w:sz w:val="24"/>
          <w:szCs w:val="24"/>
        </w:rPr>
      </w:pPr>
    </w:p>
    <w:p w14:paraId="1357A0E1" w14:textId="77777777" w:rsidR="00587510" w:rsidRDefault="00587510" w:rsidP="00587510">
      <w:pPr>
        <w:pStyle w:val="EndNoteBibliography"/>
        <w:rPr>
          <w:del w:id="718" w:author="Sean" w:date="2021-04-26T16:23:00Z"/>
          <w:rFonts w:ascii="Times New Roman" w:hAnsi="Times New Roman" w:cs="Times New Roman"/>
          <w:sz w:val="24"/>
          <w:szCs w:val="24"/>
        </w:rPr>
      </w:pPr>
      <w:del w:id="719" w:author="Sean" w:date="2021-04-26T16:23:00Z">
        <w:r w:rsidRPr="007378B1">
          <w:rPr>
            <w:rFonts w:ascii="Times New Roman" w:hAnsi="Times New Roman" w:cs="Times New Roman"/>
            <w:sz w:val="24"/>
            <w:szCs w:val="24"/>
          </w:rPr>
          <w:delText xml:space="preserve">Seabra, R., D. S. Wethey, A. M. Santos and F. P. Lima (2015). "Understanding complex biogeographic responses to climate change." </w:delText>
        </w:r>
        <w:r w:rsidRPr="007378B1">
          <w:rPr>
            <w:rFonts w:ascii="Times New Roman" w:hAnsi="Times New Roman" w:cs="Times New Roman"/>
            <w:sz w:val="24"/>
            <w:szCs w:val="24"/>
            <w:u w:val="single"/>
          </w:rPr>
          <w:delText>Scientific Reports</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5</w:delText>
        </w:r>
        <w:r w:rsidRPr="007378B1">
          <w:rPr>
            <w:rFonts w:ascii="Times New Roman" w:hAnsi="Times New Roman" w:cs="Times New Roman"/>
            <w:sz w:val="24"/>
            <w:szCs w:val="24"/>
          </w:rPr>
          <w:delText>.</w:delText>
        </w:r>
      </w:del>
    </w:p>
    <w:p w14:paraId="23C39974" w14:textId="77777777" w:rsidR="007378B1" w:rsidRPr="007378B1" w:rsidRDefault="007378B1" w:rsidP="00587510">
      <w:pPr>
        <w:pStyle w:val="EndNoteBibliography"/>
        <w:rPr>
          <w:del w:id="720" w:author="Sean" w:date="2021-04-26T16:23:00Z"/>
          <w:rFonts w:ascii="Times New Roman" w:hAnsi="Times New Roman" w:cs="Times New Roman"/>
          <w:sz w:val="24"/>
          <w:szCs w:val="24"/>
        </w:rPr>
      </w:pPr>
    </w:p>
    <w:p w14:paraId="21E2B615" w14:textId="77777777" w:rsidR="00587510" w:rsidRDefault="00587510" w:rsidP="00587510">
      <w:pPr>
        <w:pStyle w:val="EndNoteBibliography"/>
        <w:rPr>
          <w:del w:id="721" w:author="Sean" w:date="2021-04-26T16:23:00Z"/>
          <w:rFonts w:ascii="Times New Roman" w:hAnsi="Times New Roman" w:cs="Times New Roman"/>
          <w:sz w:val="24"/>
          <w:szCs w:val="24"/>
        </w:rPr>
      </w:pPr>
      <w:del w:id="722" w:author="Sean" w:date="2021-04-26T16:23:00Z">
        <w:r w:rsidRPr="007378B1">
          <w:rPr>
            <w:rFonts w:ascii="Times New Roman" w:hAnsi="Times New Roman" w:cs="Times New Roman"/>
            <w:sz w:val="24"/>
            <w:szCs w:val="24"/>
          </w:rPr>
          <w:delText xml:space="preserve">Straile, D. and A. Hälbich (2000). "Life History and Multiple Antipredator Defenses of an Invertebrate Pelagic Predator, Bythotrephes longimanus." </w:delText>
        </w:r>
        <w:r w:rsidRPr="007378B1">
          <w:rPr>
            <w:rFonts w:ascii="Times New Roman" w:hAnsi="Times New Roman" w:cs="Times New Roman"/>
            <w:sz w:val="24"/>
            <w:szCs w:val="24"/>
            <w:u w:val="single"/>
          </w:rPr>
          <w:delText>Ecology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81</w:delText>
        </w:r>
        <w:r w:rsidRPr="007378B1">
          <w:rPr>
            <w:rFonts w:ascii="Times New Roman" w:hAnsi="Times New Roman" w:cs="Times New Roman"/>
            <w:sz w:val="24"/>
            <w:szCs w:val="24"/>
          </w:rPr>
          <w:delText>: 150-163.</w:delText>
        </w:r>
      </w:del>
    </w:p>
    <w:p w14:paraId="11700D49" w14:textId="77777777" w:rsidR="007378B1" w:rsidRPr="007378B1" w:rsidRDefault="007378B1" w:rsidP="00587510">
      <w:pPr>
        <w:pStyle w:val="EndNoteBibliography"/>
        <w:rPr>
          <w:del w:id="723" w:author="Sean" w:date="2021-04-26T16:23:00Z"/>
          <w:rFonts w:ascii="Times New Roman" w:hAnsi="Times New Roman" w:cs="Times New Roman"/>
          <w:sz w:val="24"/>
          <w:szCs w:val="24"/>
        </w:rPr>
      </w:pPr>
    </w:p>
    <w:p w14:paraId="12BA7234" w14:textId="77777777" w:rsidR="00587510" w:rsidRDefault="00587510" w:rsidP="00587510">
      <w:pPr>
        <w:pStyle w:val="EndNoteBibliography"/>
        <w:rPr>
          <w:del w:id="724" w:author="Sean" w:date="2021-04-26T16:23:00Z"/>
          <w:rFonts w:ascii="Times New Roman" w:hAnsi="Times New Roman" w:cs="Times New Roman"/>
          <w:sz w:val="24"/>
          <w:szCs w:val="24"/>
        </w:rPr>
      </w:pPr>
      <w:del w:id="725" w:author="Sean" w:date="2021-04-26T16:23:00Z">
        <w:r w:rsidRPr="007378B1">
          <w:rPr>
            <w:rFonts w:ascii="Times New Roman" w:hAnsi="Times New Roman" w:cs="Times New Roman"/>
            <w:sz w:val="24"/>
            <w:szCs w:val="24"/>
          </w:rPr>
          <w:delText xml:space="preserve">Tabacchi, E., L. Lambs, H. Guilloy, A. M. Planty-Tabacchi, E. Muller and H. Decamps (2000). "Impacts of riparian vegetation on hydrological processes." </w:delText>
        </w:r>
        <w:r w:rsidRPr="007378B1">
          <w:rPr>
            <w:rFonts w:ascii="Times New Roman" w:hAnsi="Times New Roman" w:cs="Times New Roman"/>
            <w:sz w:val="24"/>
            <w:szCs w:val="24"/>
            <w:u w:val="single"/>
          </w:rPr>
          <w:delText>Hydrological Processes</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14</w:delText>
        </w:r>
        <w:r w:rsidRPr="007378B1">
          <w:rPr>
            <w:rFonts w:ascii="Times New Roman" w:hAnsi="Times New Roman" w:cs="Times New Roman"/>
            <w:sz w:val="24"/>
            <w:szCs w:val="24"/>
          </w:rPr>
          <w:delText>(16-17): 2959-2976.</w:delText>
        </w:r>
      </w:del>
    </w:p>
    <w:p w14:paraId="15BBEFB6" w14:textId="77777777" w:rsidR="007378B1" w:rsidRPr="007378B1" w:rsidRDefault="007378B1" w:rsidP="00587510">
      <w:pPr>
        <w:pStyle w:val="EndNoteBibliography"/>
        <w:rPr>
          <w:del w:id="726" w:author="Sean" w:date="2021-04-26T16:23:00Z"/>
          <w:rFonts w:ascii="Times New Roman" w:hAnsi="Times New Roman" w:cs="Times New Roman"/>
          <w:sz w:val="24"/>
          <w:szCs w:val="24"/>
        </w:rPr>
      </w:pPr>
    </w:p>
    <w:p w14:paraId="65E7E325" w14:textId="77777777" w:rsidR="00587510" w:rsidRDefault="00587510" w:rsidP="00587510">
      <w:pPr>
        <w:pStyle w:val="EndNoteBibliography"/>
        <w:rPr>
          <w:del w:id="727" w:author="Sean" w:date="2021-04-26T16:23:00Z"/>
          <w:rFonts w:ascii="Times New Roman" w:hAnsi="Times New Roman" w:cs="Times New Roman"/>
          <w:sz w:val="24"/>
          <w:szCs w:val="24"/>
        </w:rPr>
      </w:pPr>
      <w:del w:id="728" w:author="Sean" w:date="2021-04-26T16:23:00Z">
        <w:r w:rsidRPr="007378B1">
          <w:rPr>
            <w:rFonts w:ascii="Times New Roman" w:hAnsi="Times New Roman" w:cs="Times New Roman"/>
            <w:sz w:val="24"/>
            <w:szCs w:val="24"/>
          </w:rPr>
          <w:delText xml:space="preserve">Thomas C, B. T., Whiteside BG (2007). </w:delText>
        </w:r>
        <w:r w:rsidRPr="007378B1">
          <w:rPr>
            <w:rFonts w:ascii="Times New Roman" w:hAnsi="Times New Roman" w:cs="Times New Roman"/>
            <w:sz w:val="24"/>
            <w:szCs w:val="24"/>
            <w:u w:val="single"/>
          </w:rPr>
          <w:delText>A Field Guide: Freshwater Fishes of Texas</w:delText>
        </w:r>
        <w:r w:rsidRPr="007378B1">
          <w:rPr>
            <w:rFonts w:ascii="Times New Roman" w:hAnsi="Times New Roman" w:cs="Times New Roman"/>
            <w:sz w:val="24"/>
            <w:szCs w:val="24"/>
          </w:rPr>
          <w:delText>. College Station, Texas, Texas A&amp;M University Press.</w:delText>
        </w:r>
      </w:del>
    </w:p>
    <w:p w14:paraId="0C01EDF8" w14:textId="77777777" w:rsidR="007378B1" w:rsidRPr="007378B1" w:rsidRDefault="007378B1" w:rsidP="00587510">
      <w:pPr>
        <w:pStyle w:val="EndNoteBibliography"/>
        <w:rPr>
          <w:del w:id="729" w:author="Sean" w:date="2021-04-26T16:23:00Z"/>
          <w:rFonts w:ascii="Times New Roman" w:hAnsi="Times New Roman" w:cs="Times New Roman"/>
          <w:sz w:val="24"/>
          <w:szCs w:val="24"/>
        </w:rPr>
      </w:pPr>
    </w:p>
    <w:p w14:paraId="4112E94F" w14:textId="77777777" w:rsidR="00587510" w:rsidRDefault="00587510" w:rsidP="00587510">
      <w:pPr>
        <w:pStyle w:val="EndNoteBibliography"/>
        <w:rPr>
          <w:del w:id="730" w:author="Sean" w:date="2021-04-26T16:23:00Z"/>
          <w:rFonts w:ascii="Times New Roman" w:hAnsi="Times New Roman" w:cs="Times New Roman"/>
          <w:sz w:val="24"/>
          <w:szCs w:val="24"/>
        </w:rPr>
      </w:pPr>
      <w:del w:id="731" w:author="Sean" w:date="2021-04-26T16:23:00Z">
        <w:r w:rsidRPr="007378B1">
          <w:rPr>
            <w:rFonts w:ascii="Times New Roman" w:hAnsi="Times New Roman" w:cs="Times New Roman"/>
            <w:sz w:val="24"/>
            <w:szCs w:val="24"/>
          </w:rPr>
          <w:delText>Ward, J. H. (1963). "</w:delText>
        </w:r>
        <w:r w:rsidR="007378B1">
          <w:rPr>
            <w:rFonts w:ascii="Times New Roman" w:hAnsi="Times New Roman" w:cs="Times New Roman"/>
            <w:sz w:val="24"/>
            <w:szCs w:val="24"/>
          </w:rPr>
          <w:delText>Hierarchical Grouping to Optimize an Objective Function</w:delText>
        </w:r>
        <w:r w:rsidRPr="007378B1">
          <w:rPr>
            <w:rFonts w:ascii="Times New Roman" w:hAnsi="Times New Roman" w:cs="Times New Roman"/>
            <w:sz w:val="24"/>
            <w:szCs w:val="24"/>
          </w:rPr>
          <w:delText xml:space="preserve">." </w:delText>
        </w:r>
        <w:r w:rsidRPr="007378B1">
          <w:rPr>
            <w:rFonts w:ascii="Times New Roman" w:hAnsi="Times New Roman" w:cs="Times New Roman"/>
            <w:sz w:val="24"/>
            <w:szCs w:val="24"/>
            <w:u w:val="single"/>
          </w:rPr>
          <w:delText>Journal of the American Statistical Association</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58</w:delText>
        </w:r>
        <w:r w:rsidRPr="007378B1">
          <w:rPr>
            <w:rFonts w:ascii="Times New Roman" w:hAnsi="Times New Roman" w:cs="Times New Roman"/>
            <w:sz w:val="24"/>
            <w:szCs w:val="24"/>
          </w:rPr>
          <w:delText>(301): 236.</w:delText>
        </w:r>
      </w:del>
    </w:p>
    <w:p w14:paraId="0D8D479B" w14:textId="77777777" w:rsidR="007378B1" w:rsidRPr="007378B1" w:rsidRDefault="007378B1" w:rsidP="00587510">
      <w:pPr>
        <w:pStyle w:val="EndNoteBibliography"/>
        <w:rPr>
          <w:del w:id="732" w:author="Sean" w:date="2021-04-26T16:23:00Z"/>
          <w:rFonts w:ascii="Times New Roman" w:hAnsi="Times New Roman" w:cs="Times New Roman"/>
          <w:sz w:val="24"/>
          <w:szCs w:val="24"/>
        </w:rPr>
      </w:pPr>
    </w:p>
    <w:p w14:paraId="0000B8DD" w14:textId="77777777" w:rsidR="00587510" w:rsidRDefault="00587510" w:rsidP="00587510">
      <w:pPr>
        <w:pStyle w:val="EndNoteBibliography"/>
        <w:rPr>
          <w:del w:id="733" w:author="Sean" w:date="2021-04-26T16:23:00Z"/>
          <w:rFonts w:ascii="Times New Roman" w:hAnsi="Times New Roman" w:cs="Times New Roman"/>
          <w:sz w:val="24"/>
          <w:szCs w:val="24"/>
        </w:rPr>
      </w:pPr>
      <w:del w:id="734" w:author="Sean" w:date="2021-04-26T16:23:00Z">
        <w:r w:rsidRPr="007378B1">
          <w:rPr>
            <w:rFonts w:ascii="Times New Roman" w:hAnsi="Times New Roman" w:cs="Times New Roman"/>
            <w:sz w:val="24"/>
            <w:szCs w:val="24"/>
          </w:rPr>
          <w:delText>Wenner, C. A. (1978). Anguillidae. In W. Fischer (ed.) FAO species identification sheets for fishery purposes. W. A. F. A. 31). FAO, Rome.</w:delText>
        </w:r>
      </w:del>
    </w:p>
    <w:p w14:paraId="36C0A890" w14:textId="77777777" w:rsidR="007378B1" w:rsidRPr="007378B1" w:rsidRDefault="007378B1" w:rsidP="00587510">
      <w:pPr>
        <w:pStyle w:val="EndNoteBibliography"/>
        <w:rPr>
          <w:del w:id="735" w:author="Sean" w:date="2021-04-26T16:23:00Z"/>
          <w:rFonts w:ascii="Times New Roman" w:hAnsi="Times New Roman" w:cs="Times New Roman"/>
          <w:sz w:val="24"/>
          <w:szCs w:val="24"/>
        </w:rPr>
      </w:pPr>
    </w:p>
    <w:p w14:paraId="180F7196" w14:textId="77777777" w:rsidR="00587510" w:rsidRDefault="00587510" w:rsidP="00587510">
      <w:pPr>
        <w:pStyle w:val="EndNoteBibliography"/>
        <w:rPr>
          <w:del w:id="736" w:author="Sean" w:date="2021-04-26T16:23:00Z"/>
          <w:rFonts w:ascii="Times New Roman" w:hAnsi="Times New Roman" w:cs="Times New Roman"/>
          <w:sz w:val="24"/>
          <w:szCs w:val="24"/>
        </w:rPr>
      </w:pPr>
      <w:del w:id="737" w:author="Sean" w:date="2021-04-26T16:23:00Z">
        <w:r w:rsidRPr="007378B1">
          <w:rPr>
            <w:rFonts w:ascii="Times New Roman" w:hAnsi="Times New Roman" w:cs="Times New Roman"/>
            <w:sz w:val="24"/>
            <w:szCs w:val="24"/>
          </w:rPr>
          <w:delText xml:space="preserve">Wentworth, C. K. (1922). "A scale of grade and class terms for clastic sediments." </w:delText>
        </w:r>
        <w:r w:rsidRPr="007378B1">
          <w:rPr>
            <w:rFonts w:ascii="Times New Roman" w:hAnsi="Times New Roman" w:cs="Times New Roman"/>
            <w:sz w:val="24"/>
            <w:szCs w:val="24"/>
            <w:u w:val="single"/>
          </w:rPr>
          <w:delText>Journal of Geology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30</w:delText>
        </w:r>
        <w:r w:rsidRPr="007378B1">
          <w:rPr>
            <w:rFonts w:ascii="Times New Roman" w:hAnsi="Times New Roman" w:cs="Times New Roman"/>
            <w:sz w:val="24"/>
            <w:szCs w:val="24"/>
          </w:rPr>
          <w:delText>(5): 377-392.</w:delText>
        </w:r>
      </w:del>
    </w:p>
    <w:p w14:paraId="23853D84" w14:textId="77777777" w:rsidR="007378B1" w:rsidRPr="007378B1" w:rsidRDefault="007378B1" w:rsidP="00587510">
      <w:pPr>
        <w:pStyle w:val="EndNoteBibliography"/>
        <w:rPr>
          <w:del w:id="738" w:author="Sean" w:date="2021-04-26T16:23:00Z"/>
          <w:rFonts w:ascii="Times New Roman" w:hAnsi="Times New Roman" w:cs="Times New Roman"/>
          <w:sz w:val="24"/>
          <w:szCs w:val="24"/>
        </w:rPr>
      </w:pPr>
    </w:p>
    <w:p w14:paraId="4995C95E" w14:textId="77777777" w:rsidR="00587510" w:rsidRDefault="00587510" w:rsidP="00587510">
      <w:pPr>
        <w:pStyle w:val="EndNoteBibliography"/>
        <w:rPr>
          <w:del w:id="739" w:author="Sean" w:date="2021-04-26T16:23:00Z"/>
          <w:rFonts w:ascii="Times New Roman" w:hAnsi="Times New Roman" w:cs="Times New Roman"/>
          <w:sz w:val="24"/>
          <w:szCs w:val="24"/>
        </w:rPr>
      </w:pPr>
      <w:del w:id="740" w:author="Sean" w:date="2021-04-26T16:23:00Z">
        <w:r w:rsidRPr="007378B1">
          <w:rPr>
            <w:rFonts w:ascii="Times New Roman" w:hAnsi="Times New Roman" w:cs="Times New Roman"/>
            <w:sz w:val="24"/>
            <w:szCs w:val="24"/>
          </w:rPr>
          <w:delText xml:space="preserve">Whittaker, R. J., K. J. Willis and R. Field (2001). "Scale and species richness: towards a general, hierarchical theory of species diversity." </w:delText>
        </w:r>
        <w:r w:rsidRPr="007378B1">
          <w:rPr>
            <w:rFonts w:ascii="Times New Roman" w:hAnsi="Times New Roman" w:cs="Times New Roman"/>
            <w:sz w:val="24"/>
            <w:szCs w:val="24"/>
            <w:u w:val="single"/>
          </w:rPr>
          <w:delText>Journal of Biogeography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28</w:delText>
        </w:r>
        <w:r w:rsidRPr="007378B1">
          <w:rPr>
            <w:rFonts w:ascii="Times New Roman" w:hAnsi="Times New Roman" w:cs="Times New Roman"/>
            <w:sz w:val="24"/>
            <w:szCs w:val="24"/>
          </w:rPr>
          <w:delText>(4): 453-470.</w:delText>
        </w:r>
      </w:del>
    </w:p>
    <w:p w14:paraId="125B01E1" w14:textId="77777777" w:rsidR="007378B1" w:rsidRPr="007378B1" w:rsidRDefault="007378B1" w:rsidP="00587510">
      <w:pPr>
        <w:pStyle w:val="EndNoteBibliography"/>
        <w:rPr>
          <w:del w:id="741" w:author="Sean" w:date="2021-04-26T16:23:00Z"/>
          <w:rFonts w:ascii="Times New Roman" w:hAnsi="Times New Roman" w:cs="Times New Roman"/>
          <w:sz w:val="24"/>
          <w:szCs w:val="24"/>
        </w:rPr>
      </w:pPr>
    </w:p>
    <w:p w14:paraId="4863C956" w14:textId="77777777" w:rsidR="00587510" w:rsidRDefault="00587510" w:rsidP="00587510">
      <w:pPr>
        <w:pStyle w:val="EndNoteBibliography"/>
        <w:rPr>
          <w:del w:id="742" w:author="Sean" w:date="2021-04-26T16:23:00Z"/>
          <w:rFonts w:ascii="Times New Roman" w:hAnsi="Times New Roman" w:cs="Times New Roman"/>
          <w:sz w:val="24"/>
          <w:szCs w:val="24"/>
        </w:rPr>
      </w:pPr>
      <w:del w:id="743" w:author="Sean" w:date="2021-04-26T16:23:00Z">
        <w:r w:rsidRPr="007378B1">
          <w:rPr>
            <w:rFonts w:ascii="Times New Roman" w:hAnsi="Times New Roman" w:cs="Times New Roman"/>
            <w:sz w:val="24"/>
            <w:szCs w:val="24"/>
          </w:rPr>
          <w:delText xml:space="preserve">Wiggins, G. (2015). </w:delText>
        </w:r>
        <w:r w:rsidRPr="007378B1">
          <w:rPr>
            <w:rFonts w:ascii="Times New Roman" w:hAnsi="Times New Roman" w:cs="Times New Roman"/>
            <w:sz w:val="24"/>
            <w:szCs w:val="24"/>
            <w:u w:val="single"/>
          </w:rPr>
          <w:delText>Larvae of the North American Caddisfly Genera (Trichoptera)</w:delText>
        </w:r>
        <w:r w:rsidRPr="007378B1">
          <w:rPr>
            <w:rFonts w:ascii="Times New Roman" w:hAnsi="Times New Roman" w:cs="Times New Roman"/>
            <w:sz w:val="24"/>
            <w:szCs w:val="24"/>
          </w:rPr>
          <w:delText>. University of Toronto Press, Scholarly Publishing Division.</w:delText>
        </w:r>
      </w:del>
    </w:p>
    <w:p w14:paraId="372FD5B7" w14:textId="77777777" w:rsidR="007378B1" w:rsidRPr="007378B1" w:rsidRDefault="007378B1" w:rsidP="00587510">
      <w:pPr>
        <w:pStyle w:val="EndNoteBibliography"/>
        <w:rPr>
          <w:del w:id="744" w:author="Sean" w:date="2021-04-26T16:23:00Z"/>
          <w:rFonts w:ascii="Times New Roman" w:hAnsi="Times New Roman" w:cs="Times New Roman"/>
          <w:sz w:val="24"/>
          <w:szCs w:val="24"/>
        </w:rPr>
      </w:pPr>
    </w:p>
    <w:p w14:paraId="41268F6B" w14:textId="77777777" w:rsidR="00587510" w:rsidRDefault="00587510" w:rsidP="00587510">
      <w:pPr>
        <w:pStyle w:val="EndNoteBibliography"/>
        <w:rPr>
          <w:del w:id="745" w:author="Sean" w:date="2021-04-26T16:23:00Z"/>
          <w:rFonts w:ascii="Times New Roman" w:hAnsi="Times New Roman" w:cs="Times New Roman"/>
          <w:sz w:val="24"/>
          <w:szCs w:val="24"/>
        </w:rPr>
      </w:pPr>
      <w:del w:id="746" w:author="Sean" w:date="2021-04-26T16:23:00Z">
        <w:r w:rsidRPr="007378B1">
          <w:rPr>
            <w:rFonts w:ascii="Times New Roman" w:hAnsi="Times New Roman" w:cs="Times New Roman"/>
            <w:sz w:val="24"/>
            <w:szCs w:val="24"/>
          </w:rPr>
          <w:delText xml:space="preserve">Williams, W. (2002). "Salinisation: A major threat to water resources in the arid and semi-arid regions of the world." </w:delText>
        </w:r>
        <w:r w:rsidRPr="007378B1">
          <w:rPr>
            <w:rFonts w:ascii="Times New Roman" w:hAnsi="Times New Roman" w:cs="Times New Roman"/>
            <w:sz w:val="24"/>
            <w:szCs w:val="24"/>
            <w:u w:val="single"/>
          </w:rPr>
          <w:delText>Lakes &amp; Reservoirs: Research &amp; Management</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4</w:delText>
        </w:r>
        <w:r w:rsidRPr="007378B1">
          <w:rPr>
            <w:rFonts w:ascii="Times New Roman" w:hAnsi="Times New Roman" w:cs="Times New Roman"/>
            <w:sz w:val="24"/>
            <w:szCs w:val="24"/>
          </w:rPr>
          <w:delText>: 85-91.</w:delText>
        </w:r>
      </w:del>
    </w:p>
    <w:p w14:paraId="7F58CFB6" w14:textId="77777777" w:rsidR="007378B1" w:rsidRPr="007378B1" w:rsidRDefault="007378B1" w:rsidP="00587510">
      <w:pPr>
        <w:pStyle w:val="EndNoteBibliography"/>
        <w:rPr>
          <w:del w:id="747" w:author="Sean" w:date="2021-04-26T16:23:00Z"/>
          <w:rFonts w:ascii="Times New Roman" w:hAnsi="Times New Roman" w:cs="Times New Roman"/>
          <w:sz w:val="24"/>
          <w:szCs w:val="24"/>
        </w:rPr>
      </w:pPr>
    </w:p>
    <w:p w14:paraId="0D258323" w14:textId="77777777" w:rsidR="00587510" w:rsidRDefault="00587510" w:rsidP="00587510">
      <w:pPr>
        <w:pStyle w:val="EndNoteBibliography"/>
        <w:rPr>
          <w:del w:id="748" w:author="Sean" w:date="2021-04-26T16:23:00Z"/>
          <w:rFonts w:ascii="Times New Roman" w:hAnsi="Times New Roman" w:cs="Times New Roman"/>
          <w:sz w:val="24"/>
          <w:szCs w:val="24"/>
        </w:rPr>
      </w:pPr>
      <w:del w:id="749" w:author="Sean" w:date="2021-04-26T16:23:00Z">
        <w:r w:rsidRPr="007378B1">
          <w:rPr>
            <w:rFonts w:ascii="Times New Roman" w:hAnsi="Times New Roman" w:cs="Times New Roman"/>
            <w:sz w:val="24"/>
            <w:szCs w:val="24"/>
          </w:rPr>
          <w:delText xml:space="preserve">Woodward, G., D. M. Perkins and L. E. Brown (2010). "Climate change and freshwater ecosystems: impacts across multiple levels of organization." </w:delText>
        </w:r>
        <w:r w:rsidRPr="007378B1">
          <w:rPr>
            <w:rFonts w:ascii="Times New Roman" w:hAnsi="Times New Roman" w:cs="Times New Roman"/>
            <w:sz w:val="24"/>
            <w:szCs w:val="24"/>
            <w:u w:val="single"/>
          </w:rPr>
          <w:delText>Philosophical Transactions of the Royal Society B-Biological Sciences</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365</w:delText>
        </w:r>
        <w:r w:rsidRPr="007378B1">
          <w:rPr>
            <w:rFonts w:ascii="Times New Roman" w:hAnsi="Times New Roman" w:cs="Times New Roman"/>
            <w:sz w:val="24"/>
            <w:szCs w:val="24"/>
          </w:rPr>
          <w:delText>(1549): 2093-2106.</w:delText>
        </w:r>
      </w:del>
    </w:p>
    <w:p w14:paraId="73249FAB" w14:textId="77777777" w:rsidR="007378B1" w:rsidRPr="007378B1" w:rsidRDefault="007378B1" w:rsidP="00587510">
      <w:pPr>
        <w:pStyle w:val="EndNoteBibliography"/>
        <w:rPr>
          <w:del w:id="750" w:author="Sean" w:date="2021-04-26T16:23:00Z"/>
          <w:rFonts w:ascii="Times New Roman" w:hAnsi="Times New Roman" w:cs="Times New Roman"/>
          <w:sz w:val="24"/>
          <w:szCs w:val="24"/>
        </w:rPr>
      </w:pPr>
    </w:p>
    <w:p w14:paraId="5F0E47AC" w14:textId="77777777" w:rsidR="00587510" w:rsidRPr="007378B1" w:rsidRDefault="00587510" w:rsidP="00587510">
      <w:pPr>
        <w:pStyle w:val="EndNoteBibliography"/>
        <w:rPr>
          <w:del w:id="751" w:author="Sean" w:date="2021-04-26T16:23:00Z"/>
          <w:rFonts w:ascii="Times New Roman" w:hAnsi="Times New Roman" w:cs="Times New Roman"/>
          <w:sz w:val="24"/>
          <w:szCs w:val="24"/>
        </w:rPr>
      </w:pPr>
      <w:del w:id="752" w:author="Sean" w:date="2021-04-26T16:23:00Z">
        <w:r w:rsidRPr="007378B1">
          <w:rPr>
            <w:rFonts w:ascii="Times New Roman" w:hAnsi="Times New Roman" w:cs="Times New Roman"/>
            <w:sz w:val="24"/>
            <w:szCs w:val="24"/>
          </w:rPr>
          <w:delText xml:space="preserve">Wrona, F. J., T. D. Prowse, J. D. Reist, J. E. Hobbie, L. M. J. Levesque and W. F. Vincent (2006). "Climate change effects on aquatic biota, ecosystem structure and function." </w:delText>
        </w:r>
        <w:r w:rsidRPr="007378B1">
          <w:rPr>
            <w:rFonts w:ascii="Times New Roman" w:hAnsi="Times New Roman" w:cs="Times New Roman"/>
            <w:sz w:val="24"/>
            <w:szCs w:val="24"/>
            <w:u w:val="single"/>
          </w:rPr>
          <w:delText>Ambio</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35</w:delText>
        </w:r>
        <w:r w:rsidRPr="007378B1">
          <w:rPr>
            <w:rFonts w:ascii="Times New Roman" w:hAnsi="Times New Roman" w:cs="Times New Roman"/>
            <w:sz w:val="24"/>
            <w:szCs w:val="24"/>
          </w:rPr>
          <w:delText>(7): 359-369.</w:delText>
        </w:r>
      </w:del>
    </w:p>
    <w:p w14:paraId="1F6F0512" w14:textId="41E088B2" w:rsidR="00776A7A" w:rsidRDefault="007A3C8C" w:rsidP="00776A7A">
      <w:pPr>
        <w:pStyle w:val="Bibliography"/>
        <w:rPr>
          <w:ins w:id="753" w:author="Sean" w:date="2021-04-26T16:23:00Z"/>
        </w:rPr>
      </w:pPr>
      <w:del w:id="754" w:author="Sean" w:date="2021-04-26T16:23:00Z">
        <w:r w:rsidRPr="007378B1">
          <w:fldChar w:fldCharType="end"/>
        </w:r>
      </w:del>
      <w:ins w:id="755" w:author="Sean" w:date="2021-04-26T16:23:00Z">
        <w:r w:rsidR="00496699">
          <w:rPr>
            <w:rFonts w:ascii="Arial" w:hAnsi="Arial" w:cs="Arial"/>
          </w:rPr>
          <w:fldChar w:fldCharType="begin"/>
        </w:r>
        <w:r w:rsidR="008373B1">
          <w:rPr>
            <w:rFonts w:ascii="Arial" w:hAnsi="Arial" w:cs="Arial"/>
          </w:rPr>
          <w:instrText xml:space="preserve"> ADDIN ZOTERO_BIBL {"uncited":[],"omitted":[],"custom":[]} CSL_BIBLIOGRAPHY </w:instrText>
        </w:r>
        <w:r w:rsidR="00496699">
          <w:rPr>
            <w:rFonts w:ascii="Arial" w:hAnsi="Arial" w:cs="Arial"/>
          </w:rPr>
          <w:fldChar w:fldCharType="separate"/>
        </w:r>
        <w:r w:rsidR="00776A7A">
          <w:t xml:space="preserve">Allen, M. R., and W. J. Ingram. 2002. “Constraints on Future Changes in Climate and the Hydrologic Cycle.” </w:t>
        </w:r>
        <w:r w:rsidR="00776A7A">
          <w:rPr>
            <w:i/>
            <w:iCs/>
          </w:rPr>
          <w:t>Nature</w:t>
        </w:r>
        <w:r w:rsidR="00776A7A">
          <w:t xml:space="preserve"> 419 (6903): 224-+. https://doi.org/10.1038/nature01092.</w:t>
        </w:r>
      </w:ins>
    </w:p>
    <w:p w14:paraId="01224209" w14:textId="77777777" w:rsidR="00776A7A" w:rsidRDefault="00776A7A" w:rsidP="00776A7A">
      <w:pPr>
        <w:pStyle w:val="Bibliography"/>
        <w:rPr>
          <w:ins w:id="756" w:author="Sean" w:date="2021-04-26T16:23:00Z"/>
        </w:rPr>
      </w:pPr>
      <w:ins w:id="757" w:author="Sean" w:date="2021-04-26T16:23:00Z">
        <w:r>
          <w:t xml:space="preserve">Baker, David B., R. Peter Richards, Timothy T. Loftus, and Jack W. Kramer. 2004. “A New Flashiness Index: Characteristics and Applications to Midwestern Rivers and Streams1.” </w:t>
        </w:r>
        <w:r>
          <w:rPr>
            <w:i/>
            <w:iCs/>
          </w:rPr>
          <w:t>Journal of the American Water Resources Association</w:t>
        </w:r>
        <w:r>
          <w:t xml:space="preserve"> 40 (2): 503–22.</w:t>
        </w:r>
      </w:ins>
    </w:p>
    <w:p w14:paraId="1A4BF31E" w14:textId="77777777" w:rsidR="00776A7A" w:rsidRDefault="00776A7A" w:rsidP="00776A7A">
      <w:pPr>
        <w:pStyle w:val="Bibliography"/>
        <w:rPr>
          <w:ins w:id="758" w:author="Sean" w:date="2021-04-26T16:23:00Z"/>
        </w:rPr>
      </w:pPr>
      <w:ins w:id="759" w:author="Sean" w:date="2021-04-26T16:23:00Z">
        <w:r>
          <w:t xml:space="preserve">Boulton, A. J. 2003. “Parallels and Contrasts in the Effects of Drought on Stream Macroinvertebrate Assemblages.” </w:t>
        </w:r>
        <w:r>
          <w:rPr>
            <w:i/>
            <w:iCs/>
          </w:rPr>
          <w:t>Freshwater Biology</w:t>
        </w:r>
        <w:r>
          <w:t xml:space="preserve"> 48 (7): 1173–85. https://doi.org/10.1046/j.1365-2427.2003.01084.x.</w:t>
        </w:r>
      </w:ins>
    </w:p>
    <w:p w14:paraId="6EBA80F1" w14:textId="77777777" w:rsidR="00776A7A" w:rsidRDefault="00776A7A" w:rsidP="00776A7A">
      <w:pPr>
        <w:pStyle w:val="Bibliography"/>
        <w:rPr>
          <w:ins w:id="760" w:author="Sean" w:date="2021-04-26T16:23:00Z"/>
        </w:rPr>
      </w:pPr>
      <w:ins w:id="761" w:author="Sean" w:date="2021-04-26T16:23:00Z">
        <w:r>
          <w:t xml:space="preserve">Boulton, A. J., Cg Peterson, Nb Grimm, and Sg Fisher. 1992. “Stability of an Aquatic Macroinvertebrate Community in a Multiyear Hydrologic Disturbance Regime.” </w:t>
        </w:r>
        <w:r>
          <w:rPr>
            <w:i/>
            <w:iCs/>
          </w:rPr>
          <w:t>Ecology</w:t>
        </w:r>
        <w:r>
          <w:t xml:space="preserve"> 73 (6): 2192–2207. https://doi.org/10.2307/1941467.</w:t>
        </w:r>
      </w:ins>
    </w:p>
    <w:p w14:paraId="03F187FE" w14:textId="77777777" w:rsidR="00776A7A" w:rsidRDefault="00776A7A" w:rsidP="00776A7A">
      <w:pPr>
        <w:pStyle w:val="Bibliography"/>
        <w:rPr>
          <w:ins w:id="762" w:author="Sean" w:date="2021-04-26T16:23:00Z"/>
        </w:rPr>
      </w:pPr>
      <w:ins w:id="763" w:author="Sean" w:date="2021-04-26T16:23:00Z">
        <w:r>
          <w:t xml:space="preserve">Burnham, Kenneth P., and David R. Anderson. 2002. </w:t>
        </w:r>
        <w:r>
          <w:rPr>
            <w:i/>
            <w:iCs/>
          </w:rPr>
          <w:t>Model Selection and Multimodel Inference: A Practical Information-Theoretic Approach</w:t>
        </w:r>
        <w:r>
          <w:t>. 2nd ed. New York: Springer-Verlag. https://doi.org/10.1007/b97636.</w:t>
        </w:r>
      </w:ins>
    </w:p>
    <w:p w14:paraId="63FABC77" w14:textId="77777777" w:rsidR="00776A7A" w:rsidRDefault="00776A7A" w:rsidP="00776A7A">
      <w:pPr>
        <w:pStyle w:val="Bibliography"/>
        <w:rPr>
          <w:ins w:id="764" w:author="Sean" w:date="2021-04-26T16:23:00Z"/>
        </w:rPr>
      </w:pPr>
      <w:ins w:id="765" w:author="Sean" w:date="2021-04-26T16:23:00Z">
        <w:r>
          <w:t xml:space="preserve">Chapman, B. E. 2018. </w:t>
        </w:r>
        <w:r>
          <w:rPr>
            <w:i/>
            <w:iCs/>
          </w:rPr>
          <w:t>The Natural History of Texas</w:t>
        </w:r>
        <w:r>
          <w:t>. College Station: Texas A&amp;M University Press. https://www.tamupress.com/9781623495725/the-natural-history-of-texas.</w:t>
        </w:r>
      </w:ins>
    </w:p>
    <w:p w14:paraId="251D0CFB" w14:textId="77777777" w:rsidR="00776A7A" w:rsidRDefault="00776A7A" w:rsidP="00776A7A">
      <w:pPr>
        <w:pStyle w:val="Bibliography"/>
        <w:rPr>
          <w:ins w:id="766" w:author="Sean" w:date="2021-04-26T16:23:00Z"/>
        </w:rPr>
      </w:pPr>
      <w:ins w:id="767" w:author="Sean" w:date="2021-04-26T16:23:00Z">
        <w:r>
          <w:t xml:space="preserve">Connor, S., P. N. Nelson, J. D. Armour, and C. Henault. 2013. “Hydrology of a Forested Riparian Zone in an Agricultural Landscape of the Humid Tropics.” </w:t>
        </w:r>
        <w:r>
          <w:rPr>
            <w:i/>
            <w:iCs/>
          </w:rPr>
          <w:t>Agriculture Ecosystems &amp; Environment</w:t>
        </w:r>
        <w:r>
          <w:t xml:space="preserve"> 180 (November): 111–22. https://doi.org/10.1016/j.agee.2011.12.006.</w:t>
        </w:r>
      </w:ins>
    </w:p>
    <w:p w14:paraId="6687B44D" w14:textId="77777777" w:rsidR="00776A7A" w:rsidRDefault="00776A7A" w:rsidP="00776A7A">
      <w:pPr>
        <w:pStyle w:val="Bibliography"/>
        <w:rPr>
          <w:ins w:id="768" w:author="Sean" w:date="2021-04-26T16:23:00Z"/>
        </w:rPr>
      </w:pPr>
      <w:ins w:id="769" w:author="Sean" w:date="2021-04-26T16:23:00Z">
        <w:r>
          <w:t xml:space="preserve">Cooke, Steven, and David Philipp. 2009. </w:t>
        </w:r>
        <w:r>
          <w:rPr>
            <w:i/>
            <w:iCs/>
          </w:rPr>
          <w:t>Centrarchid Fishes: Diversity, Biology, and Conservation</w:t>
        </w:r>
        <w:r>
          <w:t>. https://doi.org/10.1002/9781444316032.</w:t>
        </w:r>
      </w:ins>
    </w:p>
    <w:p w14:paraId="7F1CD3DF" w14:textId="77777777" w:rsidR="00776A7A" w:rsidRDefault="00776A7A" w:rsidP="00776A7A">
      <w:pPr>
        <w:pStyle w:val="Bibliography"/>
        <w:rPr>
          <w:ins w:id="770" w:author="Sean" w:date="2021-04-26T16:23:00Z"/>
        </w:rPr>
      </w:pPr>
      <w:ins w:id="771" w:author="Sean" w:date="2021-04-26T16:23:00Z">
        <w:r>
          <w:t xml:space="preserve">Cummins, Kenneth, and Richard Merritt. 1996. “An Introduction to The Aquatic Insects of North America.” </w:t>
        </w:r>
        <w:r>
          <w:rPr>
            <w:i/>
            <w:iCs/>
          </w:rPr>
          <w:t>The Journal of Animal Ecology</w:t>
        </w:r>
        <w:r>
          <w:t xml:space="preserve"> 50 (September). https://doi.org/10.2307/1467288.</w:t>
        </w:r>
      </w:ins>
    </w:p>
    <w:p w14:paraId="0FF9136B" w14:textId="77777777" w:rsidR="00776A7A" w:rsidRDefault="00776A7A" w:rsidP="00776A7A">
      <w:pPr>
        <w:pStyle w:val="Bibliography"/>
        <w:rPr>
          <w:ins w:id="772" w:author="Sean" w:date="2021-04-26T16:23:00Z"/>
        </w:rPr>
      </w:pPr>
      <w:ins w:id="773" w:author="Sean" w:date="2021-04-26T16:23:00Z">
        <w:r>
          <w:t xml:space="preserve">Dahl, J., and L. A. Greenberg. 1998. “Effects of Fish Predation and Habitat Type on Stream Benthic Communities.” </w:t>
        </w:r>
        <w:r>
          <w:rPr>
            <w:i/>
            <w:iCs/>
          </w:rPr>
          <w:t>Hydrobiologia</w:t>
        </w:r>
        <w:r>
          <w:t xml:space="preserve"> 361: 67–76.</w:t>
        </w:r>
      </w:ins>
    </w:p>
    <w:p w14:paraId="616A97A8" w14:textId="77777777" w:rsidR="00776A7A" w:rsidRDefault="00776A7A" w:rsidP="00776A7A">
      <w:pPr>
        <w:pStyle w:val="Bibliography"/>
        <w:rPr>
          <w:ins w:id="774" w:author="Sean" w:date="2021-04-26T16:23:00Z"/>
        </w:rPr>
      </w:pPr>
      <w:ins w:id="775" w:author="Sean" w:date="2021-04-26T16:23:00Z">
        <w:r>
          <w:t xml:space="preserve">D’Amen, Manuela, Heidi K. Mod, Nicholas J. Gotelli, and Antoine Guisan. 2018. “Disentangling Biotic Interactions, Environmental Filters, and Dispersal Limitation as Drivers of Species Co-Occurrence.” </w:t>
        </w:r>
        <w:r>
          <w:rPr>
            <w:i/>
            <w:iCs/>
          </w:rPr>
          <w:t>Ecography</w:t>
        </w:r>
        <w:r>
          <w:t xml:space="preserve"> 41 (8): 1233–44. https://doi.org/10.1111/ecog.03148.</w:t>
        </w:r>
      </w:ins>
    </w:p>
    <w:p w14:paraId="5148F32E" w14:textId="6032FB70" w:rsidR="00776A7A" w:rsidRDefault="00776A7A" w:rsidP="00776A7A">
      <w:pPr>
        <w:pStyle w:val="Bibliography"/>
        <w:rPr>
          <w:ins w:id="776" w:author="Sean" w:date="2021-04-26T16:23:00Z"/>
        </w:rPr>
      </w:pPr>
      <w:ins w:id="777" w:author="Sean" w:date="2021-04-26T16:23:00Z">
        <w:r>
          <w:t xml:space="preserve">De Frenne, Pieter, Bente J. Graae, Francisco Rodriguez-Sanchez, Annette Kolb, Olivier Chabrerie, Guillaume Decocq, Hanne De Kort, </w:t>
        </w:r>
        <w:r w:rsidR="0089055C">
          <w:t>An De Schrijver, Martin Diekmann, Ove Eriksson, Robert Gruwez, Martin Hermy, Jonathan Lenoir, Jan Plue, David A. Coomes, Kris Verheyen</w:t>
        </w:r>
        <w:r>
          <w:t xml:space="preserve">. 2013. “Latitudinal Gradients as Natural Laboratories to Infer Species’ Responses to Temperature.” </w:t>
        </w:r>
        <w:r>
          <w:rPr>
            <w:i/>
            <w:iCs/>
          </w:rPr>
          <w:t>Journal of Ecology</w:t>
        </w:r>
        <w:r>
          <w:t xml:space="preserve"> 101 (3): 784–95. https://doi.org/10.1111/1365-2745.12074.</w:t>
        </w:r>
      </w:ins>
    </w:p>
    <w:p w14:paraId="76A5FBCE" w14:textId="77777777" w:rsidR="00776A7A" w:rsidRDefault="00776A7A" w:rsidP="00776A7A">
      <w:pPr>
        <w:pStyle w:val="Bibliography"/>
        <w:rPr>
          <w:ins w:id="778" w:author="Sean" w:date="2021-04-26T16:23:00Z"/>
        </w:rPr>
      </w:pPr>
      <w:ins w:id="779" w:author="Sean" w:date="2021-04-26T16:23:00Z">
        <w:r>
          <w:t xml:space="preserve">De Jong, Grant D., Steven P. Canton, Jeniffer S. Lynch, and Mark Murphy. 2015. “Aquatic Invertebrate and Vertebrate Communities of Ephemeral Stream Ecosystems in the Arid Southwestern United States.” </w:t>
        </w:r>
        <w:r>
          <w:rPr>
            <w:i/>
            <w:iCs/>
          </w:rPr>
          <w:t>The Southwestern Naturalist</w:t>
        </w:r>
        <w:r>
          <w:t xml:space="preserve"> 60 (4): 349–59.</w:t>
        </w:r>
      </w:ins>
    </w:p>
    <w:p w14:paraId="58BA14B5" w14:textId="77777777" w:rsidR="00776A7A" w:rsidRDefault="00776A7A" w:rsidP="00776A7A">
      <w:pPr>
        <w:pStyle w:val="Bibliography"/>
        <w:rPr>
          <w:ins w:id="780" w:author="Sean" w:date="2021-04-26T16:23:00Z"/>
        </w:rPr>
      </w:pPr>
      <w:ins w:id="781" w:author="Sean" w:date="2021-04-26T16:23:00Z">
        <w:r>
          <w:t xml:space="preserve">Dehedin, Arnaud, Chafik Maazouzi, Sara Puijalon, Pierre Marmonier, and Christophe Piscart. 2013. “The Combined Effects of Water Level Reduction and an Increase in Ammonia Concentration on Organic Matter Processing by Key Freshwater Shredders in Alluvial Wetlands.” </w:t>
        </w:r>
        <w:r>
          <w:rPr>
            <w:i/>
            <w:iCs/>
          </w:rPr>
          <w:t>Global Change Biology</w:t>
        </w:r>
        <w:r>
          <w:t xml:space="preserve"> 19 (3): 763–74. https://doi.org/10.1111/gcb.12084.</w:t>
        </w:r>
      </w:ins>
    </w:p>
    <w:p w14:paraId="75B93BCB" w14:textId="77777777" w:rsidR="00776A7A" w:rsidRDefault="00776A7A" w:rsidP="00776A7A">
      <w:pPr>
        <w:pStyle w:val="Bibliography"/>
        <w:rPr>
          <w:ins w:id="782" w:author="Sean" w:date="2021-04-26T16:23:00Z"/>
        </w:rPr>
      </w:pPr>
      <w:ins w:id="783" w:author="Sean" w:date="2021-04-26T16:23:00Z">
        <w:r>
          <w:t xml:space="preserve">Eriksson, Ove. 1993. “The Species-Pool Hypothesis and Plant Community Diversity.” </w:t>
        </w:r>
        <w:r>
          <w:rPr>
            <w:i/>
            <w:iCs/>
          </w:rPr>
          <w:t>Oikos</w:t>
        </w:r>
        <w:r>
          <w:t xml:space="preserve"> 68 (2): 371–74. https://doi.org/10.2307/3544854.</w:t>
        </w:r>
      </w:ins>
    </w:p>
    <w:p w14:paraId="5E37C4FE" w14:textId="77777777" w:rsidR="00776A7A" w:rsidRDefault="00776A7A" w:rsidP="00776A7A">
      <w:pPr>
        <w:pStyle w:val="Bibliography"/>
        <w:rPr>
          <w:ins w:id="784" w:author="Sean" w:date="2021-04-26T16:23:00Z"/>
        </w:rPr>
      </w:pPr>
      <w:ins w:id="785" w:author="Sean" w:date="2021-04-26T16:23:00Z">
        <w:r>
          <w:t>Falcone, J. 2011. “GAGES-II: Geospatial Attributes of Gauges for Evaluating Streamflow.” Reston, Virginia: U.S. Geological Survey. https://water.usgs.gov/GIS/metadata/usgswrd/XML/gagesII_Sept2011.xml.</w:t>
        </w:r>
      </w:ins>
    </w:p>
    <w:p w14:paraId="1C8D33FE" w14:textId="77777777" w:rsidR="00776A7A" w:rsidRDefault="00776A7A" w:rsidP="00776A7A">
      <w:pPr>
        <w:pStyle w:val="Bibliography"/>
        <w:rPr>
          <w:ins w:id="786" w:author="Sean" w:date="2021-04-26T16:23:00Z"/>
        </w:rPr>
      </w:pPr>
      <w:ins w:id="787" w:author="Sean" w:date="2021-04-26T16:23:00Z">
        <w:r>
          <w:t>Farani, G.L., Marcos Nogueira, R. Johnsson, and Elizabeth Neves. 2015. “The Salt Tolerance of the Freshwater Snail Melanoides Tuberculata (Mollusca, Gastropoda), a Bioinvader Gastropod” 10 (January): 212–21.</w:t>
        </w:r>
      </w:ins>
    </w:p>
    <w:p w14:paraId="70106A71" w14:textId="77777777" w:rsidR="00776A7A" w:rsidRDefault="00776A7A" w:rsidP="00776A7A">
      <w:pPr>
        <w:pStyle w:val="Bibliography"/>
        <w:rPr>
          <w:ins w:id="788" w:author="Sean" w:date="2021-04-26T16:23:00Z"/>
        </w:rPr>
      </w:pPr>
      <w:ins w:id="789" w:author="Sean" w:date="2021-04-26T16:23:00Z">
        <w:r>
          <w:t xml:space="preserve">Fetscher, A. Elizabeth, Meredith D. A. Howard, Rosalina Stancheva, Raphael M. Kudela, Eric D. Stein, Martha A. Sutula, Lilian B. Busse, and Robert G. Sheath. 2015. “Wadeable Streams as Widespread Sources of Benthic Cyanotoxins in California, USA.” </w:t>
        </w:r>
        <w:r>
          <w:rPr>
            <w:i/>
            <w:iCs/>
          </w:rPr>
          <w:t>Harmful Algae</w:t>
        </w:r>
        <w:r>
          <w:t xml:space="preserve"> 49 (November): 105–16. https://doi.org/10.1016/j.hal.2015.09.002.</w:t>
        </w:r>
      </w:ins>
    </w:p>
    <w:p w14:paraId="40D062B8" w14:textId="77777777" w:rsidR="00776A7A" w:rsidRDefault="00776A7A" w:rsidP="00776A7A">
      <w:pPr>
        <w:pStyle w:val="Bibliography"/>
        <w:rPr>
          <w:ins w:id="790" w:author="Sean" w:date="2021-04-26T16:23:00Z"/>
        </w:rPr>
      </w:pPr>
      <w:ins w:id="791" w:author="Sean" w:date="2021-04-26T16:23:00Z">
        <w:r>
          <w:t xml:space="preserve">Fréjaville, Thibaut, Albert Vilà‐Cabrera, Thomas Curt, and Christopher Carcaillet. 2018. “Aridity and Competition Drive Fire Resistance Trait Covariation in Mountain Trees.” </w:t>
        </w:r>
        <w:r>
          <w:rPr>
            <w:i/>
            <w:iCs/>
          </w:rPr>
          <w:t>Ecosphere</w:t>
        </w:r>
        <w:r>
          <w:t xml:space="preserve"> 9 (12): e02493. https://doi.org/10.1002/ecs2.2493.</w:t>
        </w:r>
      </w:ins>
    </w:p>
    <w:p w14:paraId="1567F574" w14:textId="77777777" w:rsidR="00776A7A" w:rsidRDefault="00776A7A" w:rsidP="00776A7A">
      <w:pPr>
        <w:pStyle w:val="Bibliography"/>
        <w:rPr>
          <w:ins w:id="792" w:author="Sean" w:date="2021-04-26T16:23:00Z"/>
        </w:rPr>
      </w:pPr>
      <w:ins w:id="793" w:author="Sean" w:date="2021-04-26T16:23:00Z">
        <w:r>
          <w:t xml:space="preserve">Giling, Darren, Paul Reich, and Ross M. Thompson. 2009. “Loss of Riparian Vegetation Alters the Ecosystem Role of a Freshwater Crayfish (Cherax Destructor) in an Australian Intermittent Lowland Stream.” </w:t>
        </w:r>
        <w:r>
          <w:rPr>
            <w:i/>
            <w:iCs/>
          </w:rPr>
          <w:t>Journal of the North American Benthological Society</w:t>
        </w:r>
        <w:r>
          <w:t xml:space="preserve"> 28 (3): 626–37. https://doi.org/10.1899/09-015.1.</w:t>
        </w:r>
      </w:ins>
    </w:p>
    <w:p w14:paraId="504016FE" w14:textId="77777777" w:rsidR="00776A7A" w:rsidRDefault="00776A7A" w:rsidP="00776A7A">
      <w:pPr>
        <w:pStyle w:val="Bibliography"/>
        <w:rPr>
          <w:ins w:id="794" w:author="Sean" w:date="2021-04-26T16:23:00Z"/>
        </w:rPr>
      </w:pPr>
      <w:ins w:id="795" w:author="Sean" w:date="2021-04-26T16:23:00Z">
        <w:r>
          <w:t xml:space="preserve">Hatt, Belinda E., Tim D. Fletcher, Christopher J. Walsh, and Sally L. Taylor. 2004. “The Influence of Urban Density and Drainage Infrastructure on the Concentrations and Loads of Pollutants in Small Streams.” </w:t>
        </w:r>
        <w:r>
          <w:rPr>
            <w:i/>
            <w:iCs/>
          </w:rPr>
          <w:t>Environmental Management</w:t>
        </w:r>
        <w:r>
          <w:t xml:space="preserve"> 34 (1): 112–24. https://doi.org/10.1007/s00267-004-0221-8.</w:t>
        </w:r>
      </w:ins>
    </w:p>
    <w:p w14:paraId="45BEDC6C" w14:textId="77777777" w:rsidR="00776A7A" w:rsidRDefault="00776A7A" w:rsidP="00776A7A">
      <w:pPr>
        <w:pStyle w:val="Bibliography"/>
        <w:rPr>
          <w:ins w:id="796" w:author="Sean" w:date="2021-04-26T16:23:00Z"/>
        </w:rPr>
      </w:pPr>
      <w:ins w:id="797" w:author="Sean" w:date="2021-04-26T16:23:00Z">
        <w:r>
          <w:t xml:space="preserve">Held, Isaac M., and Brian J. Soden. 2006. “Robust Responses of the Hydrological Cycle to Global Warming.” </w:t>
        </w:r>
        <w:r>
          <w:rPr>
            <w:i/>
            <w:iCs/>
          </w:rPr>
          <w:t>Journal of Climate</w:t>
        </w:r>
        <w:r>
          <w:t xml:space="preserve"> 19 (21): 5686–99. https://doi.org/10.1175/JCLI3990.1.</w:t>
        </w:r>
      </w:ins>
    </w:p>
    <w:p w14:paraId="461B0662" w14:textId="77777777" w:rsidR="00776A7A" w:rsidRDefault="00776A7A" w:rsidP="00776A7A">
      <w:pPr>
        <w:pStyle w:val="Bibliography"/>
        <w:rPr>
          <w:ins w:id="798" w:author="Sean" w:date="2021-04-26T16:23:00Z"/>
        </w:rPr>
      </w:pPr>
      <w:ins w:id="799" w:author="Sean" w:date="2021-04-26T16:23:00Z">
        <w:r>
          <w:t xml:space="preserve">Hirabayashi, Yukiko, Shinjiro Kanae, Seita Emori, Taikan Oki, and Masahide Kimoto. 2008. “Global Projections of Changing Risks of Floods and Droughts in a Changing Climate.” </w:t>
        </w:r>
        <w:r>
          <w:rPr>
            <w:i/>
            <w:iCs/>
          </w:rPr>
          <w:t>Hydrological Sciences Journal-Journal Des Sciences Hydrologiques</w:t>
        </w:r>
        <w:r>
          <w:t xml:space="preserve"> 53 (4): 754–72. https://doi.org/10.1623/hysj.53.4.754.</w:t>
        </w:r>
      </w:ins>
    </w:p>
    <w:p w14:paraId="15D0ADB4" w14:textId="77777777" w:rsidR="00776A7A" w:rsidRDefault="00776A7A" w:rsidP="00776A7A">
      <w:pPr>
        <w:pStyle w:val="Bibliography"/>
        <w:rPr>
          <w:ins w:id="800" w:author="Sean" w:date="2021-04-26T16:23:00Z"/>
        </w:rPr>
      </w:pPr>
      <w:ins w:id="801" w:author="Sean" w:date="2021-04-26T16:23:00Z">
        <w:r>
          <w:t>“Https://Waterservices.Usgs.Gov/.” n.d. USGS Water Services. Accessed June 1, 2020. https://waterservices.usgs.gov/.</w:t>
        </w:r>
      </w:ins>
    </w:p>
    <w:p w14:paraId="01A48C8A" w14:textId="77777777" w:rsidR="00776A7A" w:rsidRDefault="00776A7A" w:rsidP="00776A7A">
      <w:pPr>
        <w:pStyle w:val="Bibliography"/>
        <w:rPr>
          <w:ins w:id="802" w:author="Sean" w:date="2021-04-26T16:23:00Z"/>
        </w:rPr>
      </w:pPr>
      <w:ins w:id="803" w:author="Sean" w:date="2021-04-26T16:23:00Z">
        <w:r>
          <w:t>Hubbs, Clark, Robert J. Edwards, and Gary P. Garrett. 2008. “An Annotated Checklist of the Freshwater Fishes of Texas, with Keys to Identification of Species, 2nd Edition,” July. https://repositories.lib.utexas.edu/handle/2152/6290.</w:t>
        </w:r>
      </w:ins>
    </w:p>
    <w:p w14:paraId="20B03BD0" w14:textId="77777777" w:rsidR="00776A7A" w:rsidRDefault="00776A7A" w:rsidP="00776A7A">
      <w:pPr>
        <w:pStyle w:val="Bibliography"/>
        <w:rPr>
          <w:ins w:id="804" w:author="Sean" w:date="2021-04-26T16:23:00Z"/>
        </w:rPr>
      </w:pPr>
      <w:ins w:id="805" w:author="Sean" w:date="2021-04-26T16:23:00Z">
        <w:r>
          <w:t xml:space="preserve">Hurlbert, Stuart H. 1971. “The Nonconcept of Species Diversity: A Critique and Alternative Parameters.” </w:t>
        </w:r>
        <w:r>
          <w:rPr>
            <w:i/>
            <w:iCs/>
          </w:rPr>
          <w:t>Ecology</w:t>
        </w:r>
        <w:r>
          <w:t xml:space="preserve"> 52 (4): 577–86. https://doi.org/10.2307/1934145.</w:t>
        </w:r>
      </w:ins>
    </w:p>
    <w:p w14:paraId="23F35E73" w14:textId="77777777" w:rsidR="00776A7A" w:rsidRDefault="00776A7A" w:rsidP="00776A7A">
      <w:pPr>
        <w:pStyle w:val="Bibliography"/>
        <w:rPr>
          <w:ins w:id="806" w:author="Sean" w:date="2021-04-26T16:23:00Z"/>
        </w:rPr>
      </w:pPr>
      <w:ins w:id="807" w:author="Sean" w:date="2021-04-26T16:23:00Z">
        <w:r>
          <w:t xml:space="preserve">Jackson, Jk, and Bw Sweeney. 1995. “Egg and Larval Development Times for 35 Species of Tropical Stream Insects from Costa-Rica.” </w:t>
        </w:r>
        <w:r>
          <w:rPr>
            <w:i/>
            <w:iCs/>
          </w:rPr>
          <w:t>Journal of the North American Benthological Society</w:t>
        </w:r>
        <w:r>
          <w:t xml:space="preserve"> 14 (1): 115–30. https://doi.org/10.2307/1467728.</w:t>
        </w:r>
      </w:ins>
    </w:p>
    <w:p w14:paraId="4A7B367C" w14:textId="77777777" w:rsidR="00776A7A" w:rsidRDefault="00776A7A" w:rsidP="00776A7A">
      <w:pPr>
        <w:pStyle w:val="Bibliography"/>
        <w:rPr>
          <w:ins w:id="808" w:author="Sean" w:date="2021-04-26T16:23:00Z"/>
        </w:rPr>
      </w:pPr>
      <w:ins w:id="809" w:author="Sean" w:date="2021-04-26T16:23:00Z">
        <w:r>
          <w:t xml:space="preserve">Jacob, Staffan, Elvire Bestion, Delphine Legrand, Jean Clobert, and Julien Cote. 2015. “Habitat Matching and Spatial Heterogeneity of Phenotypes: Implications for Metapopulation and Metacommunity Functioning.” </w:t>
        </w:r>
        <w:r>
          <w:rPr>
            <w:i/>
            <w:iCs/>
          </w:rPr>
          <w:t>Evolutionary Ecology</w:t>
        </w:r>
        <w:r>
          <w:t xml:space="preserve"> 29 (6): 851–71. https://doi.org/10.1007/s10682-015-9776-5.</w:t>
        </w:r>
      </w:ins>
    </w:p>
    <w:p w14:paraId="73E606ED" w14:textId="77777777" w:rsidR="00776A7A" w:rsidRDefault="00776A7A" w:rsidP="00776A7A">
      <w:pPr>
        <w:pStyle w:val="Bibliography"/>
        <w:rPr>
          <w:ins w:id="810" w:author="Sean" w:date="2021-04-26T16:23:00Z"/>
        </w:rPr>
      </w:pPr>
      <w:ins w:id="811" w:author="Sean" w:date="2021-04-26T16:23:00Z">
        <w:r>
          <w:t xml:space="preserve">Jiang, X, and Zl Yang. 2012. “Projected Changes of Temperature and Precipitation in Texas from Downscaled Global Climate Models.” </w:t>
        </w:r>
        <w:r>
          <w:rPr>
            <w:i/>
            <w:iCs/>
          </w:rPr>
          <w:t>Climate Research</w:t>
        </w:r>
        <w:r>
          <w:t xml:space="preserve"> 53 (3): 229–44. https://doi.org/10.3354/cr01093.</w:t>
        </w:r>
      </w:ins>
    </w:p>
    <w:p w14:paraId="5AA4AC61" w14:textId="77777777" w:rsidR="00776A7A" w:rsidRDefault="00776A7A" w:rsidP="00776A7A">
      <w:pPr>
        <w:pStyle w:val="Bibliography"/>
        <w:rPr>
          <w:ins w:id="812" w:author="Sean" w:date="2021-04-26T16:23:00Z"/>
        </w:rPr>
      </w:pPr>
      <w:ins w:id="813" w:author="Sean" w:date="2021-04-26T16:23:00Z">
        <w:r>
          <w:t xml:space="preserve">Jones, Iwan, Ivor Growns, Amanda Arnold, Stephanie McCall, and Mike Bowes. 2015. “The Effects of Increased Flow and Fine Sediment on Hyporheic Invertebrates and Nutrients in Stream Mesocosms.” </w:t>
        </w:r>
        <w:r>
          <w:rPr>
            <w:i/>
            <w:iCs/>
          </w:rPr>
          <w:t>Freshwater Biology</w:t>
        </w:r>
        <w:r>
          <w:t xml:space="preserve"> 60 (4): 813–26. https://doi.org/10.1111/fwb.12536.</w:t>
        </w:r>
      </w:ins>
    </w:p>
    <w:p w14:paraId="7A75EFDC" w14:textId="77777777" w:rsidR="00776A7A" w:rsidRDefault="00776A7A" w:rsidP="00776A7A">
      <w:pPr>
        <w:pStyle w:val="Bibliography"/>
        <w:rPr>
          <w:ins w:id="814" w:author="Sean" w:date="2021-04-26T16:23:00Z"/>
        </w:rPr>
      </w:pPr>
      <w:ins w:id="815" w:author="Sean" w:date="2021-04-26T16:23:00Z">
        <w:r>
          <w:t xml:space="preserve">Koski, Rt. 1978. “Age, Growth, and Maturity of Hogchoker, Trinectes-Maculatus, in Hudson River, New-York.” </w:t>
        </w:r>
        <w:r>
          <w:rPr>
            <w:i/>
            <w:iCs/>
          </w:rPr>
          <w:t>Transactions of the American Fisheries Society</w:t>
        </w:r>
        <w:r>
          <w:t xml:space="preserve"> 107 (3): 449–53. https://doi.org/10.1577/1548-8659(1978)107&lt;449:AGAMOT&gt;2.0.CO;2.</w:t>
        </w:r>
      </w:ins>
    </w:p>
    <w:p w14:paraId="197FB6F9" w14:textId="77777777" w:rsidR="00776A7A" w:rsidRDefault="00776A7A" w:rsidP="00776A7A">
      <w:pPr>
        <w:pStyle w:val="Bibliography"/>
        <w:rPr>
          <w:ins w:id="816" w:author="Sean" w:date="2021-04-26T16:23:00Z"/>
        </w:rPr>
      </w:pPr>
      <w:ins w:id="817" w:author="Sean" w:date="2021-04-26T16:23:00Z">
        <w:r>
          <w:t xml:space="preserve">Lamberti, Hauer, ed. 2017. </w:t>
        </w:r>
        <w:r>
          <w:rPr>
            <w:i/>
            <w:iCs/>
          </w:rPr>
          <w:t>Methods in Stream Ecology | ScienceDirect</w:t>
        </w:r>
        <w:r>
          <w:t>. 3rd Edition. Elsevier. https://www.sciencedirect.com/book/9780128130476/methods-in-stream-ecology.</w:t>
        </w:r>
      </w:ins>
    </w:p>
    <w:p w14:paraId="539B1F3C" w14:textId="77777777" w:rsidR="00776A7A" w:rsidRDefault="00776A7A" w:rsidP="00776A7A">
      <w:pPr>
        <w:pStyle w:val="Bibliography"/>
        <w:rPr>
          <w:ins w:id="818" w:author="Sean" w:date="2021-04-26T16:23:00Z"/>
        </w:rPr>
      </w:pPr>
      <w:ins w:id="819" w:author="Sean" w:date="2021-04-26T16:23:00Z">
        <w:r>
          <w:t xml:space="preserve">Legendre, P., and Louis Legendre. 2012. </w:t>
        </w:r>
        <w:r>
          <w:rPr>
            <w:i/>
            <w:iCs/>
          </w:rPr>
          <w:t>Numerical Ecology</w:t>
        </w:r>
        <w:r>
          <w:t>. 3rd edition. Elsevier.</w:t>
        </w:r>
      </w:ins>
    </w:p>
    <w:p w14:paraId="010A2428" w14:textId="77777777" w:rsidR="00776A7A" w:rsidRDefault="00776A7A" w:rsidP="00776A7A">
      <w:pPr>
        <w:pStyle w:val="Bibliography"/>
        <w:rPr>
          <w:ins w:id="820" w:author="Sean" w:date="2021-04-26T16:23:00Z"/>
        </w:rPr>
      </w:pPr>
      <w:ins w:id="821" w:author="Sean" w:date="2021-04-26T16:23:00Z">
        <w:r>
          <w:t xml:space="preserve">Legendre, Pierre, and Eugene D. Gallagher. 2001. “Ecologically Meaningful Transformations for Ordination of Species Data.” </w:t>
        </w:r>
        <w:r>
          <w:rPr>
            <w:i/>
            <w:iCs/>
          </w:rPr>
          <w:t>Oecologia</w:t>
        </w:r>
        <w:r>
          <w:t xml:space="preserve"> 129 (2): 271–80. https://doi.org/10.1007/s004420100716.</w:t>
        </w:r>
      </w:ins>
    </w:p>
    <w:p w14:paraId="7D19C075" w14:textId="77777777" w:rsidR="00776A7A" w:rsidRDefault="00776A7A" w:rsidP="00776A7A">
      <w:pPr>
        <w:pStyle w:val="Bibliography"/>
        <w:rPr>
          <w:ins w:id="822" w:author="Sean" w:date="2021-04-26T16:23:00Z"/>
        </w:rPr>
      </w:pPr>
      <w:ins w:id="823" w:author="Sean" w:date="2021-04-26T16:23:00Z">
        <w:r>
          <w:t xml:space="preserve">Lock, R.A.C., and S.E. Wendelaar Bonga. 1991. “Toxicants and Osmoregulation in Fish.” </w:t>
        </w:r>
        <w:r>
          <w:rPr>
            <w:i/>
            <w:iCs/>
          </w:rPr>
          <w:t>Netherlands Journal of Zoology</w:t>
        </w:r>
        <w:r>
          <w:t xml:space="preserve"> 42 (2–3): 478–93. https://doi.org/10.1163/156854291X00469.</w:t>
        </w:r>
      </w:ins>
    </w:p>
    <w:p w14:paraId="5FF955F8" w14:textId="77777777" w:rsidR="00776A7A" w:rsidRDefault="00776A7A" w:rsidP="00776A7A">
      <w:pPr>
        <w:pStyle w:val="Bibliography"/>
        <w:rPr>
          <w:ins w:id="824" w:author="Sean" w:date="2021-04-26T16:23:00Z"/>
        </w:rPr>
      </w:pPr>
      <w:ins w:id="825" w:author="Sean" w:date="2021-04-26T16:23:00Z">
        <w:r>
          <w:t xml:space="preserve">Lupon, Anna, Susana Bernal, Silvia Poblador, Eugenia Marti, and Francesc Sabater. 2016. “The Influence of Riparian Evapotranspiration on Stream Hydrology and Nitrogen Retention in a Subhumid Mediterranean Catchment.” </w:t>
        </w:r>
        <w:r>
          <w:rPr>
            <w:i/>
            <w:iCs/>
          </w:rPr>
          <w:t>Hydrology and Earth System Sciences</w:t>
        </w:r>
        <w:r>
          <w:t xml:space="preserve"> 20 (9): 3831–42. https://doi.org/10.5194/hess-20-3831-2016.</w:t>
        </w:r>
      </w:ins>
    </w:p>
    <w:p w14:paraId="7B63EE12" w14:textId="77777777" w:rsidR="00776A7A" w:rsidRDefault="00776A7A" w:rsidP="00776A7A">
      <w:pPr>
        <w:pStyle w:val="Bibliography"/>
        <w:rPr>
          <w:ins w:id="826" w:author="Sean" w:date="2021-04-26T16:23:00Z"/>
        </w:rPr>
      </w:pPr>
      <w:ins w:id="827" w:author="Sean" w:date="2021-04-26T16:23:00Z">
        <w:r>
          <w:t xml:space="preserve">Marsh-Matthews, E., and W. J. Matthews. 2000. “Spatial Variation in Relative Abundance of a Widespread, Numerically Dominant Fish Species and Its Effect on Fish Assemblage Structure.” </w:t>
        </w:r>
        <w:r>
          <w:rPr>
            <w:i/>
            <w:iCs/>
          </w:rPr>
          <w:t>Oecologia</w:t>
        </w:r>
        <w:r>
          <w:t xml:space="preserve"> 125 (2): 283–92. https://doi.org/10.1007/s004420000452.</w:t>
        </w:r>
      </w:ins>
    </w:p>
    <w:p w14:paraId="43B126B8" w14:textId="77777777" w:rsidR="00776A7A" w:rsidRDefault="00776A7A" w:rsidP="00776A7A">
      <w:pPr>
        <w:pStyle w:val="Bibliography"/>
        <w:rPr>
          <w:ins w:id="828" w:author="Sean" w:date="2021-04-26T16:23:00Z"/>
        </w:rPr>
      </w:pPr>
      <w:ins w:id="829" w:author="Sean" w:date="2021-04-26T16:23:00Z">
        <w:r>
          <w:t xml:space="preserve">Matthews, William J., and Loren G. Hill. 1977. “Tolerance of the Red Shiner, Notropis Lutrensis (Cyprinidae) to Environmental Parameters.” </w:t>
        </w:r>
        <w:r>
          <w:rPr>
            <w:i/>
            <w:iCs/>
          </w:rPr>
          <w:t>The Southwestern Naturalist</w:t>
        </w:r>
        <w:r>
          <w:t xml:space="preserve"> 22 (1): 89–98. https://doi.org/10.2307/3670466.</w:t>
        </w:r>
      </w:ins>
    </w:p>
    <w:p w14:paraId="7E27362F" w14:textId="77777777" w:rsidR="00776A7A" w:rsidRDefault="00776A7A" w:rsidP="00776A7A">
      <w:pPr>
        <w:pStyle w:val="Bibliography"/>
        <w:rPr>
          <w:ins w:id="830" w:author="Sean" w:date="2021-04-26T16:23:00Z"/>
        </w:rPr>
      </w:pPr>
      <w:ins w:id="831" w:author="Sean" w:date="2021-04-26T16:23:00Z">
        <w:r>
          <w:t xml:space="preserve">Matthews, William J., and Edie Marsh‐Matthews. 2007. “Extirpation of Red Shiner in Direct Tributaries of Lake Texoma (Oklahoma-Texas): A Cautionary Case History from a Fragmented River-Reservoir System.” </w:t>
        </w:r>
        <w:r>
          <w:rPr>
            <w:i/>
            <w:iCs/>
          </w:rPr>
          <w:t>Transactions of the American Fisheries Society</w:t>
        </w:r>
        <w:r>
          <w:t xml:space="preserve"> 136 (4): 1041–62. https://doi.org/10.1577/T06-059.1.</w:t>
        </w:r>
      </w:ins>
    </w:p>
    <w:p w14:paraId="4156A502" w14:textId="77777777" w:rsidR="00776A7A" w:rsidRDefault="00776A7A" w:rsidP="00776A7A">
      <w:pPr>
        <w:pStyle w:val="Bibliography"/>
        <w:rPr>
          <w:ins w:id="832" w:author="Sean" w:date="2021-04-26T16:23:00Z"/>
        </w:rPr>
      </w:pPr>
      <w:ins w:id="833" w:author="Sean" w:date="2021-04-26T16:23:00Z">
        <w:r>
          <w:t xml:space="preserve">Miranda, L. E., Giancarlo Coppola, and Jeff Boxrucker. 2020. “Reservoir Fish Habitats: A Perspective on Coping with Climate Change.” </w:t>
        </w:r>
        <w:r>
          <w:rPr>
            <w:i/>
            <w:iCs/>
          </w:rPr>
          <w:t>Reviews in Fisheries Science &amp; Aquaculture</w:t>
        </w:r>
        <w:r>
          <w:t xml:space="preserve"> 28 (4): 478–98. https://doi.org/10.1080/23308249.2020.1767035.</w:t>
        </w:r>
      </w:ins>
    </w:p>
    <w:p w14:paraId="340501FD" w14:textId="27EB2637" w:rsidR="00776A7A" w:rsidRDefault="00776A7A" w:rsidP="00776A7A">
      <w:pPr>
        <w:pStyle w:val="Bibliography"/>
        <w:rPr>
          <w:ins w:id="834" w:author="Sean" w:date="2021-04-26T16:23:00Z"/>
        </w:rPr>
      </w:pPr>
      <w:ins w:id="835" w:author="Sean" w:date="2021-04-26T16:23:00Z">
        <w:r>
          <w:t xml:space="preserve">Oksanen, Jari, F. Guillaume Blanchet, Michael Friendly, Roeland Kindt, Pierre Legendre, Dan McGlinn, Peter R. Minchin, </w:t>
        </w:r>
        <w:r w:rsidR="0089055C">
          <w:t>R.B. O'Hara, Gavin L. Simpson, Peter Solymos, M. Henry H. Stevens, Eduard Szoecs, Helene Wagner</w:t>
        </w:r>
        <w:r>
          <w:t xml:space="preserve">. 2019. </w:t>
        </w:r>
        <w:r>
          <w:rPr>
            <w:i/>
            <w:iCs/>
          </w:rPr>
          <w:t>Vegan: Community Ecology Package</w:t>
        </w:r>
        <w:r>
          <w:t xml:space="preserve"> (version 2.5-6). https://CRAN.R-project.org/package=vegan.</w:t>
        </w:r>
      </w:ins>
    </w:p>
    <w:p w14:paraId="3F2A0C98" w14:textId="77777777" w:rsidR="00776A7A" w:rsidRDefault="00776A7A" w:rsidP="00776A7A">
      <w:pPr>
        <w:pStyle w:val="Bibliography"/>
        <w:rPr>
          <w:ins w:id="836" w:author="Sean" w:date="2021-04-26T16:23:00Z"/>
        </w:rPr>
      </w:pPr>
      <w:ins w:id="837" w:author="Sean" w:date="2021-04-26T16:23:00Z">
        <w:r>
          <w:t xml:space="preserve">Olden, J. D., and N. L. Poff. 2003. “Toward a Mechanistic Understanding and Prediction of Biotic Homogenization.” </w:t>
        </w:r>
        <w:r>
          <w:rPr>
            <w:i/>
            <w:iCs/>
          </w:rPr>
          <w:t>American Naturalist</w:t>
        </w:r>
        <w:r>
          <w:t xml:space="preserve"> 162 (4): 442–60. https://doi.org/10.1086/378212.</w:t>
        </w:r>
      </w:ins>
    </w:p>
    <w:p w14:paraId="4B31FA36" w14:textId="77777777" w:rsidR="00776A7A" w:rsidRDefault="00776A7A" w:rsidP="00776A7A">
      <w:pPr>
        <w:pStyle w:val="Bibliography"/>
        <w:rPr>
          <w:ins w:id="838" w:author="Sean" w:date="2021-04-26T16:23:00Z"/>
        </w:rPr>
      </w:pPr>
      <w:ins w:id="839" w:author="Sean" w:date="2021-04-26T16:23:00Z">
        <w:r>
          <w:t xml:space="preserve">Page, L.M., and Burr, B.M. 1991. </w:t>
        </w:r>
        <w:r>
          <w:rPr>
            <w:i/>
            <w:iCs/>
          </w:rPr>
          <w:t>A Field Guide to Freshwater Fishes of North America North of Mexico</w:t>
        </w:r>
        <w:r>
          <w:t>. Boston: Houghton Mifflin Company. https://fishbase.in/references/FBRefSummary.php?ID=5723.</w:t>
        </w:r>
      </w:ins>
    </w:p>
    <w:p w14:paraId="5758BF09" w14:textId="77777777" w:rsidR="00776A7A" w:rsidRDefault="00776A7A" w:rsidP="00776A7A">
      <w:pPr>
        <w:pStyle w:val="Bibliography"/>
        <w:rPr>
          <w:ins w:id="840" w:author="Sean" w:date="2021-04-26T16:23:00Z"/>
        </w:rPr>
      </w:pPr>
      <w:ins w:id="841" w:author="Sean" w:date="2021-04-26T16:23:00Z">
        <w:r>
          <w:t xml:space="preserve">Patrick, Christopher J., and Christopher M. Swan. 2011. “Reconstructing the Assembly of a Stream-Insect Metacommunity.” </w:t>
        </w:r>
        <w:r>
          <w:rPr>
            <w:i/>
            <w:iCs/>
          </w:rPr>
          <w:t>Journal of the North American Benthological Society</w:t>
        </w:r>
        <w:r>
          <w:t xml:space="preserve"> 30 (1): 259–72. https://doi.org/10.1899/09-169.1.</w:t>
        </w:r>
      </w:ins>
    </w:p>
    <w:p w14:paraId="02A598CF" w14:textId="77777777" w:rsidR="00776A7A" w:rsidRDefault="00776A7A" w:rsidP="00776A7A">
      <w:pPr>
        <w:pStyle w:val="Bibliography"/>
        <w:rPr>
          <w:ins w:id="842" w:author="Sean" w:date="2021-04-26T16:23:00Z"/>
        </w:rPr>
      </w:pPr>
      <w:ins w:id="843" w:author="Sean" w:date="2021-04-26T16:23:00Z">
        <w:r>
          <w:t xml:space="preserve">Patrick, Christopher J., and Lester L. Yuan. 2017. “Modeled Hydrologic Metrics Show Links between Hydrology and the Functional Composition of Stream Assemblages.” </w:t>
        </w:r>
        <w:r>
          <w:rPr>
            <w:i/>
            <w:iCs/>
          </w:rPr>
          <w:t>Ecological Applications</w:t>
        </w:r>
        <w:r>
          <w:t xml:space="preserve"> 27 (5): 1605–17. https://doi.org/10.1002/eap.1554.</w:t>
        </w:r>
      </w:ins>
    </w:p>
    <w:p w14:paraId="25E3FD31" w14:textId="77777777" w:rsidR="00776A7A" w:rsidRDefault="00776A7A" w:rsidP="00776A7A">
      <w:pPr>
        <w:pStyle w:val="Bibliography"/>
        <w:rPr>
          <w:ins w:id="844" w:author="Sean" w:date="2021-04-26T16:23:00Z"/>
        </w:rPr>
      </w:pPr>
      <w:ins w:id="845" w:author="Sean" w:date="2021-04-26T16:23:00Z">
        <w:r>
          <w:t xml:space="preserve">Poff, N. L. 1997. “Landscape Filters and Species Traits: Towards Mechanistic Understanding and Prediction in Stream Ecology.” </w:t>
        </w:r>
        <w:r>
          <w:rPr>
            <w:i/>
            <w:iCs/>
          </w:rPr>
          <w:t>Journal of the North American Benthological Society</w:t>
        </w:r>
        <w:r>
          <w:t xml:space="preserve"> 16 (2): 391–409. https://doi.org/10.2307/1468026.</w:t>
        </w:r>
      </w:ins>
    </w:p>
    <w:p w14:paraId="3674F8ED" w14:textId="77777777" w:rsidR="00776A7A" w:rsidRDefault="00776A7A" w:rsidP="00776A7A">
      <w:pPr>
        <w:pStyle w:val="Bibliography"/>
        <w:rPr>
          <w:ins w:id="846" w:author="Sean" w:date="2021-04-26T16:23:00Z"/>
        </w:rPr>
      </w:pPr>
      <w:ins w:id="847" w:author="Sean" w:date="2021-04-26T16:23:00Z">
        <w:r>
          <w:t xml:space="preserve">R Core Team. 2018. </w:t>
        </w:r>
        <w:r>
          <w:rPr>
            <w:i/>
            <w:iCs/>
          </w:rPr>
          <w:t>R: A Language and Environment for Statistical Computing</w:t>
        </w:r>
        <w:r>
          <w:t>. Vienna, Austria: R Foundation for Statistical Computing. https://www.R-project.org/.</w:t>
        </w:r>
      </w:ins>
    </w:p>
    <w:p w14:paraId="407E6873" w14:textId="77777777" w:rsidR="00776A7A" w:rsidRDefault="00776A7A" w:rsidP="00776A7A">
      <w:pPr>
        <w:pStyle w:val="Bibliography"/>
        <w:rPr>
          <w:ins w:id="848" w:author="Sean" w:date="2021-04-26T16:23:00Z"/>
        </w:rPr>
      </w:pPr>
      <w:ins w:id="849" w:author="Sean" w:date="2021-04-26T16:23:00Z">
        <w:r>
          <w:t xml:space="preserve">Randall, D.J., and T.K.N. Tsui. 2002. “Ammonia Toxicity in Fish.” </w:t>
        </w:r>
        <w:r>
          <w:rPr>
            <w:i/>
            <w:iCs/>
          </w:rPr>
          <w:t>Marine Pollution Bulletin</w:t>
        </w:r>
        <w:r>
          <w:t>, 45:17-23.</w:t>
        </w:r>
      </w:ins>
    </w:p>
    <w:p w14:paraId="4C79E123" w14:textId="77777777" w:rsidR="00776A7A" w:rsidRDefault="00776A7A" w:rsidP="00776A7A">
      <w:pPr>
        <w:pStyle w:val="Bibliography"/>
        <w:rPr>
          <w:ins w:id="850" w:author="Sean" w:date="2021-04-26T16:23:00Z"/>
        </w:rPr>
      </w:pPr>
      <w:ins w:id="851" w:author="Sean" w:date="2021-04-26T16:23:00Z">
        <w:r>
          <w:t xml:space="preserve">Redding, J. Michael, and Carl B. Schreck. 1983. “Influence of Ambient Salinity on Osmoregulation and Cortisol Concentration in Yearling Coho Salmon during Stress.” </w:t>
        </w:r>
        <w:r>
          <w:rPr>
            <w:i/>
            <w:iCs/>
          </w:rPr>
          <w:t>Transactions of the American Fisheries Society</w:t>
        </w:r>
        <w:r>
          <w:t xml:space="preserve"> 112 (6): 800–807. https://doi.org/10.1577/1548-8659(1983)112&lt;800:IOASOO&gt;2.0.CO;2.</w:t>
        </w:r>
      </w:ins>
    </w:p>
    <w:p w14:paraId="7ABEE1FD" w14:textId="77777777" w:rsidR="00776A7A" w:rsidRDefault="00776A7A" w:rsidP="00776A7A">
      <w:pPr>
        <w:pStyle w:val="Bibliography"/>
        <w:rPr>
          <w:ins w:id="852" w:author="Sean" w:date="2021-04-26T16:23:00Z"/>
        </w:rPr>
      </w:pPr>
      <w:ins w:id="853" w:author="Sean" w:date="2021-04-26T16:23:00Z">
        <w:r>
          <w:t xml:space="preserve">Rehage, J. S., J. R. Blanchard, R. E. Boucek, J. J. Lorenz, and M. Robinson. 2016. “Knocking Back Invasions: Variable Resistance and Resilience to Multiple Cold Spells in Native vs. Nonnative Fishes.” </w:t>
        </w:r>
        <w:r>
          <w:rPr>
            <w:i/>
            <w:iCs/>
          </w:rPr>
          <w:t>Ecosphere</w:t>
        </w:r>
        <w:r>
          <w:t xml:space="preserve"> 7 (6): e01268. https://doi.org/10.1002/ecs2.1268.</w:t>
        </w:r>
      </w:ins>
    </w:p>
    <w:p w14:paraId="07F0A4CB" w14:textId="77777777" w:rsidR="00776A7A" w:rsidRDefault="00776A7A" w:rsidP="00776A7A">
      <w:pPr>
        <w:pStyle w:val="Bibliography"/>
        <w:rPr>
          <w:ins w:id="854" w:author="Sean" w:date="2021-04-26T16:23:00Z"/>
        </w:rPr>
      </w:pPr>
      <w:ins w:id="855" w:author="Sean" w:date="2021-04-26T16:23:00Z">
        <w:r>
          <w:t xml:space="preserve">Rolls, Robert J., Catherine Leigh, and Fran Sheldon. 2012. “Mechanistic Effects of Low-Flow Hydrology on Riverine Ecosystems: Ecological Principles and Consequences of Alteration.” </w:t>
        </w:r>
        <w:r>
          <w:rPr>
            <w:i/>
            <w:iCs/>
          </w:rPr>
          <w:t>Freshwater Science</w:t>
        </w:r>
        <w:r>
          <w:t xml:space="preserve"> 31 (4): 1163–86. https://doi.org/10.1899/12-002.1.</w:t>
        </w:r>
      </w:ins>
    </w:p>
    <w:p w14:paraId="35EEB938" w14:textId="77777777" w:rsidR="00776A7A" w:rsidRDefault="00776A7A" w:rsidP="00776A7A">
      <w:pPr>
        <w:pStyle w:val="Bibliography"/>
        <w:rPr>
          <w:ins w:id="856" w:author="Sean" w:date="2021-04-26T16:23:00Z"/>
        </w:rPr>
      </w:pPr>
      <w:ins w:id="857" w:author="Sean" w:date="2021-04-26T16:23:00Z">
        <w:r>
          <w:t xml:space="preserve">Rosenberg, D.M., and V.H. Resh. 1993. “Introduction to Freshwater Biomonitoring and Benthic Macroinvertebrates.” </w:t>
        </w:r>
        <w:r>
          <w:rPr>
            <w:i/>
            <w:iCs/>
          </w:rPr>
          <w:t>Freshwater Biomonitoring and Benthic Macroinvertebrates</w:t>
        </w:r>
        <w:r>
          <w:t>, Chapman/Hall, New York, .</w:t>
        </w:r>
      </w:ins>
    </w:p>
    <w:p w14:paraId="22445909" w14:textId="77777777" w:rsidR="00776A7A" w:rsidRDefault="00776A7A" w:rsidP="00776A7A">
      <w:pPr>
        <w:pStyle w:val="Bibliography"/>
        <w:rPr>
          <w:ins w:id="858" w:author="Sean" w:date="2021-04-26T16:23:00Z"/>
        </w:rPr>
      </w:pPr>
      <w:ins w:id="859" w:author="Sean" w:date="2021-04-26T16:23:00Z">
        <w:r>
          <w:t xml:space="preserve">Rosgen, Dave. 2001. “A Stream Channel Stability Assessment Procedure.” </w:t>
        </w:r>
        <w:r>
          <w:rPr>
            <w:i/>
            <w:iCs/>
          </w:rPr>
          <w:t>Proceedings of 7th Federal Interagency Sedimentation Conference</w:t>
        </w:r>
        <w:r>
          <w:t>, 11.</w:t>
        </w:r>
      </w:ins>
    </w:p>
    <w:p w14:paraId="331870E2" w14:textId="77777777" w:rsidR="00776A7A" w:rsidRDefault="00776A7A" w:rsidP="00776A7A">
      <w:pPr>
        <w:pStyle w:val="Bibliography"/>
        <w:rPr>
          <w:ins w:id="860" w:author="Sean" w:date="2021-04-26T16:23:00Z"/>
        </w:rPr>
      </w:pPr>
      <w:ins w:id="861" w:author="Sean" w:date="2021-04-26T16:23:00Z">
        <w:r>
          <w:t xml:space="preserve">Schade, J. D., S. G. Fisher, N. B. Grimm, and J. A. Seddon. 2001. “The Influence of a Riparian Shrub on Nitrogen Cycling in a Sonoran Desert Stream.” </w:t>
        </w:r>
        <w:r>
          <w:rPr>
            <w:i/>
            <w:iCs/>
          </w:rPr>
          <w:t>Ecology</w:t>
        </w:r>
        <w:r>
          <w:t xml:space="preserve"> 82 (12): 3363–76.</w:t>
        </w:r>
      </w:ins>
    </w:p>
    <w:p w14:paraId="4BAF53EF" w14:textId="77777777" w:rsidR="00776A7A" w:rsidRDefault="00776A7A" w:rsidP="00776A7A">
      <w:pPr>
        <w:pStyle w:val="Bibliography"/>
        <w:rPr>
          <w:ins w:id="862" w:author="Sean" w:date="2021-04-26T16:23:00Z"/>
        </w:rPr>
      </w:pPr>
      <w:ins w:id="863" w:author="Sean" w:date="2021-04-26T16:23:00Z">
        <w:r>
          <w:t xml:space="preserve">Scheffer, Marten, and Stephen R. Carpenter. 2003. “Catastrophic Regime Shifts in Ecosystems: Linking Theory to Observation.” </w:t>
        </w:r>
        <w:r>
          <w:rPr>
            <w:i/>
            <w:iCs/>
          </w:rPr>
          <w:t>Trends in Ecology &amp; Evolution</w:t>
        </w:r>
        <w:r>
          <w:t xml:space="preserve"> 18 (12): 648–56. https://doi.org/10.1016/j.tree.2003.09.002.</w:t>
        </w:r>
      </w:ins>
    </w:p>
    <w:p w14:paraId="2033DCC1" w14:textId="77777777" w:rsidR="00776A7A" w:rsidRDefault="00776A7A" w:rsidP="00776A7A">
      <w:pPr>
        <w:pStyle w:val="Bibliography"/>
        <w:rPr>
          <w:ins w:id="864" w:author="Sean" w:date="2021-04-26T16:23:00Z"/>
        </w:rPr>
      </w:pPr>
      <w:ins w:id="865" w:author="Sean" w:date="2021-04-26T16:23:00Z">
        <w:r>
          <w:t xml:space="preserve">Seabra, Rui, David S. Wethey, Antonio M. Santos, and Fernando P. Lima. 2015. “Understanding Complex Biogeographic Responses to Climate Change.” </w:t>
        </w:r>
        <w:r>
          <w:rPr>
            <w:i/>
            <w:iCs/>
          </w:rPr>
          <w:t>Scientific Reports</w:t>
        </w:r>
        <w:r>
          <w:t xml:space="preserve"> 5 (August): 12930. https://doi.org/10.1038/srep12930.</w:t>
        </w:r>
      </w:ins>
    </w:p>
    <w:p w14:paraId="00A8A54B" w14:textId="77777777" w:rsidR="00776A7A" w:rsidRDefault="00776A7A" w:rsidP="00776A7A">
      <w:pPr>
        <w:pStyle w:val="Bibliography"/>
        <w:rPr>
          <w:ins w:id="866" w:author="Sean" w:date="2021-04-26T16:23:00Z"/>
        </w:rPr>
      </w:pPr>
      <w:ins w:id="867" w:author="Sean" w:date="2021-04-26T16:23:00Z">
        <w:r>
          <w:t xml:space="preserve">Straile, D., and A. Halbich. 2000. “Life History and Multiple Antipredator Defenses of an Invertebrate Pelagic Predator, Bythotrephes Longimanus.” </w:t>
        </w:r>
        <w:r>
          <w:rPr>
            <w:i/>
            <w:iCs/>
          </w:rPr>
          <w:t>Ecology</w:t>
        </w:r>
        <w:r>
          <w:t xml:space="preserve"> 81 (1): 150–63. https://doi.org/10.1890/0012-9658(2000)081[0150:LHAMAD]2.0.CO;2.</w:t>
        </w:r>
      </w:ins>
    </w:p>
    <w:p w14:paraId="60D9E52B" w14:textId="77777777" w:rsidR="00776A7A" w:rsidRDefault="00776A7A" w:rsidP="00776A7A">
      <w:pPr>
        <w:pStyle w:val="Bibliography"/>
        <w:rPr>
          <w:ins w:id="868" w:author="Sean" w:date="2021-04-26T16:23:00Z"/>
        </w:rPr>
      </w:pPr>
      <w:ins w:id="869" w:author="Sean" w:date="2021-04-26T16:23:00Z">
        <w:r>
          <w:t xml:space="preserve">Tabacchi, Eric, Luc Lambs, Hélène Guilloy, Anne-Marie Planty‐Tabacchi, Etienne Muller, and Henri Décamps. 2000. “Impacts of Riparian Vegetation on Hydrological Processes.” </w:t>
        </w:r>
        <w:r>
          <w:rPr>
            <w:i/>
            <w:iCs/>
          </w:rPr>
          <w:t>Hydrological Processes</w:t>
        </w:r>
        <w:r>
          <w:t xml:space="preserve"> 14 (16–17): 2959–76. https://doi.org/10.1002/1099-1085(200011/12)14:16/17&lt;2959::AID-HYP129&gt;3.0.CO;2-B.</w:t>
        </w:r>
      </w:ins>
    </w:p>
    <w:p w14:paraId="223981EF" w14:textId="77777777" w:rsidR="00776A7A" w:rsidRDefault="00776A7A" w:rsidP="00776A7A">
      <w:pPr>
        <w:pStyle w:val="Bibliography"/>
        <w:rPr>
          <w:ins w:id="870" w:author="Sean" w:date="2021-04-26T16:23:00Z"/>
        </w:rPr>
      </w:pPr>
      <w:ins w:id="871" w:author="Sean" w:date="2021-04-26T16:23:00Z">
        <w:r>
          <w:t xml:space="preserve">Thomas, C., Timothy Bonner, B.G. Whiteside, and F. Gelwick. 2007. “Freshwater Fishes of Texas: A Field Guide.” </w:t>
        </w:r>
        <w:r>
          <w:rPr>
            <w:i/>
            <w:iCs/>
          </w:rPr>
          <w:t>Freshwater Fishes of Texas: A Field Guide</w:t>
        </w:r>
        <w:r>
          <w:t>, January, 1–202.</w:t>
        </w:r>
      </w:ins>
    </w:p>
    <w:p w14:paraId="133A6E91" w14:textId="77777777" w:rsidR="00776A7A" w:rsidRDefault="00776A7A" w:rsidP="00776A7A">
      <w:pPr>
        <w:pStyle w:val="Bibliography"/>
        <w:rPr>
          <w:ins w:id="872" w:author="Sean" w:date="2021-04-26T16:23:00Z"/>
        </w:rPr>
      </w:pPr>
      <w:ins w:id="873" w:author="Sean" w:date="2021-04-26T16:23:00Z">
        <w:r>
          <w:t>USEPA. 2015. “Standard Operating Procedure for Benthic Invertebrate Laboratory Analysis.” LG407.</w:t>
        </w:r>
      </w:ins>
    </w:p>
    <w:p w14:paraId="43B061C1" w14:textId="77777777" w:rsidR="00776A7A" w:rsidRDefault="00776A7A" w:rsidP="00776A7A">
      <w:pPr>
        <w:pStyle w:val="Bibliography"/>
        <w:rPr>
          <w:ins w:id="874" w:author="Sean" w:date="2021-04-26T16:23:00Z"/>
        </w:rPr>
      </w:pPr>
      <w:ins w:id="875" w:author="Sean" w:date="2021-04-26T16:23:00Z">
        <w:r>
          <w:t>Wenner, C.A. 1978. “FAO Species Identification Sheets for Fishery Purposes. Eastern Central Atlantic; Fishing Areas 34, 47 (in Part).” 1978. http://www.fao.org/3/ag419e/ag419e00.htm.</w:t>
        </w:r>
      </w:ins>
    </w:p>
    <w:p w14:paraId="60A301FA" w14:textId="77777777" w:rsidR="00776A7A" w:rsidRDefault="00776A7A" w:rsidP="00776A7A">
      <w:pPr>
        <w:pStyle w:val="Bibliography"/>
        <w:rPr>
          <w:ins w:id="876" w:author="Sean" w:date="2021-04-26T16:23:00Z"/>
        </w:rPr>
      </w:pPr>
      <w:ins w:id="877" w:author="Sean" w:date="2021-04-26T16:23:00Z">
        <w:r>
          <w:t xml:space="preserve">Wentworth, C. K. 1922. “A Scale of Grade and Class Terms for Clastic Sediments.” </w:t>
        </w:r>
        <w:r>
          <w:rPr>
            <w:i/>
            <w:iCs/>
          </w:rPr>
          <w:t>Journal of Geology</w:t>
        </w:r>
        <w:r>
          <w:t xml:space="preserve"> 30 (5): 377–92. https://doi.org/10.1086/622910.</w:t>
        </w:r>
      </w:ins>
    </w:p>
    <w:p w14:paraId="688FBDFE" w14:textId="77777777" w:rsidR="00776A7A" w:rsidRDefault="00776A7A" w:rsidP="00776A7A">
      <w:pPr>
        <w:pStyle w:val="Bibliography"/>
        <w:rPr>
          <w:ins w:id="878" w:author="Sean" w:date="2021-04-26T16:23:00Z"/>
        </w:rPr>
      </w:pPr>
      <w:ins w:id="879" w:author="Sean" w:date="2021-04-26T16:23:00Z">
        <w:r>
          <w:t xml:space="preserve">Whittaker, R. J., K. J. Willis, and R. Field. 2001. “Scale and Species Richness: Towards a General, Hierarchical Theory of Species Diversity.” </w:t>
        </w:r>
        <w:r>
          <w:rPr>
            <w:i/>
            <w:iCs/>
          </w:rPr>
          <w:t>Journal of Biogeography</w:t>
        </w:r>
        <w:r>
          <w:t xml:space="preserve"> 28 (4): 453–70. https://doi.org/10.1046/j.1365-2699.2001.00563.x.</w:t>
        </w:r>
      </w:ins>
    </w:p>
    <w:p w14:paraId="6D78A1DF" w14:textId="77777777" w:rsidR="00776A7A" w:rsidRDefault="00776A7A" w:rsidP="00776A7A">
      <w:pPr>
        <w:pStyle w:val="Bibliography"/>
        <w:rPr>
          <w:ins w:id="880" w:author="Sean" w:date="2021-04-26T16:23:00Z"/>
        </w:rPr>
      </w:pPr>
      <w:ins w:id="881" w:author="Sean" w:date="2021-04-26T16:23:00Z">
        <w:r>
          <w:t xml:space="preserve">Wiggins, G. 2015. </w:t>
        </w:r>
        <w:r>
          <w:rPr>
            <w:i/>
            <w:iCs/>
          </w:rPr>
          <w:t>Larvae of the North American Caddisfly Genera (Trichoptera)</w:t>
        </w:r>
        <w:r>
          <w:t>. Toronto, Canada: University of Toronto Press, Scholarly Publishing Division. https://utorontopress.com/us/larvae-of-the-north-american-caddisfly-genera-trichoptera-4.</w:t>
        </w:r>
      </w:ins>
    </w:p>
    <w:p w14:paraId="47E6D7BB" w14:textId="77777777" w:rsidR="00776A7A" w:rsidRDefault="00776A7A" w:rsidP="00776A7A">
      <w:pPr>
        <w:pStyle w:val="Bibliography"/>
        <w:rPr>
          <w:ins w:id="882" w:author="Sean" w:date="2021-04-26T16:23:00Z"/>
        </w:rPr>
      </w:pPr>
      <w:ins w:id="883" w:author="Sean" w:date="2021-04-26T16:23:00Z">
        <w:r>
          <w:t xml:space="preserve">Williams, W. D. 1999. “Salinisation: A Major Threat to Water Resources in the Arid and Semi-Arid Regions of the World.” </w:t>
        </w:r>
        <w:r>
          <w:rPr>
            <w:i/>
            <w:iCs/>
          </w:rPr>
          <w:t>Lakes &amp; Reservoirs: Science, Policy and Management for Sustainable Use</w:t>
        </w:r>
        <w:r>
          <w:t xml:space="preserve"> 4 (3–4): 85–91. https://doi.org/10.1046/j.1440-1770.1999.00089.x.</w:t>
        </w:r>
      </w:ins>
    </w:p>
    <w:p w14:paraId="7DEEF42D" w14:textId="77777777" w:rsidR="00776A7A" w:rsidRDefault="00776A7A" w:rsidP="00776A7A">
      <w:pPr>
        <w:pStyle w:val="Bibliography"/>
        <w:rPr>
          <w:ins w:id="884" w:author="Sean" w:date="2021-04-26T16:23:00Z"/>
        </w:rPr>
      </w:pPr>
      <w:ins w:id="885" w:author="Sean" w:date="2021-04-26T16:23:00Z">
        <w:r>
          <w:t xml:space="preserve">Woodward, Guy, Daniel M. Perkins, and Lee E. Brown. 2010. “Climate Change and Freshwater Ecosystems: Impacts across Multiple Levels of Organization.” </w:t>
        </w:r>
        <w:r>
          <w:rPr>
            <w:i/>
            <w:iCs/>
          </w:rPr>
          <w:t>Philosophical Transactions: Biological Sciences</w:t>
        </w:r>
        <w:r>
          <w:t xml:space="preserve"> 365 (1549): 2093–2106.</w:t>
        </w:r>
      </w:ins>
    </w:p>
    <w:p w14:paraId="531A5AFB" w14:textId="77777777" w:rsidR="00776A7A" w:rsidRDefault="00776A7A" w:rsidP="00776A7A">
      <w:pPr>
        <w:pStyle w:val="Bibliography"/>
        <w:rPr>
          <w:ins w:id="886" w:author="Sean" w:date="2021-04-26T16:23:00Z"/>
        </w:rPr>
      </w:pPr>
      <w:ins w:id="887" w:author="Sean" w:date="2021-04-26T16:23:00Z">
        <w:r>
          <w:t xml:space="preserve">Wrona, Frederick J., Terry D. Prowse, James D. Reist, John E. Hobbie, Lucie M. J. Levesque, and Warwick F. Vincent. 2006. “Climate Change Effects on Aquatic Biota, Ecosystem Structure and Function.” </w:t>
        </w:r>
        <w:r>
          <w:rPr>
            <w:i/>
            <w:iCs/>
          </w:rPr>
          <w:t>Ambio</w:t>
        </w:r>
        <w:r>
          <w:t xml:space="preserve"> 35 (7): 359–69. https://doi.org/10.1579/0044-7447(2006)35[359:CCEOAB]2.0.CO;2.</w:t>
        </w:r>
      </w:ins>
    </w:p>
    <w:p w14:paraId="44051595" w14:textId="78577FA7" w:rsidR="004B5518" w:rsidRPr="00734EEE" w:rsidRDefault="00496699" w:rsidP="00293C4B">
      <w:pPr>
        <w:spacing w:line="360" w:lineRule="auto"/>
        <w:contextualSpacing/>
        <w:rPr>
          <w:rFonts w:ascii="Arial" w:hAnsi="Arial"/>
          <w:rPrChange w:id="888" w:author="Sean" w:date="2021-04-26T16:23:00Z">
            <w:rPr/>
          </w:rPrChange>
        </w:rPr>
        <w:pPrChange w:id="889" w:author="Sean" w:date="2021-04-26T16:23:00Z">
          <w:pPr>
            <w:spacing w:line="480" w:lineRule="auto"/>
            <w:contextualSpacing/>
          </w:pPr>
        </w:pPrChange>
      </w:pPr>
      <w:ins w:id="890" w:author="Sean" w:date="2021-04-26T16:23:00Z">
        <w:r>
          <w:rPr>
            <w:rFonts w:ascii="Arial" w:hAnsi="Arial" w:cs="Arial"/>
          </w:rPr>
          <w:fldChar w:fldCharType="end"/>
        </w:r>
      </w:ins>
    </w:p>
    <w:sectPr w:rsidR="004B5518" w:rsidRPr="00734EEE" w:rsidSect="00D9375D">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DAFD4" w14:textId="77777777" w:rsidR="00B531D2" w:rsidRDefault="00B531D2" w:rsidP="00255967">
      <w:pPr>
        <w:spacing w:after="0" w:line="240" w:lineRule="auto"/>
      </w:pPr>
      <w:r>
        <w:separator/>
      </w:r>
    </w:p>
  </w:endnote>
  <w:endnote w:type="continuationSeparator" w:id="0">
    <w:p w14:paraId="27CA3C64" w14:textId="77777777" w:rsidR="00B531D2" w:rsidRDefault="00B531D2" w:rsidP="00255967">
      <w:pPr>
        <w:spacing w:after="0" w:line="240" w:lineRule="auto"/>
      </w:pPr>
      <w:r>
        <w:continuationSeparator/>
      </w:r>
    </w:p>
  </w:endnote>
  <w:endnote w:type="continuationNotice" w:id="1">
    <w:p w14:paraId="60C7D9D1" w14:textId="77777777" w:rsidR="00B531D2" w:rsidRDefault="00B531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641689"/>
      <w:docPartObj>
        <w:docPartGallery w:val="Page Numbers (Bottom of Page)"/>
        <w:docPartUnique/>
      </w:docPartObj>
    </w:sdtPr>
    <w:sdtEndPr>
      <w:rPr>
        <w:noProof/>
      </w:rPr>
    </w:sdtEndPr>
    <w:sdtContent>
      <w:p w14:paraId="5D35FB41" w14:textId="1B1AC591" w:rsidR="00CA5DDF" w:rsidRDefault="00CA5D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356E4" w14:textId="77777777" w:rsidR="00CA5DDF" w:rsidRDefault="00CA5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BAB5B" w14:textId="77777777" w:rsidR="00B531D2" w:rsidRDefault="00B531D2" w:rsidP="00255967">
      <w:pPr>
        <w:spacing w:after="0" w:line="240" w:lineRule="auto"/>
      </w:pPr>
      <w:r>
        <w:separator/>
      </w:r>
    </w:p>
  </w:footnote>
  <w:footnote w:type="continuationSeparator" w:id="0">
    <w:p w14:paraId="67579D96" w14:textId="77777777" w:rsidR="00B531D2" w:rsidRDefault="00B531D2" w:rsidP="00255967">
      <w:pPr>
        <w:spacing w:after="0" w:line="240" w:lineRule="auto"/>
      </w:pPr>
      <w:r>
        <w:continuationSeparator/>
      </w:r>
    </w:p>
  </w:footnote>
  <w:footnote w:type="continuationNotice" w:id="1">
    <w:p w14:paraId="2D679D0A" w14:textId="77777777" w:rsidR="00B531D2" w:rsidRDefault="00B531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76349" w14:textId="77777777" w:rsidR="00772F07" w:rsidRDefault="00772F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33C95"/>
    <w:multiLevelType w:val="hybridMultilevel"/>
    <w:tmpl w:val="A88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3C70"/>
    <w:multiLevelType w:val="hybridMultilevel"/>
    <w:tmpl w:val="C1B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D09"/>
    <w:multiLevelType w:val="hybridMultilevel"/>
    <w:tmpl w:val="461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46F46"/>
    <w:multiLevelType w:val="hybridMultilevel"/>
    <w:tmpl w:val="F2263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E7DC5"/>
    <w:multiLevelType w:val="hybridMultilevel"/>
    <w:tmpl w:val="AC1A1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D6413"/>
    <w:multiLevelType w:val="hybridMultilevel"/>
    <w:tmpl w:val="AB0E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10593"/>
    <w:multiLevelType w:val="hybridMultilevel"/>
    <w:tmpl w:val="44863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w15:presenceInfo w15:providerId="Windows Live" w15:userId="17b865f8243992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643E8"/>
    <w:rsid w:val="000033CB"/>
    <w:rsid w:val="00004195"/>
    <w:rsid w:val="000124E5"/>
    <w:rsid w:val="00013744"/>
    <w:rsid w:val="00013E1F"/>
    <w:rsid w:val="00014AB3"/>
    <w:rsid w:val="00016042"/>
    <w:rsid w:val="000201C7"/>
    <w:rsid w:val="00020CA6"/>
    <w:rsid w:val="00024BBF"/>
    <w:rsid w:val="00032BFD"/>
    <w:rsid w:val="00040587"/>
    <w:rsid w:val="00041C13"/>
    <w:rsid w:val="0004275E"/>
    <w:rsid w:val="00042B29"/>
    <w:rsid w:val="000438AE"/>
    <w:rsid w:val="00066515"/>
    <w:rsid w:val="00070FAE"/>
    <w:rsid w:val="000716BA"/>
    <w:rsid w:val="00072A79"/>
    <w:rsid w:val="000732C1"/>
    <w:rsid w:val="000865CC"/>
    <w:rsid w:val="000868EB"/>
    <w:rsid w:val="00086B1A"/>
    <w:rsid w:val="00087C6D"/>
    <w:rsid w:val="0009113F"/>
    <w:rsid w:val="00094196"/>
    <w:rsid w:val="000976FE"/>
    <w:rsid w:val="000B054C"/>
    <w:rsid w:val="000B08CE"/>
    <w:rsid w:val="000B4951"/>
    <w:rsid w:val="000D430E"/>
    <w:rsid w:val="000D4D46"/>
    <w:rsid w:val="000D525F"/>
    <w:rsid w:val="000D7A48"/>
    <w:rsid w:val="000D7DB0"/>
    <w:rsid w:val="000E04DD"/>
    <w:rsid w:val="000E2D09"/>
    <w:rsid w:val="000E40E5"/>
    <w:rsid w:val="000F2C0D"/>
    <w:rsid w:val="000F69CF"/>
    <w:rsid w:val="00105AA7"/>
    <w:rsid w:val="00110EB7"/>
    <w:rsid w:val="00111656"/>
    <w:rsid w:val="0012170C"/>
    <w:rsid w:val="00121DCC"/>
    <w:rsid w:val="00126E30"/>
    <w:rsid w:val="001326BF"/>
    <w:rsid w:val="00133D5D"/>
    <w:rsid w:val="00134580"/>
    <w:rsid w:val="00140764"/>
    <w:rsid w:val="001408BC"/>
    <w:rsid w:val="001457A2"/>
    <w:rsid w:val="001503DF"/>
    <w:rsid w:val="0015095B"/>
    <w:rsid w:val="00155A54"/>
    <w:rsid w:val="00157612"/>
    <w:rsid w:val="00161410"/>
    <w:rsid w:val="00171020"/>
    <w:rsid w:val="00174ABC"/>
    <w:rsid w:val="00174C37"/>
    <w:rsid w:val="00175BB4"/>
    <w:rsid w:val="001850B4"/>
    <w:rsid w:val="0018582B"/>
    <w:rsid w:val="00193B69"/>
    <w:rsid w:val="00197D40"/>
    <w:rsid w:val="001A05CE"/>
    <w:rsid w:val="001A0F38"/>
    <w:rsid w:val="001A3D2B"/>
    <w:rsid w:val="001A4B4E"/>
    <w:rsid w:val="001A5B32"/>
    <w:rsid w:val="001B10BB"/>
    <w:rsid w:val="001B156C"/>
    <w:rsid w:val="001C0316"/>
    <w:rsid w:val="001C12E9"/>
    <w:rsid w:val="001C1830"/>
    <w:rsid w:val="001C3136"/>
    <w:rsid w:val="001C59E6"/>
    <w:rsid w:val="001D0B89"/>
    <w:rsid w:val="001D4FB2"/>
    <w:rsid w:val="001D5841"/>
    <w:rsid w:val="001E090B"/>
    <w:rsid w:val="001E3B67"/>
    <w:rsid w:val="001F6BA4"/>
    <w:rsid w:val="002011A1"/>
    <w:rsid w:val="002017B3"/>
    <w:rsid w:val="00211A45"/>
    <w:rsid w:val="00212A52"/>
    <w:rsid w:val="0021368A"/>
    <w:rsid w:val="00214072"/>
    <w:rsid w:val="00216EFF"/>
    <w:rsid w:val="00220896"/>
    <w:rsid w:val="002240B6"/>
    <w:rsid w:val="00230BD0"/>
    <w:rsid w:val="002313CE"/>
    <w:rsid w:val="00236270"/>
    <w:rsid w:val="00240044"/>
    <w:rsid w:val="002406DC"/>
    <w:rsid w:val="00240DBE"/>
    <w:rsid w:val="00241A8B"/>
    <w:rsid w:val="00247797"/>
    <w:rsid w:val="00250077"/>
    <w:rsid w:val="00250B20"/>
    <w:rsid w:val="00255967"/>
    <w:rsid w:val="00255B89"/>
    <w:rsid w:val="00256EF2"/>
    <w:rsid w:val="002576D2"/>
    <w:rsid w:val="00266911"/>
    <w:rsid w:val="002678B3"/>
    <w:rsid w:val="00271341"/>
    <w:rsid w:val="00271444"/>
    <w:rsid w:val="00273803"/>
    <w:rsid w:val="00284BED"/>
    <w:rsid w:val="00286690"/>
    <w:rsid w:val="00290BE3"/>
    <w:rsid w:val="0029112B"/>
    <w:rsid w:val="00291D7C"/>
    <w:rsid w:val="002926B9"/>
    <w:rsid w:val="00293C4B"/>
    <w:rsid w:val="002A2151"/>
    <w:rsid w:val="002A417A"/>
    <w:rsid w:val="002A725D"/>
    <w:rsid w:val="002A752A"/>
    <w:rsid w:val="002B0937"/>
    <w:rsid w:val="002D1AF3"/>
    <w:rsid w:val="002D3679"/>
    <w:rsid w:val="002D45D6"/>
    <w:rsid w:val="002E051E"/>
    <w:rsid w:val="002E5215"/>
    <w:rsid w:val="002E6470"/>
    <w:rsid w:val="002E7A10"/>
    <w:rsid w:val="002E7D93"/>
    <w:rsid w:val="002F3FD0"/>
    <w:rsid w:val="00300F8C"/>
    <w:rsid w:val="0031059E"/>
    <w:rsid w:val="00310C9C"/>
    <w:rsid w:val="00322DB6"/>
    <w:rsid w:val="00324F57"/>
    <w:rsid w:val="0032751B"/>
    <w:rsid w:val="00331039"/>
    <w:rsid w:val="00336714"/>
    <w:rsid w:val="00337DFB"/>
    <w:rsid w:val="0034738A"/>
    <w:rsid w:val="00347E19"/>
    <w:rsid w:val="00361831"/>
    <w:rsid w:val="003630A5"/>
    <w:rsid w:val="00363FA7"/>
    <w:rsid w:val="00370E09"/>
    <w:rsid w:val="00374ADA"/>
    <w:rsid w:val="0037620D"/>
    <w:rsid w:val="0037648D"/>
    <w:rsid w:val="00377421"/>
    <w:rsid w:val="00383FE4"/>
    <w:rsid w:val="00384C4C"/>
    <w:rsid w:val="0038625B"/>
    <w:rsid w:val="00387325"/>
    <w:rsid w:val="003878BF"/>
    <w:rsid w:val="003A71C9"/>
    <w:rsid w:val="003B4547"/>
    <w:rsid w:val="003C18B0"/>
    <w:rsid w:val="003D0624"/>
    <w:rsid w:val="003D1922"/>
    <w:rsid w:val="003E0062"/>
    <w:rsid w:val="003F4A60"/>
    <w:rsid w:val="003F5055"/>
    <w:rsid w:val="003F5EE4"/>
    <w:rsid w:val="003F66A9"/>
    <w:rsid w:val="003F7CA6"/>
    <w:rsid w:val="00400433"/>
    <w:rsid w:val="00404290"/>
    <w:rsid w:val="004055A0"/>
    <w:rsid w:val="00406311"/>
    <w:rsid w:val="004067CA"/>
    <w:rsid w:val="00407078"/>
    <w:rsid w:val="00410E49"/>
    <w:rsid w:val="00411202"/>
    <w:rsid w:val="00425A8F"/>
    <w:rsid w:val="00431446"/>
    <w:rsid w:val="00442D6F"/>
    <w:rsid w:val="0044422B"/>
    <w:rsid w:val="00450161"/>
    <w:rsid w:val="00452AAA"/>
    <w:rsid w:val="0045377E"/>
    <w:rsid w:val="00453FB3"/>
    <w:rsid w:val="00466196"/>
    <w:rsid w:val="0046620B"/>
    <w:rsid w:val="00470D9F"/>
    <w:rsid w:val="004756C1"/>
    <w:rsid w:val="00491E30"/>
    <w:rsid w:val="004943D8"/>
    <w:rsid w:val="004964EC"/>
    <w:rsid w:val="00496699"/>
    <w:rsid w:val="004A2320"/>
    <w:rsid w:val="004A6C25"/>
    <w:rsid w:val="004A7DF3"/>
    <w:rsid w:val="004B08FD"/>
    <w:rsid w:val="004B5518"/>
    <w:rsid w:val="004B7C0B"/>
    <w:rsid w:val="004C2006"/>
    <w:rsid w:val="004C44BE"/>
    <w:rsid w:val="004C5679"/>
    <w:rsid w:val="004E3867"/>
    <w:rsid w:val="004E550E"/>
    <w:rsid w:val="004E5A5C"/>
    <w:rsid w:val="004E6DDA"/>
    <w:rsid w:val="004F1C25"/>
    <w:rsid w:val="004F6B73"/>
    <w:rsid w:val="00503FB0"/>
    <w:rsid w:val="00504DBD"/>
    <w:rsid w:val="00507DCF"/>
    <w:rsid w:val="0052536B"/>
    <w:rsid w:val="00535662"/>
    <w:rsid w:val="00537C76"/>
    <w:rsid w:val="00542FA4"/>
    <w:rsid w:val="00545029"/>
    <w:rsid w:val="00546671"/>
    <w:rsid w:val="00546BD6"/>
    <w:rsid w:val="0055422A"/>
    <w:rsid w:val="0055690A"/>
    <w:rsid w:val="00561238"/>
    <w:rsid w:val="005615AA"/>
    <w:rsid w:val="00562BA1"/>
    <w:rsid w:val="00563357"/>
    <w:rsid w:val="005662F1"/>
    <w:rsid w:val="00567BAC"/>
    <w:rsid w:val="00582AEF"/>
    <w:rsid w:val="00585E62"/>
    <w:rsid w:val="00586A92"/>
    <w:rsid w:val="00587399"/>
    <w:rsid w:val="00587510"/>
    <w:rsid w:val="005A1C4A"/>
    <w:rsid w:val="005A4538"/>
    <w:rsid w:val="005A5FC6"/>
    <w:rsid w:val="005A6FEE"/>
    <w:rsid w:val="005B1199"/>
    <w:rsid w:val="005B3439"/>
    <w:rsid w:val="005C1EC3"/>
    <w:rsid w:val="005D4367"/>
    <w:rsid w:val="005D55D1"/>
    <w:rsid w:val="005E3445"/>
    <w:rsid w:val="005E356D"/>
    <w:rsid w:val="005F1F68"/>
    <w:rsid w:val="005F5F2F"/>
    <w:rsid w:val="0060267F"/>
    <w:rsid w:val="00604A80"/>
    <w:rsid w:val="00605915"/>
    <w:rsid w:val="006118BD"/>
    <w:rsid w:val="00611EEA"/>
    <w:rsid w:val="00611EFF"/>
    <w:rsid w:val="006175E7"/>
    <w:rsid w:val="00622334"/>
    <w:rsid w:val="006225D5"/>
    <w:rsid w:val="00627715"/>
    <w:rsid w:val="00632BDC"/>
    <w:rsid w:val="0064690C"/>
    <w:rsid w:val="00646FAB"/>
    <w:rsid w:val="006474E8"/>
    <w:rsid w:val="00651556"/>
    <w:rsid w:val="00653CDB"/>
    <w:rsid w:val="00657BF6"/>
    <w:rsid w:val="00660263"/>
    <w:rsid w:val="00661BEA"/>
    <w:rsid w:val="00662A07"/>
    <w:rsid w:val="00664236"/>
    <w:rsid w:val="006643E8"/>
    <w:rsid w:val="00664B85"/>
    <w:rsid w:val="006750BE"/>
    <w:rsid w:val="00683275"/>
    <w:rsid w:val="00683295"/>
    <w:rsid w:val="00683D36"/>
    <w:rsid w:val="006924BE"/>
    <w:rsid w:val="00697FA6"/>
    <w:rsid w:val="006A39AA"/>
    <w:rsid w:val="006A4672"/>
    <w:rsid w:val="006A639A"/>
    <w:rsid w:val="006A6A9A"/>
    <w:rsid w:val="006B26E4"/>
    <w:rsid w:val="006B2FE3"/>
    <w:rsid w:val="006C0380"/>
    <w:rsid w:val="006C2DB7"/>
    <w:rsid w:val="006D23BA"/>
    <w:rsid w:val="006D2F2A"/>
    <w:rsid w:val="006D47B1"/>
    <w:rsid w:val="006E2B73"/>
    <w:rsid w:val="006E3F3C"/>
    <w:rsid w:val="006E3F74"/>
    <w:rsid w:val="006E555D"/>
    <w:rsid w:val="006F1D6D"/>
    <w:rsid w:val="006F220D"/>
    <w:rsid w:val="006F40A9"/>
    <w:rsid w:val="006F6882"/>
    <w:rsid w:val="00710748"/>
    <w:rsid w:val="0072055D"/>
    <w:rsid w:val="00724648"/>
    <w:rsid w:val="00724CF7"/>
    <w:rsid w:val="007310D5"/>
    <w:rsid w:val="00734EEE"/>
    <w:rsid w:val="007378B1"/>
    <w:rsid w:val="007404D7"/>
    <w:rsid w:val="00755232"/>
    <w:rsid w:val="00771BE4"/>
    <w:rsid w:val="00772F07"/>
    <w:rsid w:val="00776A7A"/>
    <w:rsid w:val="007803D6"/>
    <w:rsid w:val="00780E45"/>
    <w:rsid w:val="00791C89"/>
    <w:rsid w:val="00793C29"/>
    <w:rsid w:val="007A248E"/>
    <w:rsid w:val="007A3C8C"/>
    <w:rsid w:val="007B419D"/>
    <w:rsid w:val="007C1C54"/>
    <w:rsid w:val="007D1D2C"/>
    <w:rsid w:val="007D250B"/>
    <w:rsid w:val="007D4F4A"/>
    <w:rsid w:val="007D67CD"/>
    <w:rsid w:val="007F0931"/>
    <w:rsid w:val="007F2A48"/>
    <w:rsid w:val="007F7591"/>
    <w:rsid w:val="008014EB"/>
    <w:rsid w:val="008015D8"/>
    <w:rsid w:val="00802B6F"/>
    <w:rsid w:val="008063DF"/>
    <w:rsid w:val="00810031"/>
    <w:rsid w:val="008156DE"/>
    <w:rsid w:val="00815782"/>
    <w:rsid w:val="00823FD2"/>
    <w:rsid w:val="0083100A"/>
    <w:rsid w:val="00831DA2"/>
    <w:rsid w:val="00832968"/>
    <w:rsid w:val="00834608"/>
    <w:rsid w:val="008373B1"/>
    <w:rsid w:val="00837C09"/>
    <w:rsid w:val="00840033"/>
    <w:rsid w:val="00847BF1"/>
    <w:rsid w:val="00850998"/>
    <w:rsid w:val="00851196"/>
    <w:rsid w:val="0085131E"/>
    <w:rsid w:val="00855253"/>
    <w:rsid w:val="00862591"/>
    <w:rsid w:val="0086767A"/>
    <w:rsid w:val="00867FB4"/>
    <w:rsid w:val="00870283"/>
    <w:rsid w:val="00870393"/>
    <w:rsid w:val="008727C5"/>
    <w:rsid w:val="00872D2C"/>
    <w:rsid w:val="0087414E"/>
    <w:rsid w:val="00885276"/>
    <w:rsid w:val="0089055C"/>
    <w:rsid w:val="008910F9"/>
    <w:rsid w:val="008979DE"/>
    <w:rsid w:val="008A0C97"/>
    <w:rsid w:val="008B7B69"/>
    <w:rsid w:val="008C0DB6"/>
    <w:rsid w:val="008D00EC"/>
    <w:rsid w:val="008D2795"/>
    <w:rsid w:val="008E1627"/>
    <w:rsid w:val="008E256C"/>
    <w:rsid w:val="008E3936"/>
    <w:rsid w:val="008E71DD"/>
    <w:rsid w:val="008F0B18"/>
    <w:rsid w:val="008F41B7"/>
    <w:rsid w:val="008F5BF2"/>
    <w:rsid w:val="0090260E"/>
    <w:rsid w:val="00902694"/>
    <w:rsid w:val="00906244"/>
    <w:rsid w:val="00920CF5"/>
    <w:rsid w:val="009211AA"/>
    <w:rsid w:val="00924FA2"/>
    <w:rsid w:val="0093355B"/>
    <w:rsid w:val="00940F61"/>
    <w:rsid w:val="009421D6"/>
    <w:rsid w:val="009464B2"/>
    <w:rsid w:val="00946911"/>
    <w:rsid w:val="00956D08"/>
    <w:rsid w:val="0096101E"/>
    <w:rsid w:val="00965BFE"/>
    <w:rsid w:val="00970C32"/>
    <w:rsid w:val="00971908"/>
    <w:rsid w:val="009736BF"/>
    <w:rsid w:val="00973B9C"/>
    <w:rsid w:val="009863D1"/>
    <w:rsid w:val="00986574"/>
    <w:rsid w:val="00987D64"/>
    <w:rsid w:val="00991FC4"/>
    <w:rsid w:val="0099264F"/>
    <w:rsid w:val="00997312"/>
    <w:rsid w:val="009977AC"/>
    <w:rsid w:val="009A7FCE"/>
    <w:rsid w:val="009B6251"/>
    <w:rsid w:val="009B7EC6"/>
    <w:rsid w:val="009D16D4"/>
    <w:rsid w:val="009D21F2"/>
    <w:rsid w:val="009E0165"/>
    <w:rsid w:val="009E2584"/>
    <w:rsid w:val="009E2D28"/>
    <w:rsid w:val="009E32DA"/>
    <w:rsid w:val="009E3750"/>
    <w:rsid w:val="009F2BC2"/>
    <w:rsid w:val="009F50BD"/>
    <w:rsid w:val="009F5F2D"/>
    <w:rsid w:val="009F6AB4"/>
    <w:rsid w:val="00A06C95"/>
    <w:rsid w:val="00A20858"/>
    <w:rsid w:val="00A3048A"/>
    <w:rsid w:val="00A37DDC"/>
    <w:rsid w:val="00A45FF6"/>
    <w:rsid w:val="00A4625F"/>
    <w:rsid w:val="00A5012F"/>
    <w:rsid w:val="00A543B8"/>
    <w:rsid w:val="00A56D8D"/>
    <w:rsid w:val="00A6025E"/>
    <w:rsid w:val="00A6221C"/>
    <w:rsid w:val="00A64EA6"/>
    <w:rsid w:val="00A67715"/>
    <w:rsid w:val="00A7097F"/>
    <w:rsid w:val="00A71183"/>
    <w:rsid w:val="00A75934"/>
    <w:rsid w:val="00A828C7"/>
    <w:rsid w:val="00A84478"/>
    <w:rsid w:val="00A870E1"/>
    <w:rsid w:val="00AB5FB4"/>
    <w:rsid w:val="00AB7FBD"/>
    <w:rsid w:val="00AC3749"/>
    <w:rsid w:val="00AC4CEC"/>
    <w:rsid w:val="00AD0081"/>
    <w:rsid w:val="00AD5979"/>
    <w:rsid w:val="00AD71D5"/>
    <w:rsid w:val="00AE065C"/>
    <w:rsid w:val="00AE1C5C"/>
    <w:rsid w:val="00AE2507"/>
    <w:rsid w:val="00AF5690"/>
    <w:rsid w:val="00AF7E62"/>
    <w:rsid w:val="00B05B6B"/>
    <w:rsid w:val="00B15303"/>
    <w:rsid w:val="00B16DE1"/>
    <w:rsid w:val="00B22D3D"/>
    <w:rsid w:val="00B2741F"/>
    <w:rsid w:val="00B318D1"/>
    <w:rsid w:val="00B32F17"/>
    <w:rsid w:val="00B33B60"/>
    <w:rsid w:val="00B444A4"/>
    <w:rsid w:val="00B445D9"/>
    <w:rsid w:val="00B44FEC"/>
    <w:rsid w:val="00B45760"/>
    <w:rsid w:val="00B459D0"/>
    <w:rsid w:val="00B46681"/>
    <w:rsid w:val="00B478D9"/>
    <w:rsid w:val="00B531D2"/>
    <w:rsid w:val="00B5353A"/>
    <w:rsid w:val="00B54353"/>
    <w:rsid w:val="00B54F1A"/>
    <w:rsid w:val="00B62301"/>
    <w:rsid w:val="00B76BE7"/>
    <w:rsid w:val="00B82930"/>
    <w:rsid w:val="00B82FC8"/>
    <w:rsid w:val="00B9366E"/>
    <w:rsid w:val="00B941CD"/>
    <w:rsid w:val="00B943C3"/>
    <w:rsid w:val="00BA0B04"/>
    <w:rsid w:val="00BA157D"/>
    <w:rsid w:val="00BA79A1"/>
    <w:rsid w:val="00BA7CEA"/>
    <w:rsid w:val="00BA7FA4"/>
    <w:rsid w:val="00BB41F4"/>
    <w:rsid w:val="00BB5A2F"/>
    <w:rsid w:val="00BC3B2C"/>
    <w:rsid w:val="00BC3EE4"/>
    <w:rsid w:val="00BC41C8"/>
    <w:rsid w:val="00BC623C"/>
    <w:rsid w:val="00BC7EDC"/>
    <w:rsid w:val="00BD2F78"/>
    <w:rsid w:val="00BD5E38"/>
    <w:rsid w:val="00BD78C4"/>
    <w:rsid w:val="00BE7431"/>
    <w:rsid w:val="00BF0756"/>
    <w:rsid w:val="00BF0871"/>
    <w:rsid w:val="00BF29B1"/>
    <w:rsid w:val="00BF4E45"/>
    <w:rsid w:val="00BF55B4"/>
    <w:rsid w:val="00C03A3D"/>
    <w:rsid w:val="00C0497F"/>
    <w:rsid w:val="00C113FC"/>
    <w:rsid w:val="00C12C11"/>
    <w:rsid w:val="00C16C67"/>
    <w:rsid w:val="00C21243"/>
    <w:rsid w:val="00C2369D"/>
    <w:rsid w:val="00C23AA0"/>
    <w:rsid w:val="00C308E3"/>
    <w:rsid w:val="00C32E69"/>
    <w:rsid w:val="00C34749"/>
    <w:rsid w:val="00C35EF2"/>
    <w:rsid w:val="00C3608D"/>
    <w:rsid w:val="00C3667F"/>
    <w:rsid w:val="00C369C3"/>
    <w:rsid w:val="00C36ECB"/>
    <w:rsid w:val="00C403AF"/>
    <w:rsid w:val="00C435AF"/>
    <w:rsid w:val="00C43C7D"/>
    <w:rsid w:val="00C43FA8"/>
    <w:rsid w:val="00C457E0"/>
    <w:rsid w:val="00C50B2D"/>
    <w:rsid w:val="00C52899"/>
    <w:rsid w:val="00C54472"/>
    <w:rsid w:val="00C5500A"/>
    <w:rsid w:val="00C5726B"/>
    <w:rsid w:val="00C6289B"/>
    <w:rsid w:val="00C629E9"/>
    <w:rsid w:val="00C657AB"/>
    <w:rsid w:val="00C7167C"/>
    <w:rsid w:val="00C7618B"/>
    <w:rsid w:val="00C827BF"/>
    <w:rsid w:val="00C83EC1"/>
    <w:rsid w:val="00C92A2F"/>
    <w:rsid w:val="00C92C97"/>
    <w:rsid w:val="00C93DB7"/>
    <w:rsid w:val="00C95DE7"/>
    <w:rsid w:val="00CA447D"/>
    <w:rsid w:val="00CA5DDF"/>
    <w:rsid w:val="00CA6CBF"/>
    <w:rsid w:val="00CA7793"/>
    <w:rsid w:val="00CB047D"/>
    <w:rsid w:val="00CB2373"/>
    <w:rsid w:val="00CB5BCC"/>
    <w:rsid w:val="00CC3FE0"/>
    <w:rsid w:val="00CC52E7"/>
    <w:rsid w:val="00CC5F61"/>
    <w:rsid w:val="00CC75FF"/>
    <w:rsid w:val="00CD1ACC"/>
    <w:rsid w:val="00CD2A88"/>
    <w:rsid w:val="00CD5760"/>
    <w:rsid w:val="00CD5D60"/>
    <w:rsid w:val="00CD5F1E"/>
    <w:rsid w:val="00CD751D"/>
    <w:rsid w:val="00CD7744"/>
    <w:rsid w:val="00CE0373"/>
    <w:rsid w:val="00CE46F1"/>
    <w:rsid w:val="00CF3064"/>
    <w:rsid w:val="00CF48BB"/>
    <w:rsid w:val="00D118B1"/>
    <w:rsid w:val="00D1243A"/>
    <w:rsid w:val="00D1402C"/>
    <w:rsid w:val="00D24D4E"/>
    <w:rsid w:val="00D31575"/>
    <w:rsid w:val="00D32EF2"/>
    <w:rsid w:val="00D4665A"/>
    <w:rsid w:val="00D47F24"/>
    <w:rsid w:val="00D538C9"/>
    <w:rsid w:val="00D53B5C"/>
    <w:rsid w:val="00D63D0D"/>
    <w:rsid w:val="00D66F15"/>
    <w:rsid w:val="00D768BD"/>
    <w:rsid w:val="00D76CE9"/>
    <w:rsid w:val="00D85031"/>
    <w:rsid w:val="00D86797"/>
    <w:rsid w:val="00D9375D"/>
    <w:rsid w:val="00D93E52"/>
    <w:rsid w:val="00DA012A"/>
    <w:rsid w:val="00DB3380"/>
    <w:rsid w:val="00DC2526"/>
    <w:rsid w:val="00DC2DB5"/>
    <w:rsid w:val="00DC3BAF"/>
    <w:rsid w:val="00DD1A6C"/>
    <w:rsid w:val="00DD2937"/>
    <w:rsid w:val="00DD5FA4"/>
    <w:rsid w:val="00DE0212"/>
    <w:rsid w:val="00DE3F53"/>
    <w:rsid w:val="00DE585C"/>
    <w:rsid w:val="00DE7567"/>
    <w:rsid w:val="00DF3365"/>
    <w:rsid w:val="00DF7BAB"/>
    <w:rsid w:val="00E025AB"/>
    <w:rsid w:val="00E03A0D"/>
    <w:rsid w:val="00E07039"/>
    <w:rsid w:val="00E12BD8"/>
    <w:rsid w:val="00E13B30"/>
    <w:rsid w:val="00E17401"/>
    <w:rsid w:val="00E179D6"/>
    <w:rsid w:val="00E2354C"/>
    <w:rsid w:val="00E23E0C"/>
    <w:rsid w:val="00E27657"/>
    <w:rsid w:val="00E31E36"/>
    <w:rsid w:val="00E331B3"/>
    <w:rsid w:val="00E34971"/>
    <w:rsid w:val="00E37DC5"/>
    <w:rsid w:val="00E402E5"/>
    <w:rsid w:val="00E522EE"/>
    <w:rsid w:val="00E66333"/>
    <w:rsid w:val="00E7007F"/>
    <w:rsid w:val="00E70084"/>
    <w:rsid w:val="00E74712"/>
    <w:rsid w:val="00E76470"/>
    <w:rsid w:val="00E8202D"/>
    <w:rsid w:val="00E829F7"/>
    <w:rsid w:val="00E83949"/>
    <w:rsid w:val="00E83D52"/>
    <w:rsid w:val="00E91CB9"/>
    <w:rsid w:val="00EA0A01"/>
    <w:rsid w:val="00EA1B22"/>
    <w:rsid w:val="00EB558B"/>
    <w:rsid w:val="00EB5ECC"/>
    <w:rsid w:val="00EC382A"/>
    <w:rsid w:val="00EC6B7A"/>
    <w:rsid w:val="00EE4777"/>
    <w:rsid w:val="00EE6E30"/>
    <w:rsid w:val="00EF2C39"/>
    <w:rsid w:val="00EF6197"/>
    <w:rsid w:val="00EF6A24"/>
    <w:rsid w:val="00EF74C3"/>
    <w:rsid w:val="00F01AA9"/>
    <w:rsid w:val="00F03CAD"/>
    <w:rsid w:val="00F1315D"/>
    <w:rsid w:val="00F14E1F"/>
    <w:rsid w:val="00F16E0B"/>
    <w:rsid w:val="00F21487"/>
    <w:rsid w:val="00F25EB4"/>
    <w:rsid w:val="00F43B9D"/>
    <w:rsid w:val="00F44D34"/>
    <w:rsid w:val="00F46279"/>
    <w:rsid w:val="00F67B11"/>
    <w:rsid w:val="00F72131"/>
    <w:rsid w:val="00F73D1B"/>
    <w:rsid w:val="00F80559"/>
    <w:rsid w:val="00F80D52"/>
    <w:rsid w:val="00F82766"/>
    <w:rsid w:val="00F90E1C"/>
    <w:rsid w:val="00F92723"/>
    <w:rsid w:val="00F94F41"/>
    <w:rsid w:val="00F96E8B"/>
    <w:rsid w:val="00F97215"/>
    <w:rsid w:val="00FA08F7"/>
    <w:rsid w:val="00FA142E"/>
    <w:rsid w:val="00FA3170"/>
    <w:rsid w:val="00FB151F"/>
    <w:rsid w:val="00FB74E7"/>
    <w:rsid w:val="00FB7B32"/>
    <w:rsid w:val="00FC3ED8"/>
    <w:rsid w:val="00FC5789"/>
    <w:rsid w:val="00FD2F49"/>
    <w:rsid w:val="00FD63E0"/>
    <w:rsid w:val="00FD6FC3"/>
    <w:rsid w:val="00FD764C"/>
    <w:rsid w:val="00FE4C68"/>
    <w:rsid w:val="00FE5097"/>
    <w:rsid w:val="00FF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E0F6C"/>
  <w15:chartTrackingRefBased/>
  <w15:docId w15:val="{E2D199EB-B4C4-4C79-B3ED-0B8D492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B60"/>
    <w:rPr>
      <w:rFonts w:ascii="Segoe UI" w:hAnsi="Segoe UI" w:cs="Segoe UI"/>
      <w:sz w:val="18"/>
      <w:szCs w:val="18"/>
    </w:rPr>
  </w:style>
  <w:style w:type="character" w:styleId="CommentReference">
    <w:name w:val="annotation reference"/>
    <w:basedOn w:val="DefaultParagraphFont"/>
    <w:uiPriority w:val="99"/>
    <w:semiHidden/>
    <w:unhideWhenUsed/>
    <w:rsid w:val="00B33B60"/>
    <w:rPr>
      <w:sz w:val="16"/>
      <w:szCs w:val="16"/>
    </w:rPr>
  </w:style>
  <w:style w:type="paragraph" w:styleId="CommentText">
    <w:name w:val="annotation text"/>
    <w:basedOn w:val="Normal"/>
    <w:link w:val="CommentTextChar"/>
    <w:uiPriority w:val="99"/>
    <w:unhideWhenUsed/>
    <w:rsid w:val="00772F07"/>
    <w:pPr>
      <w:spacing w:line="240" w:lineRule="auto"/>
      <w:pPrChange w:id="0" w:author="Sean" w:date="2021-04-26T16:23:00Z">
        <w:pPr>
          <w:spacing w:after="160"/>
        </w:pPr>
      </w:pPrChange>
    </w:pPr>
    <w:rPr>
      <w:sz w:val="20"/>
      <w:szCs w:val="20"/>
      <w:rPrChange w:id="0" w:author="Sean" w:date="2021-04-26T16:23:00Z">
        <w:rPr>
          <w:rFonts w:eastAsiaTheme="minorHAnsi"/>
          <w:lang w:val="en-US" w:eastAsia="en-US" w:bidi="ar-SA"/>
        </w:rPr>
      </w:rPrChange>
    </w:rPr>
  </w:style>
  <w:style w:type="character" w:customStyle="1" w:styleId="CommentTextChar">
    <w:name w:val="Comment Text Char"/>
    <w:basedOn w:val="DefaultParagraphFont"/>
    <w:link w:val="CommentText"/>
    <w:uiPriority w:val="99"/>
    <w:rsid w:val="00B33B60"/>
    <w:rPr>
      <w:sz w:val="20"/>
      <w:szCs w:val="20"/>
    </w:rPr>
  </w:style>
  <w:style w:type="paragraph" w:styleId="CommentSubject">
    <w:name w:val="annotation subject"/>
    <w:basedOn w:val="CommentText"/>
    <w:next w:val="CommentText"/>
    <w:link w:val="CommentSubjectChar"/>
    <w:uiPriority w:val="99"/>
    <w:semiHidden/>
    <w:unhideWhenUsed/>
    <w:rsid w:val="00B33B60"/>
    <w:rPr>
      <w:b/>
      <w:bCs/>
    </w:rPr>
  </w:style>
  <w:style w:type="character" w:customStyle="1" w:styleId="CommentSubjectChar">
    <w:name w:val="Comment Subject Char"/>
    <w:basedOn w:val="CommentTextChar"/>
    <w:link w:val="CommentSubject"/>
    <w:uiPriority w:val="99"/>
    <w:semiHidden/>
    <w:rsid w:val="00B33B60"/>
    <w:rPr>
      <w:b/>
      <w:bCs/>
      <w:sz w:val="20"/>
      <w:szCs w:val="20"/>
    </w:rPr>
  </w:style>
  <w:style w:type="paragraph" w:customStyle="1" w:styleId="EndNoteBibliography">
    <w:name w:val="EndNote Bibliography"/>
    <w:basedOn w:val="Normal"/>
    <w:link w:val="EndNoteBibliographyChar"/>
    <w:rsid w:val="007A3C8C"/>
    <w:pPr>
      <w:spacing w:after="0" w:line="240" w:lineRule="auto"/>
    </w:pPr>
    <w:rPr>
      <w:rFonts w:ascii="Calibri" w:hAnsi="Calibri" w:cs="Calibri"/>
      <w:noProof/>
      <w:sz w:val="22"/>
      <w:szCs w:val="22"/>
    </w:rPr>
  </w:style>
  <w:style w:type="character" w:customStyle="1" w:styleId="EndNoteBibliographyChar">
    <w:name w:val="EndNote Bibliography Char"/>
    <w:basedOn w:val="DefaultParagraphFont"/>
    <w:link w:val="EndNoteBibliography"/>
    <w:rsid w:val="007A3C8C"/>
    <w:rPr>
      <w:rFonts w:ascii="Calibri" w:hAnsi="Calibri" w:cs="Calibri"/>
      <w:noProof/>
      <w:sz w:val="22"/>
      <w:szCs w:val="22"/>
    </w:rPr>
  </w:style>
  <w:style w:type="table" w:styleId="PlainTable1">
    <w:name w:val="Plain Table 1"/>
    <w:basedOn w:val="TableNormal"/>
    <w:uiPriority w:val="41"/>
    <w:rsid w:val="007A3C8C"/>
    <w:pPr>
      <w:spacing w:after="0" w:line="240" w:lineRule="auto"/>
    </w:pPr>
    <w:rPr>
      <w:rFonts w:asciiTheme="minorHAnsi" w:eastAsiaTheme="minorEastAsia"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11EEA"/>
    <w:pPr>
      <w:ind w:left="720"/>
      <w:contextualSpacing/>
    </w:pPr>
  </w:style>
  <w:style w:type="paragraph" w:customStyle="1" w:styleId="EndNoteBibliographyTitle">
    <w:name w:val="EndNote Bibliography Title"/>
    <w:basedOn w:val="Normal"/>
    <w:link w:val="EndNoteBibliographyTitleChar"/>
    <w:rsid w:val="00337DFB"/>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337DFB"/>
    <w:rPr>
      <w:rFonts w:ascii="Calibri" w:hAnsi="Calibri" w:cs="Calibri"/>
      <w:noProof/>
      <w:sz w:val="22"/>
    </w:rPr>
  </w:style>
  <w:style w:type="character" w:styleId="Hyperlink">
    <w:name w:val="Hyperlink"/>
    <w:basedOn w:val="DefaultParagraphFont"/>
    <w:uiPriority w:val="99"/>
    <w:unhideWhenUsed/>
    <w:rsid w:val="00991FC4"/>
    <w:rPr>
      <w:color w:val="0563C1" w:themeColor="hyperlink"/>
      <w:u w:val="single"/>
    </w:rPr>
  </w:style>
  <w:style w:type="character" w:styleId="UnresolvedMention">
    <w:name w:val="Unresolved Mention"/>
    <w:basedOn w:val="DefaultParagraphFont"/>
    <w:uiPriority w:val="99"/>
    <w:semiHidden/>
    <w:unhideWhenUsed/>
    <w:rsid w:val="00991FC4"/>
    <w:rPr>
      <w:color w:val="605E5C"/>
      <w:shd w:val="clear" w:color="auto" w:fill="E1DFDD"/>
    </w:rPr>
  </w:style>
  <w:style w:type="paragraph" w:styleId="Header">
    <w:name w:val="header"/>
    <w:basedOn w:val="Normal"/>
    <w:link w:val="HeaderChar"/>
    <w:uiPriority w:val="99"/>
    <w:unhideWhenUsed/>
    <w:rsid w:val="00255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967"/>
  </w:style>
  <w:style w:type="paragraph" w:styleId="Footer">
    <w:name w:val="footer"/>
    <w:basedOn w:val="Normal"/>
    <w:link w:val="FooterChar"/>
    <w:uiPriority w:val="99"/>
    <w:unhideWhenUsed/>
    <w:rsid w:val="0025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967"/>
  </w:style>
  <w:style w:type="character" w:styleId="LineNumber">
    <w:name w:val="line number"/>
    <w:basedOn w:val="DefaultParagraphFont"/>
    <w:uiPriority w:val="99"/>
    <w:semiHidden/>
    <w:unhideWhenUsed/>
    <w:rsid w:val="00255967"/>
  </w:style>
  <w:style w:type="table" w:styleId="GridTable1Light">
    <w:name w:val="Grid Table 1 Light"/>
    <w:basedOn w:val="TableNormal"/>
    <w:uiPriority w:val="46"/>
    <w:rsid w:val="00CD2A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D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D2A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5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E37DC5"/>
    <w:pPr>
      <w:spacing w:after="0" w:line="240" w:lineRule="auto"/>
    </w:pPr>
  </w:style>
  <w:style w:type="table" w:styleId="PlainTable4">
    <w:name w:val="Plain Table 4"/>
    <w:basedOn w:val="TableNormal"/>
    <w:uiPriority w:val="44"/>
    <w:rsid w:val="002E64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B5BCC"/>
    <w:pPr>
      <w:spacing w:before="100" w:beforeAutospacing="1" w:after="100" w:afterAutospacing="1" w:line="240" w:lineRule="auto"/>
    </w:pPr>
    <w:rPr>
      <w:rFonts w:eastAsia="Times New Roman"/>
    </w:rPr>
  </w:style>
  <w:style w:type="table" w:styleId="TableGridLight">
    <w:name w:val="Grid Table Light"/>
    <w:basedOn w:val="TableNormal"/>
    <w:uiPriority w:val="40"/>
    <w:rsid w:val="00CB5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15782"/>
    <w:rPr>
      <w:color w:val="954F72" w:themeColor="followedHyperlink"/>
      <w:u w:val="single"/>
    </w:rPr>
  </w:style>
  <w:style w:type="character" w:styleId="PlaceholderText">
    <w:name w:val="Placeholder Text"/>
    <w:basedOn w:val="DefaultParagraphFont"/>
    <w:uiPriority w:val="99"/>
    <w:semiHidden/>
    <w:rsid w:val="00FE4C68"/>
    <w:rPr>
      <w:color w:val="808080"/>
    </w:rPr>
  </w:style>
  <w:style w:type="paragraph" w:styleId="Bibliography">
    <w:name w:val="Bibliography"/>
    <w:basedOn w:val="Normal"/>
    <w:next w:val="Normal"/>
    <w:uiPriority w:val="37"/>
    <w:unhideWhenUsed/>
    <w:rsid w:val="0001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117">
      <w:bodyDiv w:val="1"/>
      <w:marLeft w:val="0"/>
      <w:marRight w:val="0"/>
      <w:marTop w:val="0"/>
      <w:marBottom w:val="0"/>
      <w:divBdr>
        <w:top w:val="none" w:sz="0" w:space="0" w:color="auto"/>
        <w:left w:val="none" w:sz="0" w:space="0" w:color="auto"/>
        <w:bottom w:val="none" w:sz="0" w:space="0" w:color="auto"/>
        <w:right w:val="none" w:sz="0" w:space="0" w:color="auto"/>
      </w:divBdr>
    </w:div>
    <w:div w:id="52848062">
      <w:bodyDiv w:val="1"/>
      <w:marLeft w:val="0"/>
      <w:marRight w:val="0"/>
      <w:marTop w:val="0"/>
      <w:marBottom w:val="0"/>
      <w:divBdr>
        <w:top w:val="none" w:sz="0" w:space="0" w:color="auto"/>
        <w:left w:val="none" w:sz="0" w:space="0" w:color="auto"/>
        <w:bottom w:val="none" w:sz="0" w:space="0" w:color="auto"/>
        <w:right w:val="none" w:sz="0" w:space="0" w:color="auto"/>
      </w:divBdr>
    </w:div>
    <w:div w:id="147331317">
      <w:bodyDiv w:val="1"/>
      <w:marLeft w:val="0"/>
      <w:marRight w:val="0"/>
      <w:marTop w:val="0"/>
      <w:marBottom w:val="0"/>
      <w:divBdr>
        <w:top w:val="none" w:sz="0" w:space="0" w:color="auto"/>
        <w:left w:val="none" w:sz="0" w:space="0" w:color="auto"/>
        <w:bottom w:val="none" w:sz="0" w:space="0" w:color="auto"/>
        <w:right w:val="none" w:sz="0" w:space="0" w:color="auto"/>
      </w:divBdr>
    </w:div>
    <w:div w:id="166942849">
      <w:bodyDiv w:val="1"/>
      <w:marLeft w:val="0"/>
      <w:marRight w:val="0"/>
      <w:marTop w:val="0"/>
      <w:marBottom w:val="0"/>
      <w:divBdr>
        <w:top w:val="none" w:sz="0" w:space="0" w:color="auto"/>
        <w:left w:val="none" w:sz="0" w:space="0" w:color="auto"/>
        <w:bottom w:val="none" w:sz="0" w:space="0" w:color="auto"/>
        <w:right w:val="none" w:sz="0" w:space="0" w:color="auto"/>
      </w:divBdr>
    </w:div>
    <w:div w:id="205526528">
      <w:bodyDiv w:val="1"/>
      <w:marLeft w:val="0"/>
      <w:marRight w:val="0"/>
      <w:marTop w:val="0"/>
      <w:marBottom w:val="0"/>
      <w:divBdr>
        <w:top w:val="none" w:sz="0" w:space="0" w:color="auto"/>
        <w:left w:val="none" w:sz="0" w:space="0" w:color="auto"/>
        <w:bottom w:val="none" w:sz="0" w:space="0" w:color="auto"/>
        <w:right w:val="none" w:sz="0" w:space="0" w:color="auto"/>
      </w:divBdr>
    </w:div>
    <w:div w:id="224990775">
      <w:bodyDiv w:val="1"/>
      <w:marLeft w:val="0"/>
      <w:marRight w:val="0"/>
      <w:marTop w:val="0"/>
      <w:marBottom w:val="0"/>
      <w:divBdr>
        <w:top w:val="none" w:sz="0" w:space="0" w:color="auto"/>
        <w:left w:val="none" w:sz="0" w:space="0" w:color="auto"/>
        <w:bottom w:val="none" w:sz="0" w:space="0" w:color="auto"/>
        <w:right w:val="none" w:sz="0" w:space="0" w:color="auto"/>
      </w:divBdr>
    </w:div>
    <w:div w:id="374235249">
      <w:bodyDiv w:val="1"/>
      <w:marLeft w:val="0"/>
      <w:marRight w:val="0"/>
      <w:marTop w:val="0"/>
      <w:marBottom w:val="0"/>
      <w:divBdr>
        <w:top w:val="none" w:sz="0" w:space="0" w:color="auto"/>
        <w:left w:val="none" w:sz="0" w:space="0" w:color="auto"/>
        <w:bottom w:val="none" w:sz="0" w:space="0" w:color="auto"/>
        <w:right w:val="none" w:sz="0" w:space="0" w:color="auto"/>
      </w:divBdr>
    </w:div>
    <w:div w:id="439959604">
      <w:bodyDiv w:val="1"/>
      <w:marLeft w:val="0"/>
      <w:marRight w:val="0"/>
      <w:marTop w:val="0"/>
      <w:marBottom w:val="0"/>
      <w:divBdr>
        <w:top w:val="none" w:sz="0" w:space="0" w:color="auto"/>
        <w:left w:val="none" w:sz="0" w:space="0" w:color="auto"/>
        <w:bottom w:val="none" w:sz="0" w:space="0" w:color="auto"/>
        <w:right w:val="none" w:sz="0" w:space="0" w:color="auto"/>
      </w:divBdr>
    </w:div>
    <w:div w:id="678505853">
      <w:bodyDiv w:val="1"/>
      <w:marLeft w:val="0"/>
      <w:marRight w:val="0"/>
      <w:marTop w:val="0"/>
      <w:marBottom w:val="0"/>
      <w:divBdr>
        <w:top w:val="none" w:sz="0" w:space="0" w:color="auto"/>
        <w:left w:val="none" w:sz="0" w:space="0" w:color="auto"/>
        <w:bottom w:val="none" w:sz="0" w:space="0" w:color="auto"/>
        <w:right w:val="none" w:sz="0" w:space="0" w:color="auto"/>
      </w:divBdr>
    </w:div>
    <w:div w:id="734744569">
      <w:bodyDiv w:val="1"/>
      <w:marLeft w:val="0"/>
      <w:marRight w:val="0"/>
      <w:marTop w:val="0"/>
      <w:marBottom w:val="0"/>
      <w:divBdr>
        <w:top w:val="none" w:sz="0" w:space="0" w:color="auto"/>
        <w:left w:val="none" w:sz="0" w:space="0" w:color="auto"/>
        <w:bottom w:val="none" w:sz="0" w:space="0" w:color="auto"/>
        <w:right w:val="none" w:sz="0" w:space="0" w:color="auto"/>
      </w:divBdr>
    </w:div>
    <w:div w:id="817039167">
      <w:bodyDiv w:val="1"/>
      <w:marLeft w:val="0"/>
      <w:marRight w:val="0"/>
      <w:marTop w:val="0"/>
      <w:marBottom w:val="0"/>
      <w:divBdr>
        <w:top w:val="none" w:sz="0" w:space="0" w:color="auto"/>
        <w:left w:val="none" w:sz="0" w:space="0" w:color="auto"/>
        <w:bottom w:val="none" w:sz="0" w:space="0" w:color="auto"/>
        <w:right w:val="none" w:sz="0" w:space="0" w:color="auto"/>
      </w:divBdr>
    </w:div>
    <w:div w:id="819004041">
      <w:bodyDiv w:val="1"/>
      <w:marLeft w:val="0"/>
      <w:marRight w:val="0"/>
      <w:marTop w:val="0"/>
      <w:marBottom w:val="0"/>
      <w:divBdr>
        <w:top w:val="none" w:sz="0" w:space="0" w:color="auto"/>
        <w:left w:val="none" w:sz="0" w:space="0" w:color="auto"/>
        <w:bottom w:val="none" w:sz="0" w:space="0" w:color="auto"/>
        <w:right w:val="none" w:sz="0" w:space="0" w:color="auto"/>
      </w:divBdr>
    </w:div>
    <w:div w:id="847600690">
      <w:bodyDiv w:val="1"/>
      <w:marLeft w:val="0"/>
      <w:marRight w:val="0"/>
      <w:marTop w:val="0"/>
      <w:marBottom w:val="0"/>
      <w:divBdr>
        <w:top w:val="none" w:sz="0" w:space="0" w:color="auto"/>
        <w:left w:val="none" w:sz="0" w:space="0" w:color="auto"/>
        <w:bottom w:val="none" w:sz="0" w:space="0" w:color="auto"/>
        <w:right w:val="none" w:sz="0" w:space="0" w:color="auto"/>
      </w:divBdr>
    </w:div>
    <w:div w:id="874730374">
      <w:bodyDiv w:val="1"/>
      <w:marLeft w:val="0"/>
      <w:marRight w:val="0"/>
      <w:marTop w:val="0"/>
      <w:marBottom w:val="0"/>
      <w:divBdr>
        <w:top w:val="none" w:sz="0" w:space="0" w:color="auto"/>
        <w:left w:val="none" w:sz="0" w:space="0" w:color="auto"/>
        <w:bottom w:val="none" w:sz="0" w:space="0" w:color="auto"/>
        <w:right w:val="none" w:sz="0" w:space="0" w:color="auto"/>
      </w:divBdr>
    </w:div>
    <w:div w:id="965700031">
      <w:bodyDiv w:val="1"/>
      <w:marLeft w:val="0"/>
      <w:marRight w:val="0"/>
      <w:marTop w:val="0"/>
      <w:marBottom w:val="0"/>
      <w:divBdr>
        <w:top w:val="none" w:sz="0" w:space="0" w:color="auto"/>
        <w:left w:val="none" w:sz="0" w:space="0" w:color="auto"/>
        <w:bottom w:val="none" w:sz="0" w:space="0" w:color="auto"/>
        <w:right w:val="none" w:sz="0" w:space="0" w:color="auto"/>
      </w:divBdr>
    </w:div>
    <w:div w:id="1246643459">
      <w:bodyDiv w:val="1"/>
      <w:marLeft w:val="0"/>
      <w:marRight w:val="0"/>
      <w:marTop w:val="0"/>
      <w:marBottom w:val="0"/>
      <w:divBdr>
        <w:top w:val="none" w:sz="0" w:space="0" w:color="auto"/>
        <w:left w:val="none" w:sz="0" w:space="0" w:color="auto"/>
        <w:bottom w:val="none" w:sz="0" w:space="0" w:color="auto"/>
        <w:right w:val="none" w:sz="0" w:space="0" w:color="auto"/>
      </w:divBdr>
    </w:div>
    <w:div w:id="1302227949">
      <w:bodyDiv w:val="1"/>
      <w:marLeft w:val="0"/>
      <w:marRight w:val="0"/>
      <w:marTop w:val="0"/>
      <w:marBottom w:val="0"/>
      <w:divBdr>
        <w:top w:val="none" w:sz="0" w:space="0" w:color="auto"/>
        <w:left w:val="none" w:sz="0" w:space="0" w:color="auto"/>
        <w:bottom w:val="none" w:sz="0" w:space="0" w:color="auto"/>
        <w:right w:val="none" w:sz="0" w:space="0" w:color="auto"/>
      </w:divBdr>
    </w:div>
    <w:div w:id="1358851988">
      <w:bodyDiv w:val="1"/>
      <w:marLeft w:val="0"/>
      <w:marRight w:val="0"/>
      <w:marTop w:val="0"/>
      <w:marBottom w:val="0"/>
      <w:divBdr>
        <w:top w:val="none" w:sz="0" w:space="0" w:color="auto"/>
        <w:left w:val="none" w:sz="0" w:space="0" w:color="auto"/>
        <w:bottom w:val="none" w:sz="0" w:space="0" w:color="auto"/>
        <w:right w:val="none" w:sz="0" w:space="0" w:color="auto"/>
      </w:divBdr>
    </w:div>
    <w:div w:id="1359619852">
      <w:bodyDiv w:val="1"/>
      <w:marLeft w:val="0"/>
      <w:marRight w:val="0"/>
      <w:marTop w:val="0"/>
      <w:marBottom w:val="0"/>
      <w:divBdr>
        <w:top w:val="none" w:sz="0" w:space="0" w:color="auto"/>
        <w:left w:val="none" w:sz="0" w:space="0" w:color="auto"/>
        <w:bottom w:val="none" w:sz="0" w:space="0" w:color="auto"/>
        <w:right w:val="none" w:sz="0" w:space="0" w:color="auto"/>
      </w:divBdr>
    </w:div>
    <w:div w:id="1426998344">
      <w:bodyDiv w:val="1"/>
      <w:marLeft w:val="0"/>
      <w:marRight w:val="0"/>
      <w:marTop w:val="0"/>
      <w:marBottom w:val="0"/>
      <w:divBdr>
        <w:top w:val="none" w:sz="0" w:space="0" w:color="auto"/>
        <w:left w:val="none" w:sz="0" w:space="0" w:color="auto"/>
        <w:bottom w:val="none" w:sz="0" w:space="0" w:color="auto"/>
        <w:right w:val="none" w:sz="0" w:space="0" w:color="auto"/>
      </w:divBdr>
    </w:div>
    <w:div w:id="1431469775">
      <w:bodyDiv w:val="1"/>
      <w:marLeft w:val="0"/>
      <w:marRight w:val="0"/>
      <w:marTop w:val="0"/>
      <w:marBottom w:val="0"/>
      <w:divBdr>
        <w:top w:val="none" w:sz="0" w:space="0" w:color="auto"/>
        <w:left w:val="none" w:sz="0" w:space="0" w:color="auto"/>
        <w:bottom w:val="none" w:sz="0" w:space="0" w:color="auto"/>
        <w:right w:val="none" w:sz="0" w:space="0" w:color="auto"/>
      </w:divBdr>
    </w:div>
    <w:div w:id="1503620710">
      <w:bodyDiv w:val="1"/>
      <w:marLeft w:val="0"/>
      <w:marRight w:val="0"/>
      <w:marTop w:val="0"/>
      <w:marBottom w:val="0"/>
      <w:divBdr>
        <w:top w:val="none" w:sz="0" w:space="0" w:color="auto"/>
        <w:left w:val="none" w:sz="0" w:space="0" w:color="auto"/>
        <w:bottom w:val="none" w:sz="0" w:space="0" w:color="auto"/>
        <w:right w:val="none" w:sz="0" w:space="0" w:color="auto"/>
      </w:divBdr>
    </w:div>
    <w:div w:id="1523781784">
      <w:bodyDiv w:val="1"/>
      <w:marLeft w:val="0"/>
      <w:marRight w:val="0"/>
      <w:marTop w:val="0"/>
      <w:marBottom w:val="0"/>
      <w:divBdr>
        <w:top w:val="none" w:sz="0" w:space="0" w:color="auto"/>
        <w:left w:val="none" w:sz="0" w:space="0" w:color="auto"/>
        <w:bottom w:val="none" w:sz="0" w:space="0" w:color="auto"/>
        <w:right w:val="none" w:sz="0" w:space="0" w:color="auto"/>
      </w:divBdr>
    </w:div>
    <w:div w:id="1537622666">
      <w:bodyDiv w:val="1"/>
      <w:marLeft w:val="0"/>
      <w:marRight w:val="0"/>
      <w:marTop w:val="0"/>
      <w:marBottom w:val="0"/>
      <w:divBdr>
        <w:top w:val="none" w:sz="0" w:space="0" w:color="auto"/>
        <w:left w:val="none" w:sz="0" w:space="0" w:color="auto"/>
        <w:bottom w:val="none" w:sz="0" w:space="0" w:color="auto"/>
        <w:right w:val="none" w:sz="0" w:space="0" w:color="auto"/>
      </w:divBdr>
    </w:div>
    <w:div w:id="1549147514">
      <w:bodyDiv w:val="1"/>
      <w:marLeft w:val="0"/>
      <w:marRight w:val="0"/>
      <w:marTop w:val="0"/>
      <w:marBottom w:val="0"/>
      <w:divBdr>
        <w:top w:val="none" w:sz="0" w:space="0" w:color="auto"/>
        <w:left w:val="none" w:sz="0" w:space="0" w:color="auto"/>
        <w:bottom w:val="none" w:sz="0" w:space="0" w:color="auto"/>
        <w:right w:val="none" w:sz="0" w:space="0" w:color="auto"/>
      </w:divBdr>
    </w:div>
    <w:div w:id="1598097964">
      <w:bodyDiv w:val="1"/>
      <w:marLeft w:val="0"/>
      <w:marRight w:val="0"/>
      <w:marTop w:val="0"/>
      <w:marBottom w:val="0"/>
      <w:divBdr>
        <w:top w:val="none" w:sz="0" w:space="0" w:color="auto"/>
        <w:left w:val="none" w:sz="0" w:space="0" w:color="auto"/>
        <w:bottom w:val="none" w:sz="0" w:space="0" w:color="auto"/>
        <w:right w:val="none" w:sz="0" w:space="0" w:color="auto"/>
      </w:divBdr>
    </w:div>
    <w:div w:id="1810593477">
      <w:bodyDiv w:val="1"/>
      <w:marLeft w:val="0"/>
      <w:marRight w:val="0"/>
      <w:marTop w:val="0"/>
      <w:marBottom w:val="0"/>
      <w:divBdr>
        <w:top w:val="none" w:sz="0" w:space="0" w:color="auto"/>
        <w:left w:val="none" w:sz="0" w:space="0" w:color="auto"/>
        <w:bottom w:val="none" w:sz="0" w:space="0" w:color="auto"/>
        <w:right w:val="none" w:sz="0" w:space="0" w:color="auto"/>
      </w:divBdr>
    </w:div>
    <w:div w:id="1838836911">
      <w:bodyDiv w:val="1"/>
      <w:marLeft w:val="0"/>
      <w:marRight w:val="0"/>
      <w:marTop w:val="0"/>
      <w:marBottom w:val="0"/>
      <w:divBdr>
        <w:top w:val="none" w:sz="0" w:space="0" w:color="auto"/>
        <w:left w:val="none" w:sz="0" w:space="0" w:color="auto"/>
        <w:bottom w:val="none" w:sz="0" w:space="0" w:color="auto"/>
        <w:right w:val="none" w:sz="0" w:space="0" w:color="auto"/>
      </w:divBdr>
    </w:div>
    <w:div w:id="1909000236">
      <w:bodyDiv w:val="1"/>
      <w:marLeft w:val="0"/>
      <w:marRight w:val="0"/>
      <w:marTop w:val="0"/>
      <w:marBottom w:val="0"/>
      <w:divBdr>
        <w:top w:val="none" w:sz="0" w:space="0" w:color="auto"/>
        <w:left w:val="none" w:sz="0" w:space="0" w:color="auto"/>
        <w:bottom w:val="none" w:sz="0" w:space="0" w:color="auto"/>
        <w:right w:val="none" w:sz="0" w:space="0" w:color="auto"/>
      </w:divBdr>
    </w:div>
    <w:div w:id="1934430061">
      <w:bodyDiv w:val="1"/>
      <w:marLeft w:val="0"/>
      <w:marRight w:val="0"/>
      <w:marTop w:val="0"/>
      <w:marBottom w:val="0"/>
      <w:divBdr>
        <w:top w:val="none" w:sz="0" w:space="0" w:color="auto"/>
        <w:left w:val="none" w:sz="0" w:space="0" w:color="auto"/>
        <w:bottom w:val="none" w:sz="0" w:space="0" w:color="auto"/>
        <w:right w:val="none" w:sz="0" w:space="0" w:color="auto"/>
      </w:divBdr>
    </w:div>
    <w:div w:id="1956016448">
      <w:bodyDiv w:val="1"/>
      <w:marLeft w:val="0"/>
      <w:marRight w:val="0"/>
      <w:marTop w:val="0"/>
      <w:marBottom w:val="0"/>
      <w:divBdr>
        <w:top w:val="none" w:sz="0" w:space="0" w:color="auto"/>
        <w:left w:val="none" w:sz="0" w:space="0" w:color="auto"/>
        <w:bottom w:val="none" w:sz="0" w:space="0" w:color="auto"/>
        <w:right w:val="none" w:sz="0" w:space="0" w:color="auto"/>
      </w:divBdr>
    </w:div>
    <w:div w:id="2014916363">
      <w:bodyDiv w:val="1"/>
      <w:marLeft w:val="0"/>
      <w:marRight w:val="0"/>
      <w:marTop w:val="0"/>
      <w:marBottom w:val="0"/>
      <w:divBdr>
        <w:top w:val="none" w:sz="0" w:space="0" w:color="auto"/>
        <w:left w:val="none" w:sz="0" w:space="0" w:color="auto"/>
        <w:bottom w:val="none" w:sz="0" w:space="0" w:color="auto"/>
        <w:right w:val="none" w:sz="0" w:space="0" w:color="auto"/>
      </w:divBdr>
    </w:div>
    <w:div w:id="2052997028">
      <w:bodyDiv w:val="1"/>
      <w:marLeft w:val="0"/>
      <w:marRight w:val="0"/>
      <w:marTop w:val="0"/>
      <w:marBottom w:val="0"/>
      <w:divBdr>
        <w:top w:val="none" w:sz="0" w:space="0" w:color="auto"/>
        <w:left w:val="none" w:sz="0" w:space="0" w:color="auto"/>
        <w:bottom w:val="none" w:sz="0" w:space="0" w:color="auto"/>
        <w:right w:val="none" w:sz="0" w:space="0" w:color="auto"/>
      </w:divBdr>
    </w:div>
    <w:div w:id="2075926842">
      <w:bodyDiv w:val="1"/>
      <w:marLeft w:val="0"/>
      <w:marRight w:val="0"/>
      <w:marTop w:val="0"/>
      <w:marBottom w:val="0"/>
      <w:divBdr>
        <w:top w:val="none" w:sz="0" w:space="0" w:color="auto"/>
        <w:left w:val="none" w:sz="0" w:space="0" w:color="auto"/>
        <w:bottom w:val="none" w:sz="0" w:space="0" w:color="auto"/>
        <w:right w:val="none" w:sz="0" w:space="0" w:color="auto"/>
      </w:divBdr>
    </w:div>
    <w:div w:id="208328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5A3A-DA03-46FE-B827-229F73F9C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Pages>
  <Words>43088</Words>
  <Characters>245607</Characters>
  <Application>Microsoft Office Word</Application>
  <DocSecurity>0</DocSecurity>
  <Lines>2046</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cp:lastModifiedBy>
  <cp:revision>1</cp:revision>
  <cp:lastPrinted>2021-03-25T15:16:00Z</cp:lastPrinted>
  <dcterms:created xsi:type="dcterms:W3CDTF">2021-03-25T15:14:00Z</dcterms:created>
  <dcterms:modified xsi:type="dcterms:W3CDTF">2021-04-26T20:23:00Z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id="dtWXShi7"/&gt;&lt;style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