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87C" w14:textId="139D842B" w:rsidR="0045377E" w:rsidRDefault="0045377E" w:rsidP="00293C4B">
      <w:pPr>
        <w:spacing w:line="360" w:lineRule="auto"/>
        <w:contextualSpacing/>
        <w:rPr>
          <w:b/>
        </w:rPr>
      </w:pPr>
      <w:r>
        <w:rPr>
          <w:b/>
        </w:rPr>
        <w:t>Manuscript Title</w:t>
      </w:r>
    </w:p>
    <w:p w14:paraId="0D194C8F" w14:textId="3D306D61" w:rsidR="00971908" w:rsidRDefault="00255967" w:rsidP="00293C4B">
      <w:pPr>
        <w:spacing w:line="360" w:lineRule="auto"/>
        <w:contextualSpacing/>
        <w:rPr>
          <w:bCs/>
        </w:rPr>
      </w:pPr>
      <w:r w:rsidRPr="0045377E">
        <w:rPr>
          <w:bCs/>
        </w:rPr>
        <w:t>Effects of a natural precipitation gradient on</w:t>
      </w:r>
      <w:r w:rsidR="00971908" w:rsidRPr="0045377E">
        <w:rPr>
          <w:bCs/>
        </w:rPr>
        <w:t xml:space="preserve"> fish and macroinvertebrate assembl</w:t>
      </w:r>
      <w:r w:rsidR="0045377E">
        <w:rPr>
          <w:bCs/>
        </w:rPr>
        <w:t>ages</w:t>
      </w:r>
    </w:p>
    <w:p w14:paraId="67194A91" w14:textId="42480415" w:rsidR="0045377E" w:rsidRDefault="0045377E" w:rsidP="00293C4B">
      <w:pPr>
        <w:spacing w:line="360" w:lineRule="auto"/>
        <w:contextualSpacing/>
        <w:rPr>
          <w:bCs/>
        </w:rPr>
      </w:pPr>
    </w:p>
    <w:p w14:paraId="5FD17950" w14:textId="77777777" w:rsidR="0045377E" w:rsidRPr="0045377E" w:rsidRDefault="0045377E" w:rsidP="00293C4B">
      <w:pPr>
        <w:spacing w:line="360" w:lineRule="auto"/>
        <w:contextualSpacing/>
        <w:rPr>
          <w:bCs/>
        </w:rPr>
      </w:pPr>
    </w:p>
    <w:p w14:paraId="38BB4165" w14:textId="4907C477" w:rsidR="0029112B" w:rsidRDefault="0029112B" w:rsidP="00293C4B">
      <w:pPr>
        <w:spacing w:line="360" w:lineRule="auto"/>
        <w:contextualSpacing/>
        <w:rPr>
          <w:bCs/>
          <w:vertAlign w:val="superscript"/>
        </w:rPr>
      </w:pPr>
      <w:r w:rsidRPr="00D9375D">
        <w:rPr>
          <w:bCs/>
        </w:rPr>
        <w:t>Sean Kinard</w:t>
      </w:r>
      <w:r w:rsidR="00255967" w:rsidRPr="00D9375D">
        <w:rPr>
          <w:bCs/>
          <w:vertAlign w:val="superscript"/>
        </w:rPr>
        <w:t>1</w:t>
      </w:r>
      <w:r w:rsidRPr="00D9375D">
        <w:rPr>
          <w:bCs/>
        </w:rPr>
        <w:t>, Christopher Patrick</w:t>
      </w:r>
      <w:r w:rsidR="00255967" w:rsidRPr="00D9375D">
        <w:rPr>
          <w:bCs/>
          <w:vertAlign w:val="superscript"/>
        </w:rPr>
        <w:t>1</w:t>
      </w:r>
      <w:r w:rsidRPr="00D9375D">
        <w:rPr>
          <w:bCs/>
        </w:rPr>
        <w:t>, Fernando Carvallo</w:t>
      </w:r>
      <w:r w:rsidR="00255967" w:rsidRPr="00D9375D">
        <w:rPr>
          <w:bCs/>
          <w:vertAlign w:val="superscript"/>
        </w:rPr>
        <w:t>2</w:t>
      </w:r>
    </w:p>
    <w:p w14:paraId="7435FDA7" w14:textId="77777777" w:rsidR="0045377E" w:rsidRDefault="0045377E" w:rsidP="00293C4B">
      <w:pPr>
        <w:spacing w:line="360" w:lineRule="auto"/>
        <w:contextualSpacing/>
        <w:rPr>
          <w:bCs/>
        </w:rPr>
      </w:pPr>
    </w:p>
    <w:p w14:paraId="2CAAA7E5" w14:textId="2D3CA1F7" w:rsidR="00E37DC5" w:rsidRDefault="00E37DC5" w:rsidP="00293C4B">
      <w:pPr>
        <w:pStyle w:val="ListParagraph"/>
        <w:numPr>
          <w:ilvl w:val="0"/>
          <w:numId w:val="4"/>
        </w:numPr>
        <w:spacing w:line="360" w:lineRule="auto"/>
        <w:rPr>
          <w:bCs/>
        </w:rPr>
      </w:pPr>
      <w:r>
        <w:rPr>
          <w:bCs/>
        </w:rPr>
        <w:t>Virginia Institute of Marine Science</w:t>
      </w:r>
    </w:p>
    <w:p w14:paraId="212C5A18" w14:textId="739EC2F8" w:rsidR="00E37DC5" w:rsidRPr="00E37DC5" w:rsidRDefault="00E37DC5" w:rsidP="00293C4B">
      <w:pPr>
        <w:pStyle w:val="ListParagraph"/>
        <w:spacing w:line="360" w:lineRule="auto"/>
        <w:rPr>
          <w:bCs/>
        </w:rPr>
      </w:pPr>
      <w:r>
        <w:rPr>
          <w:bCs/>
        </w:rPr>
        <w:t xml:space="preserve"> 1370 </w:t>
      </w:r>
      <w:proofErr w:type="spellStart"/>
      <w:r>
        <w:rPr>
          <w:bCs/>
        </w:rPr>
        <w:t>Greate</w:t>
      </w:r>
      <w:proofErr w:type="spellEnd"/>
      <w:r>
        <w:rPr>
          <w:bCs/>
        </w:rPr>
        <w:t xml:space="preserve"> Road, Gloucester Point, Virginia 23062-1346</w:t>
      </w:r>
    </w:p>
    <w:p w14:paraId="10588755" w14:textId="7887633A" w:rsidR="00E37DC5" w:rsidRDefault="00E37DC5" w:rsidP="00293C4B">
      <w:pPr>
        <w:pStyle w:val="ListParagraph"/>
        <w:numPr>
          <w:ilvl w:val="0"/>
          <w:numId w:val="4"/>
        </w:numPr>
        <w:spacing w:line="360" w:lineRule="auto"/>
        <w:rPr>
          <w:bCs/>
        </w:rPr>
      </w:pPr>
      <w:r>
        <w:rPr>
          <w:bCs/>
        </w:rPr>
        <w:t>Texas A&amp;M Corpus Christi</w:t>
      </w:r>
    </w:p>
    <w:p w14:paraId="07FF3513" w14:textId="465E4C27" w:rsidR="00255967" w:rsidRDefault="00E37DC5" w:rsidP="00293C4B">
      <w:pPr>
        <w:pStyle w:val="ListParagraph"/>
        <w:spacing w:line="360" w:lineRule="auto"/>
        <w:rPr>
          <w:bCs/>
        </w:rPr>
      </w:pPr>
      <w:r>
        <w:rPr>
          <w:bCs/>
        </w:rPr>
        <w:t xml:space="preserve"> </w:t>
      </w:r>
      <w:r w:rsidRPr="00E37DC5">
        <w:rPr>
          <w:bCs/>
        </w:rPr>
        <w:t>6300 Ocean Dr, Corpus Christi, TX 78412</w:t>
      </w:r>
    </w:p>
    <w:p w14:paraId="2A9C4431" w14:textId="77777777" w:rsidR="0045377E" w:rsidRDefault="0045377E" w:rsidP="00293C4B">
      <w:pPr>
        <w:pStyle w:val="ListParagraph"/>
        <w:spacing w:line="360" w:lineRule="auto"/>
        <w:rPr>
          <w:bCs/>
        </w:rPr>
      </w:pPr>
    </w:p>
    <w:p w14:paraId="41A6B387" w14:textId="59F1F154" w:rsidR="00255967" w:rsidRDefault="00956D08" w:rsidP="00293C4B">
      <w:pPr>
        <w:spacing w:line="360" w:lineRule="auto"/>
        <w:contextualSpacing/>
        <w:rPr>
          <w:bCs/>
        </w:rPr>
      </w:pPr>
      <w:r>
        <w:rPr>
          <w:bCs/>
        </w:rPr>
        <w:t>Corresponding Author:</w:t>
      </w:r>
    </w:p>
    <w:p w14:paraId="31C40FDD" w14:textId="33661A15" w:rsidR="00956D08" w:rsidRDefault="00956D08" w:rsidP="00293C4B">
      <w:pPr>
        <w:spacing w:line="360" w:lineRule="auto"/>
        <w:contextualSpacing/>
        <w:rPr>
          <w:bCs/>
        </w:rPr>
      </w:pPr>
      <w:r>
        <w:rPr>
          <w:bCs/>
        </w:rPr>
        <w:t>Sean Kinard</w:t>
      </w:r>
      <w:r>
        <w:rPr>
          <w:bCs/>
          <w:vertAlign w:val="superscript"/>
        </w:rPr>
        <w:t>1</w:t>
      </w:r>
    </w:p>
    <w:p w14:paraId="6F03561E" w14:textId="0F01C3F0" w:rsidR="00956D08" w:rsidRDefault="00956D08" w:rsidP="00293C4B">
      <w:pPr>
        <w:spacing w:line="360" w:lineRule="auto"/>
        <w:contextualSpacing/>
        <w:rPr>
          <w:bCs/>
        </w:rPr>
      </w:pPr>
      <w:r>
        <w:rPr>
          <w:bCs/>
        </w:rPr>
        <w:t>6528 Quail Hollow Dr, Hayes VA 23072, USA</w:t>
      </w:r>
    </w:p>
    <w:p w14:paraId="51C69299" w14:textId="382E4F4E" w:rsidR="00956D08" w:rsidRDefault="00956D08" w:rsidP="00293C4B">
      <w:pPr>
        <w:spacing w:line="360" w:lineRule="auto"/>
        <w:contextualSpacing/>
        <w:rPr>
          <w:bCs/>
        </w:rPr>
      </w:pPr>
      <w:r>
        <w:rPr>
          <w:bCs/>
        </w:rPr>
        <w:t xml:space="preserve">Email address: </w:t>
      </w:r>
      <w:hyperlink r:id="rId8" w:history="1">
        <w:r w:rsidRPr="003222B4">
          <w:rPr>
            <w:rStyle w:val="Hyperlink"/>
            <w:bCs/>
          </w:rPr>
          <w:t>skkinard@vims.edu</w:t>
        </w:r>
      </w:hyperlink>
    </w:p>
    <w:p w14:paraId="5407C21B" w14:textId="4F866BA2" w:rsidR="00293C4B" w:rsidRDefault="00293C4B" w:rsidP="00293C4B">
      <w:pPr>
        <w:spacing w:line="360" w:lineRule="auto"/>
        <w:contextualSpacing/>
        <w:rPr>
          <w:bCs/>
        </w:rPr>
      </w:pPr>
      <w:r>
        <w:rPr>
          <w:bCs/>
        </w:rPr>
        <w:br w:type="page"/>
      </w:r>
    </w:p>
    <w:p w14:paraId="72DC1604" w14:textId="77777777" w:rsidR="00255967" w:rsidRDefault="00255967" w:rsidP="00293C4B">
      <w:pPr>
        <w:spacing w:line="360" w:lineRule="auto"/>
        <w:contextualSpacing/>
        <w:rPr>
          <w:bCs/>
        </w:rPr>
      </w:pPr>
    </w:p>
    <w:p w14:paraId="253D2A45" w14:textId="5D7E4EDC" w:rsidR="00255967" w:rsidRPr="00956D08" w:rsidRDefault="00956D08" w:rsidP="00293C4B">
      <w:pPr>
        <w:spacing w:line="360" w:lineRule="auto"/>
        <w:contextualSpacing/>
        <w:rPr>
          <w:b/>
        </w:rPr>
      </w:pPr>
      <w:r>
        <w:rPr>
          <w:b/>
        </w:rPr>
        <w:t>Abstract:</w:t>
      </w:r>
    </w:p>
    <w:p w14:paraId="1D2069B1" w14:textId="70BC3D00" w:rsidR="00802B6F" w:rsidRDefault="00293C4B" w:rsidP="00293C4B">
      <w:pPr>
        <w:spacing w:line="360" w:lineRule="auto"/>
        <w:contextualSpacing/>
        <w:rPr>
          <w:bCs/>
        </w:rPr>
      </w:pPr>
      <w:r>
        <w:rPr>
          <w:bCs/>
        </w:rPr>
        <w:t>Anthropogenic climate change is</w:t>
      </w:r>
      <w:r w:rsidR="00802B6F" w:rsidRPr="00802B6F">
        <w:rPr>
          <w:bCs/>
        </w:rPr>
        <w:t xml:space="preserve"> expected to </w:t>
      </w:r>
      <w:r>
        <w:rPr>
          <w:bCs/>
        </w:rPr>
        <w:t>increase the aridity of many regions of the world</w:t>
      </w:r>
      <w:r w:rsidR="00802B6F" w:rsidRPr="00802B6F">
        <w:rPr>
          <w:bCs/>
        </w:rPr>
        <w:t>.</w:t>
      </w:r>
      <w:r>
        <w:rPr>
          <w:bCs/>
        </w:rPr>
        <w:t xml:space="preserve">  Surface water ecosystems are particularly vulnerable to changes in the water-cycle and may suffer adverse impacts in affected regions.</w:t>
      </w:r>
      <w:r w:rsidR="00802B6F" w:rsidRPr="00802B6F">
        <w:rPr>
          <w:bCs/>
        </w:rPr>
        <w:t xml:space="preserve"> </w:t>
      </w:r>
      <w:r>
        <w:rPr>
          <w:bCs/>
        </w:rPr>
        <w:t xml:space="preserve"> </w:t>
      </w:r>
      <w:r w:rsidR="00802B6F" w:rsidRPr="00802B6F">
        <w:rPr>
          <w:bCs/>
        </w:rPr>
        <w:t xml:space="preserve">To enhance our understanding of how freshwater communities will </w:t>
      </w:r>
      <w:r>
        <w:rPr>
          <w:bCs/>
        </w:rPr>
        <w:t>respond</w:t>
      </w:r>
      <w:r w:rsidRPr="00802B6F">
        <w:rPr>
          <w:bCs/>
        </w:rPr>
        <w:t xml:space="preserve"> </w:t>
      </w:r>
      <w:r w:rsidR="00802B6F" w:rsidRPr="00802B6F">
        <w:rPr>
          <w:bCs/>
        </w:rPr>
        <w:t xml:space="preserve">to </w:t>
      </w:r>
      <w:r>
        <w:rPr>
          <w:bCs/>
        </w:rPr>
        <w:t>predicted</w:t>
      </w:r>
      <w:r w:rsidRPr="00802B6F">
        <w:rPr>
          <w:bCs/>
        </w:rPr>
        <w:t xml:space="preserve"> </w:t>
      </w:r>
      <w:r w:rsidR="00802B6F" w:rsidRPr="00802B6F">
        <w:rPr>
          <w:bCs/>
        </w:rPr>
        <w:t xml:space="preserve">shifts in water-cycle dynamics, we employed a space for time </w:t>
      </w:r>
      <w:r w:rsidR="009D16D4">
        <w:rPr>
          <w:bCs/>
        </w:rPr>
        <w:t>substitution</w:t>
      </w:r>
      <w:r w:rsidR="00802B6F" w:rsidRPr="00802B6F">
        <w:rPr>
          <w:bCs/>
        </w:rPr>
        <w:t xml:space="preserve"> along a </w:t>
      </w:r>
      <w:r>
        <w:rPr>
          <w:bCs/>
        </w:rPr>
        <w:t xml:space="preserve">natural </w:t>
      </w:r>
      <w:r w:rsidR="00802B6F" w:rsidRPr="00802B6F">
        <w:rPr>
          <w:bCs/>
        </w:rPr>
        <w:t>precipitation gradient on the Texas Coastal Prairie.</w:t>
      </w:r>
      <w:r w:rsidR="00CA6CBF">
        <w:rPr>
          <w:bCs/>
        </w:rPr>
        <w:t xml:space="preserve"> </w:t>
      </w:r>
      <w:r w:rsidR="00802B6F" w:rsidRPr="00802B6F">
        <w:rPr>
          <w:bCs/>
        </w:rPr>
        <w:t xml:space="preserve">In the </w:t>
      </w:r>
      <w:r w:rsidR="00802B6F">
        <w:rPr>
          <w:bCs/>
        </w:rPr>
        <w:t>Spring of 2017</w:t>
      </w:r>
      <w:r w:rsidR="00802B6F" w:rsidRPr="00802B6F">
        <w:rPr>
          <w:bCs/>
        </w:rPr>
        <w:t xml:space="preserve">, we conducted surveys of </w:t>
      </w:r>
      <w:r w:rsidR="00802B6F">
        <w:rPr>
          <w:bCs/>
        </w:rPr>
        <w:t>10</w:t>
      </w:r>
      <w:r w:rsidR="00802B6F" w:rsidRPr="00802B6F">
        <w:rPr>
          <w:bCs/>
        </w:rPr>
        <w:t xml:space="preserve"> USGS gauged, wadeable streams spanning </w:t>
      </w:r>
      <w:r w:rsidR="00802B6F">
        <w:rPr>
          <w:bCs/>
        </w:rPr>
        <w:t xml:space="preserve">a </w:t>
      </w:r>
      <w:r>
        <w:rPr>
          <w:bCs/>
        </w:rPr>
        <w:t>semi-arid to sub-humid rainfall gradient</w:t>
      </w:r>
      <w:r w:rsidR="00802B6F" w:rsidRPr="00802B6F">
        <w:rPr>
          <w:bCs/>
        </w:rPr>
        <w:t xml:space="preserve">; we measured nutrients, water chemistry, habitat characteristics, benthic </w:t>
      </w:r>
      <w:r w:rsidR="00C369C3">
        <w:rPr>
          <w:bCs/>
        </w:rPr>
        <w:t>macroi</w:t>
      </w:r>
      <w:r w:rsidR="00802B6F" w:rsidRPr="00802B6F">
        <w:rPr>
          <w:bCs/>
        </w:rPr>
        <w:t>nvertebrates, and fish communit</w:t>
      </w:r>
      <w:r>
        <w:rPr>
          <w:bCs/>
        </w:rPr>
        <w:t>ies</w:t>
      </w:r>
      <w:r w:rsidR="00802B6F" w:rsidRPr="00802B6F">
        <w:rPr>
          <w:bCs/>
        </w:rPr>
        <w:t xml:space="preserve">. </w:t>
      </w:r>
      <w:r w:rsidR="00384C4C">
        <w:rPr>
          <w:bCs/>
        </w:rPr>
        <w:t xml:space="preserve">Fish diversity correlated positively with precipitation and was negatively correlated with canopy cover, conductivity, and </w:t>
      </w:r>
      <w:r w:rsidR="00384C4C" w:rsidRPr="00384C4C">
        <w:rPr>
          <w:bCs/>
        </w:rPr>
        <w:t>NH</w:t>
      </w:r>
      <w:r w:rsidR="00384C4C" w:rsidRPr="00384C4C">
        <w:rPr>
          <w:bCs/>
          <w:vertAlign w:val="subscript"/>
        </w:rPr>
        <w:t>4</w:t>
      </w:r>
      <w:r w:rsidR="00384C4C" w:rsidRPr="0052536B">
        <w:rPr>
          <w:bCs/>
          <w:vertAlign w:val="superscript"/>
        </w:rPr>
        <w:t>+</w:t>
      </w:r>
      <w:r w:rsidR="00384C4C">
        <w:rPr>
          <w:bCs/>
        </w:rPr>
        <w:t xml:space="preserve">.  </w:t>
      </w:r>
      <w:r w:rsidR="00C369C3">
        <w:t xml:space="preserve">Macroinvertebrate diversity </w:t>
      </w:r>
      <w:r w:rsidR="00384C4C">
        <w:t>was only significantly</w:t>
      </w:r>
      <w:r w:rsidR="00C369C3">
        <w:t xml:space="preserve"> correlated with low</w:t>
      </w:r>
      <w:r w:rsidR="00384C4C">
        <w:t>-</w:t>
      </w:r>
      <w:r w:rsidR="00C369C3">
        <w:t>flow pulse percent</w:t>
      </w:r>
      <w:r w:rsidR="0052536B">
        <w:t>,</w:t>
      </w:r>
      <w:r>
        <w:t xml:space="preserve"> </w:t>
      </w:r>
      <w:r w:rsidR="0052536B">
        <w:t>h</w:t>
      </w:r>
      <w:r>
        <w:t>owever macroinvertebrate community composition significantly changed along the gradient</w:t>
      </w:r>
      <w:r w:rsidR="00C369C3">
        <w:t xml:space="preserve">. </w:t>
      </w:r>
      <w:r>
        <w:rPr>
          <w:bCs/>
        </w:rPr>
        <w:t>Observed</w:t>
      </w:r>
      <w:r w:rsidRPr="00802B6F">
        <w:rPr>
          <w:bCs/>
        </w:rPr>
        <w:t xml:space="preserve"> </w:t>
      </w:r>
      <w:r w:rsidR="00802B6F" w:rsidRPr="00802B6F">
        <w:rPr>
          <w:bCs/>
        </w:rPr>
        <w:t xml:space="preserve">compositional </w:t>
      </w:r>
      <w:r w:rsidR="00C369C3">
        <w:rPr>
          <w:bCs/>
        </w:rPr>
        <w:t>shifts</w:t>
      </w:r>
      <w:r w:rsidR="00802B6F" w:rsidRPr="00802B6F">
        <w:rPr>
          <w:bCs/>
        </w:rPr>
        <w:t xml:space="preserve"> </w:t>
      </w:r>
      <w:r>
        <w:rPr>
          <w:bCs/>
        </w:rPr>
        <w:t>in both</w:t>
      </w:r>
      <w:r w:rsidRPr="00802B6F">
        <w:rPr>
          <w:bCs/>
        </w:rPr>
        <w:t xml:space="preserve"> </w:t>
      </w:r>
      <w:r w:rsidR="00802B6F" w:rsidRPr="00802B6F">
        <w:rPr>
          <w:bCs/>
        </w:rPr>
        <w:t>fish and invertebrat</w:t>
      </w:r>
      <w:r>
        <w:rPr>
          <w:bCs/>
        </w:rPr>
        <w:t>es</w:t>
      </w:r>
      <w:r w:rsidR="00384C4C">
        <w:rPr>
          <w:bCs/>
        </w:rPr>
        <w:t xml:space="preserve"> </w:t>
      </w:r>
      <w:r w:rsidR="00802B6F" w:rsidRPr="00802B6F">
        <w:rPr>
          <w:bCs/>
        </w:rPr>
        <w:t xml:space="preserve">along the gradient </w:t>
      </w:r>
      <w:r>
        <w:rPr>
          <w:bCs/>
        </w:rPr>
        <w:t xml:space="preserve">are potentially </w:t>
      </w:r>
      <w:r w:rsidR="00C369C3">
        <w:rPr>
          <w:bCs/>
        </w:rPr>
        <w:t>indicat</w:t>
      </w:r>
      <w:r>
        <w:rPr>
          <w:bCs/>
        </w:rPr>
        <w:t>ive of</w:t>
      </w:r>
      <w:r w:rsidR="00C369C3">
        <w:rPr>
          <w:bCs/>
        </w:rPr>
        <w:t xml:space="preserve"> both </w:t>
      </w:r>
      <w:r w:rsidR="00C369C3" w:rsidRPr="009D16D4">
        <w:rPr>
          <w:bCs/>
        </w:rPr>
        <w:t>top-down and bottom-up</w:t>
      </w:r>
      <w:r w:rsidR="00C369C3">
        <w:rPr>
          <w:bCs/>
        </w:rPr>
        <w:t xml:space="preserve"> controls on community assembly</w:t>
      </w:r>
      <w:r w:rsidR="00802B6F" w:rsidRPr="00802B6F">
        <w:rPr>
          <w:bCs/>
        </w:rPr>
        <w:t xml:space="preserve">. </w:t>
      </w:r>
      <w:r w:rsidR="00C369C3">
        <w:rPr>
          <w:bCs/>
        </w:rPr>
        <w:t xml:space="preserve">Semi-arid sites contain </w:t>
      </w:r>
      <w:r w:rsidR="0099264F">
        <w:rPr>
          <w:bCs/>
        </w:rPr>
        <w:t>salt tolerant</w:t>
      </w:r>
      <w:r w:rsidR="00C369C3">
        <w:rPr>
          <w:bCs/>
        </w:rPr>
        <w:t>, and rapid</w:t>
      </w:r>
      <w:r w:rsidR="0099264F">
        <w:rPr>
          <w:bCs/>
        </w:rPr>
        <w:t>ly</w:t>
      </w:r>
      <w:r w:rsidR="00C369C3">
        <w:rPr>
          <w:bCs/>
        </w:rPr>
        <w:t xml:space="preserve"> proliferating taxa. Sub-humid sites contain </w:t>
      </w:r>
      <w:r w:rsidR="0099264F">
        <w:rPr>
          <w:bCs/>
        </w:rPr>
        <w:t xml:space="preserve">more piscivores as well as </w:t>
      </w:r>
      <w:r w:rsidR="00C369C3">
        <w:rPr>
          <w:bCs/>
        </w:rPr>
        <w:t xml:space="preserve">migratory </w:t>
      </w:r>
      <w:r w:rsidR="0099264F">
        <w:rPr>
          <w:bCs/>
        </w:rPr>
        <w:t>marine species</w:t>
      </w:r>
      <w:r w:rsidR="00C369C3">
        <w:rPr>
          <w:bCs/>
        </w:rPr>
        <w:t xml:space="preserve"> which </w:t>
      </w:r>
      <w:r w:rsidR="0099264F">
        <w:rPr>
          <w:bCs/>
        </w:rPr>
        <w:t xml:space="preserve">may </w:t>
      </w:r>
      <w:r w:rsidR="00C369C3">
        <w:rPr>
          <w:bCs/>
        </w:rPr>
        <w:t xml:space="preserve">impose top-down controls on primary consumers. </w:t>
      </w:r>
      <w:r w:rsidR="00802B6F" w:rsidRPr="00802B6F">
        <w:rPr>
          <w:bCs/>
        </w:rPr>
        <w:t>The</w:t>
      </w:r>
      <w:r w:rsidR="00032BFD">
        <w:rPr>
          <w:bCs/>
        </w:rPr>
        <w:t>se</w:t>
      </w:r>
      <w:r w:rsidR="00802B6F" w:rsidRPr="00802B6F">
        <w:rPr>
          <w:bCs/>
        </w:rPr>
        <w:t xml:space="preserve"> results indicate that small future changes in precipitation regime in this region may result in abrupt transitions into new community states.</w:t>
      </w:r>
    </w:p>
    <w:p w14:paraId="08BF352B" w14:textId="69D2B31C" w:rsidR="00293C4B" w:rsidRDefault="00293C4B" w:rsidP="00293C4B">
      <w:pPr>
        <w:spacing w:line="360" w:lineRule="auto"/>
        <w:contextualSpacing/>
        <w:rPr>
          <w:bCs/>
        </w:rPr>
      </w:pPr>
      <w:r>
        <w:rPr>
          <w:bCs/>
        </w:rPr>
        <w:br w:type="page"/>
      </w:r>
    </w:p>
    <w:p w14:paraId="79C5BD67" w14:textId="77777777" w:rsidR="00255967" w:rsidRDefault="006643E8" w:rsidP="00293C4B">
      <w:pPr>
        <w:spacing w:line="360" w:lineRule="auto"/>
        <w:contextualSpacing/>
        <w:rPr>
          <w:b/>
        </w:rPr>
      </w:pPr>
      <w:r w:rsidRPr="00E37DC5">
        <w:rPr>
          <w:b/>
        </w:rPr>
        <w:lastRenderedPageBreak/>
        <w:t>Introduction</w:t>
      </w:r>
      <w:r w:rsidR="0029112B" w:rsidRPr="00E37DC5">
        <w:rPr>
          <w:b/>
        </w:rPr>
        <w:t xml:space="preserve">: </w:t>
      </w:r>
    </w:p>
    <w:p w14:paraId="4C710FB8" w14:textId="481D39B9" w:rsidR="00F92723" w:rsidRDefault="00D768BD" w:rsidP="00293C4B">
      <w:pPr>
        <w:spacing w:line="360" w:lineRule="auto"/>
        <w:contextualSpacing/>
      </w:pPr>
      <w:r>
        <w:t>A warming climate necessitates a better understanding of the process</w:t>
      </w:r>
      <w:r w:rsidR="00BF55B4">
        <w:t>es</w:t>
      </w:r>
      <w:r>
        <w:t xml:space="preserve"> that link biological communities to long-term trends in temperature and precipitation </w:t>
      </w:r>
      <w:r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 </w:instrText>
      </w:r>
      <w:r>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EN.CITE.DATA </w:instrText>
      </w:r>
      <w:r>
        <w:fldChar w:fldCharType="end"/>
      </w:r>
      <w:r w:rsidRPr="00E37DC5">
        <w:fldChar w:fldCharType="separate"/>
      </w:r>
      <w:r w:rsidRPr="00E37DC5">
        <w:rPr>
          <w:noProof/>
        </w:rPr>
        <w:t>(Wrona, Prowse et al. 2006)</w:t>
      </w:r>
      <w:r w:rsidRPr="00E37DC5">
        <w:fldChar w:fldCharType="end"/>
      </w:r>
      <w:r w:rsidRPr="00E522EE">
        <w:t xml:space="preserve">. </w:t>
      </w:r>
      <w:r w:rsidR="0099264F">
        <w:t>The</w:t>
      </w:r>
      <w:r w:rsidR="0052536B">
        <w:t xml:space="preserve"> </w:t>
      </w:r>
      <w:r w:rsidR="00F25EB4">
        <w:t>direct ecological effects of changes in temperature</w:t>
      </w:r>
      <w:r w:rsidR="0099264F">
        <w:t xml:space="preserve"> ha</w:t>
      </w:r>
      <w:r w:rsidR="0052536B">
        <w:t>ve</w:t>
      </w:r>
      <w:r w:rsidR="0099264F">
        <w:t xml:space="preserve"> received greater attention in the literature</w:t>
      </w:r>
      <w:r w:rsidR="00F25EB4">
        <w:t xml:space="preserve">, </w:t>
      </w:r>
      <w:r>
        <w:t>but rising temperatures are also expected to alter patterns of precipitation and evaporation</w:t>
      </w:r>
      <w:r w:rsidR="00BF55B4">
        <w:t xml:space="preserve"> </w:t>
      </w:r>
      <w:r w:rsidR="00BF55B4">
        <w:fldChar w:fldCharType="begin"/>
      </w:r>
      <w:r w:rsidR="00BF55B4">
        <w:instrText xml:space="preserve"> ADDIN ZOTERO_ITEM CSL_CITATION {"citationID":"86xaWT3Y","properties":{"formattedCitation":"(Held and Soden 2006)","plainCitation":"(Held and Soden 2006)","noteIndex":0},"citationItems":[{"id":27,"uris":["http://zotero.org/users/local/tyq98Km3/items/KP7KP6Q6"],"uri":["http://zotero.org/users/local/tyq98Km3/items/KP7KP6Q6"],"itemData":{"id":27,"type":"article-journal","abstract":"Using the climate change experiments generated for the Fourth Assessment of the Intergovernmental Panel on Climate Change, this study examines some aspects of the changes in the hydrological cycle that are robust across the models. These responses include the decrease in convective mass fluxes, the increase in horizontal moisture transport, the associated enhancement of the pattern of evaporation minus precipitation and its temporal variance, and the decrease in the horizontal sensible heat transport in the extratropics. A surprising finding is that a robust decrease in extratropical sensible heat transport is found only in the equilibrium climate response, as estimated in slab ocean responses to the doubling of CO2, and not in transient climate change scenarios. All of these robust responses are consequences of the increase in lower-tropospheric water vapor.","container-title":"Journal of Climate","DOI":"10.1175/JCLI3990.1","ISSN":"0894-8755","issue":"21","journalAbbreviation":"J. Clim.","language":"English","note":"number: 21\npublisher-place: Boston\npublisher: Amer Meteorological Soc\nWOS:000242163800014","page":"5686-5699","source":"Web of Science","title":"Robust responses of the hydrological cycle to global warming","volume":"19","author":[{"family":"Held","given":"Isaac M."},{"family":"Soden","given":"Brian J."}],"issued":{"date-parts":[["2006",11,1]]}}}],"schema":"https://github.com/citation-style-language/schema/raw/master/csl-citation.json"} </w:instrText>
      </w:r>
      <w:r w:rsidR="00BF55B4">
        <w:fldChar w:fldCharType="separate"/>
      </w:r>
      <w:r w:rsidR="00BF55B4" w:rsidRPr="00BF55B4">
        <w:t>(Held and Soden 2006)</w:t>
      </w:r>
      <w:r w:rsidR="00BF55B4">
        <w:fldChar w:fldCharType="end"/>
      </w:r>
      <w:r>
        <w:t xml:space="preserve">. </w:t>
      </w:r>
      <w:r w:rsidRPr="00E522EE">
        <w:t>A warmer</w:t>
      </w:r>
      <w:r>
        <w:t xml:space="preserve">, more energetic </w:t>
      </w:r>
      <w:r w:rsidRPr="00E522EE">
        <w:t xml:space="preserve">atmosphere intensifies the </w:t>
      </w:r>
      <w:r>
        <w:t>h</w:t>
      </w:r>
      <w:r w:rsidRPr="00E522EE">
        <w:t xml:space="preserve">ydrological </w:t>
      </w:r>
      <w:r>
        <w:t>c</w:t>
      </w:r>
      <w:r w:rsidRPr="00E522EE">
        <w:t xml:space="preserve">ycle (i.e. patterns of precipitation and evaporation), causing wet regions to become wetter and dry regions become drier </w:t>
      </w:r>
      <w:r w:rsidRPr="00E522EE">
        <w:fldChar w:fldCharType="begin"/>
      </w:r>
      <w:r>
        <w: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instrText>
      </w:r>
      <w:r w:rsidRPr="00E522EE">
        <w:fldChar w:fldCharType="separate"/>
      </w:r>
      <w:r w:rsidRPr="00E522EE">
        <w:rPr>
          <w:noProof/>
        </w:rPr>
        <w:t>(Allen and Ingram 2002)</w:t>
      </w:r>
      <w:r w:rsidRPr="00E522EE">
        <w:fldChar w:fldCharType="end"/>
      </w:r>
      <w:r>
        <w:t xml:space="preserve">, </w:t>
      </w:r>
      <w:r w:rsidR="00F25EB4">
        <w:t>as well as increasing</w:t>
      </w:r>
      <w:r>
        <w:t xml:space="preserve"> </w:t>
      </w:r>
      <w:r w:rsidRPr="00E522EE">
        <w:t xml:space="preserve">the frequency and intensity of extreme weather events </w:t>
      </w:r>
      <w:r w:rsidRPr="00E522EE">
        <w:fldChar w:fldCharType="begin"/>
      </w:r>
      <w:r>
        <w: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instrText>
      </w:r>
      <w:r w:rsidRPr="00E522EE">
        <w:fldChar w:fldCharType="separate"/>
      </w:r>
      <w:r w:rsidRPr="00E522EE">
        <w:rPr>
          <w:noProof/>
        </w:rPr>
        <w:t>(Held and Soden 2006)</w:t>
      </w:r>
      <w:r w:rsidRPr="00E522EE">
        <w:fldChar w:fldCharType="end"/>
      </w:r>
      <w:r w:rsidRPr="00E522EE">
        <w:t>.</w:t>
      </w:r>
      <w:r>
        <w:t xml:space="preserve"> This raises concern for freshwater ecosystems which are highly sensitive to changes in water availability and contain many species with limited dispersal </w:t>
      </w:r>
      <w:r w:rsidR="00771BE4">
        <w:t xml:space="preserve">capabilities </w:t>
      </w:r>
      <w:r w:rsidR="00BF55B4">
        <w:fldChar w:fldCharType="begin"/>
      </w:r>
      <w:r w:rsidR="00BF55B4">
        <w:instrText xml:space="preserve"> ADDIN ZOTERO_ITEM CSL_CITATION {"citationID":"KUTSYRNf","properties":{"formattedCitation":"(Woodward, Perkins, and Brown 2010)","plainCitation":"(Woodward, Perkins, and Brown 2010)","noteIndex":0},"citationItems":[{"id":80,"uris":["http://zotero.org/users/local/tyq98Km3/items/YHA4MCJR"],"uri":["http://zotero.org/users/local/tyq98Km3/items/YHA4MCJR"],"itemData":{"id":80,"type":"article-journal","abstract":"Freshwaters are particularly vulnerable to climate change because (i) many species within these fragmented habitats have limited abilities to disperse as the environment changes; (ii) water temperature and availability are climate-dependent; and (iii) many systems are already exposed to numerous anthropogenic stressors. Most climate change studies to date have focused on individuals or species populations, rather than the higher levels of organization (i. e. communities, food webs, ecosystems). We propose that an understanding of the connections between these different levels, which are all ultimately based on individuals, can help to develop a more coherent theoretical framework based on metabolic scaling, foraging theory and ecological stoichiometry, to predict the ecological consequences of climate change. For instance, individual basal metabolic rate scales with body size (which also constrains food web structure and dynamics) and temperature (which determines many ecosystem processes and key aspects of foraging behaviour). In addition, increasing atmospheric CO2 is predicted to alter molar CNP ratios of detrital inputs, which could lead to profound shifts in the stoichiometry of elemental fluxes between consumers and resources at the base of the foodweb. The different components of climate change (e. g. temperature, hydrology and atmospheric composition) not only affect multiple levels of biological organization, but they may also interact with the many other stressors to which fresh waters are exposed, and future research needs to address these potentially important synergies.","container-title":"Philosophical Transactions of the Royal Society B-Biological Sciences","DOI":"10.1098/rstb.2010.0055","ISSN":"0962-8436","issue":"1549","journalAbbreviation":"Philos. Trans. R. Soc. B-Biol. Sci.","language":"English","note":"number: 1549\npublisher-place: London\npublisher: Royal Soc\nWOS:000278163800010","page":"2093-2106","source":"Web of Science","title":"Climate change and freshwater ecosystems: impacts across multiple levels of organization","title-short":"Climate change and freshwater ecosystems","volume":"365","author":[{"family":"Woodward","given":"Guy"},{"family":"Perkins","given":"Daniel M."},{"family":"Brown","given":"Lee E."}],"issued":{"date-parts":[["2010",7,12]]}}}],"schema":"https://github.com/citation-style-language/schema/raw/master/csl-citation.json"} </w:instrText>
      </w:r>
      <w:r w:rsidR="00BF55B4">
        <w:fldChar w:fldCharType="separate"/>
      </w:r>
      <w:r w:rsidR="00BF55B4" w:rsidRPr="00BF55B4">
        <w:t>(Woodward, Perkins, and Brown 2010)</w:t>
      </w:r>
      <w:r w:rsidR="00BF55B4">
        <w:fldChar w:fldCharType="end"/>
      </w:r>
      <w:r>
        <w:t xml:space="preserve">. </w:t>
      </w:r>
    </w:p>
    <w:p w14:paraId="68622568" w14:textId="37BF9A73" w:rsidR="00A870E1" w:rsidRPr="00E522EE" w:rsidRDefault="00A64EA6" w:rsidP="00293C4B">
      <w:pPr>
        <w:spacing w:line="360" w:lineRule="auto"/>
        <w:ind w:firstLine="720"/>
        <w:contextualSpacing/>
      </w:pPr>
      <w:r>
        <w:t>Streams ecosystems are shaped by flow regimes</w:t>
      </w:r>
      <w:r w:rsidR="003A71C9">
        <w:t xml:space="preserve"> which </w:t>
      </w:r>
      <w:r w:rsidR="00D47F24">
        <w:t xml:space="preserve">regulate the physical extent of aquatic habitat, the water quality, sourcing and exchange rates of material, habitat connectivity and </w:t>
      </w:r>
      <w:r w:rsidR="00537C76">
        <w:t>bio</w:t>
      </w:r>
      <w:r w:rsidR="00D47F24">
        <w:t xml:space="preserve">diversity </w:t>
      </w:r>
      <w:r w:rsidR="00D47F24">
        <w:fldChar w:fldCharType="begin"/>
      </w:r>
      <w:r w:rsidR="00D47F24">
        <w: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instrText>
      </w:r>
      <w:r w:rsidR="00D47F24">
        <w:fldChar w:fldCharType="separate"/>
      </w:r>
      <w:r w:rsidR="00D47F24">
        <w:rPr>
          <w:noProof/>
        </w:rPr>
        <w:t>(Rolls, Leigh et al. 2012)</w:t>
      </w:r>
      <w:r w:rsidR="00D47F24">
        <w:fldChar w:fldCharType="end"/>
      </w:r>
      <w:r w:rsidR="004756C1" w:rsidRPr="00F80559">
        <w:t>.</w:t>
      </w:r>
      <w:r w:rsidR="00D47F24">
        <w:t xml:space="preserve"> In addition to streamflow mechanisms, streamside vegetation </w:t>
      </w:r>
      <w:r w:rsidR="003A71C9">
        <w:t xml:space="preserve">mediates interactions with watershed </w:t>
      </w:r>
      <w:r w:rsidR="00A870E1" w:rsidRPr="00F80559">
        <w:t>nutrient</w:t>
      </w:r>
      <w:r w:rsidR="003A71C9">
        <w:t>s</w:t>
      </w:r>
      <w:r w:rsidR="00A870E1" w:rsidRPr="00F80559">
        <w:t xml:space="preserve">, carbon and light inputs to streams </w:t>
      </w:r>
      <w:r w:rsidR="00A870E1" w:rsidRPr="00F80559">
        <w:fldChar w:fldCharType="begin"/>
      </w:r>
      <w:r w:rsidR="00587510">
        <w: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instrText>
      </w:r>
      <w:r w:rsidR="00A870E1" w:rsidRPr="00F80559">
        <w:fldChar w:fldCharType="separate"/>
      </w:r>
      <w:r w:rsidR="00A870E1" w:rsidRPr="00F80559">
        <w:rPr>
          <w:noProof/>
        </w:rPr>
        <w:t>(Schade, G. Fisher et al. 2001)</w:t>
      </w:r>
      <w:r w:rsidR="00A870E1" w:rsidRPr="00F80559">
        <w:fldChar w:fldCharType="end"/>
      </w:r>
      <w:r w:rsidR="00A870E1" w:rsidRPr="00F80559">
        <w:t xml:space="preserve">. </w:t>
      </w:r>
      <w:r w:rsidR="009F50BD">
        <w:t xml:space="preserve">Precipitation regime is </w:t>
      </w:r>
      <w:r w:rsidR="0099264F">
        <w:t>one of</w:t>
      </w:r>
      <w:r w:rsidR="009F50BD">
        <w:t xml:space="preserve"> </w:t>
      </w:r>
      <w:r w:rsidR="0052536B">
        <w:t xml:space="preserve">the </w:t>
      </w:r>
      <w:r w:rsidR="009F50BD">
        <w:t>primary regulator</w:t>
      </w:r>
      <w:r w:rsidR="0099264F">
        <w:t>s</w:t>
      </w:r>
      <w:r w:rsidR="009F50BD">
        <w:t xml:space="preserve"> of both streamflow and riparian characteristics. With predicted changes in flood and drought characteristics under global warming </w:t>
      </w:r>
      <w:r w:rsidR="009F50BD">
        <w:fldChar w:fldCharType="begin"/>
      </w:r>
      <w:r w:rsidR="009F50BD">
        <w: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instrText>
      </w:r>
      <w:r w:rsidR="009F50BD">
        <w:fldChar w:fldCharType="separate"/>
      </w:r>
      <w:r w:rsidR="009F50BD">
        <w:rPr>
          <w:noProof/>
        </w:rPr>
        <w:t>(Hirabayashi, Kanae et al. 2008)</w:t>
      </w:r>
      <w:r w:rsidR="009F50BD">
        <w:fldChar w:fldCharType="end"/>
      </w:r>
      <w:r w:rsidR="009F50BD">
        <w:t>, it is imperative to understand the mechanistic links between precipitation, streamflow, and riparian interactions with aquatic biological communities</w:t>
      </w:r>
      <w:r w:rsidR="00F25EB4">
        <w:t>.</w:t>
      </w:r>
    </w:p>
    <w:p w14:paraId="265F0EB7" w14:textId="05A16FC0" w:rsidR="004F6B73" w:rsidRPr="00E522EE" w:rsidRDefault="006D2F2A" w:rsidP="00293C4B">
      <w:pPr>
        <w:spacing w:line="360" w:lineRule="auto"/>
        <w:ind w:firstLine="720"/>
        <w:contextualSpacing/>
      </w:pPr>
      <w:r>
        <w:t>Hierarchical</w:t>
      </w:r>
      <w:r w:rsidR="00A870E1">
        <w:t xml:space="preserve"> community assembly models can help us organize our hypotheses regarding impacts of climate change on stream communities</w:t>
      </w:r>
      <w:r w:rsidR="006643E8" w:rsidRPr="00E522EE">
        <w:t xml:space="preserve"> </w: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 </w: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(Poff 1997)</w:t>
      </w:r>
      <w:r w:rsidR="00611EFF" w:rsidRPr="00E522EE">
        <w:fldChar w:fldCharType="end"/>
      </w:r>
      <w:r w:rsidR="00CF3064" w:rsidRPr="00E522EE">
        <w:t>.</w:t>
      </w:r>
      <w:r w:rsidR="00CA6CBF">
        <w:t xml:space="preserve"> </w:t>
      </w:r>
      <w:r w:rsidR="00CF3064" w:rsidRPr="00E522EE">
        <w:t>Assuming organisms can disperse to a habitat, they must be able to survive in the local environment</w:t>
      </w:r>
      <w:r w:rsidR="004E6DDA">
        <w:t xml:space="preserve"> (abiotic filters)</w:t>
      </w:r>
      <w:r w:rsidR="00CF3064" w:rsidRPr="00E522EE">
        <w:t xml:space="preserve"> and successfully reproduce in the presence of other organisms exerting pressures </w:t>
      </w:r>
      <w:r w:rsidR="004E6DDA">
        <w:t xml:space="preserve">(biotic interactions) </w:t>
      </w:r>
      <w:r w:rsidR="00CF3064" w:rsidRPr="00E522EE">
        <w:t xml:space="preserve">such as competition and predation </w: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(Patrick and Swan 2011)</w:t>
      </w:r>
      <w:r w:rsidR="00611EFF" w:rsidRPr="00E522EE">
        <w:fldChar w:fldCharType="end"/>
      </w:r>
      <w:r w:rsidR="00611EFF" w:rsidRPr="00E522EE">
        <w:t>.</w:t>
      </w:r>
      <w:r w:rsidR="006474E8">
        <w:t xml:space="preserve"> Species</w:t>
      </w:r>
      <w:r w:rsidR="006643E8" w:rsidRPr="00E522EE">
        <w:t xml:space="preserve"> have physiological tolerances </w:t>
      </w:r>
      <w:r w:rsidR="006474E8">
        <w:t xml:space="preserve">(temperature, toxin concentrations, and salinity, etc.) </w:t>
      </w:r>
      <w:r w:rsidR="006643E8" w:rsidRPr="00E522EE">
        <w:t xml:space="preserve">which limit their distribution across environmental gradients </w: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 </w: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(Whittaker, Willis et al. 2001)</w:t>
      </w:r>
      <w:r w:rsidR="00611EFF" w:rsidRPr="00E522EE">
        <w:fldChar w:fldCharType="end"/>
      </w:r>
      <w:r w:rsidR="006474E8">
        <w:t>.</w:t>
      </w:r>
      <w:r w:rsidR="004E6DDA">
        <w:t xml:space="preserve"> </w:t>
      </w:r>
      <w:r w:rsidR="006474E8">
        <w:t>I</w:t>
      </w:r>
      <w:r w:rsidR="004E6DDA">
        <w:t>f climate change alters those gradients</w:t>
      </w:r>
      <w:r w:rsidR="006474E8">
        <w:t>,</w:t>
      </w:r>
      <w:r w:rsidR="004E6DDA">
        <w:t xml:space="preserve"> we can expect concordant changes in species distributions</w:t>
      </w:r>
      <w:r w:rsidR="006643E8" w:rsidRPr="00E522EE">
        <w:t xml:space="preserve">. </w:t>
      </w:r>
      <w:r w:rsidR="00A870E1">
        <w:t>However, u</w:t>
      </w:r>
      <w:r w:rsidR="004F6B73" w:rsidRPr="00E522EE">
        <w:t xml:space="preserve">nderstanding </w:t>
      </w:r>
      <w:r w:rsidR="004E6DDA">
        <w:t>how the environment affects</w:t>
      </w:r>
      <w:r w:rsidR="004F6B73" w:rsidRPr="00E522EE">
        <w:t xml:space="preserve"> biotic interactions is more challenging due to the complex sets of interactions that govern these processes </w:t>
      </w:r>
      <w:r w:rsidR="00D93E52" w:rsidRPr="00E522EE">
        <w:fldChar w:fldCharType="begin"/>
      </w:r>
      <w:r w:rsidR="00587510">
        <w: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instrText>
      </w:r>
      <w:r w:rsidR="00D93E52" w:rsidRPr="00E522EE">
        <w:fldChar w:fldCharType="separate"/>
      </w:r>
      <w:r w:rsidR="00D93E52" w:rsidRPr="00E522EE">
        <w:rPr>
          <w:noProof/>
        </w:rPr>
        <w:t>(Seabra, Wethey et al. 2015)</w:t>
      </w:r>
      <w:r w:rsidR="00D93E52" w:rsidRPr="00E522EE">
        <w:fldChar w:fldCharType="end"/>
      </w:r>
      <w:r w:rsidR="004F6B73" w:rsidRPr="00E522EE">
        <w:t>.</w:t>
      </w:r>
      <w:r w:rsidR="00A67715">
        <w:t xml:space="preserve"> </w:t>
      </w:r>
      <w:r w:rsidR="00A870E1">
        <w:t>As a result</w:t>
      </w:r>
      <w:r w:rsidR="004F6B73" w:rsidRPr="00E522EE">
        <w:t xml:space="preserve">, </w:t>
      </w:r>
      <w:r w:rsidR="00A870E1">
        <w:t xml:space="preserve">our understanding of the </w:t>
      </w:r>
      <w:r w:rsidR="004F6B73" w:rsidRPr="00E522EE">
        <w:t xml:space="preserve">role of environmental filters </w:t>
      </w:r>
      <w:r w:rsidR="00A870E1">
        <w:t>o</w:t>
      </w:r>
      <w:r w:rsidR="004F6B73" w:rsidRPr="00E522EE">
        <w:t xml:space="preserve">n community assembly </w:t>
      </w:r>
      <w:r w:rsidR="005D55D1">
        <w:t>is</w:t>
      </w:r>
      <w:r w:rsidR="004F6B73" w:rsidRPr="00E522EE">
        <w:t xml:space="preserve"> disjointed due to </w:t>
      </w:r>
      <w:r w:rsidR="004F6B73" w:rsidRPr="00E522EE">
        <w:lastRenderedPageBreak/>
        <w:t>the vastly different spatial scales of</w:t>
      </w:r>
      <w:r w:rsidR="005D55D1">
        <w:t xml:space="preserve"> typical</w:t>
      </w:r>
      <w:r w:rsidR="00CA6CBF">
        <w:t xml:space="preserve"> </w:t>
      </w:r>
      <w:r w:rsidR="004F6B73" w:rsidRPr="00E522EE">
        <w:t xml:space="preserve">biogeographical and community ecology studies </w: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4F6B73" w:rsidRPr="00E522EE">
        <w:fldChar w:fldCharType="separate"/>
      </w:r>
      <w:r w:rsidR="004F6B73" w:rsidRPr="00E522EE">
        <w:rPr>
          <w:noProof/>
        </w:rPr>
        <w:t>(Ricklefs and Jenkins 2011)</w:t>
      </w:r>
      <w:r w:rsidR="004F6B73" w:rsidRPr="00E522EE">
        <w:fldChar w:fldCharType="end"/>
      </w:r>
      <w:r w:rsidR="004F6B73" w:rsidRPr="00E522EE">
        <w:t>.</w:t>
      </w:r>
    </w:p>
    <w:p w14:paraId="782FE7EF" w14:textId="56C49CF7" w:rsidR="006643E8" w:rsidRPr="00E522EE" w:rsidRDefault="006643E8" w:rsidP="00293C4B">
      <w:pPr>
        <w:spacing w:line="360" w:lineRule="auto"/>
        <w:ind w:firstLine="720"/>
        <w:contextualSpacing/>
      </w:pPr>
      <w:r w:rsidRPr="00E522EE">
        <w:t xml:space="preserve">Observational surveys </w:t>
      </w:r>
      <w:r w:rsidR="00B33B60" w:rsidRPr="00E522EE">
        <w:t xml:space="preserve">of </w:t>
      </w:r>
      <w:r w:rsidRPr="00E522EE">
        <w:t xml:space="preserve">existing </w:t>
      </w:r>
      <w:r w:rsidR="00B33B60" w:rsidRPr="00E522EE">
        <w:t>communit</w:t>
      </w:r>
      <w:r w:rsidR="00A870E1">
        <w:t xml:space="preserve">ies spatially distributed </w:t>
      </w:r>
      <w:r w:rsidR="00B33B60" w:rsidRPr="00E522EE">
        <w:t>along</w:t>
      </w:r>
      <w:r w:rsidRPr="00E522EE">
        <w:t xml:space="preserve"> </w:t>
      </w:r>
      <w:r w:rsidR="00B33B60" w:rsidRPr="00E522EE">
        <w:t xml:space="preserve">environmental </w:t>
      </w:r>
      <w:r w:rsidRPr="00E522EE">
        <w:t>gradient</w:t>
      </w:r>
      <w:r w:rsidR="00F92723" w:rsidRPr="00E522EE">
        <w:t>s</w:t>
      </w:r>
      <w:r w:rsidRPr="00E522EE">
        <w:t xml:space="preserve"> </w:t>
      </w:r>
      <w:r w:rsidR="00B33B60" w:rsidRPr="00E522EE">
        <w:t xml:space="preserve">can be </w:t>
      </w:r>
      <w:r w:rsidRPr="00E522EE">
        <w:t>use</w:t>
      </w:r>
      <w:r w:rsidR="00B33B60" w:rsidRPr="00E522EE">
        <w:t>d</w:t>
      </w:r>
      <w:r w:rsidRPr="00E522EE">
        <w:t xml:space="preserve"> </w:t>
      </w:r>
      <w:r w:rsidR="00B33B60" w:rsidRPr="00E522EE">
        <w:t xml:space="preserve">in </w:t>
      </w:r>
      <w:r w:rsidRPr="00E522EE">
        <w:t xml:space="preserve">a space-for-time substitution to infer </w:t>
      </w:r>
      <w:r w:rsidR="00B33B60" w:rsidRPr="00E522EE">
        <w:t>how communities will change through time as environmental conditions shift</w:t>
      </w:r>
      <w:r w:rsidRPr="00E522EE">
        <w:t xml:space="preserve"> </w: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31059E" w:rsidRPr="00E522EE">
        <w:fldChar w:fldCharType="separate"/>
      </w:r>
      <w:r w:rsidR="0031059E" w:rsidRPr="00E522EE">
        <w:rPr>
          <w:noProof/>
        </w:rPr>
        <w:t>(Ricklefs and Jenkins 2011)</w:t>
      </w:r>
      <w:r w:rsidR="0031059E" w:rsidRPr="00E522EE">
        <w:fldChar w:fldCharType="end"/>
      </w:r>
      <w:r w:rsidRPr="00E522EE">
        <w:t>.</w:t>
      </w:r>
      <w:r w:rsidR="00CA6CBF">
        <w:t xml:space="preserve"> </w:t>
      </w:r>
      <w:r w:rsidR="00F92723" w:rsidRPr="00E522EE">
        <w:t>The approach allows for links to be drawn between climate drivers, local environmental conditions, and organism abundances.</w:t>
      </w:r>
      <w:r w:rsidR="00CA6CBF">
        <w:t xml:space="preserve"> </w:t>
      </w:r>
      <w:r w:rsidR="00F92723" w:rsidRPr="00E522EE">
        <w:t xml:space="preserve">Species co-occurrence patterns along environmental gradients can also shed light on possible shifts in biotic interactions </w: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EN.CITE.DATA </w:instrText>
      </w:r>
      <w:r w:rsidR="00587510">
        <w:fldChar w:fldCharType="end"/>
      </w:r>
      <w:r w:rsidR="0031059E" w:rsidRPr="00E522EE">
        <w:fldChar w:fldCharType="separate"/>
      </w:r>
      <w:r w:rsidR="0031059E" w:rsidRPr="00E522EE">
        <w:rPr>
          <w:noProof/>
        </w:rPr>
        <w:t>(D'Amen, Mod et al. 2018)</w:t>
      </w:r>
      <w:r w:rsidR="0031059E" w:rsidRPr="00E522EE">
        <w:fldChar w:fldCharType="end"/>
      </w:r>
      <w:r w:rsidR="00F92723" w:rsidRPr="00E522EE">
        <w:t>.</w:t>
      </w:r>
      <w:r w:rsidR="00CA6CBF">
        <w:t xml:space="preserve"> </w:t>
      </w:r>
      <w:r w:rsidR="00B33B60" w:rsidRPr="00E522EE">
        <w:t xml:space="preserve">However, </w:t>
      </w:r>
      <w:r w:rsidRPr="00E522EE">
        <w:t>the space-for-time substitution</w:t>
      </w:r>
      <w:r w:rsidR="00B33B60" w:rsidRPr="00E522EE">
        <w:t xml:space="preserve"> approach</w:t>
      </w:r>
      <w:r w:rsidRPr="00E522EE">
        <w:t xml:space="preserve"> assumes that observed ecological differences</w:t>
      </w:r>
      <w:r w:rsidR="00B33B60" w:rsidRPr="00E522EE">
        <w:t xml:space="preserve"> along the spatial gradient</w:t>
      </w:r>
      <w:r w:rsidRPr="00E522EE">
        <w:t xml:space="preserve"> are the sole product of corresponding changes in climate. </w:t>
      </w:r>
      <w:r w:rsidR="007C1C54" w:rsidRPr="00E522EE">
        <w:t xml:space="preserve">This assumption may be unfair given that </w:t>
      </w:r>
      <w:r w:rsidRPr="00E522EE">
        <w:t xml:space="preserve">biogeographical studies have revealed </w:t>
      </w:r>
      <w:r w:rsidR="00B33B60" w:rsidRPr="00E522EE">
        <w:t xml:space="preserve">that </w:t>
      </w:r>
      <w:r w:rsidRPr="00E522EE">
        <w:t>dispersal</w:t>
      </w:r>
      <w:r w:rsidR="00B33B60" w:rsidRPr="00E522EE">
        <w:t xml:space="preserve"> limitation</w:t>
      </w:r>
      <w:r w:rsidRPr="00E522EE">
        <w:t xml:space="preserve">, habitat heterogeneity, and </w:t>
      </w:r>
      <w:r w:rsidR="00B33B60" w:rsidRPr="00E522EE">
        <w:t xml:space="preserve">local </w:t>
      </w:r>
      <w:r w:rsidRPr="00E522EE">
        <w:t>evolution</w:t>
      </w:r>
      <w:r w:rsidR="00B33B60" w:rsidRPr="00E522EE">
        <w:t xml:space="preserve"> can also contribute to current spatial patterns in community composition</w:t>
      </w:r>
      <w:r w:rsidR="005A5FC6">
        <w:t xml:space="preserve"> </w:t>
      </w:r>
      <w:r w:rsidR="005A5FC6">
        <w:fldChar w:fldCharType="begin"/>
      </w:r>
      <w:r w:rsidR="005A5FC6">
        <w: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5A5FC6">
        <w:fldChar w:fldCharType="separate"/>
      </w:r>
      <w:r w:rsidR="005A5FC6" w:rsidRPr="005A5FC6">
        <w:t>(Jacob et al. 2015)</w:t>
      </w:r>
      <w:r w:rsidR="005A5FC6">
        <w:fldChar w:fldCharType="end"/>
      </w:r>
      <w:r w:rsidR="00B33B60" w:rsidRPr="00E522EE">
        <w:t>.</w:t>
      </w:r>
      <w:r w:rsidR="00CA6CBF">
        <w:t xml:space="preserve"> </w:t>
      </w:r>
      <w:r w:rsidR="007C1C54" w:rsidRPr="00E522EE">
        <w:t xml:space="preserve">These studies are typically large in scale, covering vast distances (thousands of km) </w:t>
      </w:r>
      <w:r w:rsidR="00F25EB4" w:rsidRPr="00E522EE">
        <w:t>to</w:t>
      </w:r>
      <w:r w:rsidR="007C1C54" w:rsidRPr="00E522EE">
        <w:t xml:space="preserve"> capture climate gradients.</w:t>
      </w:r>
      <w:r w:rsidR="00CA6CBF">
        <w:t xml:space="preserve"> </w:t>
      </w:r>
      <w:r w:rsidR="007C1C54" w:rsidRPr="00E522EE">
        <w:t>These large scales make the precise mechanisms for observed biological changes difficult to ascertain due to covarying environmental variables (e.g., elevation, geology, human impacts).</w:t>
      </w:r>
      <w:r w:rsidR="00CA6CBF">
        <w:t xml:space="preserve"> </w:t>
      </w:r>
      <w:r w:rsidR="00C657AB" w:rsidRPr="00C657AB">
        <w:t>Thus,</w:t>
      </w:r>
      <w:r w:rsidR="007C1C54" w:rsidRPr="00E522EE">
        <w:t xml:space="preserve"> while current literature demonstrates that biome shifts occur across temperature and latitudinal gradients </w: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 </w: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EN.CITE.DATA </w:instrText>
      </w:r>
      <w:r w:rsidR="0031059E" w:rsidRPr="00E522EE">
        <w:fldChar w:fldCharType="end"/>
      </w:r>
      <w:r w:rsidR="0031059E" w:rsidRPr="00E522EE">
        <w:fldChar w:fldCharType="separate"/>
      </w:r>
      <w:r w:rsidR="0031059E" w:rsidRPr="00E522EE">
        <w:rPr>
          <w:noProof/>
        </w:rPr>
        <w:t>(De Frenne, Graae et al. 2013)</w:t>
      </w:r>
      <w:r w:rsidR="0031059E" w:rsidRPr="00E522EE">
        <w:fldChar w:fldCharType="end"/>
      </w:r>
      <w:r w:rsidR="007C1C54" w:rsidRPr="00E522EE">
        <w:t>, the value of these observational studies for forecasting community responses to climate change is hindered by the many confounding variables.</w:t>
      </w:r>
      <w:r w:rsidR="00CA6CBF">
        <w:t xml:space="preserve"> </w:t>
      </w:r>
      <w:r w:rsidR="007C1C54" w:rsidRPr="00E522EE">
        <w:t xml:space="preserve">The power of using the space-for-time approach </w:t>
      </w:r>
      <w:r w:rsidR="00193B69">
        <w:t xml:space="preserve">to </w:t>
      </w:r>
      <w:r w:rsidR="00193B69" w:rsidRPr="00E522EE">
        <w:t>delineat</w:t>
      </w:r>
      <w:r w:rsidR="00193B69">
        <w:t>e</w:t>
      </w:r>
      <w:r w:rsidR="00193B69" w:rsidRPr="00E522EE">
        <w:t xml:space="preserve"> the intricacies of hydrologic cycle-ecosystem </w:t>
      </w:r>
      <w:r w:rsidR="00193B69">
        <w:t xml:space="preserve">relationships </w:t>
      </w:r>
      <w:r w:rsidR="00A870E1">
        <w:t>is</w:t>
      </w:r>
      <w:r w:rsidR="007C1C54" w:rsidRPr="00E522EE">
        <w:t xml:space="preserve"> enhanced </w:t>
      </w:r>
      <w:r w:rsidR="00A870E1">
        <w:t>in</w:t>
      </w:r>
      <w:r w:rsidR="007C1C54" w:rsidRPr="00E522EE">
        <w:t xml:space="preserve"> study systems with limited confounding environmental variables (temperature, elevation, distance, and underlying geology</w:t>
      </w:r>
      <w:r w:rsidR="00193B69">
        <w:t>).</w:t>
      </w:r>
    </w:p>
    <w:p w14:paraId="60E1B608" w14:textId="04E28FA2" w:rsidR="00453FB3" w:rsidRPr="00E522EE" w:rsidRDefault="00CF3064" w:rsidP="00293C4B">
      <w:pPr>
        <w:spacing w:line="360" w:lineRule="auto"/>
        <w:ind w:firstLine="720"/>
        <w:contextualSpacing/>
      </w:pPr>
      <w:r w:rsidRPr="00E522EE">
        <w:t>Fortunately, t</w:t>
      </w:r>
      <w:r w:rsidR="006643E8" w:rsidRPr="00E522EE">
        <w:t xml:space="preserve">he Texas Coastal Prairie (TCP) </w:t>
      </w:r>
      <w:r w:rsidR="00C657AB">
        <w:t xml:space="preserve">within the Western Gulf coastal grasslands </w:t>
      </w:r>
      <w:r w:rsidR="006643E8" w:rsidRPr="00E522EE">
        <w:t>is a</w:t>
      </w:r>
      <w:r w:rsidRPr="00E522EE">
        <w:t>n ideal</w:t>
      </w:r>
      <w:r w:rsidR="006643E8" w:rsidRPr="00E522EE">
        <w:t xml:space="preserve"> </w:t>
      </w:r>
      <w:r w:rsidRPr="00E522EE">
        <w:t xml:space="preserve">system </w:t>
      </w:r>
      <w:r w:rsidR="009D16D4">
        <w:t xml:space="preserve">for </w:t>
      </w:r>
      <w:r w:rsidRPr="00E522EE">
        <w:t>evaluating the effect of hydrologic climate change on ecological communities</w:t>
      </w:r>
      <w:r w:rsidR="006643E8" w:rsidRPr="00E522EE">
        <w:t xml:space="preserve">. </w:t>
      </w:r>
      <w:r w:rsidR="00F25EB4">
        <w:t>It is located within the</w:t>
      </w:r>
      <w:r w:rsidR="006643E8" w:rsidRPr="00E522EE">
        <w:t xml:space="preserve"> Western Gulf coastal grasslands </w:t>
      </w:r>
      <w:r w:rsidR="00F25EB4">
        <w:t xml:space="preserve">which </w:t>
      </w:r>
      <w:r w:rsidR="006643E8" w:rsidRPr="00E522EE">
        <w:t xml:space="preserve">are a subtropical ecotone that spans Louisiana, Texas, and northern Mexico’s coastal areas. </w:t>
      </w:r>
      <w:r w:rsidR="00823FD2">
        <w:t>The system encompasses the sharpest non-montane precipitation gradient in the continental United States. The c</w:t>
      </w:r>
      <w:r w:rsidRPr="00E522EE">
        <w:t>limate becomes more arid</w:t>
      </w:r>
      <w:r w:rsidR="00823FD2">
        <w:t xml:space="preserve"> as you move west</w:t>
      </w:r>
      <w:r w:rsidRPr="00E522EE">
        <w:t>, with gradual change for much of the coast and a region of rapid change located in southern Texas.</w:t>
      </w:r>
      <w:r w:rsidR="00CA6CBF">
        <w:t xml:space="preserve"> </w:t>
      </w:r>
      <w:r w:rsidR="006643E8" w:rsidRPr="00E522EE">
        <w:t xml:space="preserve">In this region the annual rainfall changes from 55cm•yr-1 (semi-arid) to 135 cm•yr-1 (sub-humid) </w:t>
      </w:r>
      <w:r w:rsidRPr="00E522EE">
        <w:t xml:space="preserve">over a </w:t>
      </w:r>
      <w:r w:rsidR="006643E8" w:rsidRPr="00E522EE">
        <w:t>300 km</w:t>
      </w:r>
      <w:r w:rsidRPr="00E522EE">
        <w:t xml:space="preserve"> gradient</w:t>
      </w:r>
      <w:r w:rsidR="006643E8" w:rsidRPr="00E522EE">
        <w:t>, but there are minimal changes in elevation, air temperature</w:t>
      </w:r>
      <w:r w:rsidRPr="00E522EE">
        <w:t xml:space="preserve">, </w:t>
      </w:r>
      <w:r w:rsidR="006643E8" w:rsidRPr="00E522EE">
        <w:t>underlying geology</w:t>
      </w:r>
      <w:r w:rsidRPr="00E522EE">
        <w:t>, and human land use</w:t>
      </w:r>
      <w:r w:rsidR="000201C7">
        <w:t xml:space="preserve"> </w:t>
      </w:r>
      <w:r w:rsidR="000201C7" w:rsidRPr="00E522EE">
        <w:t>(</w:t>
      </w:r>
      <w:r w:rsidR="00885276">
        <w:t>Table 1</w:t>
      </w:r>
      <w:r w:rsidR="000201C7" w:rsidRPr="00E522EE">
        <w:t>)</w:t>
      </w:r>
      <w:r w:rsidR="006643E8" w:rsidRPr="00E522EE">
        <w:t xml:space="preserve">. </w:t>
      </w:r>
      <w:r w:rsidR="0055690A">
        <w:t>Th</w:t>
      </w:r>
      <w:r w:rsidR="00823FD2">
        <w:t>e</w:t>
      </w:r>
      <w:r w:rsidR="0055690A">
        <w:t xml:space="preserve"> region is characterized by gently rolling landscapes (slopes &lt; 5%), </w:t>
      </w:r>
      <w:proofErr w:type="spellStart"/>
      <w:r w:rsidR="0055690A">
        <w:t>afisol</w:t>
      </w:r>
      <w:proofErr w:type="spellEnd"/>
      <w:r w:rsidR="0055690A">
        <w:t xml:space="preserve"> soils</w:t>
      </w:r>
      <w:r w:rsidR="006643E8" w:rsidRPr="00E522EE">
        <w:t xml:space="preserve">, </w:t>
      </w:r>
      <w:r w:rsidR="0055690A">
        <w:t xml:space="preserve">streams </w:t>
      </w:r>
      <w:r w:rsidR="0055690A">
        <w:lastRenderedPageBreak/>
        <w:t xml:space="preserve">with forested riparian zones, and a widespread conversion of grasslands to the agricultural production of cattle, cotton, corn, and soy products </w:t>
      </w:r>
      <w:r w:rsidR="0055690A">
        <w:fldChar w:fldCharType="begin"/>
      </w:r>
      <w:r w:rsidR="0055690A">
        <w:instrText xml:space="preserve"> ADDIN ZOTERO_ITEM CSL_CITATION {"citationID":"bHiQ76yU","properties":{"formattedCitation":"(Chapman 2018)","plainCitation":"(Chapman 2018)","noteIndex":0},"citationItems":[{"id":8,"uris":["http://zotero.org/users/local/tyq98Km3/items/3FTTYD5S"],"uri":["http://zotero.org/users/local/tyq98Km3/items/3FTTYD5S"],"itemData":{"id":8,"type":"book","abstract":"From two veteran ecologists comes a new and sweeping exploration of the natural history of Texas in all its biological diversity and geological variation. Fe...","event-place":"College Station","language":"en-US","publisher":"Texas A&amp;M University Press","publisher-place":"College Station","title":"The Natural History of Texas","URL":"https://www.tamupress.com/9781623495725/the-natural-history-of-texas","author":[{"family":"Chapman","given":"B. E."}],"accessed":{"date-parts":[["2020",8,13]]},"issued":{"date-parts":[["2018"]]}}}],"schema":"https://github.com/citation-style-language/schema/raw/master/csl-citation.json"} </w:instrText>
      </w:r>
      <w:r w:rsidR="0055690A">
        <w:fldChar w:fldCharType="separate"/>
      </w:r>
      <w:r w:rsidR="0055690A" w:rsidRPr="0055690A">
        <w:t>(Chapman 2018)</w:t>
      </w:r>
      <w:r w:rsidR="0055690A">
        <w:fldChar w:fldCharType="end"/>
      </w:r>
      <w:r w:rsidR="0055690A">
        <w:t xml:space="preserve">. </w:t>
      </w:r>
      <w:r w:rsidR="0055690A" w:rsidRPr="00E522EE">
        <w:t xml:space="preserve">As conditions become wetter, there is an observable ecological shift from Thornwood groves in the semi-arid West to Live oak forests </w:t>
      </w:r>
      <w:r w:rsidR="0055690A">
        <w:t>t</w:t>
      </w:r>
      <w:r w:rsidR="0055690A" w:rsidRPr="00E522EE">
        <w:t>owards the East.</w:t>
      </w:r>
      <w:r w:rsidR="0055690A">
        <w:t xml:space="preserve"> </w:t>
      </w:r>
      <w:r w:rsidR="00823FD2">
        <w:t>The</w:t>
      </w:r>
      <w:r w:rsidR="006643E8" w:rsidRPr="00E522EE">
        <w:t xml:space="preserve"> TCP </w:t>
      </w:r>
      <w:r w:rsidR="00823FD2">
        <w:t>is an ideal study region for isolating</w:t>
      </w:r>
      <w:r w:rsidRPr="00E522EE">
        <w:t xml:space="preserve"> </w:t>
      </w:r>
      <w:r w:rsidR="006643E8" w:rsidRPr="00E522EE">
        <w:t>precipitation</w:t>
      </w:r>
      <w:r w:rsidR="003F5055">
        <w:t xml:space="preserve"> influences </w:t>
      </w:r>
      <w:r w:rsidR="00F25EB4">
        <w:t xml:space="preserve">on </w:t>
      </w:r>
      <w:r w:rsidR="00F25EB4" w:rsidRPr="00E522EE">
        <w:t>natural</w:t>
      </w:r>
      <w:r w:rsidR="006643E8" w:rsidRPr="00E522EE">
        <w:t xml:space="preserve"> ecosystem processes</w:t>
      </w:r>
      <w:r w:rsidRPr="00E522EE">
        <w:t xml:space="preserve"> </w:t>
      </w:r>
      <w:r w:rsidR="00823FD2">
        <w:t>because of the minimal impact of</w:t>
      </w:r>
      <w:r w:rsidR="003F5055">
        <w:t xml:space="preserve"> </w:t>
      </w:r>
      <w:r w:rsidRPr="00E522EE">
        <w:t xml:space="preserve">covarying </w:t>
      </w:r>
      <w:r w:rsidR="003F5055">
        <w:t>predictors that typify climate gradient research</w:t>
      </w:r>
      <w:r w:rsidR="006643E8" w:rsidRPr="00E522EE">
        <w:t>.</w:t>
      </w:r>
    </w:p>
    <w:p w14:paraId="051D21FE" w14:textId="5572FE69" w:rsidR="00F96E8B" w:rsidRPr="00E522EE" w:rsidRDefault="0055690A" w:rsidP="00293C4B">
      <w:pPr>
        <w:spacing w:line="360" w:lineRule="auto"/>
        <w:ind w:firstLine="720"/>
        <w:contextualSpacing/>
      </w:pPr>
      <w:r>
        <w:t xml:space="preserve">Despite the intrinsic value of this region as a candidate for climate gradient research, </w:t>
      </w:r>
      <w:r w:rsidR="00A870E1">
        <w:t xml:space="preserve">there is limited prior biological sampling by </w:t>
      </w:r>
      <w:r w:rsidR="00823FD2">
        <w:t>governmental</w:t>
      </w:r>
      <w:r w:rsidR="00A870E1">
        <w:t xml:space="preserve"> agencies of running waters in the TCP</w:t>
      </w:r>
      <w:r>
        <w:t>.</w:t>
      </w:r>
      <w:r w:rsidR="007D1D2C">
        <w:t xml:space="preserve"> </w:t>
      </w:r>
      <w:r w:rsidR="00823FD2">
        <w:t xml:space="preserve">To address this need, we conducted the first dedicated survey of streams across the climate gradient.  We applied </w:t>
      </w:r>
      <w:r w:rsidR="00A828C7">
        <w:t xml:space="preserve">bioassessment protocols </w:t>
      </w:r>
      <w:r w:rsidR="00823FD2">
        <w:t>to</w:t>
      </w:r>
      <w:r w:rsidR="00A828C7">
        <w:t xml:space="preserve"> </w:t>
      </w:r>
      <w:r w:rsidR="00300F8C" w:rsidRPr="00E522EE">
        <w:t>1</w:t>
      </w:r>
      <w:r w:rsidR="00E522EE">
        <w:t>0</w:t>
      </w:r>
      <w:r w:rsidR="00300F8C" w:rsidRPr="00E522EE">
        <w:t xml:space="preserve"> </w:t>
      </w:r>
      <w:r w:rsidR="00C657AB">
        <w:t>USGS</w:t>
      </w:r>
      <w:r w:rsidR="00A828C7">
        <w:t>-</w:t>
      </w:r>
      <w:r w:rsidR="00C657AB">
        <w:t>gauged</w:t>
      </w:r>
      <w:r w:rsidR="00A828C7">
        <w:t>,</w:t>
      </w:r>
      <w:r w:rsidR="00C657AB">
        <w:t xml:space="preserve"> </w:t>
      </w:r>
      <w:r w:rsidR="00300F8C" w:rsidRPr="00E522EE">
        <w:t>wadeable streams for</w:t>
      </w:r>
      <w:r w:rsidR="00823FD2">
        <w:t xml:space="preserve"> quantification of</w:t>
      </w:r>
      <w:r w:rsidR="00300F8C" w:rsidRPr="00E522EE">
        <w:t xml:space="preserve"> </w:t>
      </w:r>
      <w:r w:rsidR="00453FB3" w:rsidRPr="00E522EE">
        <w:t>fish</w:t>
      </w:r>
      <w:r w:rsidR="00300F8C" w:rsidRPr="00E522EE">
        <w:t xml:space="preserve">, benthic </w:t>
      </w:r>
      <w:r w:rsidR="00453FB3" w:rsidRPr="00E522EE">
        <w:t>macroinvertebrate</w:t>
      </w:r>
      <w:r w:rsidR="00C657AB">
        <w:t>s</w:t>
      </w:r>
      <w:r w:rsidR="00300F8C" w:rsidRPr="00E522EE">
        <w:t>, and environmental variables.</w:t>
      </w:r>
      <w:r w:rsidR="00CA6CBF">
        <w:t xml:space="preserve"> </w:t>
      </w:r>
      <w:r w:rsidR="00300F8C" w:rsidRPr="00E522EE">
        <w:t xml:space="preserve">Our </w:t>
      </w:r>
      <w:r w:rsidR="00453FB3" w:rsidRPr="00E522EE">
        <w:t>objective</w:t>
      </w:r>
      <w:r w:rsidR="00300F8C" w:rsidRPr="00E522EE">
        <w:t>s were to: 1)</w:t>
      </w:r>
      <w:r w:rsidR="00453FB3" w:rsidRPr="00E522EE">
        <w:t xml:space="preserve"> </w:t>
      </w:r>
      <w:r w:rsidR="00300F8C" w:rsidRPr="00E522EE">
        <w:t>I</w:t>
      </w:r>
      <w:r w:rsidR="00453FB3" w:rsidRPr="00E522EE">
        <w:t xml:space="preserve">dentify patterns in </w:t>
      </w:r>
      <w:r w:rsidR="00C657AB">
        <w:t xml:space="preserve">the </w:t>
      </w:r>
      <w:r w:rsidR="00453FB3" w:rsidRPr="00E522EE">
        <w:t>diversity and composition of fish and macroinvertebrates communities that correspond to changes in precipitation</w:t>
      </w:r>
      <w:r w:rsidR="00300F8C" w:rsidRPr="00E522EE">
        <w:t xml:space="preserve">, and 2) identify environmental </w:t>
      </w:r>
      <w:r w:rsidR="00C0497F">
        <w:t>predictors</w:t>
      </w:r>
      <w:r w:rsidR="00300F8C" w:rsidRPr="00E522EE">
        <w:t xml:space="preserve"> that mediate the effects of climate on community processes.</w:t>
      </w:r>
      <w:r w:rsidR="00CA6CBF">
        <w:t xml:space="preserve"> </w:t>
      </w:r>
      <w:r w:rsidR="00300F8C" w:rsidRPr="00E522EE">
        <w:t>We expected that a</w:t>
      </w:r>
      <w:r w:rsidR="00453FB3" w:rsidRPr="00E522EE">
        <w:t xml:space="preserve">nnual precipitation </w:t>
      </w:r>
      <w:r w:rsidR="00300F8C" w:rsidRPr="00E522EE">
        <w:t xml:space="preserve">would be </w:t>
      </w:r>
      <w:r w:rsidR="00453FB3" w:rsidRPr="00E522EE">
        <w:t>positively correlate</w:t>
      </w:r>
      <w:r w:rsidR="00300F8C" w:rsidRPr="00E522EE">
        <w:t>d</w:t>
      </w:r>
      <w:r w:rsidR="00453FB3" w:rsidRPr="00E522EE">
        <w:t xml:space="preserve"> with community diversity</w:t>
      </w:r>
      <w:r w:rsidR="00300F8C" w:rsidRPr="00E522EE">
        <w:t xml:space="preserve"> because h</w:t>
      </w:r>
      <w:r w:rsidR="00453FB3" w:rsidRPr="00E522EE">
        <w:t xml:space="preserve">umid precipitation regimes are expected to </w:t>
      </w:r>
      <w:r w:rsidR="00453FB3" w:rsidRPr="00A828C7">
        <w:t>create more stable environmental conditions by creating habitat heterogeneity and predictable flow regimes which promote the development of greater biodiversity</w:t>
      </w:r>
      <w:r w:rsidR="009E32DA" w:rsidRPr="00E522EE">
        <w:t xml:space="preserve"> </w:t>
      </w:r>
      <w:r w:rsidR="00C36ECB">
        <w:fldChar w:fldCharType="begin"/>
      </w:r>
      <w:r w:rsidR="00C36ECB">
        <w:instrText xml:space="preserve"> ADDIN ZOTERO_ITEM CSL_CITATION {"citationID":"lpoLLVOS","properties":{"formattedCitation":"(Boulton et al. 1992; Bunn and Arthington 2002)","plainCitation":"(Boulton et al. 1992; Bunn and Arthington 2002)","noteIndex":0},"citationItems":[{"id":6,"uris":["http://zotero.org/users/local/tyq98Km3/items/2LCTEFNA"],"uri":["http://zotero.org/users/local/tyq98Km3/items/2LCTEFNA"],"itemData":{"id":6,"type":"article-journal","abstract":"We compared rates and directions of benthic aquatic macroinvertebrate succession following eight spates of varying magnitude that occurred in different seasons over 3 yr in Sycamore Creek, a Sonoran Desert stream. A consistent cycle of seasonal change in assemblage composition occurred each year, little altered by spates. Changes reflected variations in presence or absence rather than relative abundance of taxa. Seasonal patterns were confirmed by plotting temporal changes in densities of common taxa. Invertebrate abundance (mostly oligochaetes and mayflies) peaked in spring. \"Summer\" dominants included the gastropod Physella virgata and the caddisfly larva Cheumatopsyche arizonensis. Assemblage composition remained relatively consistent during spring over 3 yr when high discharge was prolonged, whereas there was a major change in autumn community structure between 1984 and 1986, probably reflecting low discharge during a drought in 1986. Drying apparently influenced assemblage composition more than spates, possibly by altering habitat availability and the intensity of biotic interactions as surface stream volume shrank. Assemblage resistance to disturbance by spates was variable. Similarly, resistance of individual common taxa varied within and among taxa, and like assemblage resistance, was not simply a function of spate magnitude or timing (season). Resilience was generally high. Succession rate (degree of change in assemblage composition) declined during succession in all but spring sequences, which displayed no consistent trend. The two summer sequences had highest initial succession rates (in first 30 d postspate), possibly reflecting higher water temperatures, and also exhibited late-successional increases in succession rate. Spatial variation in assemblage composition was uncorrelated with any physical variable measured. Factors known to influence ecosystem-level processes such as primary productivity (e.g., inorganic nitrogen flux, days since spate) also affected community-level aspects such as aquatic invertebrate assemblage composition in Sycamore Creek. Discharge and water temperature had lesser but detectable effects, and probably contributed to the marked seasonality in assemblage composition. Further comparisons of collective properties of ecosystems and communities within other biomes may identify \"common denominators\" that characterize responses to disturbance and environmental change. This will remove the different perceptions about stability we gain by using response variables that are assessed only at a community or ecosystem level.","container-title":"Ecology","DOI":"10.2307/1941467","ISSN":"0012-9658","issue":"6","journalAbbreviation":"Ecology","language":"English","note":"number: 6\npublisher-place: Washington\npublisher: Ecological Soc Amer\nWOS:A1992KB84300021","page":"2192-2207","source":"Web of Science","title":"Stability of an Aquatic Macroinvertebrate Community in a Multiyear Hydrologic Disturbance Regime","volume":"73","author":[{"family":"Boulton","given":"Aj"},{"family":"Peterson","given":"Cg"},{"family":"Grimm","given":"Nb"},{"family":"Fisher","given":"Sg"}],"issued":{"date-parts":[["1992",12]]}}},{"id":305,"uris":["http://zotero.org/users/local/tyq98Km3/items/3TTTNGEY"],"uri":["http://zotero.org/users/local/tyq98Km3/items/3TTTNGEY"],"itemData":{"id":305,"type":"article-journal","container-title":"Environmental Management","DOI":"10.1007/s00267-002-2737-0","ISSN":"1432-1009","issue":"4","journalAbbreviation":"Environmental Management","language":"en","page":"492-507","source":"Springer Link","title":"Basic Principles and Ecological Consequences of Altered Flow Regimes for Aquatic Biodiversity","volume":"30","author":[{"family":"Bunn","given":"Stuart E."},{"family":"Arthington","given":"Angela H."}],"issued":{"date-parts":[["2002",10,1]]}}}],"schema":"https://github.com/citation-style-language/schema/raw/master/csl-citation.json"} </w:instrText>
      </w:r>
      <w:r w:rsidR="00C36ECB">
        <w:fldChar w:fldCharType="separate"/>
      </w:r>
      <w:r w:rsidR="00C36ECB" w:rsidRPr="00C36ECB">
        <w:t>(Boulton et al. 1992; Bunn and Arthington 2002)</w:t>
      </w:r>
      <w:r w:rsidR="00C36ECB">
        <w:fldChar w:fldCharType="end"/>
      </w:r>
      <w:r w:rsidR="00C36ECB">
        <w:t>.</w:t>
      </w:r>
      <w:r w:rsidR="00453FB3" w:rsidRPr="00E522EE">
        <w:t xml:space="preserve"> </w:t>
      </w:r>
      <w:r w:rsidR="00300F8C" w:rsidRPr="00E522EE">
        <w:t>We further expected that e</w:t>
      </w:r>
      <w:r w:rsidR="002406DC" w:rsidRPr="00E522EE">
        <w:t xml:space="preserve">vapotranspiration by riparian vegetation </w:t>
      </w:r>
      <w:r w:rsidR="00C657AB">
        <w:t>would</w:t>
      </w:r>
      <w:r w:rsidR="008910F9" w:rsidRPr="00E522EE">
        <w:t xml:space="preserve"> </w:t>
      </w:r>
      <w:r w:rsidR="00C657AB">
        <w:t xml:space="preserve">increase </w:t>
      </w:r>
      <w:r w:rsidR="002406DC" w:rsidRPr="00E522EE">
        <w:t>solute concentrations in semi-arid streams</w:t>
      </w:r>
      <w:r w:rsidR="00C657AB">
        <w:t>, particularly during base flows</w:t>
      </w:r>
      <w:r w:rsidR="00F96E8B" w:rsidRPr="00E522EE">
        <w:t xml:space="preserve"> </w:t>
      </w:r>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 </w: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EN.CITE.DATA </w:instrText>
      </w:r>
      <w:r w:rsidR="00587510">
        <w:fldChar w:fldCharType="end"/>
      </w:r>
      <w:r w:rsidR="008910F9" w:rsidRPr="00E522EE">
        <w:fldChar w:fldCharType="separate"/>
      </w:r>
      <w:r w:rsidR="008910F9" w:rsidRPr="00E522EE">
        <w:rPr>
          <w:noProof/>
        </w:rPr>
        <w:t>(Tabacchi, Lambs et al. 2000, Lupon, Bernal et al. 2016)</w:t>
      </w:r>
      <w:r w:rsidR="008910F9" w:rsidRPr="00E522EE">
        <w:fldChar w:fldCharType="end"/>
      </w:r>
      <w:r w:rsidR="00300F8C" w:rsidRPr="00E522EE">
        <w:t xml:space="preserve">, creating environmental filters that limit recruitment of sensitive fish and </w:t>
      </w:r>
      <w:r w:rsidR="008910F9" w:rsidRPr="00E522EE">
        <w:t>macro</w:t>
      </w:r>
      <w:r w:rsidR="00300F8C" w:rsidRPr="00E522EE">
        <w:t>invertebrates</w:t>
      </w:r>
      <w:r w:rsidR="00A37DDC">
        <w:t xml:space="preserve"> (hereafter referred to as invertebrates)</w:t>
      </w:r>
      <w:r w:rsidR="003F66A9" w:rsidRPr="00E522EE">
        <w:t>.</w:t>
      </w:r>
    </w:p>
    <w:p w14:paraId="573A071A" w14:textId="77777777" w:rsidR="00C657AB" w:rsidRDefault="00C657AB" w:rsidP="00293C4B">
      <w:pPr>
        <w:spacing w:line="360" w:lineRule="auto"/>
        <w:contextualSpacing/>
        <w:rPr>
          <w:b/>
        </w:rPr>
      </w:pPr>
    </w:p>
    <w:p w14:paraId="1C806B32" w14:textId="5E3FF8D6" w:rsidR="007A3C8C" w:rsidRPr="00E522EE" w:rsidRDefault="007A3C8C" w:rsidP="00293C4B">
      <w:pPr>
        <w:spacing w:line="360" w:lineRule="auto"/>
        <w:contextualSpacing/>
        <w:rPr>
          <w:b/>
        </w:rPr>
      </w:pPr>
      <w:r w:rsidRPr="00E522EE">
        <w:rPr>
          <w:b/>
        </w:rPr>
        <w:t>Methods</w:t>
      </w:r>
    </w:p>
    <w:p w14:paraId="786B7487" w14:textId="5817D3DD" w:rsidR="007A3C8C" w:rsidRDefault="007A3C8C" w:rsidP="00293C4B">
      <w:pPr>
        <w:spacing w:line="360" w:lineRule="auto"/>
        <w:contextualSpacing/>
      </w:pPr>
      <w:r w:rsidRPr="00E522EE">
        <w:rPr>
          <w:bCs/>
          <w:i/>
          <w:iCs/>
        </w:rPr>
        <w:t>Study Region</w:t>
      </w:r>
      <w:r w:rsidRPr="00E522EE">
        <w:rPr>
          <w:b/>
        </w:rPr>
        <w:t xml:space="preserve">: </w:t>
      </w:r>
      <w:r w:rsidRPr="00E522EE">
        <w:t xml:space="preserve">The Texas Coastal Prairie contains grassland prairie with forested areas occurring primarily along riverine systems. </w:t>
      </w:r>
      <w:r w:rsidRPr="00E522EE">
        <w:rPr>
          <w:bCs/>
        </w:rPr>
        <w:t>During March and April of 2017, we sampled ten, wad</w:t>
      </w:r>
      <w:ins w:id="0" w:author="Christopher J. Patrick" w:date="2021-02-02T16:12:00Z">
        <w:r w:rsidR="00B9366E">
          <w:rPr>
            <w:bCs/>
          </w:rPr>
          <w:t>e</w:t>
        </w:r>
      </w:ins>
      <w:r w:rsidRPr="00E522EE">
        <w:rPr>
          <w:bCs/>
        </w:rPr>
        <w:t>able, perennial streams which span 12 counties from Kleberg County to Montgomery in South-Central Texas, USA</w:t>
      </w:r>
      <w:r w:rsidR="008979DE">
        <w:rPr>
          <w:bCs/>
        </w:rPr>
        <w:t xml:space="preserve"> (Fig</w:t>
      </w:r>
      <w:r w:rsidR="00E70084">
        <w:rPr>
          <w:bCs/>
        </w:rPr>
        <w:t>.</w:t>
      </w:r>
      <w:r w:rsidR="008979DE">
        <w:rPr>
          <w:bCs/>
        </w:rPr>
        <w:t xml:space="preserve"> 1)</w:t>
      </w:r>
      <w:r w:rsidRPr="00E522EE">
        <w:rPr>
          <w:bCs/>
        </w:rPr>
        <w:t xml:space="preserve">. Each study site </w:t>
      </w:r>
      <w:r w:rsidR="009D16D4">
        <w:rPr>
          <w:bCs/>
        </w:rPr>
        <w:t>wa</w:t>
      </w:r>
      <w:r w:rsidRPr="00E522EE">
        <w:rPr>
          <w:bCs/>
        </w:rPr>
        <w:t>s located within 100 meters of a USGS stream gauge which continuously monitor streamflow and climate data year-round</w:t>
      </w:r>
      <w:r w:rsidR="00C657AB">
        <w:t>.</w:t>
      </w:r>
      <w:r w:rsidR="00CA6CBF">
        <w:t xml:space="preserve"> </w:t>
      </w:r>
      <w:r w:rsidR="00C657AB" w:rsidRPr="00BE3457">
        <w:t xml:space="preserve">Study sites were chosen to maximize differences in precipitation with minimal changes in underlying geology and elevation. </w:t>
      </w:r>
      <w:r w:rsidR="00C657AB" w:rsidRPr="00BE3457">
        <w:rPr>
          <w:bCs/>
        </w:rPr>
        <w:t>The annual precipitation</w:t>
      </w:r>
      <w:r w:rsidR="008979DE">
        <w:rPr>
          <w:bCs/>
        </w:rPr>
        <w:t xml:space="preserve"> </w:t>
      </w:r>
      <w:r w:rsidR="00C657AB" w:rsidRPr="00BE3457">
        <w:rPr>
          <w:bCs/>
        </w:rPr>
        <w:t xml:space="preserve">ranges from </w:t>
      </w:r>
      <w:r w:rsidR="00291D7C">
        <w:rPr>
          <w:bCs/>
        </w:rPr>
        <w:t>61</w:t>
      </w:r>
      <w:r w:rsidR="00C657AB" w:rsidRPr="00BE3457">
        <w:rPr>
          <w:bCs/>
        </w:rPr>
        <w:t>-12</w:t>
      </w:r>
      <w:r w:rsidR="00291D7C">
        <w:rPr>
          <w:bCs/>
        </w:rPr>
        <w:t>1</w:t>
      </w:r>
      <w:r w:rsidR="00C657AB" w:rsidRPr="00BE3457">
        <w:rPr>
          <w:bCs/>
        </w:rPr>
        <w:t xml:space="preserve"> cm within the</w:t>
      </w:r>
      <w:r w:rsidR="00E522EE">
        <w:rPr>
          <w:bCs/>
        </w:rPr>
        <w:t xml:space="preserve"> </w:t>
      </w:r>
      <w:r w:rsidRPr="00E522EE">
        <w:rPr>
          <w:bCs/>
        </w:rPr>
        <w:t xml:space="preserve">study region which spans a linear </w:t>
      </w:r>
      <w:r w:rsidRPr="00E522EE">
        <w:rPr>
          <w:bCs/>
        </w:rPr>
        <w:lastRenderedPageBreak/>
        <w:t xml:space="preserve">distance </w:t>
      </w:r>
      <w:r w:rsidR="005D55D1">
        <w:rPr>
          <w:bCs/>
        </w:rPr>
        <w:t xml:space="preserve">from end to end </w:t>
      </w:r>
      <w:r w:rsidRPr="00E522EE">
        <w:rPr>
          <w:bCs/>
        </w:rPr>
        <w:t xml:space="preserve">of 378 km </w:t>
      </w:r>
      <w:r w:rsidRPr="00E522EE">
        <w:rPr>
          <w:bCs/>
        </w:rPr>
        <w:fldChar w:fldCharType="begin"/>
      </w:r>
      <w:r w:rsidR="00A67715">
        <w:rPr>
          <w:bCs/>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E522EE">
        <w:rPr>
          <w:bCs/>
        </w:rPr>
        <w:fldChar w:fldCharType="separate"/>
      </w:r>
      <w:r w:rsidRPr="00E522EE">
        <w:rPr>
          <w:bCs/>
          <w:noProof/>
        </w:rPr>
        <w:t>(Falcone 2011)</w:t>
      </w:r>
      <w:r w:rsidRPr="00E522EE">
        <w:rPr>
          <w:bCs/>
        </w:rPr>
        <w:fldChar w:fldCharType="end"/>
      </w:r>
      <w:r w:rsidRPr="00E522EE">
        <w:rPr>
          <w:bCs/>
        </w:rPr>
        <w:t xml:space="preserve">. </w:t>
      </w:r>
      <w:r w:rsidRPr="00E522EE">
        <w:t>The surface geology is characterized by fine clays, quaternary and sedimentary sand. The streams have similar elevations (14-6</w:t>
      </w:r>
      <w:r w:rsidR="00291D7C">
        <w:t>2</w:t>
      </w:r>
      <w:r w:rsidRPr="00E522EE">
        <w:t xml:space="preserve"> m), substrates (quaternary), and average air temperatures (19.</w:t>
      </w:r>
      <w:r w:rsidR="00291D7C">
        <w:t>8</w:t>
      </w:r>
      <w:r w:rsidRPr="00E522EE">
        <w:t>-22.1℃)</w:t>
      </w:r>
      <w:r w:rsidR="008979DE">
        <w:t xml:space="preserve"> (</w:t>
      </w:r>
      <w:r w:rsidR="00D31575">
        <w:t>Supplemental Data S1</w:t>
      </w:r>
      <w:r w:rsidR="008979DE">
        <w:t>)</w:t>
      </w:r>
      <w:r w:rsidRPr="00E522EE">
        <w:t xml:space="preserve">. </w:t>
      </w:r>
      <w:r w:rsidR="005A5FC6">
        <w:t>Sampling was conducted by students and faculty at Texas A&amp;M (Corpus Christi) under permit SPR-0716-170, granted by Texas Parks and Wildlife Department.</w:t>
      </w:r>
    </w:p>
    <w:p w14:paraId="7F3B3B2F" w14:textId="77777777" w:rsidR="00A870E1" w:rsidRPr="00E522EE" w:rsidRDefault="00A870E1" w:rsidP="00293C4B">
      <w:pPr>
        <w:spacing w:line="360" w:lineRule="auto"/>
        <w:contextualSpacing/>
      </w:pPr>
    </w:p>
    <w:p w14:paraId="50D5F241" w14:textId="13D1E62E" w:rsidR="007A3C8C" w:rsidRPr="00A5012F" w:rsidRDefault="007A3C8C" w:rsidP="00293C4B">
      <w:pPr>
        <w:spacing w:line="360" w:lineRule="auto"/>
        <w:contextualSpacing/>
      </w:pPr>
      <w:r w:rsidRPr="00E522EE">
        <w:rPr>
          <w:i/>
          <w:iCs/>
        </w:rPr>
        <w:t>Biological Sampling</w:t>
      </w:r>
      <w:r w:rsidRPr="00E522EE">
        <w:rPr>
          <w:b/>
          <w:bCs/>
        </w:rPr>
        <w:t xml:space="preserve">: </w:t>
      </w:r>
      <w:r w:rsidR="00A75934" w:rsidRPr="00E522EE">
        <w:t xml:space="preserve">Fish communities were sampled using a Smith-Root LR-24 Backpack in a single pass survey of a 100-meter reach </w:t>
      </w:r>
      <w:r w:rsidR="00A75934" w:rsidRPr="00E522EE">
        <w:fldChar w:fldCharType="begin"/>
      </w:r>
      <w:r w:rsidR="00587510">
        <w: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00A75934" w:rsidRPr="00E522EE">
        <w:fldChar w:fldCharType="separate"/>
      </w:r>
      <w:r w:rsidR="00A75934" w:rsidRPr="00E522EE">
        <w:rPr>
          <w:noProof/>
        </w:rPr>
        <w:t>(Lamberti 2007)</w:t>
      </w:r>
      <w:r w:rsidR="00A75934" w:rsidRPr="00E522EE">
        <w:fldChar w:fldCharType="end"/>
      </w:r>
      <w:r w:rsidR="00A75934" w:rsidRPr="00E522EE">
        <w:t>.</w:t>
      </w:r>
      <w:r w:rsidR="00A75934">
        <w:t xml:space="preserve"> The reach length was approximately 25 times the average stream width (4.1m), in accordance with EPA rapid bioassessment protocols </w:t>
      </w:r>
      <w:r w:rsidR="00A75934">
        <w:fldChar w:fldCharType="begin"/>
      </w:r>
      <w:r w:rsidR="00A75934">
        <w: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instrText>
      </w:r>
      <w:r w:rsidR="00A75934">
        <w:fldChar w:fldCharType="separate"/>
      </w:r>
      <w:r w:rsidR="00A75934">
        <w:rPr>
          <w:noProof/>
        </w:rPr>
        <w:t>(Barbour, Gerritsen et al. 1999)</w:t>
      </w:r>
      <w:r w:rsidR="00A75934">
        <w:fldChar w:fldCharType="end"/>
      </w:r>
      <w:r w:rsidR="00A75934">
        <w:t>.</w:t>
      </w:r>
      <w:r w:rsidR="00CA6CBF">
        <w:t xml:space="preserve"> </w:t>
      </w:r>
      <w:r w:rsidR="00A75934">
        <w:t xml:space="preserve">Study sites </w:t>
      </w:r>
      <w:r w:rsidR="004B7C0B">
        <w:t>we</w:t>
      </w:r>
      <w:r w:rsidR="00A75934">
        <w:t xml:space="preserve">re characterized by low variation in geomorphology and overall habitat heterogeneity resulting in high success in assessing community composition over a shorter distance. </w:t>
      </w:r>
      <w:r w:rsidR="00A75934" w:rsidRPr="00E522EE">
        <w:t xml:space="preserve">Fish species </w:t>
      </w:r>
      <w:r w:rsidR="00A75934">
        <w:t>were</w:t>
      </w:r>
      <w:r w:rsidR="00A75934" w:rsidRPr="00E522EE">
        <w:t xml:space="preserve"> field identified to species using a field guide </w:t>
      </w:r>
      <w:r w:rsidR="00A75934" w:rsidRPr="00E522EE">
        <w:fldChar w:fldCharType="begin"/>
      </w:r>
      <w:r w:rsidR="00587510">
        <w: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00A75934" w:rsidRPr="00E522EE">
        <w:fldChar w:fldCharType="separate"/>
      </w:r>
      <w:r w:rsidR="00A75934" w:rsidRPr="00E522EE">
        <w:rPr>
          <w:noProof/>
        </w:rPr>
        <w:t>(Thomas C 2007)</w:t>
      </w:r>
      <w:r w:rsidR="00A75934" w:rsidRPr="00E522EE">
        <w:fldChar w:fldCharType="end"/>
      </w:r>
      <w:r w:rsidR="00A75934" w:rsidRPr="00E522EE">
        <w:t xml:space="preserve"> and photographed. Several specimens of each species were euthanized using tricaine mesylate (MS-222) and stored in &gt;70% denatured ethanol as voucher specimens for lab confirmation of species identification.</w:t>
      </w:r>
      <w:r w:rsidR="00CA6CBF">
        <w:t xml:space="preserve"> </w:t>
      </w:r>
      <w:r w:rsidR="00A75934" w:rsidRPr="00E522EE">
        <w:t xml:space="preserve">Fish Voucher specimens were identified using the Texas Academy of Science dichotomous key </w:t>
      </w:r>
      <w:r w:rsidR="00A75934" w:rsidRPr="00E522EE">
        <w:fldChar w:fldCharType="begin"/>
      </w:r>
      <w:r w:rsidR="00587510">
        <w: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00A75934" w:rsidRPr="00E522EE">
        <w:fldChar w:fldCharType="separate"/>
      </w:r>
      <w:r w:rsidR="00A75934" w:rsidRPr="00E522EE">
        <w:rPr>
          <w:noProof/>
        </w:rPr>
        <w:t>(Hubbs 2008)</w:t>
      </w:r>
      <w:r w:rsidR="00A75934" w:rsidRPr="00E522EE">
        <w:fldChar w:fldCharType="end"/>
      </w:r>
      <w:r w:rsidR="00A75934" w:rsidRPr="00E522EE">
        <w:t xml:space="preserve"> and cross referenced with field identifications.</w:t>
      </w:r>
      <w:r w:rsidR="005A5FC6">
        <w:t xml:space="preserve"> Vertebrate sampling was permitted by the Institutional Animal Care and Use Committee, Texas A&amp;M University Corpus Christi (AUP# 05-17).</w:t>
      </w:r>
    </w:p>
    <w:p w14:paraId="3ABB78B0" w14:textId="4B76C068" w:rsidR="007A3C8C" w:rsidRPr="00377421" w:rsidRDefault="00A37DDC" w:rsidP="00293C4B">
      <w:pPr>
        <w:spacing w:line="360" w:lineRule="auto"/>
        <w:ind w:firstLine="720"/>
        <w:contextualSpacing/>
      </w:pPr>
      <w:r>
        <w:t>I</w:t>
      </w:r>
      <w:r w:rsidR="007A3C8C" w:rsidRPr="00E522EE">
        <w:t xml:space="preserve">nvertebrates were collected using a </w:t>
      </w:r>
      <w:r w:rsidR="00E83949">
        <w:t xml:space="preserve">0.305m wide </w:t>
      </w:r>
      <w:r w:rsidR="007A3C8C" w:rsidRPr="00E522EE">
        <w:t>D-frame net equipped with 500-</w:t>
      </w:r>
      <w:r w:rsidR="00E83949">
        <w:t>µm</w:t>
      </w:r>
      <w:r w:rsidR="007A3C8C" w:rsidRPr="00E522EE">
        <w:t xml:space="preserve"> mesh.</w:t>
      </w:r>
      <w:r w:rsidR="00CA6CBF">
        <w:t xml:space="preserve"> </w:t>
      </w:r>
      <w:r w:rsidR="007A3C8C" w:rsidRPr="00E522EE">
        <w:t xml:space="preserve"> </w:t>
      </w:r>
      <w:r w:rsidR="00E83949">
        <w:t xml:space="preserve">Twenty </w:t>
      </w:r>
      <w:r w:rsidR="000E40E5">
        <w:t>0.093 m</w:t>
      </w:r>
      <w:r w:rsidR="000E40E5" w:rsidRPr="00E522EE">
        <w:rPr>
          <w:vertAlign w:val="superscript"/>
        </w:rPr>
        <w:t>2</w:t>
      </w:r>
      <w:r w:rsidR="000E40E5">
        <w:t xml:space="preserve"> </w:t>
      </w:r>
      <w:r w:rsidR="00E83949">
        <w:t xml:space="preserve">samples </w:t>
      </w:r>
      <w:r w:rsidR="000E40E5">
        <w:t xml:space="preserve">were collected via a combination of kick and sweep sampling </w:t>
      </w:r>
      <w:r w:rsidR="002926B9">
        <w:t xml:space="preserve">from a </w:t>
      </w:r>
      <w:r w:rsidR="00E83949">
        <w:t>representative distribution of best available habitat (riffles, large woody debris, overhanging vegetation)</w:t>
      </w:r>
      <w:r w:rsidR="002926B9">
        <w:t xml:space="preserve">. Samples were pooled in a </w:t>
      </w:r>
      <w:r w:rsidR="002926B9" w:rsidRPr="00BE3457">
        <w:t>500-</w:t>
      </w:r>
      <w:r w:rsidR="002926B9">
        <w:t>µm sieve bucket</w:t>
      </w:r>
      <w:r w:rsidR="004B7C0B">
        <w:t xml:space="preserve"> where l</w:t>
      </w:r>
      <w:r w:rsidR="002926B9">
        <w:t>arger sticks and leaves</w:t>
      </w:r>
      <w:r w:rsidR="004B7C0B">
        <w:t xml:space="preserve"> were rinsed and removed. T</w:t>
      </w:r>
      <w:r w:rsidR="002926B9">
        <w:t xml:space="preserve">he </w:t>
      </w:r>
      <w:r w:rsidR="007D4F4A">
        <w:t>captured invertebrates and remaining debris were</w:t>
      </w:r>
      <w:r w:rsidR="002926B9">
        <w:t xml:space="preserve"> preserved </w:t>
      </w:r>
      <w:r w:rsidR="007D4F4A">
        <w:t>in</w:t>
      </w:r>
      <w:r w:rsidR="002926B9">
        <w:t xml:space="preserve"> 95% EtOH for transport to the lab.</w:t>
      </w:r>
      <w:r w:rsidR="00CA6CBF">
        <w:t xml:space="preserve"> </w:t>
      </w:r>
      <w:r w:rsidR="002926B9">
        <w:t xml:space="preserve">In the lab, samples were spread across a gridded sampling tray and randomly selected grid cells were picked to completion until the total count was &gt; 300 individuals. </w:t>
      </w:r>
      <w:r w:rsidR="007A3C8C" w:rsidRPr="00377421">
        <w:t xml:space="preserve">Samples containing less than 300 individuals were picked to completion. </w:t>
      </w:r>
      <w:r w:rsidR="002926B9">
        <w:t>Invertebrates</w:t>
      </w:r>
      <w:r w:rsidR="007A3C8C" w:rsidRPr="00377421">
        <w:t xml:space="preserve"> were identified to </w:t>
      </w:r>
      <w:r w:rsidR="002926B9">
        <w:t>lowest taxonomic resolution (typically genus) using taxonomic keys cross referenced with species observations recorded by the TCEQ’s (Texas Commission on Environmental Quality) Surface Water Quality Monitoring Program</w:t>
      </w:r>
      <w:r w:rsidR="00CA6CBF">
        <w:t xml:space="preserve"> </w:t>
      </w:r>
      <w:r w:rsidR="002926B9">
        <w:t xml:space="preserve"> </w:t>
      </w:r>
      <w:r w:rsidR="007A3C8C" w:rsidRPr="00377421">
        <w:fldChar w:fldCharType="begin"/>
      </w:r>
      <w:r w:rsidR="00587510">
        <w: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instrText>
      </w:r>
      <w:r w:rsidR="007A3C8C" w:rsidRPr="00377421">
        <w:fldChar w:fldCharType="separate"/>
      </w:r>
      <w:r w:rsidR="00A5012F">
        <w:rPr>
          <w:noProof/>
        </w:rPr>
        <w:t>(Wiggins 2015, Merritt, Cummins et al. 2019)</w:t>
      </w:r>
      <w:r w:rsidR="007A3C8C" w:rsidRPr="00377421">
        <w:fldChar w:fldCharType="end"/>
      </w:r>
      <w:r w:rsidR="007A3C8C" w:rsidRPr="00377421">
        <w:t xml:space="preserve">. The sum of individuals in each taxon were multiplied by the fraction of unpicked sample and reported as abundance of individuals per square </w:t>
      </w:r>
      <w:r w:rsidR="00377421">
        <w:t>meter</w:t>
      </w:r>
      <w:r w:rsidR="007A3C8C" w:rsidRPr="00377421">
        <w:t>.</w:t>
      </w:r>
    </w:p>
    <w:p w14:paraId="7611E293" w14:textId="77777777" w:rsidR="00A870E1" w:rsidRDefault="00A870E1" w:rsidP="00293C4B">
      <w:pPr>
        <w:spacing w:line="360" w:lineRule="auto"/>
        <w:contextualSpacing/>
        <w:rPr>
          <w:i/>
          <w:iCs/>
        </w:rPr>
      </w:pPr>
    </w:p>
    <w:p w14:paraId="54FD6FBE" w14:textId="071D481E" w:rsidR="007A3C8C" w:rsidRPr="00377421" w:rsidRDefault="007A3C8C" w:rsidP="00293C4B">
      <w:pPr>
        <w:spacing w:line="360" w:lineRule="auto"/>
        <w:contextualSpacing/>
      </w:pPr>
      <w:r w:rsidRPr="00377421">
        <w:rPr>
          <w:i/>
          <w:iCs/>
        </w:rPr>
        <w:t>Environmenta</w:t>
      </w:r>
      <w:r w:rsidR="00C7618B">
        <w:rPr>
          <w:i/>
          <w:iCs/>
        </w:rPr>
        <w:t>l Data:</w:t>
      </w:r>
      <w:r w:rsidR="00374ADA">
        <w:t xml:space="preserve"> </w:t>
      </w:r>
      <w:r w:rsidR="00A75934">
        <w:t>For each stream, we averaged values for each of the following h</w:t>
      </w:r>
      <w:r w:rsidR="00A75934" w:rsidRPr="00377421">
        <w:t>abitat measurements</w:t>
      </w:r>
      <w:r w:rsidR="00A75934">
        <w:t xml:space="preserve"> that were </w:t>
      </w:r>
      <w:r w:rsidR="00A75934" w:rsidRPr="00377421">
        <w:t>taken at 4 cross-sections spaced 25m apart.</w:t>
      </w:r>
      <w:r w:rsidR="00CA6CBF">
        <w:t xml:space="preserve"> </w:t>
      </w:r>
      <w:r w:rsidR="00A75934">
        <w:t xml:space="preserve">Canopy cover was measured using a spherical </w:t>
      </w:r>
      <w:proofErr w:type="spellStart"/>
      <w:r w:rsidR="00A75934">
        <w:t>densiometer</w:t>
      </w:r>
      <w:proofErr w:type="spellEnd"/>
      <w:r w:rsidR="00A75934">
        <w:t>.</w:t>
      </w:r>
      <w:r w:rsidR="00CA6CBF">
        <w:t xml:space="preserve"> </w:t>
      </w:r>
      <w:r w:rsidR="00A75934">
        <w:t xml:space="preserve">A </w:t>
      </w:r>
      <w:proofErr w:type="spellStart"/>
      <w:r w:rsidR="00A75934">
        <w:t>Rosgen</w:t>
      </w:r>
      <w:proofErr w:type="spellEnd"/>
      <w:r w:rsidR="00A75934">
        <w:t xml:space="preserve"> Index value was calculated by dividing the bank-full width by the maximum depth </w:t>
      </w:r>
      <w:r w:rsidR="00A75934">
        <w:fldChar w:fldCharType="begin"/>
      </w:r>
      <w:r w:rsidR="00587510">
        <w: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instrText>
      </w:r>
      <w:r w:rsidR="00A75934">
        <w:fldChar w:fldCharType="separate"/>
      </w:r>
      <w:r w:rsidR="00A75934">
        <w:rPr>
          <w:noProof/>
        </w:rPr>
        <w:t>(DL 2001)</w:t>
      </w:r>
      <w:r w:rsidR="00A75934">
        <w:fldChar w:fldCharType="end"/>
      </w:r>
      <w:r w:rsidR="00A75934">
        <w:t xml:space="preserve">. Bank height was recorded as vertical difference between water level and the height of the first bench. We estimated Sediment grain size within each cross-section using Wentworth size categories to calculate a median grain-size (d50) </w:t>
      </w:r>
      <w:r w:rsidR="00A75934">
        <w:fldChar w:fldCharType="begin"/>
      </w:r>
      <w:r w:rsidR="00587510">
        <w: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instrText>
      </w:r>
      <w:r w:rsidR="00A75934">
        <w:fldChar w:fldCharType="separate"/>
      </w:r>
      <w:r w:rsidR="00A75934">
        <w:rPr>
          <w:noProof/>
        </w:rPr>
        <w:t>(Wentworth 1922)</w:t>
      </w:r>
      <w:r w:rsidR="00A75934">
        <w:fldChar w:fldCharType="end"/>
      </w:r>
      <w:r w:rsidR="00A75934">
        <w:t xml:space="preserve">. </w:t>
      </w:r>
      <w:r w:rsidR="00A75934" w:rsidRPr="00377421">
        <w:t xml:space="preserve">Oxygen, temperature </w:t>
      </w:r>
      <w:r w:rsidR="00A75934">
        <w:t>(</w:t>
      </w:r>
      <w:proofErr w:type="spellStart"/>
      <w:r w:rsidR="00A75934">
        <w:t>T</w:t>
      </w:r>
      <w:r w:rsidR="00A75934" w:rsidRPr="00E13A41">
        <w:rPr>
          <w:vertAlign w:val="subscript"/>
        </w:rPr>
        <w:t>water</w:t>
      </w:r>
      <w:proofErr w:type="spellEnd"/>
      <w:r w:rsidR="00A75934" w:rsidRPr="00377421">
        <w:t xml:space="preserve">), conductivity, turbidity, and pH were measured at each point using a YSI </w:t>
      </w:r>
      <w:proofErr w:type="spellStart"/>
      <w:r w:rsidR="00A75934" w:rsidRPr="00377421">
        <w:t>ProDSS</w:t>
      </w:r>
      <w:proofErr w:type="spellEnd"/>
      <w:r w:rsidR="00A75934" w:rsidRPr="00377421">
        <w:t xml:space="preserve"> multiparameter probe.</w:t>
      </w:r>
      <w:r w:rsidR="00A75934">
        <w:t xml:space="preserve"> T</w:t>
      </w:r>
      <w:r w:rsidR="00A75934" w:rsidRPr="00377421">
        <w:t xml:space="preserve">wo 60 mL water samples were collected and filtered through a pre-combusted (500℃ for 4 hours) glass fiber filter (Whatman GF/F) into acid washed </w:t>
      </w:r>
      <w:r w:rsidR="00A75934">
        <w:t xml:space="preserve">amber </w:t>
      </w:r>
      <w:r w:rsidR="00A75934" w:rsidRPr="00377421">
        <w:t xml:space="preserve">bottles, transferred </w:t>
      </w:r>
      <w:r w:rsidR="00A75934">
        <w:t>to the lab in a cooler on ice</w:t>
      </w:r>
      <w:r w:rsidR="00A75934" w:rsidRPr="00377421">
        <w:t>, and stored frozen (-20℃) until analysis for nutrients (NH</w:t>
      </w:r>
      <w:r w:rsidR="00A75934" w:rsidRPr="00377421">
        <w:rPr>
          <w:vertAlign w:val="subscript"/>
        </w:rPr>
        <w:t>4</w:t>
      </w:r>
      <w:r w:rsidR="00A75934" w:rsidRPr="00377421">
        <w:rPr>
          <w:vertAlign w:val="superscript"/>
        </w:rPr>
        <w:t>+</w:t>
      </w:r>
      <w:r w:rsidR="00A75934" w:rsidRPr="00377421">
        <w:t>, NO</w:t>
      </w:r>
      <w:r w:rsidR="00A75934" w:rsidRPr="00377421">
        <w:rPr>
          <w:vertAlign w:val="subscript"/>
        </w:rPr>
        <w:t>3</w:t>
      </w:r>
      <w:r w:rsidR="00A75934" w:rsidRPr="00377421">
        <w:rPr>
          <w:vertAlign w:val="superscript"/>
        </w:rPr>
        <w:t>-</w:t>
      </w:r>
      <w:r w:rsidR="00A75934" w:rsidRPr="00377421">
        <w:t xml:space="preserve">, and </w:t>
      </w:r>
      <w:r w:rsidR="00A75934">
        <w:t>PO</w:t>
      </w:r>
      <w:r w:rsidR="00A75934">
        <w:rPr>
          <w:vertAlign w:val="subscript"/>
        </w:rPr>
        <w:t>4</w:t>
      </w:r>
      <w:r w:rsidR="00A75934">
        <w:rPr>
          <w:vertAlign w:val="superscript"/>
        </w:rPr>
        <w:t>-</w:t>
      </w:r>
      <w:r w:rsidR="00A75934">
        <w:t>)</w:t>
      </w:r>
      <w:r w:rsidR="00A75934" w:rsidRPr="00377421">
        <w:t>.</w:t>
      </w:r>
      <w:r w:rsidR="00CA6CBF">
        <w:t xml:space="preserve"> </w:t>
      </w:r>
      <w:r w:rsidR="00A75934" w:rsidRPr="00377421">
        <w:t xml:space="preserve">Water samples were run </w:t>
      </w:r>
      <w:r w:rsidR="00870283">
        <w:t xml:space="preserve">using colorimetric methods on a latchet autoanalyzer </w:t>
      </w:r>
      <w:r w:rsidR="00A75934" w:rsidRPr="00377421">
        <w:t>by the Oklahoma University Soil Water and Forage Laboratory.</w:t>
      </w:r>
      <w:r w:rsidR="00CA6CBF">
        <w:t xml:space="preserve"> </w:t>
      </w:r>
    </w:p>
    <w:p w14:paraId="7C0A721F" w14:textId="716A6D37" w:rsidR="00A75934" w:rsidRDefault="00A75934" w:rsidP="00293C4B">
      <w:pPr>
        <w:spacing w:line="360" w:lineRule="auto"/>
        <w:ind w:firstLine="720"/>
        <w:contextualSpacing/>
      </w:pPr>
      <w:r w:rsidRPr="00377421">
        <w:t>In addition to the habitat metrics measured in the field,</w:t>
      </w:r>
      <w:r>
        <w:t xml:space="preserve"> we mined climate and watershed data,</w:t>
      </w:r>
      <w:r w:rsidR="00E83D52">
        <w:t xml:space="preserve"> </w:t>
      </w:r>
      <w:r>
        <w:t xml:space="preserve">from the </w:t>
      </w:r>
      <w:r w:rsidRPr="009A7FCE">
        <w:t>US Geologic Surveyors Geospatial Attributes of Gages for Evaluating Streamflow, version I</w:t>
      </w:r>
      <w:r>
        <w:t>I</w:t>
      </w:r>
      <w:r w:rsidRPr="009A7FCE">
        <w:t xml:space="preserve"> dataset</w:t>
      </w:r>
      <w:r>
        <w:t xml:space="preserve">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A twenty-year continuous</w:t>
      </w:r>
      <w:r w:rsidR="00870283">
        <w:t xml:space="preserve"> daily</w:t>
      </w:r>
      <w:r>
        <w:t xml:space="preserve"> flow record was downloaded for each site (except Tranquitas Creek which only had 4 years of available data) from the USGS water services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w:t>
      </w:r>
    </w:p>
    <w:p w14:paraId="76F32DC8" w14:textId="77777777" w:rsidR="00C7618B" w:rsidRDefault="00C7618B" w:rsidP="00293C4B">
      <w:pPr>
        <w:spacing w:line="360" w:lineRule="auto"/>
        <w:contextualSpacing/>
        <w:rPr>
          <w:i/>
          <w:iCs/>
        </w:rPr>
      </w:pPr>
    </w:p>
    <w:p w14:paraId="6D096BC8" w14:textId="05D069C5" w:rsidR="001408BC" w:rsidRPr="009A7FCE" w:rsidRDefault="00407078" w:rsidP="00293C4B">
      <w:pPr>
        <w:spacing w:line="360" w:lineRule="auto"/>
        <w:ind w:firstLine="720"/>
        <w:contextualSpacing/>
      </w:pPr>
      <w:r w:rsidRPr="00E8202D">
        <w:rPr>
          <w:i/>
          <w:iCs/>
        </w:rPr>
        <w:t>Analyses</w:t>
      </w:r>
      <w:r w:rsidRPr="00E8202D">
        <w:t xml:space="preserve">: </w:t>
      </w:r>
      <w:r w:rsidR="00E8202D" w:rsidRPr="00E8202D">
        <w:t>Due to a small number of sample sites and replicates, the</w:t>
      </w:r>
      <w:r w:rsidR="00832968" w:rsidRPr="00E8202D">
        <w:t xml:space="preserve"> statistical</w:t>
      </w:r>
      <w:r w:rsidR="00832968">
        <w:t xml:space="preserve"> analys</w:t>
      </w:r>
      <w:r w:rsidR="00E8202D">
        <w:t xml:space="preserve">es </w:t>
      </w:r>
      <w:r w:rsidR="00425A8F">
        <w:t xml:space="preserve">relating environmental drivers to organismal responses </w:t>
      </w:r>
      <w:r w:rsidR="00E8202D">
        <w:t>are restricted</w:t>
      </w:r>
      <w:r w:rsidR="00832968">
        <w:t xml:space="preserve"> to seven </w:t>
      </w:r>
      <w:r w:rsidR="00832968">
        <w:rPr>
          <w:i/>
          <w:iCs/>
        </w:rPr>
        <w:t xml:space="preserve">a priori </w:t>
      </w:r>
      <w:r w:rsidR="00832968">
        <w:t xml:space="preserve">environmental predictors. </w:t>
      </w:r>
      <w:r w:rsidR="00E8202D">
        <w:rPr>
          <w:rFonts w:eastAsiaTheme="minorEastAsia"/>
        </w:rPr>
        <w:t xml:space="preserve">Annual precipitation is evaluated to identify gradient effects. The </w:t>
      </w:r>
      <w:proofErr w:type="spellStart"/>
      <w:r w:rsidR="00E8202D">
        <w:rPr>
          <w:rFonts w:eastAsiaTheme="minorEastAsia"/>
        </w:rPr>
        <w:t>Rosgen</w:t>
      </w:r>
      <w:proofErr w:type="spellEnd"/>
      <w:r w:rsidR="00E8202D">
        <w:rPr>
          <w:rFonts w:eastAsiaTheme="minorEastAsia"/>
        </w:rPr>
        <w:t xml:space="preserve"> index characterizes the channel shape which is a product of flow regime, slope, substrate, and bank stability. Canopy covera</w:t>
      </w:r>
      <w:r w:rsidR="001408BC">
        <w:rPr>
          <w:rFonts w:eastAsiaTheme="minorEastAsia"/>
        </w:rPr>
        <w:t>ge</w:t>
      </w:r>
      <w:r w:rsidR="00E8202D">
        <w:rPr>
          <w:rFonts w:eastAsiaTheme="minorEastAsia"/>
        </w:rPr>
        <w:t xml:space="preserve"> is determined by the type of vegetation </w:t>
      </w:r>
      <w:r w:rsidR="001408BC">
        <w:rPr>
          <w:rFonts w:eastAsiaTheme="minorEastAsia"/>
        </w:rPr>
        <w:t>which visibly shift across the study region with implications for stream insolation</w:t>
      </w:r>
      <w:r w:rsidR="00425A8F">
        <w:rPr>
          <w:rFonts w:eastAsiaTheme="minorEastAsia"/>
        </w:rPr>
        <w:t xml:space="preserve"> </w:t>
      </w:r>
      <w:r w:rsidR="0021368A">
        <w:rPr>
          <w:rFonts w:eastAsiaTheme="minorEastAsia"/>
        </w:rPr>
        <w:t>and basal</w:t>
      </w:r>
      <w:r w:rsidR="001408BC">
        <w:rPr>
          <w:rFonts w:eastAsiaTheme="minorEastAsia"/>
        </w:rPr>
        <w:t xml:space="preserve"> resourc</w:t>
      </w:r>
      <w:r w:rsidR="00425A8F">
        <w:rPr>
          <w:rFonts w:eastAsiaTheme="minorEastAsia"/>
        </w:rPr>
        <w:t>es</w:t>
      </w:r>
      <w:r w:rsidR="00E8202D">
        <w:rPr>
          <w:rFonts w:eastAsiaTheme="minorEastAsia"/>
        </w:rPr>
        <w:t>. We include conductivity and NH</w:t>
      </w:r>
      <w:r w:rsidR="00E8202D">
        <w:rPr>
          <w:rFonts w:eastAsiaTheme="minorEastAsia"/>
          <w:vertAlign w:val="subscript"/>
        </w:rPr>
        <w:t>4</w:t>
      </w:r>
      <w:r w:rsidR="00E8202D">
        <w:rPr>
          <w:rFonts w:eastAsiaTheme="minorEastAsia"/>
          <w:vertAlign w:val="superscript"/>
        </w:rPr>
        <w:t>+</w:t>
      </w:r>
      <w:r w:rsidR="00E8202D">
        <w:rPr>
          <w:rFonts w:eastAsiaTheme="minorEastAsia"/>
        </w:rPr>
        <w:t xml:space="preserve"> to evaluate water quality</w:t>
      </w:r>
      <w:r w:rsidR="00697FA6" w:rsidRPr="009A7FCE">
        <w:rPr>
          <w:rFonts w:eastAsiaTheme="minorEastAsia"/>
        </w:rPr>
        <w:t xml:space="preserve">. </w:t>
      </w:r>
      <w:r w:rsidR="001408BC">
        <w:t xml:space="preserve">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w:t>
      </w:r>
      <w:r w:rsidR="001408BC">
        <w:lastRenderedPageBreak/>
        <w:t>flow) and the Low-Flow Pulse Percent (LFPP = times where daily discharge drops below the 25</w:t>
      </w:r>
      <w:r w:rsidR="001408BC" w:rsidRPr="00BF0756">
        <w:rPr>
          <w:vertAlign w:val="superscript"/>
        </w:rPr>
        <w:t>th</w:t>
      </w:r>
      <w:r w:rsidR="001408BC">
        <w:t xml:space="preserve"> percentile) </w:t>
      </w:r>
      <w:r w:rsidR="001408BC">
        <w:fldChar w:fldCharType="begin"/>
      </w:r>
      <w:r w:rsidR="001408BC">
        <w: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instrText>
      </w:r>
      <w:r w:rsidR="001408BC">
        <w:fldChar w:fldCharType="separate"/>
      </w:r>
      <w:r w:rsidR="001408BC">
        <w:rPr>
          <w:noProof/>
        </w:rPr>
        <w:t>(Olden and Poff 2003, Patrick and Yuan 2017)</w:t>
      </w:r>
      <w:r w:rsidR="001408BC">
        <w:fldChar w:fldCharType="end"/>
      </w:r>
      <w:r w:rsidR="001408BC">
        <w:t>.</w:t>
      </w:r>
    </w:p>
    <w:p w14:paraId="457C3C3A" w14:textId="0DAC6B0A" w:rsidR="007A3C8C" w:rsidRPr="009A7FCE" w:rsidRDefault="00697FA6" w:rsidP="00293C4B">
      <w:pPr>
        <w:spacing w:line="360" w:lineRule="auto"/>
        <w:ind w:firstLine="720"/>
        <w:contextualSpacing/>
        <w:rPr>
          <w:rFonts w:eastAsiaTheme="minorEastAsia"/>
        </w:rPr>
      </w:pPr>
      <w:r>
        <w:rPr>
          <w:rFonts w:eastAsiaTheme="minorEastAsia"/>
        </w:rPr>
        <w:t>We used linear regression and Pearson correlation coefficients to</w:t>
      </w:r>
      <w:r w:rsidR="0064690C">
        <w:t xml:space="preserve"> </w:t>
      </w:r>
      <w:r>
        <w:t>identify potential confounding</w:t>
      </w:r>
      <w:r w:rsidR="0064690C">
        <w:t xml:space="preserve"> relationships between precipitation and </w:t>
      </w:r>
      <w:r>
        <w:t xml:space="preserve">each environmental </w:t>
      </w:r>
      <w:r w:rsidR="0064690C">
        <w:t>predictor</w:t>
      </w:r>
      <w:r>
        <w:t xml:space="preserve"> (</w:t>
      </w:r>
      <w:r w:rsidR="00CD5D60">
        <w:t>Table 2</w:t>
      </w:r>
      <w:r>
        <w:t xml:space="preserve">). We </w:t>
      </w:r>
      <w:r w:rsidR="004964EC">
        <w:t xml:space="preserve">then, </w:t>
      </w:r>
      <w:r w:rsidR="00CD5D60">
        <w:t>used</w:t>
      </w:r>
      <w:r>
        <w:t xml:space="preserve"> </w:t>
      </w:r>
      <w:r w:rsidR="00CD5D60">
        <w:t xml:space="preserve">singular value decomposition of the centered and scaled data matrix in a </w:t>
      </w:r>
      <w:r>
        <w:t xml:space="preserve">principal </w:t>
      </w:r>
      <w:r w:rsidR="00CD5D60">
        <w:t>component</w:t>
      </w:r>
      <w:r>
        <w:t xml:space="preserve"> analysis with all seven environmental predictors</w:t>
      </w:r>
      <w:r w:rsidR="00CD5D60">
        <w:t xml:space="preserve"> (Figure 3, Table 3).</w:t>
      </w:r>
    </w:p>
    <w:p w14:paraId="42539C9F" w14:textId="272C2D46" w:rsidR="004964EC" w:rsidRPr="00AF5690" w:rsidRDefault="00940F61" w:rsidP="00293C4B">
      <w:pPr>
        <w:spacing w:line="360" w:lineRule="auto"/>
        <w:ind w:firstLine="720"/>
        <w:contextualSpacing/>
        <w:rPr>
          <w:rFonts w:eastAsiaTheme="minorEastAsia"/>
        </w:rPr>
      </w:pPr>
      <w:r w:rsidRPr="00A75934">
        <w:t>For each community (fish</w:t>
      </w:r>
      <w:r w:rsidR="004964EC">
        <w:t xml:space="preserve"> and</w:t>
      </w:r>
      <w:r w:rsidRPr="00A75934">
        <w:t xml:space="preserve"> invertebrate) we calculated Shannon diversity and rarified taxonomic richness </w:t>
      </w:r>
      <w:r>
        <w:fldChar w:fldCharType="begin"/>
      </w:r>
      <w:r>
        <w: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fldChar w:fldCharType="separate"/>
      </w:r>
      <w:r w:rsidRPr="005A5FC6">
        <w:t>(Hurlbert 1971)</w:t>
      </w:r>
      <w:r>
        <w:fldChar w:fldCharType="end"/>
      </w:r>
      <w:r w:rsidRPr="00A75934">
        <w:t>.</w:t>
      </w:r>
      <w:r>
        <w:rPr>
          <w:b/>
          <w:bCs/>
        </w:rPr>
        <w:t xml:space="preserve"> </w:t>
      </w:r>
      <w:r>
        <w:rPr>
          <w:rFonts w:eastAsiaTheme="minorEastAsia"/>
        </w:rPr>
        <w:t xml:space="preserve">Diversity and richness measures were calculated using the Vegan Library </w:t>
      </w:r>
      <w:r>
        <w:rPr>
          <w:rFonts w:eastAsiaTheme="minorEastAsia"/>
        </w:rPr>
        <w:fldChar w:fldCharType="begin"/>
      </w:r>
      <w:r>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Pr>
          <w:rFonts w:eastAsiaTheme="minorEastAsia"/>
        </w:rPr>
        <w:fldChar w:fldCharType="separate"/>
      </w:r>
      <w:r>
        <w:rPr>
          <w:rFonts w:eastAsiaTheme="minorEastAsia"/>
          <w:noProof/>
        </w:rPr>
        <w:t>(Oksanen, Blanchet et al. 2019)</w:t>
      </w:r>
      <w:r>
        <w:rPr>
          <w:rFonts w:eastAsiaTheme="minorEastAsia"/>
        </w:rPr>
        <w:fldChar w:fldCharType="end"/>
      </w:r>
      <w:r>
        <w:rPr>
          <w:rFonts w:eastAsiaTheme="minorEastAsia"/>
        </w:rPr>
        <w:t xml:space="preserve"> in the statistical program R </w:t>
      </w:r>
      <w:r>
        <w:rPr>
          <w:rFonts w:eastAsiaTheme="minorEastAsia"/>
        </w:rPr>
        <w:fldChar w:fldCharType="begin"/>
      </w:r>
      <w:r>
        <w:rPr>
          <w:rFonts w:eastAsiaTheme="minorEastAsia"/>
        </w:rPr>
        <w: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Pr>
          <w:rFonts w:eastAsiaTheme="minorEastAsia"/>
        </w:rPr>
        <w:fldChar w:fldCharType="separate"/>
      </w:r>
      <w:r>
        <w:rPr>
          <w:rFonts w:eastAsiaTheme="minorEastAsia"/>
          <w:noProof/>
        </w:rPr>
        <w:t>(R Core Team 2019)</w:t>
      </w:r>
      <w:r>
        <w:rPr>
          <w:rFonts w:eastAsiaTheme="minorEastAsia"/>
        </w:rPr>
        <w:fldChar w:fldCharType="end"/>
      </w:r>
      <w:r>
        <w:rPr>
          <w:rFonts w:eastAsiaTheme="minorEastAsia"/>
        </w:rPr>
        <w:t xml:space="preserve">. </w:t>
      </w:r>
      <w:r w:rsidR="004964EC">
        <w:rPr>
          <w:rFonts w:eastAsiaTheme="minorEastAsia"/>
        </w:rPr>
        <w:t>While rarified richness is reported in supplemental appendices, further analyses and discussion regarding diversity utilize the Shannon</w:t>
      </w:r>
      <w:r w:rsidR="00241A8B">
        <w:rPr>
          <w:rFonts w:eastAsiaTheme="minorEastAsia"/>
        </w:rPr>
        <w:t>-Weiner</w:t>
      </w:r>
      <w:r w:rsidR="004964EC">
        <w:rPr>
          <w:rFonts w:eastAsiaTheme="minorEastAsia"/>
        </w:rPr>
        <w:t xml:space="preserve"> </w:t>
      </w:r>
      <w:r w:rsidR="00241A8B">
        <w:rPr>
          <w:rFonts w:eastAsiaTheme="minorEastAsia"/>
        </w:rPr>
        <w:t>i</w:t>
      </w:r>
      <w:r w:rsidR="004964EC">
        <w:rPr>
          <w:rFonts w:eastAsiaTheme="minorEastAsia"/>
        </w:rPr>
        <w:t xml:space="preserve">ndex which incorporates species evenness in addition to richness. </w:t>
      </w:r>
      <w:r w:rsidR="00697FA6">
        <w:rPr>
          <w:rFonts w:eastAsiaTheme="minorEastAsia"/>
        </w:rPr>
        <w:t xml:space="preserve">We </w:t>
      </w:r>
      <w:r w:rsidR="00A84478">
        <w:rPr>
          <w:rFonts w:eastAsiaTheme="minorEastAsia"/>
        </w:rPr>
        <w:t>used</w:t>
      </w:r>
      <w:r w:rsidR="00AF5690">
        <w:rPr>
          <w:rFonts w:eastAsiaTheme="minorEastAsia"/>
        </w:rPr>
        <w:t xml:space="preserve"> </w:t>
      </w:r>
      <w:r w:rsidR="00241A8B">
        <w:rPr>
          <w:rFonts w:eastAsiaTheme="minorEastAsia"/>
        </w:rPr>
        <w:t xml:space="preserve">linear regression </w:t>
      </w:r>
      <w:r w:rsidR="00697FA6">
        <w:rPr>
          <w:rFonts w:eastAsiaTheme="minorEastAsia"/>
        </w:rPr>
        <w:t xml:space="preserve">to </w:t>
      </w:r>
      <w:r w:rsidR="00241A8B">
        <w:rPr>
          <w:rFonts w:eastAsiaTheme="minorEastAsia"/>
        </w:rPr>
        <w:t xml:space="preserve">evaluate community diversity relationships </w:t>
      </w:r>
      <w:r w:rsidR="00D76CE9">
        <w:rPr>
          <w:rFonts w:eastAsiaTheme="minorEastAsia"/>
        </w:rPr>
        <w:t xml:space="preserve">with </w:t>
      </w:r>
      <w:r w:rsidR="00D85031">
        <w:rPr>
          <w:rFonts w:eastAsiaTheme="minorEastAsia"/>
        </w:rPr>
        <w:t>the precipitation</w:t>
      </w:r>
      <w:r w:rsidR="00241A8B">
        <w:rPr>
          <w:rFonts w:eastAsiaTheme="minorEastAsia"/>
        </w:rPr>
        <w:t xml:space="preserve"> gradient and each environmental predictor (Figures: 4 &amp; 5, Tables: 4 &amp; 7)</w:t>
      </w:r>
      <w:r w:rsidR="00697FA6">
        <w:rPr>
          <w:rFonts w:eastAsiaTheme="minorEastAsia"/>
        </w:rPr>
        <w:t xml:space="preserve">. </w:t>
      </w:r>
      <w:r w:rsidR="00A84478">
        <w:rPr>
          <w:rFonts w:eastAsiaTheme="minorEastAsia"/>
        </w:rPr>
        <w:t>To create a predictive model of community</w:t>
      </w:r>
      <w:r w:rsidR="00D76CE9">
        <w:rPr>
          <w:rFonts w:eastAsiaTheme="minorEastAsia"/>
        </w:rPr>
        <w:t xml:space="preserve"> diversity</w:t>
      </w:r>
      <w:r w:rsidR="00A84478">
        <w:rPr>
          <w:rFonts w:eastAsiaTheme="minorEastAsia"/>
        </w:rPr>
        <w:t xml:space="preserve">, we </w:t>
      </w:r>
      <w:r w:rsidR="002E5215">
        <w:rPr>
          <w:rFonts w:eastAsiaTheme="minorEastAsia"/>
        </w:rPr>
        <w:t xml:space="preserve">used multiple regression with an additive global model utilizing all seven environmental predictors </w:t>
      </w:r>
      <w:r w:rsidR="00AF5690">
        <w:rPr>
          <w:rFonts w:eastAsiaTheme="minorEastAsia"/>
        </w:rPr>
        <w:t xml:space="preserve">and </w:t>
      </w:r>
      <w:del w:id="1" w:author="Christopher J. Patrick" w:date="2021-02-02T16:20:00Z">
        <w:r w:rsidR="00A84478" w:rsidDel="00425A8F">
          <w:rPr>
            <w:rFonts w:eastAsiaTheme="minorEastAsia"/>
          </w:rPr>
          <w:delText xml:space="preserve"> </w:delText>
        </w:r>
      </w:del>
      <w:r w:rsidR="00A84478">
        <w:rPr>
          <w:rFonts w:eastAsiaTheme="minorEastAsia"/>
        </w:rPr>
        <w:t xml:space="preserve">ranked them using </w:t>
      </w:r>
      <w:proofErr w:type="spellStart"/>
      <w:r w:rsidR="00A84478">
        <w:rPr>
          <w:rFonts w:eastAsiaTheme="minorEastAsia"/>
        </w:rPr>
        <w:t>Aikake’s</w:t>
      </w:r>
      <w:proofErr w:type="spellEnd"/>
      <w:r w:rsidR="00A84478">
        <w:rPr>
          <w:rFonts w:eastAsiaTheme="minorEastAsia"/>
        </w:rPr>
        <w:t xml:space="preserve"> information criterion corrected for small sample sizes (</w:t>
      </w:r>
      <w:proofErr w:type="spellStart"/>
      <w:r w:rsidR="00A84478">
        <w:rPr>
          <w:rFonts w:eastAsiaTheme="minorEastAsia"/>
        </w:rPr>
        <w:t>AIC</w:t>
      </w:r>
      <w:r w:rsidR="00A84478">
        <w:rPr>
          <w:rFonts w:eastAsiaTheme="minorEastAsia"/>
          <w:vertAlign w:val="subscript"/>
        </w:rPr>
        <w:t>c</w:t>
      </w:r>
      <w:proofErr w:type="spellEnd"/>
      <w:r w:rsidR="00A84478">
        <w:rPr>
          <w:rFonts w:eastAsiaTheme="minorEastAsia"/>
        </w:rPr>
        <w:t>).</w:t>
      </w:r>
      <w:r w:rsidR="00AF5690">
        <w:rPr>
          <w:rFonts w:eastAsiaTheme="minorEastAsia"/>
        </w:rPr>
        <w:t xml:space="preserve"> All the results were compared to the best overall model by calculating the difference in </w:t>
      </w:r>
      <w:proofErr w:type="spellStart"/>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values (</w:t>
      </w:r>
      <w:proofErr w:type="spellStart"/>
      <w:r w:rsidR="00AF5690" w:rsidRPr="009F6AB4">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Models with </w:t>
      </w:r>
      <w:proofErr w:type="spellStart"/>
      <w:r w:rsidR="00AF5690" w:rsidRPr="00342463">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&lt; 10 are reported (Tables: 6 &amp; 8) and models with </w:t>
      </w:r>
      <w:proofErr w:type="spellStart"/>
      <w:r w:rsidR="00AF5690" w:rsidRPr="00342463">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&lt; 2 were considered to have substantial support </w:t>
      </w:r>
      <w:r w:rsidR="00AF5690">
        <w:rPr>
          <w:rFonts w:eastAsiaTheme="minorEastAsia"/>
        </w:rPr>
        <w:fldChar w:fldCharType="begin"/>
      </w:r>
      <w:r w:rsidR="00AF5690">
        <w:rPr>
          <w:rFonts w:eastAsiaTheme="minorEastAsia"/>
        </w:rPr>
        <w:instrText xml:space="preserve"> ADDIN ZOTERO_ITEM CSL_CITATION {"citationID":"HxMKgeSD","properties":{"formattedCitation":"(Burnham and Anderson 2002)","plainCitation":"(Burnham and Anderson 2002)","noteIndex":0},"citationItems":[{"id":281,"uris":["http://zotero.org/users/local/tyq98Km3/items/EJ2VUKA3"],"uri":["http://zotero.org/users/local/tyq98Km3/items/EJ2VUKA3"],"itemData":{"id":281,"type":"book","abstract":"We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R."}],"accessed":{"date-parts":[["2021",1,22]]},"issued":{"date-parts":[["2002"]]}}}],"schema":"https://github.com/citation-style-language/schema/raw/master/csl-citation.json"} </w:instrText>
      </w:r>
      <w:r w:rsidR="00AF5690">
        <w:rPr>
          <w:rFonts w:eastAsiaTheme="minorEastAsia"/>
        </w:rPr>
        <w:fldChar w:fldCharType="separate"/>
      </w:r>
      <w:r w:rsidR="00AF5690" w:rsidRPr="00A84478">
        <w:t>(Burnham and Anderson 2002)</w:t>
      </w:r>
      <w:r w:rsidR="00AF5690">
        <w:rPr>
          <w:rFonts w:eastAsiaTheme="minorEastAsia"/>
        </w:rPr>
        <w:fldChar w:fldCharType="end"/>
      </w:r>
      <w:r w:rsidR="00AF5690">
        <w:rPr>
          <w:rFonts w:eastAsiaTheme="minorEastAsia"/>
        </w:rPr>
        <w:t>.</w:t>
      </w:r>
    </w:p>
    <w:p w14:paraId="48489358" w14:textId="2AAF8BCF" w:rsidR="009D21F2" w:rsidRPr="00B478D9" w:rsidRDefault="00D538C9" w:rsidP="00293C4B">
      <w:pPr>
        <w:spacing w:line="360" w:lineRule="auto"/>
        <w:ind w:firstLine="720"/>
        <w:contextualSpacing/>
        <w:rPr>
          <w:rFonts w:eastAsiaTheme="minorEastAsia"/>
        </w:rPr>
      </w:pPr>
      <w:r>
        <w:rPr>
          <w:rFonts w:eastAsiaTheme="minorEastAsia"/>
        </w:rPr>
        <w:t xml:space="preserve">To discern compositional shifts </w:t>
      </w:r>
      <w:r w:rsidR="00425A8F">
        <w:rPr>
          <w:rFonts w:eastAsiaTheme="minorEastAsia"/>
        </w:rPr>
        <w:t xml:space="preserve">in fish and invertebrates </w:t>
      </w:r>
      <w:r>
        <w:rPr>
          <w:rFonts w:eastAsiaTheme="minorEastAsia"/>
        </w:rPr>
        <w:t xml:space="preserve">across the </w:t>
      </w:r>
      <w:r w:rsidR="00425A8F">
        <w:rPr>
          <w:rFonts w:eastAsiaTheme="minorEastAsia"/>
        </w:rPr>
        <w:t xml:space="preserve">precipitation </w:t>
      </w:r>
      <w:r>
        <w:rPr>
          <w:rFonts w:eastAsiaTheme="minorEastAsia"/>
        </w:rPr>
        <w:t>gradient, w</w:t>
      </w:r>
      <w:r w:rsidR="00D86797">
        <w:rPr>
          <w:rFonts w:eastAsiaTheme="minorEastAsia"/>
        </w:rPr>
        <w:t xml:space="preserve">e </w:t>
      </w:r>
      <w:r w:rsidR="009D21F2">
        <w:rPr>
          <w:rFonts w:eastAsiaTheme="minorEastAsia"/>
        </w:rPr>
        <w:t>used</w:t>
      </w:r>
      <w:r w:rsidR="00D86797">
        <w:rPr>
          <w:rFonts w:eastAsiaTheme="minorEastAsia"/>
        </w:rPr>
        <w:t xml:space="preserve"> Redundancy Analysis (RDA)</w:t>
      </w:r>
      <w:r>
        <w:rPr>
          <w:rFonts w:eastAsiaTheme="minorEastAsia"/>
        </w:rPr>
        <w:t>,</w:t>
      </w:r>
      <w:r w:rsidR="00D86797">
        <w:rPr>
          <w:rFonts w:eastAsiaTheme="minorEastAsia"/>
        </w:rPr>
        <w:t xml:space="preserve"> constrained by precipitation</w:t>
      </w:r>
      <w:r>
        <w:rPr>
          <w:rFonts w:eastAsiaTheme="minorEastAsia"/>
        </w:rPr>
        <w:t>,</w:t>
      </w:r>
      <w:r w:rsidR="00D86797">
        <w:rPr>
          <w:rFonts w:eastAsiaTheme="minorEastAsia"/>
        </w:rPr>
        <w:t xml:space="preserve"> on Hellinger-transformed community data</w:t>
      </w:r>
      <w:r w:rsidR="00425A8F">
        <w:rPr>
          <w:rFonts w:eastAsiaTheme="minorEastAsia"/>
        </w:rPr>
        <w:t xml:space="preserve"> for each group</w:t>
      </w:r>
      <w:r w:rsidR="00D86797">
        <w:rPr>
          <w:rFonts w:eastAsiaTheme="minorEastAsia"/>
        </w:rPr>
        <w:t xml:space="preserve"> </w:t>
      </w:r>
      <w:r w:rsidR="00D86797">
        <w:rPr>
          <w:rFonts w:eastAsiaTheme="minorEastAsia"/>
        </w:rPr>
        <w:fldChar w:fldCharType="begin"/>
      </w:r>
      <w:r w:rsidR="00D86797">
        <w:rPr>
          <w:rFonts w:eastAsiaTheme="minorEastAsia"/>
        </w:rPr>
        <w:instrText xml:space="preserve"> ADDIN ZOTERO_ITEM CSL_CITATION {"citationID":"e7WqOhL7","properties":{"formattedCitation":"(Pierre Legendre and Gallagher 2001; P. Legendre and Legendre 2012)","plainCitation":"(Pierre Legendre and Gallagher 2001; P. Legendre and Legendre 2012)","noteIndex":0},"citationItems":[{"id":284,"uris":["http://zotero.org/users/local/tyq98Km3/items/B9LW5QUD"],"uri":["http://zotero.org/users/local/tyq98Km3/items/B9LW5QUD"],"itemData":{"id":284,"type":"article-journal","abstract":"This paper examines how to obtain species biplots in unconstrained or constrained ordination without resorting to the Euclidean distance [used in principal-component analysis (PCA) and redundancy analysis (RDA)] or the chi-square distance [preserved in correspondence analysis (CA) and canonical correspondence analysis (CCA)] which are not always appropriate for the analysis of community composition data. To achieve this goal, transformations are proposed for species data tables. They allow ecologists to use ordination methods such as PCA and RDA, which are Euclidean-based, for the analysis of community data, while circumventing the problems associated with the Euclidean distance, and avoiding CA and CCA which present problems of their own in some cases. This allows the use of the original (transformed) species data in RDA carried out to test for relationships with explanatory variables (i.e. environmental variables, or factors of a multifactorial analysis-of-variance model); ecologists can then draw biplots displaying the relationships of the species to the explanatory variables. Another application allows the use of species data in other methods of multivariate data analysis which optimize a least-squares loss function; an example is K-means partitioning.","container-title":"Oecologia","DOI":"10.1007/s004420100716","ISSN":"1432-1939","issue":"2","journalAbbreviation":"Oecologia","language":"en","page":"271-280","source":"Springer Link","title":"Ecologically meaningful transformations for ordination of species data","volume":"129","author":[{"family":"Legendre","given":"Pierre"},{"family":"Gallagher","given":"Eugene D."}],"issued":{"date-parts":[["2001",10,1]]}}},{"id":294,"uris":["http://zotero.org/users/local/tyq98Km3/items/7HKZXJ5N"],"uri":["http://zotero.org/users/local/tyq98Km3/items/7HKZXJ5N"],"itemData":{"id":294,"type":"book","abstract":"The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functions","edition":"3rd edition","language":"English","number-of-pages":"1623","publisher":"Elsevier","source":"Amazon","title":"Numerical Ecology","author":[{"family":"Legendre","given":"P."},{"family":"Legendre","given":"Louis"}],"issued":{"date-parts":[["2012",7,21]]}}}],"schema":"https://github.com/citation-style-language/schema/raw/master/csl-citation.json"} </w:instrText>
      </w:r>
      <w:r w:rsidR="00D86797">
        <w:rPr>
          <w:rFonts w:eastAsiaTheme="minorEastAsia"/>
        </w:rPr>
        <w:fldChar w:fldCharType="separate"/>
      </w:r>
      <w:r w:rsidR="00D86797" w:rsidRPr="00D86797">
        <w:t>(Pierre Legendre and Gallagher 2001; P. Legendre and Legendre 2012)</w:t>
      </w:r>
      <w:r w:rsidR="00D86797">
        <w:rPr>
          <w:rFonts w:eastAsiaTheme="minorEastAsia"/>
        </w:rPr>
        <w:fldChar w:fldCharType="end"/>
      </w:r>
      <w:r w:rsidR="00D86797">
        <w:rPr>
          <w:rFonts w:eastAsiaTheme="minorEastAsia"/>
        </w:rPr>
        <w:t xml:space="preserve">. </w:t>
      </w:r>
      <w:r w:rsidR="00273803">
        <w:rPr>
          <w:rFonts w:eastAsiaTheme="minorEastAsia"/>
        </w:rPr>
        <w:t xml:space="preserve"> </w:t>
      </w:r>
      <w:r w:rsidR="00425A8F">
        <w:rPr>
          <w:rFonts w:eastAsiaTheme="minorEastAsia"/>
        </w:rPr>
        <w:t>W</w:t>
      </w:r>
      <w:r w:rsidR="00B478D9" w:rsidRPr="001A3D2B">
        <w:rPr>
          <w:rFonts w:eastAsiaTheme="minorEastAsia"/>
        </w:rPr>
        <w:t xml:space="preserve">e </w:t>
      </w:r>
      <w:r w:rsidR="00425A8F">
        <w:rPr>
          <w:rFonts w:eastAsiaTheme="minorEastAsia"/>
        </w:rPr>
        <w:t xml:space="preserve">then fit the species and </w:t>
      </w:r>
      <w:r w:rsidR="00B478D9" w:rsidRPr="001A3D2B">
        <w:rPr>
          <w:rFonts w:eastAsiaTheme="minorEastAsia"/>
        </w:rPr>
        <w:t xml:space="preserve">environmental variables to each ordination </w:t>
      </w:r>
      <w:r w:rsidR="00B478D9">
        <w:rPr>
          <w:rFonts w:eastAsiaTheme="minorEastAsia"/>
        </w:rPr>
        <w:t>using the ‘</w:t>
      </w:r>
      <w:proofErr w:type="spellStart"/>
      <w:r w:rsidR="00B478D9">
        <w:rPr>
          <w:rFonts w:eastAsiaTheme="minorEastAsia"/>
        </w:rPr>
        <w:t>envfit</w:t>
      </w:r>
      <w:proofErr w:type="spellEnd"/>
      <w:r w:rsidR="00B478D9">
        <w:rPr>
          <w:rFonts w:eastAsiaTheme="minorEastAsia"/>
        </w:rPr>
        <w:t xml:space="preserve">’ function </w:t>
      </w:r>
      <w:r w:rsidR="00425A8F">
        <w:rPr>
          <w:rFonts w:eastAsiaTheme="minorEastAsia"/>
        </w:rPr>
        <w:t>in the vegan library in the statistical program R</w:t>
      </w:r>
      <w:r w:rsidR="00B478D9" w:rsidRPr="00B478D9">
        <w:rPr>
          <w:rFonts w:eastAsiaTheme="minorEastAsia"/>
          <w:noProof/>
        </w:rPr>
        <w:t xml:space="preserve"> </w:t>
      </w:r>
      <w:r w:rsidR="00425A8F">
        <w:rPr>
          <w:rFonts w:eastAsiaTheme="minorEastAsia"/>
          <w:noProof/>
        </w:rPr>
        <w:t>(</w:t>
      </w:r>
      <w:r w:rsidR="00B478D9">
        <w:rPr>
          <w:rFonts w:eastAsiaTheme="minorEastAsia"/>
          <w:noProof/>
        </w:rPr>
        <w:t>Oksanen, Blanchet et al. 2019)</w:t>
      </w:r>
      <w:r w:rsidR="00B478D9">
        <w:rPr>
          <w:rFonts w:eastAsiaTheme="minorEastAsia"/>
        </w:rPr>
        <w:t>. This function fits environmental vectors onto the ordination by calculating the maximum correlation with the projection of points (sites in this case)</w:t>
      </w:r>
      <w:r w:rsidR="00B478D9" w:rsidRPr="001A3D2B">
        <w:rPr>
          <w:rFonts w:eastAsiaTheme="minorEastAsia"/>
        </w:rPr>
        <w:t>.</w:t>
      </w:r>
      <w:r w:rsidR="00B478D9">
        <w:rPr>
          <w:rFonts w:eastAsiaTheme="minorEastAsia"/>
        </w:rPr>
        <w:t xml:space="preserve"> </w:t>
      </w:r>
      <w:r w:rsidR="00B478D9">
        <w:rPr>
          <w:rFonts w:eastAsiaTheme="minorEastAsia"/>
          <w:vertAlign w:val="superscript"/>
        </w:rPr>
        <w:t xml:space="preserve"> </w:t>
      </w:r>
      <w:r w:rsidR="00B478D9">
        <w:rPr>
          <w:rFonts w:eastAsiaTheme="minorEastAsia"/>
        </w:rPr>
        <w:t xml:space="preserve">The direction of each arrow is determined by the average directional cosines and the distance to the origin </w:t>
      </w:r>
      <w:r w:rsidR="00126E30">
        <w:rPr>
          <w:rFonts w:eastAsiaTheme="minorEastAsia"/>
        </w:rPr>
        <w:t xml:space="preserve">is </w:t>
      </w:r>
      <w:r w:rsidR="00B478D9">
        <w:rPr>
          <w:rFonts w:eastAsiaTheme="minorEastAsia"/>
        </w:rPr>
        <w:t xml:space="preserve">scaled by </w:t>
      </w:r>
      <w:r w:rsidR="00126E30">
        <w:rPr>
          <w:rFonts w:eastAsiaTheme="minorEastAsia"/>
        </w:rPr>
        <w:t>each variable’s</w:t>
      </w:r>
      <w:r w:rsidR="00B478D9">
        <w:rPr>
          <w:rFonts w:eastAsiaTheme="minorEastAsia"/>
        </w:rPr>
        <w:t xml:space="preserve"> correlation</w:t>
      </w:r>
      <w:r w:rsidR="00126E30">
        <w:rPr>
          <w:rFonts w:eastAsiaTheme="minorEastAsia"/>
        </w:rPr>
        <w:t xml:space="preserve"> </w:t>
      </w:r>
      <w:r w:rsidR="00683D36">
        <w:rPr>
          <w:rFonts w:eastAsiaTheme="minorEastAsia"/>
        </w:rPr>
        <w:t>coefficient,</w:t>
      </w:r>
      <w:r w:rsidR="00B478D9">
        <w:rPr>
          <w:rFonts w:eastAsiaTheme="minorEastAsia"/>
        </w:rPr>
        <w:t xml:space="preserve"> so that “weak”</w:t>
      </w:r>
      <w:r w:rsidR="00126E30">
        <w:rPr>
          <w:rFonts w:eastAsiaTheme="minorEastAsia"/>
        </w:rPr>
        <w:t xml:space="preserve"> </w:t>
      </w:r>
      <w:r w:rsidR="00B478D9">
        <w:rPr>
          <w:rFonts w:eastAsiaTheme="minorEastAsia"/>
        </w:rPr>
        <w:t xml:space="preserve">predictors have </w:t>
      </w:r>
      <w:r w:rsidR="00126E30">
        <w:rPr>
          <w:rFonts w:eastAsiaTheme="minorEastAsia"/>
        </w:rPr>
        <w:t>shorter</w:t>
      </w:r>
      <w:r w:rsidR="00B478D9">
        <w:rPr>
          <w:rFonts w:eastAsiaTheme="minorEastAsia"/>
        </w:rPr>
        <w:t xml:space="preserve"> arrows than “strong” predictors (Tables: 5 &amp; 9). </w:t>
      </w:r>
    </w:p>
    <w:p w14:paraId="3D5D8A4F" w14:textId="041979BF" w:rsidR="009F6AB4" w:rsidRPr="009F6AB4" w:rsidRDefault="009F6AB4" w:rsidP="00293C4B">
      <w:pPr>
        <w:spacing w:line="360" w:lineRule="auto"/>
        <w:contextualSpacing/>
        <w:rPr>
          <w:b/>
          <w:bCs/>
          <w:sz w:val="28"/>
        </w:rPr>
      </w:pPr>
    </w:p>
    <w:p w14:paraId="13819BC2" w14:textId="77777777" w:rsidR="009F6AB4" w:rsidRPr="009A7FCE" w:rsidRDefault="009F6AB4" w:rsidP="00293C4B">
      <w:pPr>
        <w:spacing w:line="360" w:lineRule="auto"/>
        <w:contextualSpacing/>
        <w:rPr>
          <w:b/>
          <w:bCs/>
          <w:sz w:val="28"/>
        </w:rPr>
      </w:pPr>
      <w:r w:rsidRPr="009A7FCE">
        <w:rPr>
          <w:b/>
          <w:bCs/>
          <w:sz w:val="28"/>
        </w:rPr>
        <w:t>Results</w:t>
      </w:r>
    </w:p>
    <w:p w14:paraId="6E411972" w14:textId="77777777" w:rsidR="009F6AB4" w:rsidRDefault="009F6AB4" w:rsidP="00293C4B">
      <w:pPr>
        <w:spacing w:line="360" w:lineRule="auto"/>
        <w:contextualSpacing/>
      </w:pPr>
      <w:r w:rsidRPr="00216EFF">
        <w:rPr>
          <w:i/>
          <w:iCs/>
        </w:rPr>
        <w:lastRenderedPageBreak/>
        <w:t xml:space="preserve">Site </w:t>
      </w:r>
      <w:r>
        <w:rPr>
          <w:i/>
          <w:iCs/>
        </w:rPr>
        <w:t xml:space="preserve">Overview: </w:t>
      </w:r>
    </w:p>
    <w:p w14:paraId="223A67CE" w14:textId="758E7C38" w:rsidR="006E2B73" w:rsidRPr="00FD6FC3" w:rsidRDefault="009F6AB4" w:rsidP="00293C4B">
      <w:pPr>
        <w:spacing w:line="360" w:lineRule="auto"/>
        <w:contextualSpacing/>
      </w:pPr>
      <w:r>
        <w:t xml:space="preserve">The Principal Component Analysis </w:t>
      </w:r>
      <w:r w:rsidR="00C36ECB">
        <w:t xml:space="preserve">of </w:t>
      </w:r>
      <w:r w:rsidR="001503DF">
        <w:t>the study sites</w:t>
      </w:r>
      <w:r>
        <w:t xml:space="preserve"> </w:t>
      </w:r>
      <w:r w:rsidR="00C36ECB">
        <w:t>displays</w:t>
      </w:r>
      <w:r>
        <w:t xml:space="preserve"> </w:t>
      </w:r>
      <w:r w:rsidR="006E2B73">
        <w:t>p</w:t>
      </w:r>
      <w:r>
        <w:t xml:space="preserve">atterns of </w:t>
      </w:r>
      <w:r w:rsidR="006E2B73">
        <w:t xml:space="preserve">variation among </w:t>
      </w:r>
      <w:r>
        <w:t>environmental predictors along the gradient (Figure 2). The first two principal component axes, PC1 and PC2, contain 43.2% and 19.9% of the variation within the environmental predictors among the sites</w:t>
      </w:r>
      <w:r w:rsidR="006E2B73">
        <w:t xml:space="preserve"> (Table </w:t>
      </w:r>
      <w:r w:rsidR="00FD6FC3">
        <w:t>2</w:t>
      </w:r>
      <w:r w:rsidR="006E2B73">
        <w:t>)</w:t>
      </w:r>
      <w:r>
        <w:t xml:space="preserve">. </w:t>
      </w:r>
      <w:r w:rsidR="006E2B73">
        <w:t>It is visually apparent that the sample sites</w:t>
      </w:r>
      <w:r>
        <w:t xml:space="preserve">, colored by </w:t>
      </w:r>
      <w:r w:rsidR="006E2B73">
        <w:t>precipitation</w:t>
      </w:r>
      <w:r>
        <w:t xml:space="preserve">, stratify </w:t>
      </w:r>
      <w:r w:rsidR="006E2B73">
        <w:t xml:space="preserve">concordantly with annual rainfall </w:t>
      </w:r>
      <w:r>
        <w:t>along Principal Component Axis 1 (PC1).</w:t>
      </w:r>
      <w:r w:rsidR="006E2B73">
        <w:t xml:space="preserve"> Predictor variable vectors with similar directionality (parallel axes) </w:t>
      </w:r>
      <w:r w:rsidR="00FD6FC3">
        <w:t xml:space="preserve">can be inferred to </w:t>
      </w:r>
      <w:r w:rsidR="006E2B73">
        <w:t xml:space="preserve">covary. </w:t>
      </w:r>
      <w:r w:rsidR="00FD6FC3">
        <w:t xml:space="preserve">The PCA indicates that </w:t>
      </w:r>
      <w:r w:rsidR="006E2B73">
        <w:t>conductivity negatively covaries with precipitation and low-flow pulse % negatively covaries with flash index.</w:t>
      </w:r>
      <w:r w:rsidR="00FD6FC3">
        <w:t xml:space="preserve"> A pairs r</w:t>
      </w:r>
      <w:r w:rsidR="006E2B73">
        <w:t xml:space="preserve">egression analysis of the seven environmental variables </w:t>
      </w:r>
      <w:r w:rsidR="00FD6FC3">
        <w:t>reveals</w:t>
      </w:r>
      <w:r w:rsidR="006E2B73">
        <w:t xml:space="preserve"> </w:t>
      </w:r>
      <w:r w:rsidR="00657BF6">
        <w:t>two</w:t>
      </w:r>
      <w:r w:rsidR="006E2B73">
        <w:t xml:space="preserve"> significant (</w:t>
      </w:r>
      <w:r w:rsidR="006E2B73">
        <w:rPr>
          <w:i/>
          <w:iCs/>
        </w:rPr>
        <w:t>p</w:t>
      </w:r>
      <w:r w:rsidR="006E2B73">
        <w:t xml:space="preserve">-value &lt; 0.05) </w:t>
      </w:r>
      <w:r w:rsidR="001503DF">
        <w:t>correlations</w:t>
      </w:r>
      <w:r w:rsidR="00FD6FC3">
        <w:t xml:space="preserve"> (Table 3). Conductivity negatively correlates with precipitation. NH</w:t>
      </w:r>
      <w:r w:rsidR="00FD6FC3">
        <w:rPr>
          <w:vertAlign w:val="subscript"/>
        </w:rPr>
        <w:t>4</w:t>
      </w:r>
      <w:r w:rsidR="00FD6FC3">
        <w:rPr>
          <w:vertAlign w:val="superscript"/>
        </w:rPr>
        <w:t>+</w:t>
      </w:r>
      <w:r w:rsidR="00FD6FC3">
        <w:t xml:space="preserve"> positively correlates with canopy coverage. </w:t>
      </w:r>
    </w:p>
    <w:p w14:paraId="084EDAB4" w14:textId="77777777" w:rsidR="00A870E1" w:rsidRPr="000976FE" w:rsidRDefault="00A870E1" w:rsidP="00293C4B">
      <w:pPr>
        <w:spacing w:line="360" w:lineRule="auto"/>
        <w:contextualSpacing/>
      </w:pPr>
    </w:p>
    <w:p w14:paraId="4A49F665" w14:textId="45E9F451" w:rsidR="000976FE" w:rsidRPr="00535662" w:rsidRDefault="000976FE" w:rsidP="00293C4B">
      <w:pPr>
        <w:spacing w:line="360" w:lineRule="auto"/>
        <w:contextualSpacing/>
      </w:pPr>
      <w:r>
        <w:rPr>
          <w:i/>
          <w:iCs/>
        </w:rPr>
        <w:t xml:space="preserve">Fish </w:t>
      </w:r>
      <w:r w:rsidRPr="00171020">
        <w:rPr>
          <w:i/>
          <w:iCs/>
        </w:rPr>
        <w:t>Community</w:t>
      </w:r>
      <w:r>
        <w:t xml:space="preserve">: </w:t>
      </w:r>
      <w:r w:rsidR="001503DF">
        <w:t>E</w:t>
      </w:r>
      <w:r w:rsidR="00FD6FC3">
        <w:t>ighteen</w:t>
      </w:r>
      <w:r w:rsidRPr="00BE3457">
        <w:t xml:space="preserve"> fish species </w:t>
      </w:r>
      <w:r>
        <w:t xml:space="preserve">were identified </w:t>
      </w:r>
      <w:r w:rsidR="001503DF">
        <w:t xml:space="preserve">among </w:t>
      </w:r>
      <w:r>
        <w:t xml:space="preserve">the </w:t>
      </w:r>
      <w:r w:rsidR="00C43FA8">
        <w:t>surveyed sites</w:t>
      </w:r>
      <w:r>
        <w:t>. Proceeding from semi-arid to sub-humid sites, fish Shannon index increases from 0.64 - 1.81, richness increases from 2 - 7 species, and rarified richness increases from 2.09 - 5.48 species</w:t>
      </w:r>
      <w:r w:rsidR="001503DF">
        <w:t xml:space="preserve"> (</w:t>
      </w:r>
      <w:r w:rsidR="00D31575">
        <w:t>Supplemental Data S2</w:t>
      </w:r>
      <w:r w:rsidR="001503DF">
        <w:t>)</w:t>
      </w:r>
      <w:r>
        <w:t xml:space="preserve">. </w:t>
      </w:r>
      <w:r w:rsidR="00535662">
        <w:t>Regression analysis indicates</w:t>
      </w:r>
      <w:r w:rsidR="00FE4C68">
        <w:t xml:space="preserve"> that</w:t>
      </w:r>
      <w:r w:rsidR="00535662">
        <w:t xml:space="preserve"> </w:t>
      </w:r>
      <w:r w:rsidR="00FE4C68">
        <w:t xml:space="preserve">fish </w:t>
      </w:r>
      <w:r w:rsidR="0087414E">
        <w:t xml:space="preserve">Shannon </w:t>
      </w:r>
      <w:r w:rsidR="00FE4C68">
        <w:t xml:space="preserve">diversity </w:t>
      </w:r>
      <w:r w:rsidR="001503DF">
        <w:t xml:space="preserve">is positively </w:t>
      </w:r>
      <w:r w:rsidR="00FE4C68">
        <w:t>correlate</w:t>
      </w:r>
      <w:r w:rsidR="001503DF">
        <w:t>d</w:t>
      </w:r>
      <w:r w:rsidR="00FE4C68">
        <w:t xml:space="preserve"> with precipitation and</w:t>
      </w:r>
      <w:r w:rsidR="0087414E">
        <w:t xml:space="preserve"> </w:t>
      </w:r>
      <w:r w:rsidR="00FE4C68">
        <w:t>negatively correlate</w:t>
      </w:r>
      <w:r w:rsidR="001503DF">
        <w:t>d</w:t>
      </w:r>
      <w:r w:rsidR="00FE4C68">
        <w:t xml:space="preserve"> with </w:t>
      </w:r>
      <w:r w:rsidR="00535662">
        <w:t>canopy coverage, conductivity, and NH</w:t>
      </w:r>
      <w:r w:rsidR="00535662">
        <w:rPr>
          <w:vertAlign w:val="subscript"/>
        </w:rPr>
        <w:t>4</w:t>
      </w:r>
      <w:r w:rsidR="00535662">
        <w:rPr>
          <w:vertAlign w:val="superscript"/>
        </w:rPr>
        <w:t>+</w:t>
      </w:r>
      <w:r w:rsidR="00FE4C68">
        <w:t xml:space="preserve"> (Figure 3</w:t>
      </w:r>
      <w:r w:rsidR="00B54F1A">
        <w:t xml:space="preserve"> a-d</w:t>
      </w:r>
      <w:r w:rsidR="001503DF">
        <w:t xml:space="preserve">, </w:t>
      </w:r>
      <w:r w:rsidR="00B54F1A">
        <w:t>Table 4</w:t>
      </w:r>
      <w:r w:rsidR="00FE4C68">
        <w:t xml:space="preserve">). </w:t>
      </w:r>
      <w:r w:rsidR="002D1AF3">
        <w:t>The most plausible</w:t>
      </w:r>
      <w:r w:rsidR="00FE4C68">
        <w:rPr>
          <w:rFonts w:eastAsiaTheme="minorEastAsia"/>
        </w:rPr>
        <w:t xml:space="preserve"> </w:t>
      </w:r>
      <w:r w:rsidR="002D1AF3">
        <w:rPr>
          <w:rFonts w:eastAsiaTheme="minorEastAsia"/>
        </w:rPr>
        <w:t xml:space="preserve">multivariate regression </w:t>
      </w:r>
      <w:r w:rsidR="00FE4C68">
        <w:rPr>
          <w:rFonts w:eastAsiaTheme="minorEastAsia"/>
        </w:rPr>
        <w:t>model</w:t>
      </w:r>
      <w:r w:rsidR="002D1AF3">
        <w:rPr>
          <w:rFonts w:eastAsiaTheme="minorEastAsia"/>
        </w:rPr>
        <w:t xml:space="preserve"> of fish Shannon diversity include</w:t>
      </w:r>
      <w:r w:rsidR="0087414E">
        <w:rPr>
          <w:rFonts w:eastAsiaTheme="minorEastAsia"/>
        </w:rPr>
        <w:t>s</w:t>
      </w:r>
      <w:r w:rsidR="002D1AF3">
        <w:rPr>
          <w:rFonts w:eastAsiaTheme="minorEastAsia"/>
        </w:rPr>
        <w:t xml:space="preserve"> </w:t>
      </w:r>
      <w:r w:rsidR="00FE4C68">
        <w:rPr>
          <w:rFonts w:eastAsiaTheme="minorEastAsia"/>
        </w:rPr>
        <w:t>precipitation and Low</w:t>
      </w:r>
      <w:r w:rsidR="002D1AF3">
        <w:rPr>
          <w:rFonts w:eastAsiaTheme="minorEastAsia"/>
        </w:rPr>
        <w:t>-</w:t>
      </w:r>
      <w:r w:rsidR="00FE4C68">
        <w:rPr>
          <w:rFonts w:eastAsiaTheme="minorEastAsia"/>
        </w:rPr>
        <w:t>Flow Pulse Percent</w:t>
      </w:r>
      <w:r w:rsidR="002D1AF3">
        <w:rPr>
          <w:rFonts w:eastAsiaTheme="minorEastAsia"/>
        </w:rPr>
        <w:t xml:space="preserve"> (LFPP) and </w:t>
      </w:r>
      <w:r w:rsidR="0087414E">
        <w:rPr>
          <w:rFonts w:eastAsiaTheme="minorEastAsia"/>
        </w:rPr>
        <w:t>is</w:t>
      </w:r>
      <w:r w:rsidR="002D1AF3">
        <w:rPr>
          <w:rFonts w:eastAsiaTheme="minorEastAsia"/>
        </w:rPr>
        <w:t xml:space="preserve"> 2.5 times more likely than the next-best model (Table </w:t>
      </w:r>
      <w:r w:rsidR="0087414E">
        <w:rPr>
          <w:rFonts w:eastAsiaTheme="minorEastAsia"/>
        </w:rPr>
        <w:t>5</w:t>
      </w:r>
      <w:r w:rsidR="002D1AF3">
        <w:rPr>
          <w:rFonts w:eastAsiaTheme="minorEastAsia"/>
        </w:rPr>
        <w:t>)</w:t>
      </w:r>
      <w:r w:rsidR="00FE4C68">
        <w:rPr>
          <w:rFonts w:eastAsiaTheme="minorEastAsia"/>
        </w:rPr>
        <w:t xml:space="preserve">. </w:t>
      </w:r>
      <w:r w:rsidR="002D1AF3">
        <w:rPr>
          <w:rFonts w:eastAsiaTheme="minorEastAsia"/>
        </w:rPr>
        <w:t>The</w:t>
      </w:r>
      <w:r w:rsidR="00FE4C68">
        <w:rPr>
          <w:rFonts w:eastAsiaTheme="minorEastAsia"/>
        </w:rPr>
        <w:t xml:space="preserve"> second-best model</w:t>
      </w:r>
      <w:r w:rsidR="002D1AF3">
        <w:rPr>
          <w:rFonts w:eastAsiaTheme="minorEastAsia"/>
        </w:rPr>
        <w:t xml:space="preserve"> contains a single predictor,</w:t>
      </w:r>
      <w:r w:rsidR="00FE4C68">
        <w:rPr>
          <w:rFonts w:eastAsiaTheme="minorEastAsia"/>
        </w:rPr>
        <w:t xml:space="preserve"> precipitation</w:t>
      </w:r>
      <w:r w:rsidR="002D1AF3">
        <w:rPr>
          <w:rFonts w:eastAsiaTheme="minorEastAsia"/>
        </w:rPr>
        <w:t xml:space="preserve">. </w:t>
      </w:r>
      <w:r w:rsidR="0087414E">
        <w:rPr>
          <w:rFonts w:eastAsiaTheme="minorEastAsia"/>
        </w:rPr>
        <w:t xml:space="preserve">Across models, </w:t>
      </w:r>
      <w:r w:rsidR="001503DF">
        <w:rPr>
          <w:rFonts w:eastAsiaTheme="minorEastAsia"/>
        </w:rPr>
        <w:t xml:space="preserve">precipitation </w:t>
      </w:r>
      <w:r w:rsidR="002D1AF3">
        <w:rPr>
          <w:rFonts w:eastAsiaTheme="minorEastAsia"/>
        </w:rPr>
        <w:t xml:space="preserve">positively relates to Shannon diversity </w:t>
      </w:r>
      <w:r w:rsidR="0087414E">
        <w:rPr>
          <w:rFonts w:eastAsiaTheme="minorEastAsia"/>
        </w:rPr>
        <w:t>while</w:t>
      </w:r>
      <w:r w:rsidR="002D1AF3">
        <w:rPr>
          <w:rFonts w:eastAsiaTheme="minorEastAsia"/>
        </w:rPr>
        <w:t xml:space="preserve"> LFPP</w:t>
      </w:r>
      <w:r w:rsidR="00D85031">
        <w:rPr>
          <w:rFonts w:eastAsiaTheme="minorEastAsia"/>
        </w:rPr>
        <w:t xml:space="preserve"> </w:t>
      </w:r>
      <w:r w:rsidR="0087414E">
        <w:rPr>
          <w:rFonts w:eastAsiaTheme="minorEastAsia"/>
        </w:rPr>
        <w:t xml:space="preserve">is </w:t>
      </w:r>
      <w:r w:rsidR="00D85031">
        <w:rPr>
          <w:rFonts w:eastAsiaTheme="minorEastAsia"/>
        </w:rPr>
        <w:t xml:space="preserve">negatively </w:t>
      </w:r>
      <w:r w:rsidR="0087414E">
        <w:rPr>
          <w:rFonts w:eastAsiaTheme="minorEastAsia"/>
        </w:rPr>
        <w:t>related</w:t>
      </w:r>
      <w:r w:rsidR="00D85031">
        <w:rPr>
          <w:rFonts w:eastAsiaTheme="minorEastAsia"/>
        </w:rPr>
        <w:t>.</w:t>
      </w:r>
    </w:p>
    <w:p w14:paraId="16974BBC" w14:textId="2822CDD2" w:rsidR="000976FE" w:rsidRPr="00D1243A" w:rsidRDefault="000976FE" w:rsidP="00293C4B">
      <w:pPr>
        <w:spacing w:line="360" w:lineRule="auto"/>
        <w:ind w:firstLine="720"/>
        <w:contextualSpacing/>
      </w:pPr>
      <w:r>
        <w:t xml:space="preserve"> </w:t>
      </w:r>
      <w:r w:rsidR="003D0624">
        <w:t xml:space="preserve">The Redundancy Analysis </w:t>
      </w:r>
      <w:r w:rsidR="00EC382A">
        <w:t xml:space="preserve">(RDA) </w:t>
      </w:r>
      <w:r w:rsidR="003D0624">
        <w:t>of fish communities constrained to precipitation captures 23.6% of the overall variation in the horizontal axis (RDA1) and 25.4% in the vertical axis (PC1)</w:t>
      </w:r>
      <w:r w:rsidR="00EC382A">
        <w:t xml:space="preserve"> (Figure </w:t>
      </w:r>
      <w:r w:rsidR="00B54F1A">
        <w:t>4 e-f</w:t>
      </w:r>
      <w:r w:rsidR="00EC382A">
        <w:t>)</w:t>
      </w:r>
      <w:r w:rsidR="003D0624">
        <w:t xml:space="preserve">.  </w:t>
      </w:r>
      <w:r w:rsidR="00EC382A">
        <w:t xml:space="preserve">Sites are stratified in ordination space horizontally according to annual rainfall; </w:t>
      </w:r>
      <w:r w:rsidR="008E3936">
        <w:t>the fitted precipitation vector has a significant correlation within the ordination and is close</w:t>
      </w:r>
      <w:r w:rsidR="00870393">
        <w:t xml:space="preserve">ly aligned with </w:t>
      </w:r>
      <w:r w:rsidR="008E3936">
        <w:t xml:space="preserve">RDA1 (Table </w:t>
      </w:r>
      <w:r w:rsidR="0087414E">
        <w:t>6</w:t>
      </w:r>
      <w:r w:rsidR="008E3936">
        <w:t>).</w:t>
      </w:r>
      <w:r w:rsidR="00EC382A">
        <w:t xml:space="preserve"> </w:t>
      </w:r>
      <w:r w:rsidR="00870393">
        <w:t>Five statistically significant, fitted</w:t>
      </w:r>
      <w:r w:rsidR="007310D5">
        <w:t xml:space="preserve"> species vectors</w:t>
      </w:r>
      <w:r w:rsidR="003D0624">
        <w:t xml:space="preserve"> </w:t>
      </w:r>
      <w:r w:rsidR="007310D5">
        <w:t xml:space="preserve">indicate </w:t>
      </w:r>
      <w:r w:rsidR="003D0624">
        <w:t xml:space="preserve">that species compositions shift from </w:t>
      </w:r>
      <w:r w:rsidR="007310D5">
        <w:t>small, elongate live-bearer taxa (</w:t>
      </w:r>
      <w:proofErr w:type="spellStart"/>
      <w:r w:rsidR="007310D5" w:rsidRPr="007310D5">
        <w:rPr>
          <w:i/>
          <w:iCs/>
        </w:rPr>
        <w:t>P</w:t>
      </w:r>
      <w:r w:rsidR="00C34749">
        <w:rPr>
          <w:i/>
          <w:iCs/>
        </w:rPr>
        <w:t>oecilia</w:t>
      </w:r>
      <w:proofErr w:type="spellEnd"/>
      <w:r w:rsidR="007310D5" w:rsidRPr="007310D5">
        <w:rPr>
          <w:i/>
          <w:iCs/>
        </w:rPr>
        <w:t xml:space="preserve"> </w:t>
      </w:r>
      <w:proofErr w:type="spellStart"/>
      <w:r w:rsidR="007310D5" w:rsidRPr="007310D5">
        <w:rPr>
          <w:i/>
          <w:iCs/>
        </w:rPr>
        <w:t>latipinna</w:t>
      </w:r>
      <w:proofErr w:type="spellEnd"/>
      <w:r w:rsidR="007310D5">
        <w:t xml:space="preserve">, and </w:t>
      </w:r>
      <w:r w:rsidR="007310D5" w:rsidRPr="007310D5">
        <w:rPr>
          <w:i/>
          <w:iCs/>
        </w:rPr>
        <w:t>G</w:t>
      </w:r>
      <w:r w:rsidR="00C34749">
        <w:rPr>
          <w:i/>
          <w:iCs/>
        </w:rPr>
        <w:t xml:space="preserve">ambusia </w:t>
      </w:r>
      <w:proofErr w:type="spellStart"/>
      <w:r w:rsidR="007310D5" w:rsidRPr="007310D5">
        <w:rPr>
          <w:i/>
          <w:iCs/>
        </w:rPr>
        <w:t>affinis</w:t>
      </w:r>
      <w:proofErr w:type="spellEnd"/>
      <w:r w:rsidR="007310D5">
        <w:t xml:space="preserve">) </w:t>
      </w:r>
      <w:r w:rsidR="003D0624">
        <w:t xml:space="preserve">in the most arid sites </w:t>
      </w:r>
      <w:r w:rsidR="007310D5">
        <w:t>to deep-bodied, nesting centra</w:t>
      </w:r>
      <w:r w:rsidR="001503DF">
        <w:t>r</w:t>
      </w:r>
      <w:r w:rsidR="007310D5">
        <w:t>chids (</w:t>
      </w:r>
      <w:r w:rsidR="007310D5">
        <w:rPr>
          <w:i/>
          <w:iCs/>
        </w:rPr>
        <w:t>L</w:t>
      </w:r>
      <w:r w:rsidR="00C34749">
        <w:rPr>
          <w:i/>
          <w:iCs/>
        </w:rPr>
        <w:t xml:space="preserve">epomis </w:t>
      </w:r>
      <w:proofErr w:type="spellStart"/>
      <w:r w:rsidR="007310D5">
        <w:rPr>
          <w:i/>
          <w:iCs/>
        </w:rPr>
        <w:t>megalotis</w:t>
      </w:r>
      <w:proofErr w:type="spellEnd"/>
      <w:r w:rsidR="007310D5">
        <w:t xml:space="preserve"> and </w:t>
      </w:r>
      <w:r w:rsidR="007310D5">
        <w:rPr>
          <w:i/>
          <w:iCs/>
        </w:rPr>
        <w:t>L</w:t>
      </w:r>
      <w:r w:rsidR="00C34749">
        <w:rPr>
          <w:i/>
          <w:iCs/>
        </w:rPr>
        <w:t xml:space="preserve">epomis </w:t>
      </w:r>
      <w:r w:rsidR="007310D5">
        <w:rPr>
          <w:i/>
          <w:iCs/>
        </w:rPr>
        <w:t>macrochirus)</w:t>
      </w:r>
      <w:r w:rsidR="007310D5">
        <w:t xml:space="preserve"> </w:t>
      </w:r>
      <w:r w:rsidR="003D0624">
        <w:t>in the more humid sites</w:t>
      </w:r>
      <w:r w:rsidR="007310D5">
        <w:t xml:space="preserve">. </w:t>
      </w:r>
      <w:r w:rsidR="00810031">
        <w:t>The remaining fitted species vector indicates that some mesic and humid stream communities are</w:t>
      </w:r>
      <w:r w:rsidR="00870393">
        <w:t xml:space="preserve"> distinguished by the presence of </w:t>
      </w:r>
      <w:proofErr w:type="spellStart"/>
      <w:r w:rsidR="00870393">
        <w:rPr>
          <w:i/>
          <w:iCs/>
        </w:rPr>
        <w:t>C</w:t>
      </w:r>
      <w:r w:rsidR="00C34749">
        <w:rPr>
          <w:i/>
          <w:iCs/>
        </w:rPr>
        <w:t>yprinella</w:t>
      </w:r>
      <w:proofErr w:type="spellEnd"/>
      <w:r w:rsidR="00C34749">
        <w:rPr>
          <w:i/>
          <w:iCs/>
        </w:rPr>
        <w:t xml:space="preserve"> </w:t>
      </w:r>
      <w:proofErr w:type="spellStart"/>
      <w:r w:rsidR="00870393">
        <w:rPr>
          <w:i/>
          <w:iCs/>
        </w:rPr>
        <w:lastRenderedPageBreak/>
        <w:t>lutrensis</w:t>
      </w:r>
      <w:proofErr w:type="spellEnd"/>
      <w:r w:rsidR="00870393">
        <w:t>, a</w:t>
      </w:r>
      <w:r w:rsidR="00535662">
        <w:t xml:space="preserve"> small, invasive</w:t>
      </w:r>
      <w:r w:rsidR="00870393">
        <w:t xml:space="preserve"> habitat</w:t>
      </w:r>
      <w:r w:rsidR="00535662">
        <w:t>-</w:t>
      </w:r>
      <w:r w:rsidR="00870393">
        <w:t>generalist</w:t>
      </w:r>
      <w:r w:rsidR="00535662">
        <w:t>.</w:t>
      </w:r>
      <w:r w:rsidR="00810031">
        <w:t xml:space="preserve"> Species found in small numbers or at singular sites fail to produce significant vectors in the RDA. Unique species found </w:t>
      </w:r>
      <w:r w:rsidR="001503DF">
        <w:t>in</w:t>
      </w:r>
      <w:r w:rsidR="00810031">
        <w:t xml:space="preserve"> sites </w:t>
      </w:r>
      <w:r w:rsidR="001503DF">
        <w:t>on</w:t>
      </w:r>
      <w:r w:rsidR="00810031">
        <w:t xml:space="preserve"> the humid side of the climate gradient include </w:t>
      </w:r>
      <w:r w:rsidR="009B7EC6">
        <w:t>hogchoker</w:t>
      </w:r>
      <w:r w:rsidR="009B7EC6" w:rsidRPr="009A7FCE">
        <w:rPr>
          <w:i/>
          <w:iCs/>
        </w:rPr>
        <w:t xml:space="preserve"> </w:t>
      </w:r>
      <w:r w:rsidR="009B7EC6">
        <w:t>(</w:t>
      </w:r>
      <w:proofErr w:type="spellStart"/>
      <w:r w:rsidRPr="009A7FCE">
        <w:rPr>
          <w:i/>
          <w:iCs/>
        </w:rPr>
        <w:t>T</w:t>
      </w:r>
      <w:r w:rsidR="00C34749">
        <w:rPr>
          <w:i/>
          <w:iCs/>
        </w:rPr>
        <w:t>rinectes</w:t>
      </w:r>
      <w:proofErr w:type="spellEnd"/>
      <w:r w:rsidR="00810031">
        <w:rPr>
          <w:i/>
          <w:iCs/>
        </w:rPr>
        <w:t xml:space="preserve"> </w:t>
      </w:r>
      <w:r w:rsidRPr="009A7FCE">
        <w:rPr>
          <w:i/>
          <w:iCs/>
        </w:rPr>
        <w:t>maculatus</w:t>
      </w:r>
      <w:r w:rsidR="009B7EC6" w:rsidRPr="009B7EC6">
        <w:t>)</w:t>
      </w:r>
      <w:r w:rsidRPr="009A7FCE">
        <w:t xml:space="preserve">, </w:t>
      </w:r>
      <w:r w:rsidR="009B7EC6" w:rsidRPr="00A7097F">
        <w:t>black bullhead</w:t>
      </w:r>
      <w:r w:rsidR="009B7EC6">
        <w:t xml:space="preserve"> catfish</w:t>
      </w:r>
      <w:r w:rsidR="00810031">
        <w:t xml:space="preserve"> (</w:t>
      </w:r>
      <w:proofErr w:type="spellStart"/>
      <w:r w:rsidR="00810031">
        <w:rPr>
          <w:i/>
          <w:iCs/>
        </w:rPr>
        <w:t>A</w:t>
      </w:r>
      <w:r w:rsidR="00C34749">
        <w:rPr>
          <w:i/>
          <w:iCs/>
        </w:rPr>
        <w:t>meirus</w:t>
      </w:r>
      <w:proofErr w:type="spellEnd"/>
      <w:r w:rsidR="00810031">
        <w:rPr>
          <w:i/>
          <w:iCs/>
        </w:rPr>
        <w:t xml:space="preserve"> melas</w:t>
      </w:r>
      <w:r w:rsidR="00810031">
        <w:t>)</w:t>
      </w:r>
      <w:r w:rsidRPr="009A7FCE">
        <w:t xml:space="preserve">, and </w:t>
      </w:r>
      <w:r w:rsidR="009B7EC6" w:rsidRPr="00A7097F">
        <w:t>blacktail shiner</w:t>
      </w:r>
      <w:r w:rsidR="00810031">
        <w:t xml:space="preserve"> (</w:t>
      </w:r>
      <w:proofErr w:type="spellStart"/>
      <w:r w:rsidR="00810031">
        <w:rPr>
          <w:i/>
          <w:iCs/>
        </w:rPr>
        <w:t>C</w:t>
      </w:r>
      <w:r w:rsidR="00C34749">
        <w:rPr>
          <w:i/>
          <w:iCs/>
        </w:rPr>
        <w:t>yprinella</w:t>
      </w:r>
      <w:proofErr w:type="spellEnd"/>
      <w:r w:rsidR="00810031">
        <w:rPr>
          <w:i/>
          <w:iCs/>
        </w:rPr>
        <w:t xml:space="preserve"> </w:t>
      </w:r>
      <w:proofErr w:type="spellStart"/>
      <w:r w:rsidR="00810031">
        <w:rPr>
          <w:i/>
          <w:iCs/>
        </w:rPr>
        <w:t>venusta</w:t>
      </w:r>
      <w:proofErr w:type="spellEnd"/>
      <w:r w:rsidR="00810031">
        <w:t>)</w:t>
      </w:r>
      <w:r>
        <w:t xml:space="preserve">. </w:t>
      </w:r>
    </w:p>
    <w:p w14:paraId="45411C3A" w14:textId="77777777" w:rsidR="000976FE" w:rsidRDefault="000976FE" w:rsidP="00293C4B">
      <w:pPr>
        <w:spacing w:line="360" w:lineRule="auto"/>
        <w:contextualSpacing/>
      </w:pPr>
    </w:p>
    <w:p w14:paraId="7BD21FD3" w14:textId="058FA5A7" w:rsidR="00810031" w:rsidRPr="00DA012A" w:rsidRDefault="000976FE" w:rsidP="00293C4B">
      <w:pPr>
        <w:spacing w:line="360" w:lineRule="auto"/>
        <w:contextualSpacing/>
      </w:pPr>
      <w:r>
        <w:rPr>
          <w:i/>
          <w:iCs/>
        </w:rPr>
        <w:t xml:space="preserve">Invertebrate Community: </w:t>
      </w:r>
      <w:r w:rsidR="00B54F1A">
        <w:t xml:space="preserve">In total, </w:t>
      </w:r>
      <w:r w:rsidR="00810031">
        <w:t>94 invertebrate genera</w:t>
      </w:r>
      <w:r w:rsidR="00810031" w:rsidRPr="00BE3457">
        <w:t xml:space="preserve"> </w:t>
      </w:r>
      <w:r w:rsidR="00810031">
        <w:t xml:space="preserve">were identified within the surveyed sites. </w:t>
      </w:r>
      <w:r w:rsidR="00B54F1A">
        <w:t>Invertebrate richness ranges 7–29 genera with the highest values occurring at three sites in the middle of the precipitation gradient (Figure 5</w:t>
      </w:r>
      <w:r w:rsidR="00D31575">
        <w:t>a</w:t>
      </w:r>
      <w:r w:rsidR="00383FE4">
        <w:t xml:space="preserve">, </w:t>
      </w:r>
      <w:r w:rsidR="00D31575">
        <w:t>Supplemental Data S3</w:t>
      </w:r>
      <w:r w:rsidR="00B54F1A">
        <w:t xml:space="preserve">). </w:t>
      </w:r>
      <w:r w:rsidR="00810031">
        <w:t xml:space="preserve">Regression analysis indicates that </w:t>
      </w:r>
      <w:r w:rsidR="00B54F1A">
        <w:t>invertebrate</w:t>
      </w:r>
      <w:r w:rsidR="00810031">
        <w:t xml:space="preserve"> Shannon diversity </w:t>
      </w:r>
      <w:r w:rsidR="00B54F1A">
        <w:t>does not significantly correlate with</w:t>
      </w:r>
      <w:r w:rsidR="00810031">
        <w:t xml:space="preserve"> precipitation</w:t>
      </w:r>
      <w:r w:rsidR="00B54F1A">
        <w:t>. However, invertebrate diversity has a significant negative correlation with LFPP (Figure 5 a-b</w:t>
      </w:r>
      <w:r w:rsidR="00DA012A">
        <w:t xml:space="preserve"> &amp; Table 7)</w:t>
      </w:r>
      <w:r w:rsidR="00810031">
        <w:t>. The most plausible</w:t>
      </w:r>
      <w:r w:rsidR="00810031">
        <w:rPr>
          <w:rFonts w:eastAsiaTheme="minorEastAsia"/>
        </w:rPr>
        <w:t xml:space="preserve"> multivariate regression model of fish Shannon diversity includes </w:t>
      </w:r>
      <w:r w:rsidR="00DA012A">
        <w:rPr>
          <w:rFonts w:eastAsiaTheme="minorEastAsia"/>
        </w:rPr>
        <w:t xml:space="preserve">only </w:t>
      </w:r>
      <w:r w:rsidR="00810031">
        <w:rPr>
          <w:rFonts w:eastAsiaTheme="minorEastAsia"/>
        </w:rPr>
        <w:t xml:space="preserve">Low-Flow Pulse Percent (LFPP) and is </w:t>
      </w:r>
      <w:r w:rsidR="00DA012A">
        <w:rPr>
          <w:rFonts w:eastAsiaTheme="minorEastAsia"/>
        </w:rPr>
        <w:t>1.6</w:t>
      </w:r>
      <w:r w:rsidR="00810031">
        <w:rPr>
          <w:rFonts w:eastAsiaTheme="minorEastAsia"/>
        </w:rPr>
        <w:t xml:space="preserve"> times more likely than the next-best model (Table 5). The second-best model </w:t>
      </w:r>
      <w:r w:rsidR="00DA012A">
        <w:rPr>
          <w:rFonts w:eastAsiaTheme="minorEastAsia"/>
        </w:rPr>
        <w:t>contains a fixed random effect, and the third-best model contains LFPP and NH</w:t>
      </w:r>
      <w:r w:rsidR="00DA012A">
        <w:rPr>
          <w:rFonts w:eastAsiaTheme="minorEastAsia"/>
          <w:vertAlign w:val="subscript"/>
        </w:rPr>
        <w:t>4</w:t>
      </w:r>
      <w:r w:rsidR="00DA012A">
        <w:rPr>
          <w:rFonts w:eastAsiaTheme="minorEastAsia"/>
          <w:vertAlign w:val="superscript"/>
        </w:rPr>
        <w:t>+</w:t>
      </w:r>
      <w:r w:rsidR="00DA012A">
        <w:rPr>
          <w:rFonts w:eastAsiaTheme="minorEastAsia"/>
        </w:rPr>
        <w:t xml:space="preserve"> as predictors. Across models, LFPP is a negatively related to invertebrate diversity, and NH</w:t>
      </w:r>
      <w:r w:rsidR="00DA012A">
        <w:rPr>
          <w:rFonts w:eastAsiaTheme="minorEastAsia"/>
          <w:vertAlign w:val="subscript"/>
        </w:rPr>
        <w:t>4</w:t>
      </w:r>
      <w:r w:rsidR="00DA012A">
        <w:rPr>
          <w:rFonts w:eastAsiaTheme="minorEastAsia"/>
          <w:vertAlign w:val="superscript"/>
        </w:rPr>
        <w:t>+</w:t>
      </w:r>
      <w:r w:rsidR="00DA012A">
        <w:rPr>
          <w:rFonts w:eastAsiaTheme="minorEastAsia"/>
        </w:rPr>
        <w:t xml:space="preserve"> is positively related to invertebrate diversity.</w:t>
      </w:r>
      <w:r w:rsidR="00174ABC">
        <w:rPr>
          <w:rFonts w:eastAsiaTheme="minorEastAsia"/>
        </w:rPr>
        <w:t xml:space="preserve"> </w:t>
      </w:r>
    </w:p>
    <w:p w14:paraId="54393CDA" w14:textId="7EE1C30B" w:rsidR="00810031" w:rsidRDefault="00810031" w:rsidP="00293C4B">
      <w:pPr>
        <w:spacing w:line="360" w:lineRule="auto"/>
        <w:ind w:firstLine="720"/>
        <w:contextualSpacing/>
      </w:pPr>
      <w:r>
        <w:t xml:space="preserve"> The Redundancy Analysis (RDA) of </w:t>
      </w:r>
      <w:r w:rsidR="00DA012A">
        <w:t>invertebrate</w:t>
      </w:r>
      <w:r>
        <w:t xml:space="preserve"> communities constrained to precipitation captures </w:t>
      </w:r>
      <w:r w:rsidR="00DA012A">
        <w:t>15.4</w:t>
      </w:r>
      <w:r>
        <w:t xml:space="preserve">% of the overall variation in the horizontal axis (RDA1) and </w:t>
      </w:r>
      <w:r w:rsidR="00DA012A">
        <w:t>16.5</w:t>
      </w:r>
      <w:r>
        <w:t xml:space="preserve">% in the vertical axis (PC1) (Figure </w:t>
      </w:r>
      <w:r w:rsidR="00DA012A">
        <w:t>5</w:t>
      </w:r>
      <w:r w:rsidR="008E256C">
        <w:t xml:space="preserve"> c-d</w:t>
      </w:r>
      <w:r>
        <w:t xml:space="preserve">).  </w:t>
      </w:r>
      <w:r w:rsidR="008E256C">
        <w:t>Like</w:t>
      </w:r>
      <w:r w:rsidR="00DA012A">
        <w:t xml:space="preserve"> fish, invertebrate communities </w:t>
      </w:r>
      <w:r>
        <w:t xml:space="preserve">are stratified in ordination space horizontally </w:t>
      </w:r>
      <w:r w:rsidR="00DA012A">
        <w:t>concordantly with annual precipitation</w:t>
      </w:r>
      <w:r>
        <w:t xml:space="preserve">; the fitted precipitation </w:t>
      </w:r>
      <w:r w:rsidR="00DA012A">
        <w:t xml:space="preserve">and conductivity </w:t>
      </w:r>
      <w:r>
        <w:t>vector</w:t>
      </w:r>
      <w:r w:rsidR="00DA012A">
        <w:t>s</w:t>
      </w:r>
      <w:r>
        <w:t xml:space="preserve"> ha</w:t>
      </w:r>
      <w:r w:rsidR="00DA012A">
        <w:t>ve</w:t>
      </w:r>
      <w:r>
        <w:t xml:space="preserve"> significant correlation</w:t>
      </w:r>
      <w:r w:rsidR="00DA012A">
        <w:t>s</w:t>
      </w:r>
      <w:r>
        <w:t xml:space="preserve"> within the ordination and </w:t>
      </w:r>
      <w:r w:rsidR="00DA012A">
        <w:t>are</w:t>
      </w:r>
      <w:r>
        <w:t xml:space="preserve"> closely aligned with RDA1 (Table </w:t>
      </w:r>
      <w:r w:rsidR="00DA012A">
        <w:t>9</w:t>
      </w:r>
      <w:r>
        <w:t xml:space="preserve">). </w:t>
      </w:r>
      <w:r w:rsidR="008E256C">
        <w:t>Eight</w:t>
      </w:r>
      <w:r>
        <w:t xml:space="preserve"> statistically significant, fitted species vectors indicate that species compositions shift </w:t>
      </w:r>
      <w:r w:rsidR="001F6BA4">
        <w:t xml:space="preserve">along the precipitation gradient. The most arid sites are strongly correlated with </w:t>
      </w:r>
      <w:proofErr w:type="gramStart"/>
      <w:r w:rsidR="00383FE4">
        <w:t>a</w:t>
      </w:r>
      <w:r w:rsidR="008063DF">
        <w:t>n</w:t>
      </w:r>
      <w:proofErr w:type="gramEnd"/>
      <w:r w:rsidR="008063DF">
        <w:t xml:space="preserve"> non-native burrowing</w:t>
      </w:r>
      <w:r w:rsidR="001F6BA4">
        <w:t xml:space="preserve"> </w:t>
      </w:r>
      <w:r w:rsidR="008E256C">
        <w:t xml:space="preserve">gastropod </w:t>
      </w:r>
      <w:r>
        <w:t>(</w:t>
      </w:r>
      <w:proofErr w:type="spellStart"/>
      <w:r w:rsidR="008E256C">
        <w:rPr>
          <w:i/>
          <w:iCs/>
        </w:rPr>
        <w:t>Melanoides</w:t>
      </w:r>
      <w:proofErr w:type="spellEnd"/>
      <w:r w:rsidR="00383FE4">
        <w:rPr>
          <w:i/>
          <w:iCs/>
        </w:rPr>
        <w:t xml:space="preserve"> </w:t>
      </w:r>
      <w:proofErr w:type="spellStart"/>
      <w:r w:rsidR="00383FE4">
        <w:rPr>
          <w:i/>
          <w:iCs/>
        </w:rPr>
        <w:t>tuberculata</w:t>
      </w:r>
      <w:proofErr w:type="spellEnd"/>
      <w:r>
        <w:t>)</w:t>
      </w:r>
      <w:r w:rsidR="001F6BA4">
        <w:t xml:space="preserve">. Mesic invertebrate communities are strongly correlated with </w:t>
      </w:r>
      <w:r w:rsidR="00EF6A24">
        <w:t xml:space="preserve">an </w:t>
      </w:r>
      <w:r w:rsidR="001F6BA4">
        <w:t>air-breathing gastropod (</w:t>
      </w:r>
      <w:proofErr w:type="spellStart"/>
      <w:r w:rsidR="001F6BA4" w:rsidRPr="001F6BA4">
        <w:rPr>
          <w:i/>
          <w:iCs/>
        </w:rPr>
        <w:t>Physa</w:t>
      </w:r>
      <w:proofErr w:type="spellEnd"/>
      <w:r w:rsidR="001F6BA4">
        <w:t xml:space="preserve">) and </w:t>
      </w:r>
      <w:r w:rsidR="00EF6A24">
        <w:t xml:space="preserve">an amphibious </w:t>
      </w:r>
      <w:r w:rsidR="001F6BA4">
        <w:t>Coleoptera</w:t>
      </w:r>
      <w:r w:rsidR="00EF6A24">
        <w:t>n</w:t>
      </w:r>
      <w:r w:rsidR="001F6BA4">
        <w:t xml:space="preserve"> (</w:t>
      </w:r>
      <w:proofErr w:type="spellStart"/>
      <w:r w:rsidR="001F6BA4" w:rsidRPr="001F6BA4">
        <w:rPr>
          <w:i/>
          <w:iCs/>
        </w:rPr>
        <w:t>Hydraena</w:t>
      </w:r>
      <w:proofErr w:type="spellEnd"/>
      <w:r w:rsidR="001F6BA4">
        <w:t xml:space="preserve">). </w:t>
      </w:r>
      <w:r w:rsidR="00EF6A24">
        <w:t>Mesic and humid sites separate along the vertical axis of the RDA plot and appear to both weakly correlate with the species vectors of several Ephemeroptera (</w:t>
      </w:r>
      <w:proofErr w:type="spellStart"/>
      <w:r w:rsidR="00EF6A24" w:rsidRPr="00EF6A24">
        <w:rPr>
          <w:i/>
          <w:iCs/>
        </w:rPr>
        <w:t>Caenis</w:t>
      </w:r>
      <w:proofErr w:type="spellEnd"/>
      <w:r w:rsidR="00EF6A24">
        <w:t xml:space="preserve"> and </w:t>
      </w:r>
      <w:proofErr w:type="spellStart"/>
      <w:r w:rsidR="00EF6A24" w:rsidRPr="00EF6A24">
        <w:rPr>
          <w:i/>
          <w:iCs/>
        </w:rPr>
        <w:t>Plauditus</w:t>
      </w:r>
      <w:proofErr w:type="spellEnd"/>
      <w:r w:rsidR="00EF6A24">
        <w:t xml:space="preserve">). </w:t>
      </w:r>
      <w:r w:rsidR="001F6BA4">
        <w:t xml:space="preserve">Humid sites </w:t>
      </w:r>
      <w:r w:rsidR="00EF6A24">
        <w:t xml:space="preserve">correlate with a mixture of fully aquatic taxa including </w:t>
      </w:r>
      <w:r w:rsidR="001F6BA4">
        <w:t>Crustacea (</w:t>
      </w:r>
      <w:proofErr w:type="spellStart"/>
      <w:r w:rsidR="001F6BA4" w:rsidRPr="00EF6A24">
        <w:rPr>
          <w:i/>
          <w:iCs/>
        </w:rPr>
        <w:t>Palaemonetes</w:t>
      </w:r>
      <w:proofErr w:type="spellEnd"/>
      <w:r w:rsidR="001F6BA4">
        <w:t>),</w:t>
      </w:r>
      <w:r w:rsidR="00EF6A24">
        <w:t xml:space="preserve"> Amphipoda (</w:t>
      </w:r>
      <w:proofErr w:type="spellStart"/>
      <w:r w:rsidR="00EF6A24" w:rsidRPr="00EF6A24">
        <w:rPr>
          <w:i/>
          <w:iCs/>
        </w:rPr>
        <w:t>Hyalella</w:t>
      </w:r>
      <w:proofErr w:type="spellEnd"/>
      <w:r w:rsidR="00EF6A24">
        <w:t>), and Trichoptera (</w:t>
      </w:r>
      <w:proofErr w:type="spellStart"/>
      <w:r w:rsidR="00EF6A24" w:rsidRPr="00EF6A24">
        <w:rPr>
          <w:i/>
          <w:iCs/>
        </w:rPr>
        <w:t>Cheumatopsyche</w:t>
      </w:r>
      <w:proofErr w:type="spellEnd"/>
      <w:r w:rsidR="00EF6A24">
        <w:t>).</w:t>
      </w:r>
      <w:r w:rsidR="001F6BA4">
        <w:t xml:space="preserve"> </w:t>
      </w:r>
    </w:p>
    <w:p w14:paraId="09104C6A" w14:textId="77777777" w:rsidR="00273803" w:rsidRDefault="00273803" w:rsidP="00293C4B">
      <w:pPr>
        <w:spacing w:line="360" w:lineRule="auto"/>
        <w:contextualSpacing/>
        <w:rPr>
          <w:b/>
          <w:bCs/>
          <w:sz w:val="28"/>
        </w:rPr>
      </w:pPr>
    </w:p>
    <w:p w14:paraId="71D742B5" w14:textId="45E5AC54" w:rsidR="007A3C8C" w:rsidRDefault="007A3C8C" w:rsidP="00293C4B">
      <w:pPr>
        <w:spacing w:line="360" w:lineRule="auto"/>
        <w:contextualSpacing/>
        <w:rPr>
          <w:b/>
          <w:bCs/>
          <w:sz w:val="28"/>
        </w:rPr>
      </w:pPr>
      <w:r w:rsidRPr="009A7FCE">
        <w:rPr>
          <w:b/>
          <w:bCs/>
          <w:sz w:val="28"/>
        </w:rPr>
        <w:t>Discussion</w:t>
      </w:r>
    </w:p>
    <w:p w14:paraId="05F8E504" w14:textId="402C5035" w:rsidR="001326BF" w:rsidRDefault="001326BF" w:rsidP="00293C4B">
      <w:pPr>
        <w:spacing w:line="360" w:lineRule="auto"/>
        <w:ind w:firstLine="720"/>
        <w:contextualSpacing/>
      </w:pPr>
      <w:r>
        <w:lastRenderedPageBreak/>
        <w:t xml:space="preserve">Using the Texas Coastal Prairie </w:t>
      </w:r>
      <w:r w:rsidR="006225D5">
        <w:t xml:space="preserve">(TCP) </w:t>
      </w:r>
      <w:r>
        <w:t>as a model system, o</w:t>
      </w:r>
      <w:r w:rsidRPr="00E522EE">
        <w:t xml:space="preserve">ur </w:t>
      </w:r>
      <w:r>
        <w:t>goal was to quantify patterns in the diversity and composition of stream communities along an extreme precipitation gradient to better understanding how streams might respond to future changes in mean annual rainfall.</w:t>
      </w:r>
      <w:r w:rsidR="00CA6CBF">
        <w:t xml:space="preserve"> </w:t>
      </w:r>
      <w:r>
        <w:t>Our observational study identified strong compositional shifts in both fish and invertebrate communities along the precipitation gradient</w:t>
      </w:r>
      <w:r w:rsidR="00411202">
        <w:t>.</w:t>
      </w:r>
      <w:r w:rsidR="00CA6CBF">
        <w:t xml:space="preserve"> </w:t>
      </w:r>
      <w:r w:rsidR="00411202">
        <w:t>We also observed a positive relationship between fish diversity and mean annual rainfall, matching expectations, however, invertebrate diversity did not exhibit the expected relationships with rainfall.</w:t>
      </w:r>
      <w:r w:rsidR="00CA6CBF">
        <w:t xml:space="preserve"> </w:t>
      </w:r>
      <w:r w:rsidR="00411202">
        <w:t>Environmental data collected at each site suggest several mechanistic drivers of these changes operating through water solute concentrations and flow regimes.</w:t>
      </w:r>
      <w:r w:rsidR="00CA6CBF">
        <w:t xml:space="preserve"> </w:t>
      </w:r>
      <w:r w:rsidR="00411202">
        <w:t>Below</w:t>
      </w:r>
      <w:r w:rsidR="001850B4">
        <w:t>,</w:t>
      </w:r>
      <w:r w:rsidR="00411202">
        <w:t xml:space="preserve"> we discuss these results, place </w:t>
      </w:r>
      <w:r w:rsidR="001850B4">
        <w:t xml:space="preserve">them </w:t>
      </w:r>
      <w:r w:rsidR="00411202">
        <w:t>in the context of other literature, and make suggestions for future work.</w:t>
      </w:r>
    </w:p>
    <w:p w14:paraId="710D19F8" w14:textId="77777777" w:rsidR="00FA142E" w:rsidRDefault="00724CF7" w:rsidP="00230BD0">
      <w:pPr>
        <w:spacing w:line="360" w:lineRule="auto"/>
        <w:ind w:firstLine="720"/>
        <w:contextualSpacing/>
        <w:rPr>
          <w:iCs/>
        </w:rPr>
      </w:pPr>
      <w:r>
        <w:t>The paucity of covarying relationships between precipitation and other environmental variables exceed our expectations, confirming that the</w:t>
      </w:r>
      <w:r w:rsidRPr="00724CF7">
        <w:t xml:space="preserve"> TCP is an exemplary region to conduct space for time substitutions to make useful ecological predictions regarding climate change. </w:t>
      </w:r>
      <w:r>
        <w:t>W</w:t>
      </w:r>
      <w:r w:rsidR="00363FA7">
        <w:rPr>
          <w:iCs/>
        </w:rPr>
        <w:t xml:space="preserve">e expected precipitation to covary with flow regime, </w:t>
      </w:r>
      <w:r w:rsidR="00E83D52">
        <w:rPr>
          <w:iCs/>
        </w:rPr>
        <w:t xml:space="preserve">water quality, </w:t>
      </w:r>
      <w:r w:rsidR="00363FA7">
        <w:rPr>
          <w:iCs/>
        </w:rPr>
        <w:t>canopy coverage</w:t>
      </w:r>
      <w:r w:rsidR="00E83D52">
        <w:rPr>
          <w:iCs/>
        </w:rPr>
        <w:t xml:space="preserve">, and stream geomorphology. </w:t>
      </w:r>
      <w:r w:rsidR="00B45760">
        <w:rPr>
          <w:iCs/>
        </w:rPr>
        <w:t xml:space="preserve">However, while </w:t>
      </w:r>
      <w:r w:rsidR="00755232">
        <w:rPr>
          <w:iCs/>
        </w:rPr>
        <w:t xml:space="preserve">study </w:t>
      </w:r>
      <w:r w:rsidR="00363FA7">
        <w:rPr>
          <w:iCs/>
        </w:rPr>
        <w:t>sites separate</w:t>
      </w:r>
      <w:r w:rsidR="001850B4">
        <w:rPr>
          <w:iCs/>
        </w:rPr>
        <w:t>d horizontally in ordination space</w:t>
      </w:r>
      <w:r w:rsidR="00363FA7">
        <w:rPr>
          <w:iCs/>
        </w:rPr>
        <w:t xml:space="preserve"> according to their annual precipitation</w:t>
      </w:r>
      <w:r w:rsidR="00C23AA0">
        <w:rPr>
          <w:iCs/>
        </w:rPr>
        <w:t>,</w:t>
      </w:r>
      <w:r w:rsidR="00363FA7">
        <w:rPr>
          <w:iCs/>
        </w:rPr>
        <w:t xml:space="preserve"> </w:t>
      </w:r>
      <w:r w:rsidR="00755232">
        <w:rPr>
          <w:iCs/>
        </w:rPr>
        <w:t xml:space="preserve">relatively </w:t>
      </w:r>
      <w:r w:rsidR="001850B4">
        <w:rPr>
          <w:iCs/>
        </w:rPr>
        <w:t>few predictors in our analysis covaried with precipitation</w:t>
      </w:r>
      <w:r w:rsidR="00363FA7">
        <w:rPr>
          <w:iCs/>
        </w:rPr>
        <w:t xml:space="preserve"> </w:t>
      </w:r>
      <w:r w:rsidR="00755232">
        <w:rPr>
          <w:iCs/>
        </w:rPr>
        <w:t xml:space="preserve">save for a negative relationship with water conductance </w:t>
      </w:r>
      <w:r w:rsidR="00363FA7">
        <w:rPr>
          <w:iCs/>
        </w:rPr>
        <w:t>(Fi</w:t>
      </w:r>
      <w:r w:rsidR="00FA142E">
        <w:rPr>
          <w:iCs/>
        </w:rPr>
        <w:t>g.</w:t>
      </w:r>
      <w:r w:rsidR="00363FA7">
        <w:rPr>
          <w:iCs/>
        </w:rPr>
        <w:t xml:space="preserve"> 2</w:t>
      </w:r>
      <w:r w:rsidR="00755232">
        <w:rPr>
          <w:iCs/>
        </w:rPr>
        <w:t>, Table 4</w:t>
      </w:r>
      <w:r w:rsidR="00363FA7">
        <w:rPr>
          <w:iCs/>
        </w:rPr>
        <w:t xml:space="preserve">). </w:t>
      </w:r>
      <w:r w:rsidR="00230BD0">
        <w:rPr>
          <w:iCs/>
        </w:rPr>
        <w:t xml:space="preserve">We attribute the increasing conductivity with aridity </w:t>
      </w:r>
      <w:r>
        <w:rPr>
          <w:iCs/>
        </w:rPr>
        <w:t xml:space="preserve">to the </w:t>
      </w:r>
      <w:r w:rsidR="00230BD0">
        <w:rPr>
          <w:iCs/>
        </w:rPr>
        <w:t xml:space="preserve">inherently larger water shed area that is </w:t>
      </w:r>
      <w:r>
        <w:rPr>
          <w:iCs/>
        </w:rPr>
        <w:t xml:space="preserve">a necessary consequence </w:t>
      </w:r>
      <w:proofErr w:type="gramStart"/>
      <w:r>
        <w:rPr>
          <w:iCs/>
        </w:rPr>
        <w:t>in order to</w:t>
      </w:r>
      <w:proofErr w:type="gramEnd"/>
      <w:r w:rsidR="00230BD0">
        <w:rPr>
          <w:iCs/>
        </w:rPr>
        <w:t xml:space="preserve"> </w:t>
      </w:r>
      <w:r w:rsidR="00C23AA0">
        <w:rPr>
          <w:iCs/>
        </w:rPr>
        <w:t xml:space="preserve">maintain similar flow conditions </w:t>
      </w:r>
      <w:r>
        <w:rPr>
          <w:iCs/>
        </w:rPr>
        <w:t xml:space="preserve">across the gradient </w:t>
      </w:r>
      <w:r w:rsidR="00791C89">
        <w:rPr>
          <w:iCs/>
        </w:rPr>
        <w:t xml:space="preserve">which results in more </w:t>
      </w:r>
      <w:r w:rsidR="00FA142E">
        <w:rPr>
          <w:iCs/>
        </w:rPr>
        <w:t>water contact with</w:t>
      </w:r>
      <w:r w:rsidR="00791C89">
        <w:rPr>
          <w:iCs/>
        </w:rPr>
        <w:t xml:space="preserve"> soil</w:t>
      </w:r>
      <w:r w:rsidR="00230BD0">
        <w:rPr>
          <w:iCs/>
        </w:rPr>
        <w:t>s</w:t>
      </w:r>
      <w:r w:rsidR="00791C89">
        <w:rPr>
          <w:iCs/>
        </w:rPr>
        <w:t xml:space="preserve"> before reaching the stream. We also suspect </w:t>
      </w:r>
      <w:r w:rsidR="001850B4">
        <w:rPr>
          <w:iCs/>
        </w:rPr>
        <w:t xml:space="preserve">surface </w:t>
      </w:r>
      <w:r w:rsidR="00791C89">
        <w:rPr>
          <w:iCs/>
        </w:rPr>
        <w:t>evaporation drives</w:t>
      </w:r>
      <w:r w:rsidR="001850B4">
        <w:rPr>
          <w:iCs/>
        </w:rPr>
        <w:t xml:space="preserve"> solute concentrations higher in these semi-arid freshwater systems </w:t>
      </w:r>
      <w:r w:rsidR="001850B4">
        <w:rPr>
          <w:iCs/>
        </w:rPr>
        <w:fldChar w:fldCharType="begin"/>
      </w:r>
      <w:r w:rsidR="001850B4">
        <w:rPr>
          <w:iCs/>
        </w:rPr>
        <w:instrText xml:space="preserve"> ADDIN ZOTERO_ITEM CSL_CITATION {"citationID":"6D2qMGJR","properties":{"formattedCitation":"(Williams 1999)","plainCitation":"(Williams 1999)","noteIndex":0},"citationItems":[{"id":76,"uris":["http://zotero.org/users/local/tyq98Km3/items/GKR6WQI4"],"uri":["http://zotero.org/users/local/tyq98Km3/items/GKR6WQI4"],"itemData":{"id":76,"type":"article-journal","abstract":"Semi-arid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D."}],"issued":{"date-parts":[["1999"]]}}}],"schema":"https://github.com/citation-style-language/schema/raw/master/csl-citation.json"} </w:instrText>
      </w:r>
      <w:r w:rsidR="001850B4">
        <w:rPr>
          <w:iCs/>
        </w:rPr>
        <w:fldChar w:fldCharType="separate"/>
      </w:r>
      <w:r w:rsidR="001850B4" w:rsidRPr="001850B4">
        <w:t>(Williams 1999)</w:t>
      </w:r>
      <w:r w:rsidR="001850B4">
        <w:rPr>
          <w:iCs/>
        </w:rPr>
        <w:fldChar w:fldCharType="end"/>
      </w:r>
      <w:r w:rsidR="001850B4">
        <w:rPr>
          <w:iCs/>
        </w:rPr>
        <w:t xml:space="preserve">. </w:t>
      </w:r>
    </w:p>
    <w:p w14:paraId="5E5390AD" w14:textId="180ACAA7" w:rsidR="00214072" w:rsidRPr="00214072" w:rsidRDefault="00214072" w:rsidP="00230BD0">
      <w:pPr>
        <w:spacing w:line="360" w:lineRule="auto"/>
        <w:ind w:firstLine="720"/>
        <w:contextualSpacing/>
      </w:pPr>
      <w:r w:rsidRPr="00214072">
        <w:t xml:space="preserve">Contrary to our predictions, flash index and low-flow pulse percent did not covary with annual rainfall. Hydrologic flashiness exhibited weak, negative relationships with drainage area and mean daily discharge. It is common to observe increased flashiness in smaller drainage areas due to hydrograph mixing accompanying flood routing through stream networks and other scale-dependent runoff factors </w:t>
      </w:r>
      <w:r w:rsidRPr="00214072">
        <w:fldChar w:fldCharType="begin"/>
      </w:r>
      <w:r w:rsidRPr="00214072">
        <w:instrText xml:space="preserve"> ADDIN ZOTERO_ITEM CSL_CITATION {"citationID":"QKa0IBmz","properties":{"formattedCitation":"(Baker et al. 2004)","plainCitation":"(Baker et al. 2004)","noteIndex":0},"citationItems":[{"id":318,"uris":["http://zotero.org/users/local/tyq98Km3/items/BZIC9E2T"],"uri":["http://zotero.org/users/local/tyq98Km3/items/BZIC9E2T"],"itemData":{"id":318,"type":"article-journal","abstract":"The term flashiness reflects the frequency and rapidity of short term changes in streamflow, especially during runoff events. Flashiness is an important component of a stream's hydrologic regime. A variety of land use and land management changes may lead to increased or decreased flashiness, often to the detriment of aquatic life. This paper presents a newly developed flashiness index, which is based on mean daily flows. The index is calculated by dividing the pathlength of flow oscillations for a time interval (i.e., the sum of the absolute values of day-to-day changes in mean daily flow) by total discharge during that time interval. This index has low interannual variability, relative to most flow regime indicators, and thus greater power to detect trends. Index values were calculated for 515 Midwestern streams for the 27-year period from 1975 through 2001. Statistically significant increases were present in 22 percent of the streams, primarily in the eastern portion of the study area, while decreases were present in 9 percent, primarily in the western portion. Index values tend to decrease with increasing watershed area and with increasing unit area ground water inputs. Area compensated index values often shift at ecoregion boundaries. Potential index applications include evaluation of programs to restore more natural flow regimes. [PUBLICATION ABSTRACT]\n(KEY TERMS: stream flashiness; flashiness index; Indicators of Hydrological Alteration; surface water hydrology; watershed management; stormwater management; agricultural hydrology.)","container-title":"Journal of the American Water Resources Association","ISSN":"1093474X","issue":"2","language":"English","note":"number-of-pages: 20\npublisher-place: Middleburg, United Kingdom\npublisher: Blackwell Publishing Ltd.","page":"503-522","source":"ProQuest","title":"A New Flashiness Index: Characteristics and Applications to Midwestern Rivers and Streams1","title-short":"A New Flashiness Index","volume":"40","author":[{"family":"Baker","given":"David B."},{"family":"Richards","given":"R. Peter"},{"family":"Loftus","given":"Timothy T."},{"family":"Kramer","given":"Jack W."}],"issued":{"date-parts":[["2004",4]]}}}],"schema":"https://github.com/citation-style-language/schema/raw/master/csl-citation.json"} </w:instrText>
      </w:r>
      <w:r w:rsidRPr="00214072">
        <w:fldChar w:fldCharType="separate"/>
      </w:r>
      <w:r w:rsidRPr="00214072">
        <w:t>(Baker et al. 2004)</w:t>
      </w:r>
      <w:r w:rsidRPr="00214072">
        <w:fldChar w:fldCharType="end"/>
      </w:r>
      <w:r w:rsidRPr="00214072">
        <w:t xml:space="preserve">. Increasing watershed size with declining annual precipitation was intentional and necessary to maintain wadeable, perennial stream habitats throughout the gradient. Unlike flashiness, Low-flow pulse percent showed a weak, negative relationship with the proportion of forested riparian zone which could have exacerbated low-flows during dry seasons by up-taking groundwater and evapotranspiration </w:t>
      </w:r>
      <w:r w:rsidRPr="00214072">
        <w:fldChar w:fldCharType="begin"/>
      </w:r>
      <w:r w:rsidRPr="00214072">
        <w:instrText xml:space="preserve"> ADDIN ZOTERO_ITEM CSL_CITATION {"citationID":"mQETXC9F","properties":{"formattedCitation":"(Connor et al. 2013)","plainCitation":"(Connor et al. 2013)","noteIndex":0},"citationItems":[{"id":315,"uris":["http://zotero.org/users/local/tyq98Km3/items/Y3GGMJ5S"],"uri":["http://zotero.org/users/local/tyq98Km3/items/Y3GGMJ5S"],"itemData":{"id":315,"type":"article-journal","abstract":"Forested riparian zones are known to reduce movement of nitrogen from farms into streams in temperate areas, but predictive models of nitrogen transport and transformations rely on hydrological understanding, which is limited in the humid tropics. As a first step to understanding nitrogen cycling in the forested riparian zone of a lowland humid tropical agricultural landscape, we studied the hydrology of a riparian site in northeast Australia. The site has undulating topography and a 150-m wide strip of relatively undisturbed forest between sugarcane fields and the perennial stream. Riparian hydrology was dynamic in the wet season with frequent interactions between ground and surface water. Vertical and lateral fluxes of water through the variably saturated zone were high during the wet season due to intense rainfall, permeable soils and a variable discharge zone. However, complete saturation was never observed in the variably saturated zone. During the dry season groundwater movement was slow and the water table was several metres deep throughout most of the site. Uptake of groundwater by vegetation was a significant component of the water balance during the dry season and groundwater discharge to the creek is likely to be negligible at this time. During the wet season, uptake was small relative to other fluxes and the transpiration requirements of the trees could be met by the topsoil for much of the time. The hydrological conditions encountered are likely to exert large and variable influences on the transport and transformations of nitrogen in this part of the landscape. Contrary to the common understanding of riparian zone function, it appears that riparian zones of humid tropical lowlands are likely to be ineffective at removing nitrogen from groundwater. This will have implications for downstream water quality and ultimately on the quality of water discharging into the Great Barrier Reef lagoon, a sensitive and vulnerable marine environment. (C) 2011 Elsevier B.V. All rights reserved.","container-title":"Agriculture Ecosystems &amp; Environment","DOI":"10.1016/j.agee.2011.12.006","ISSN":"0167-8809","journalAbbreviation":"Agric. Ecosyst. Environ.","language":"English","note":"publisher-place: Amsterdam\npublisher: Elsevier\nWOS:000329384600011","page":"111-122","source":"Web of Science","title":"Hydrology of a forested riparian zone in an agricultural landscape of the humid tropics","volume":"180","author":[{"family":"Connor","given":"S."},{"family":"Nelson","given":"P. N."},{"family":"Armour","given":"J. D."},{"family":"Henault","given":"C."}],"issued":{"date-parts":[["2013",11,1]]}}}],"schema":"https://github.com/citation-style-language/schema/raw/master/csl-citation.json"} </w:instrText>
      </w:r>
      <w:r w:rsidRPr="00214072">
        <w:fldChar w:fldCharType="separate"/>
      </w:r>
      <w:r w:rsidRPr="00214072">
        <w:t>(Connor et al. 2013)</w:t>
      </w:r>
      <w:r w:rsidRPr="00214072">
        <w:fldChar w:fldCharType="end"/>
      </w:r>
      <w:r w:rsidRPr="00214072">
        <w:t xml:space="preserve">. </w:t>
      </w:r>
      <w:r w:rsidRPr="00214072">
        <w:lastRenderedPageBreak/>
        <w:t>Average daily discharge and the proportion of forested riparian zone represent drivers of hydrologic variation that act at the watershed scale, outside of precipitation gradient effects.</w:t>
      </w:r>
    </w:p>
    <w:p w14:paraId="6C07581F" w14:textId="5F8F292B" w:rsidR="001C12E9" w:rsidRDefault="006225D5" w:rsidP="00293C4B">
      <w:pPr>
        <w:spacing w:line="360" w:lineRule="auto"/>
        <w:contextualSpacing/>
      </w:pPr>
      <w:r>
        <w:tab/>
        <w:t xml:space="preserve">The fish communities displayed a </w:t>
      </w:r>
      <w:r w:rsidR="00924FA2">
        <w:t xml:space="preserve">pattern of increasing </w:t>
      </w:r>
      <w:r w:rsidR="00A06C95">
        <w:t xml:space="preserve">diversity </w:t>
      </w:r>
      <w:r w:rsidR="00924FA2">
        <w:t>moving from the drier to wetter sides of the survey region</w:t>
      </w:r>
      <w:r w:rsidR="00322DB6">
        <w:t xml:space="preserve"> (Fig</w:t>
      </w:r>
      <w:r w:rsidR="00E70084">
        <w:t>.</w:t>
      </w:r>
      <w:r w:rsidR="00322DB6">
        <w:t xml:space="preserve"> </w:t>
      </w:r>
      <w:r w:rsidR="00C36ECB">
        <w:t>4</w:t>
      </w:r>
      <w:r w:rsidR="00924FA2">
        <w:t>.</w:t>
      </w:r>
      <w:r w:rsidR="00CA6CBF">
        <w:t xml:space="preserve"> </w:t>
      </w:r>
      <w:r w:rsidR="001C12E9">
        <w:t xml:space="preserve">Fish Shannon diversity correlates positively with precipitation, but negatively with </w:t>
      </w:r>
      <w:r w:rsidR="00B32F17">
        <w:t>conductivity and NH</w:t>
      </w:r>
      <w:r w:rsidR="00B32F17">
        <w:rPr>
          <w:vertAlign w:val="subscript"/>
        </w:rPr>
        <w:t>4</w:t>
      </w:r>
      <w:r w:rsidR="00B32F17">
        <w:rPr>
          <w:vertAlign w:val="superscript"/>
        </w:rPr>
        <w:t>+</w:t>
      </w:r>
      <w:r w:rsidR="00BC3EE4">
        <w:t xml:space="preserve">, </w:t>
      </w:r>
      <w:r w:rsidR="001C12E9">
        <w:t>canopy coverage</w:t>
      </w:r>
      <w:r w:rsidR="00BC3EE4">
        <w:t xml:space="preserve"> and Low-Flow Pulse Percent (LFPP)</w:t>
      </w:r>
      <w:r w:rsidR="001C12E9">
        <w:t xml:space="preserve"> (Table 5</w:t>
      </w:r>
      <w:r w:rsidR="00BC3EE4">
        <w:t>, Table 6</w:t>
      </w:r>
      <w:r w:rsidR="001C12E9">
        <w:t>)</w:t>
      </w:r>
      <w:r w:rsidR="00BC3EE4">
        <w:t xml:space="preserve">. </w:t>
      </w:r>
      <w:r w:rsidR="001C12E9">
        <w:t xml:space="preserve">Water quality was </w:t>
      </w:r>
      <w:proofErr w:type="gramStart"/>
      <w:r w:rsidR="001C12E9">
        <w:t>similar to</w:t>
      </w:r>
      <w:proofErr w:type="gramEnd"/>
      <w:r w:rsidR="001C12E9">
        <w:t xml:space="preserve"> polluted streams in the semi-arid streams; </w:t>
      </w:r>
      <w:r w:rsidR="00B32F17">
        <w:t xml:space="preserve">Conductivity </w:t>
      </w:r>
      <w:r w:rsidR="001C12E9">
        <w:t>and NH</w:t>
      </w:r>
      <w:r w:rsidR="001C12E9">
        <w:rPr>
          <w:vertAlign w:val="subscript"/>
        </w:rPr>
        <w:t>4</w:t>
      </w:r>
      <w:r w:rsidR="001C12E9">
        <w:rPr>
          <w:vertAlign w:val="superscript"/>
        </w:rPr>
        <w:t>+</w:t>
      </w:r>
      <w:r w:rsidR="001C12E9">
        <w:t xml:space="preserve"> </w:t>
      </w:r>
      <w:r w:rsidR="00B32F17">
        <w:t xml:space="preserve">were higher in semi-arid streams and exhibited levels similar to urbanized stream </w:t>
      </w:r>
      <w:r w:rsidR="001C12E9">
        <w:t xml:space="preserve">are high (Figure 4). High solute concentrations and biological waste products could limit diversity by permitting only species with specialized osmoregulatory adaptations </w:t>
      </w:r>
      <w:r w:rsidR="001C12E9">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1C12E9">
        <w:instrText xml:space="preserve"> ADDIN EN.CITE </w:instrText>
      </w:r>
      <w:r w:rsidR="001C12E9">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1C12E9">
        <w:instrText xml:space="preserve"> ADDIN EN.CITE.DATA </w:instrText>
      </w:r>
      <w:r w:rsidR="001C12E9">
        <w:fldChar w:fldCharType="end"/>
      </w:r>
      <w:r w:rsidR="001C12E9">
        <w:fldChar w:fldCharType="separate"/>
      </w:r>
      <w:r w:rsidR="001C12E9">
        <w:rPr>
          <w:noProof/>
        </w:rPr>
        <w:t>(East</w:t>
      </w:r>
      <w:r w:rsidR="00651556">
        <w:rPr>
          <w:noProof/>
        </w:rPr>
        <w:t xml:space="preserve"> </w:t>
      </w:r>
      <w:r w:rsidR="001C12E9">
        <w:rPr>
          <w:noProof/>
        </w:rPr>
        <w:t>et al. 2017)</w:t>
      </w:r>
      <w:r w:rsidR="001C12E9">
        <w:fldChar w:fldCharType="end"/>
      </w:r>
      <w:r w:rsidR="001C12E9">
        <w:t xml:space="preserve">. </w:t>
      </w:r>
      <w:r w:rsidR="00664B85">
        <w:t>We also noted but did not quantify</w:t>
      </w:r>
      <w:r w:rsidR="001C12E9">
        <w:t xml:space="preserve"> high</w:t>
      </w:r>
      <w:r w:rsidR="00A06C95">
        <w:t xml:space="preserve">er </w:t>
      </w:r>
      <w:r w:rsidR="001C12E9">
        <w:t xml:space="preserve">concentrations of silt in </w:t>
      </w:r>
      <w:r w:rsidR="00A06C95">
        <w:t xml:space="preserve">the </w:t>
      </w:r>
      <w:r w:rsidR="001C12E9">
        <w:t>semi-arid streams with prohibitive implications for nesting species. These results suggest that as conditions become drier, water quality imposes abiotic filters on fish assembly which reduce overall community diversity.</w:t>
      </w:r>
    </w:p>
    <w:p w14:paraId="3BBEF05A" w14:textId="129109CC" w:rsidR="005A1C4A" w:rsidRDefault="00A06C95" w:rsidP="00293C4B">
      <w:pPr>
        <w:spacing w:line="360" w:lineRule="auto"/>
        <w:ind w:firstLine="720"/>
        <w:contextualSpacing/>
      </w:pPr>
      <w:r>
        <w:t xml:space="preserve">In addition to diversity, fish community composition also correlated with annual precipitation.  </w:t>
      </w:r>
      <w:r w:rsidR="00C23AA0">
        <w:t>C</w:t>
      </w:r>
      <w:r w:rsidR="00BB41F4">
        <w:t>o</w:t>
      </w:r>
      <w:r w:rsidR="00BB41F4" w:rsidRPr="009A7FCE">
        <w:t xml:space="preserve">mmunities in semi-arid streams (&lt;75 cm annual precipitation) were composed of </w:t>
      </w:r>
      <w:r w:rsidR="0055422A">
        <w:t>small, live-bearing, omnivores</w:t>
      </w:r>
      <w:r w:rsidR="00BB41F4" w:rsidRPr="009A7FCE">
        <w:t xml:space="preserve"> able to tolerate high salinities </w:t>
      </w:r>
      <w:r w:rsidR="00BB41F4">
        <w:t>including</w:t>
      </w:r>
      <w:r w:rsidR="00BB41F4" w:rsidRPr="009A7FCE">
        <w:t xml:space="preserve"> </w:t>
      </w:r>
      <w:r w:rsidR="00546671">
        <w:t>S</w:t>
      </w:r>
      <w:r w:rsidR="00546671" w:rsidRPr="00546671">
        <w:t xml:space="preserve">ailfin </w:t>
      </w:r>
      <w:r w:rsidR="00546671">
        <w:t>M</w:t>
      </w:r>
      <w:r w:rsidR="00546671" w:rsidRPr="00546671">
        <w:t>olly</w:t>
      </w:r>
      <w:r w:rsidR="00BB41F4" w:rsidRPr="009A7FCE">
        <w:t xml:space="preserve"> </w:t>
      </w:r>
      <w:r w:rsidR="00BB41F4">
        <w:t>(</w:t>
      </w:r>
      <w:proofErr w:type="spellStart"/>
      <w:r w:rsidR="00651556" w:rsidRPr="00651556">
        <w:rPr>
          <w:i/>
          <w:iCs/>
        </w:rPr>
        <w:t>Poecilia</w:t>
      </w:r>
      <w:proofErr w:type="spellEnd"/>
      <w:r w:rsidR="00651556" w:rsidRPr="00651556">
        <w:rPr>
          <w:i/>
          <w:iCs/>
        </w:rPr>
        <w:t xml:space="preserve"> </w:t>
      </w:r>
      <w:proofErr w:type="spellStart"/>
      <w:r w:rsidR="00651556" w:rsidRPr="00651556">
        <w:rPr>
          <w:i/>
          <w:iCs/>
        </w:rPr>
        <w:t>latipinna</w:t>
      </w:r>
      <w:proofErr w:type="spellEnd"/>
      <w:r w:rsidR="00651556">
        <w:t xml:space="preserve">, </w:t>
      </w:r>
      <w:r w:rsidR="00BB41F4" w:rsidRPr="009A7FCE">
        <w:t>95</w:t>
      </w:r>
      <w:r w:rsidR="00BB41F4">
        <w:t xml:space="preserve"> </w:t>
      </w:r>
      <w:proofErr w:type="spellStart"/>
      <w:r w:rsidR="00BB41F4">
        <w:t>psu</w:t>
      </w:r>
      <w:proofErr w:type="spellEnd"/>
      <w:r w:rsidR="00BB41F4">
        <w:t>)</w:t>
      </w:r>
      <w:r w:rsidR="00BB41F4" w:rsidRPr="009A7FCE">
        <w:t xml:space="preserve"> </w:t>
      </w:r>
      <w:r w:rsidR="00BB41F4">
        <w:t xml:space="preserve">and </w:t>
      </w:r>
      <w:r w:rsidR="00546671" w:rsidRPr="00546671">
        <w:t>Western Mosquitofish</w:t>
      </w:r>
      <w:r w:rsidR="00BB41F4" w:rsidRPr="009A7FCE">
        <w:t xml:space="preserve"> </w:t>
      </w:r>
      <w:r w:rsidR="00BB41F4">
        <w:t>(</w:t>
      </w:r>
      <w:r w:rsidR="00651556">
        <w:rPr>
          <w:i/>
          <w:iCs/>
        </w:rPr>
        <w:t xml:space="preserve">Gambusia </w:t>
      </w:r>
      <w:proofErr w:type="spellStart"/>
      <w:r w:rsidR="00651556">
        <w:rPr>
          <w:i/>
          <w:iCs/>
        </w:rPr>
        <w:t>affinis</w:t>
      </w:r>
      <w:proofErr w:type="spellEnd"/>
      <w:r w:rsidR="00651556">
        <w:t>,</w:t>
      </w:r>
      <w:r>
        <w:t xml:space="preserve"> </w:t>
      </w:r>
      <w:r w:rsidR="00BB41F4" w:rsidRPr="008F5BF2">
        <w:t xml:space="preserve">58.5 </w:t>
      </w:r>
      <w:proofErr w:type="spellStart"/>
      <w:r w:rsidR="00BB41F4" w:rsidRPr="008F5BF2">
        <w:t>p</w:t>
      </w:r>
      <w:r w:rsidR="00BB41F4">
        <w:t>su</w:t>
      </w:r>
      <w:proofErr w:type="spellEnd"/>
      <w:r w:rsidR="00BB41F4">
        <w:t>)</w:t>
      </w:r>
      <w:r w:rsidR="00BB41F4" w:rsidRPr="008F5BF2">
        <w:t xml:space="preserve"> </w:t>
      </w:r>
      <w:r w:rsidR="00442D6F">
        <w:fldChar w:fldCharType="begin"/>
      </w:r>
      <w:r w:rsidR="00442D6F">
        <w: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442D6F">
        <w:fldChar w:fldCharType="separate"/>
      </w:r>
      <w:r w:rsidR="00442D6F" w:rsidRPr="00442D6F">
        <w:t>(Page and Burr, B.M. 1991)</w:t>
      </w:r>
      <w:r w:rsidR="00442D6F">
        <w:fldChar w:fldCharType="end"/>
      </w:r>
      <w:r w:rsidR="00BB41F4" w:rsidRPr="009A7FCE">
        <w:t>.</w:t>
      </w:r>
      <w:r w:rsidR="00CA6CBF">
        <w:t xml:space="preserve"> </w:t>
      </w:r>
      <w:r w:rsidR="009736BF">
        <w:t xml:space="preserve">The strongest compositional shift observed </w:t>
      </w:r>
      <w:r>
        <w:t xml:space="preserve">were increases in the abundance of </w:t>
      </w:r>
      <w:r w:rsidR="00E07039">
        <w:t>centrarchids</w:t>
      </w:r>
      <w:r w:rsidR="009736BF">
        <w:t xml:space="preserve"> (sunfish) </w:t>
      </w:r>
      <w:r>
        <w:t xml:space="preserve">with increases in annual rainfall. </w:t>
      </w:r>
      <w:r w:rsidR="009736BF">
        <w:t xml:space="preserve"> </w:t>
      </w:r>
      <w:r>
        <w:t>C</w:t>
      </w:r>
      <w:r w:rsidR="009736BF">
        <w:t xml:space="preserve">entrarchid species have 3-7 year lifespans, </w:t>
      </w:r>
      <w:r>
        <w:t xml:space="preserve">breed </w:t>
      </w:r>
      <w:r w:rsidR="009736BF">
        <w:t>annual</w:t>
      </w:r>
      <w:r>
        <w:t>ly</w:t>
      </w:r>
      <w:r w:rsidR="009736BF">
        <w:t xml:space="preserve">, </w:t>
      </w:r>
      <w:r>
        <w:t xml:space="preserve">build </w:t>
      </w:r>
      <w:r w:rsidR="009736BF">
        <w:t>nest</w:t>
      </w:r>
      <w:r>
        <w:t>s</w:t>
      </w:r>
      <w:r w:rsidR="009736BF">
        <w:t xml:space="preserve">, and are omnivores </w:t>
      </w:r>
      <w:r w:rsidR="009736BF">
        <w:fldChar w:fldCharType="begin"/>
      </w:r>
      <w:r w:rsidR="009736BF">
        <w: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instrText>
      </w:r>
      <w:r w:rsidR="009736BF">
        <w:fldChar w:fldCharType="separate"/>
      </w:r>
      <w:r w:rsidR="009736BF">
        <w:rPr>
          <w:noProof/>
        </w:rPr>
        <w:t>(Cooke and Philipp 2009)</w:t>
      </w:r>
      <w:r w:rsidR="009736BF">
        <w:fldChar w:fldCharType="end"/>
      </w:r>
      <w:r w:rsidR="009736BF">
        <w:t xml:space="preserve">. </w:t>
      </w:r>
      <w:r w:rsidR="005A1C4A">
        <w:t xml:space="preserve"> </w:t>
      </w:r>
      <w:r>
        <w:t>Additional increases in diversity towards the wetter side of the climate gradient include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are excluding these taxa through environmental filtering.  Additionally, some of the sub-humid and mesic sites also had seasonally migrating taxa including Rio Grande Cichlid (</w:t>
      </w:r>
      <w:proofErr w:type="spellStart"/>
      <w:r w:rsidRPr="003630A5">
        <w:rPr>
          <w:i/>
          <w:iCs/>
        </w:rPr>
        <w:t>H</w:t>
      </w:r>
      <w:r w:rsidR="008014EB">
        <w:rPr>
          <w:i/>
          <w:iCs/>
        </w:rPr>
        <w:t>ericthys</w:t>
      </w:r>
      <w:proofErr w:type="spellEnd"/>
      <w:r w:rsidRPr="003630A5">
        <w:rPr>
          <w:i/>
          <w:iCs/>
        </w:rPr>
        <w:t xml:space="preserve"> </w:t>
      </w:r>
      <w:proofErr w:type="spellStart"/>
      <w:r w:rsidRPr="003630A5">
        <w:rPr>
          <w:i/>
          <w:iCs/>
        </w:rPr>
        <w:t>cyanogutattus</w:t>
      </w:r>
      <w:proofErr w:type="spellEnd"/>
      <w:r>
        <w:rPr>
          <w:i/>
          <w:iCs/>
        </w:rPr>
        <w:t>)</w:t>
      </w:r>
      <w:r>
        <w:t>, Hogchoker (</w:t>
      </w:r>
      <w:proofErr w:type="spellStart"/>
      <w:r w:rsidRPr="003630A5">
        <w:rPr>
          <w:i/>
          <w:iCs/>
        </w:rPr>
        <w:t>T</w:t>
      </w:r>
      <w:r w:rsidR="008014EB">
        <w:rPr>
          <w:i/>
          <w:iCs/>
        </w:rPr>
        <w:t>rinectes</w:t>
      </w:r>
      <w:proofErr w:type="spellEnd"/>
      <w:r w:rsidRPr="003630A5">
        <w:rPr>
          <w:i/>
          <w:iCs/>
        </w:rPr>
        <w:t xml:space="preserve"> maculatus</w:t>
      </w:r>
      <w:r>
        <w:rPr>
          <w:i/>
          <w:iCs/>
        </w:rPr>
        <w:t>)</w:t>
      </w:r>
      <w:r w:rsidRPr="009A7FCE">
        <w:rPr>
          <w:i/>
          <w:iCs/>
        </w:rPr>
        <w:t>,</w:t>
      </w:r>
      <w:r>
        <w:rPr>
          <w:i/>
          <w:iCs/>
        </w:rPr>
        <w:t xml:space="preserve"> </w:t>
      </w:r>
      <w:r w:rsidRPr="008015D8">
        <w:rPr>
          <w:iCs/>
        </w:rPr>
        <w:t xml:space="preserve">and </w:t>
      </w:r>
      <w:r>
        <w:rPr>
          <w:iCs/>
        </w:rPr>
        <w:t>American Eel (</w:t>
      </w:r>
      <w:r w:rsidRPr="003630A5">
        <w:rPr>
          <w:i/>
        </w:rPr>
        <w:t>A</w:t>
      </w:r>
      <w:r w:rsidR="008014EB">
        <w:rPr>
          <w:i/>
        </w:rPr>
        <w:t>nguilla</w:t>
      </w:r>
      <w:r w:rsidRPr="003630A5">
        <w:rPr>
          <w:i/>
        </w:rPr>
        <w:t xml:space="preserve"> </w:t>
      </w:r>
      <w:r>
        <w:rPr>
          <w:i/>
        </w:rPr>
        <w:t>rostrate</w:t>
      </w:r>
      <w:r w:rsidRPr="00F93FA9">
        <w:t>)</w:t>
      </w:r>
      <w:r>
        <w:rPr>
          <w:i/>
        </w:rPr>
        <w:t xml:space="preserve"> </w:t>
      </w:r>
      <w:r w:rsidRPr="003630A5">
        <w:rPr>
          <w:iCs/>
        </w:rPr>
        <w:t>(</w:t>
      </w:r>
      <w:proofErr w:type="spellStart"/>
      <w:r w:rsidRPr="003630A5">
        <w:rPr>
          <w:iCs/>
        </w:rPr>
        <w:t>Rehage</w:t>
      </w:r>
      <w:proofErr w:type="spellEnd"/>
      <w:r w:rsidRPr="003630A5">
        <w:rPr>
          <w:iCs/>
        </w:rPr>
        <w:t xml:space="preserve"> et al. 2016; Koski 1978; </w:t>
      </w:r>
      <w:proofErr w:type="spellStart"/>
      <w:r w:rsidRPr="003630A5">
        <w:rPr>
          <w:iCs/>
        </w:rPr>
        <w:t>Wenner</w:t>
      </w:r>
      <w:proofErr w:type="spellEnd"/>
      <w:r w:rsidRPr="003630A5">
        <w:rPr>
          <w:iCs/>
        </w:rPr>
        <w:t>, C.A. 1978)</w:t>
      </w:r>
      <w:r w:rsidRPr="009A7FCE">
        <w:t xml:space="preserve">. </w:t>
      </w:r>
      <w:r>
        <w:t>These were absent from semi-arid sites.  Given the similar proximity to nearby reservoirs and estuaries, migratory</w:t>
      </w:r>
      <w:r w:rsidRPr="009A7FCE">
        <w:t xml:space="preserve"> taxa </w:t>
      </w:r>
      <w:r>
        <w:t xml:space="preserve">may have been excluded from streams with habitat fragmentation, indicated here by low flow pulse %, that typify </w:t>
      </w:r>
      <w:r w:rsidRPr="009A7FCE">
        <w:t xml:space="preserve">semi-arid </w:t>
      </w:r>
      <w:r>
        <w:t xml:space="preserve">streams </w:t>
      </w:r>
      <w:r>
        <w:fldChar w:fldCharType="begin"/>
      </w:r>
      <w:r w:rsidR="00C50B2D">
        <w:instrText xml:space="preserve"> ADDIN ZOTERO_ITEM CSL_CITATION {"citationID":"YTQDWXAN","properties":{"formattedCitation":"(Williams 1999; De Jong et al. 2015)","plainCitation":"(Williams 1999; De Jong et al. 2015)","noteIndex":0},"citationItems":[{"id":76,"uris":["http://zotero.org/users/local/tyq98Km3/items/GKR6WQI4"],"uri":["http://zotero.org/users/local/tyq98Km3/items/GKR6WQI4"],"itemData":{"id":76,"type":"article-journal","abstract":"Semi-arid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D."}],"issued":{"date-parts":[["1999"]]}}},{"id":250,"uris":["http://zotero.org/users/local/tyq98Km3/items/ZC87IWFE"],"uri":["http://zotero.org/users/local/tyq98Km3/items/ZC87IWFE"],"itemData":{"id":250,"type":"article-journal","abstract":"Ephemeral streams in the southwestern United States have unpredictable, short, torrential flows during extreme weather, and their aquatic biology is poorly studied. During the 2006 monsoon, we sampled aquatic communities at 14 ephemeral stream sites within the Santa Cruz River, Arizona, and Río Puerco, New Mexico, watersheds following a monsoon-related thunderstorm and continuing daily until flows and pools dried. With the 86 taxa of macroinvertebrates that we collected, these sites host a modest community, although presence was limited by drying. Macroinvertebrate taxa richness was not associated with duration of water presence, and biomass was greater in sites with less water available. We collected more taxa in ephemeral reaches of interrupted streams than in truly ephemeral streams. Drought-resistant/resilient species traits were well represented. Vertebrates colonized these ephemeral stream reaches quickly; however, native fish species used ephemeral reaches as corridors between perennial reaches while nonnative fish were unable to do so, and amphibians sometimes completed the aquatic portion of their life cycle in the receding waters. This study provides the first data on aquatic organisms in ephemeral streams immediately after monsoon thunderstorms in the southwestern United States. Arroyos efímeros en el suroeste de los Estados Unidos suelen tener flujos impredecibles, breves, y torrenciales durante condiciones meteorológicas extremas, y su biología acuática es poco estudiada. Durante el monzón del 2006, muestreamos las comunidades acuáticas en 14 arroyos efímeros dentro de las cuencas del río Santa Cruz, Arizona, y Río Puerco, Nuevo México, después de una tormenta relacionada con el monzón y continuamos muestreando todos los días hasta que los flujos y charcos se secaron. Con 86 taxa de macroinvertebrados acuáticos, estos arroyos albergaron una comunidad modesta, aunque la presencia fue limitada por la sequía. La riqueza de taxa de macroinvertebrados no se asoció con la duración de la presencia de agua y la biomasa fue mayor en los arroyos con menos agua disponible. Más taxa fueron colectados en secciones efímeras de arroyos interrumpidos que en arroyos verdaderamente efímeros. Características específicas de la resistencia y recuperación a la sequía estuvieron bien representadas. Los vertebrados colonizaron estas secciones efímeras de arroyos rápidamente; sin embargo, especies de peces nativos usaron las secciones efímeras como corredores entre secciones perennes, mientras que los peces no nativos no pudieron hacerlo, y anfibios a veces realizaron la parte acuática de su ciclo de vida en las aguas retrocediendo. Este estudio proporciona los primeros datos sobre los organismos acuáticos en arroyos efímeros inmediatamente después de tormentas monzónicas en el suroeste de los Estados Unidos.","container-title":"The Southwestern Naturalist","ISSN":"0038-4909","issue":"4","note":"publisher: Southwestern Association of Naturalists","page":"349-359","source":"JSTOR","title":"Aquatic Invertebrate and Vertebrate Communities of Ephemeral Stream Ecosystems in the Arid Southwestern United States","volume":"60","author":[{"family":"De Jong","given":"Grant D."},{"family":"Canton","given":"Steven P."},{"family":"Lynch","given":"Jeniffer S."},{"family":"Murphy","given":"Mark"}],"issued":{"date-parts":[["2015"]]}}}],"schema":"https://github.com/citation-style-language/schema/raw/master/csl-citation.json"} </w:instrText>
      </w:r>
      <w:r>
        <w:fldChar w:fldCharType="separate"/>
      </w:r>
      <w:r w:rsidRPr="009736BF">
        <w:t>(Williams 1999; De Jong et al. 2015)</w:t>
      </w:r>
      <w:r>
        <w:fldChar w:fldCharType="end"/>
      </w:r>
      <w:r w:rsidRPr="009A7FCE">
        <w:t>.</w:t>
      </w:r>
      <w:r>
        <w:t xml:space="preserve"> </w:t>
      </w:r>
    </w:p>
    <w:p w14:paraId="334E88D1" w14:textId="4CB56346" w:rsidR="00BD78C4" w:rsidRDefault="00072A79" w:rsidP="002017B3">
      <w:pPr>
        <w:spacing w:line="360" w:lineRule="auto"/>
      </w:pPr>
      <w:r>
        <w:lastRenderedPageBreak/>
        <w:t>R</w:t>
      </w:r>
      <w:r w:rsidR="00FA142E">
        <w:t xml:space="preserve">ed shiners </w:t>
      </w:r>
      <w:r w:rsidR="002A725D">
        <w:t>(</w:t>
      </w:r>
      <w:proofErr w:type="spellStart"/>
      <w:r w:rsidR="002A725D">
        <w:rPr>
          <w:i/>
          <w:iCs/>
        </w:rPr>
        <w:t>C</w:t>
      </w:r>
      <w:r w:rsidR="002A725D" w:rsidRPr="0093650F">
        <w:rPr>
          <w:i/>
          <w:iCs/>
        </w:rPr>
        <w:t>yprinella</w:t>
      </w:r>
      <w:proofErr w:type="spellEnd"/>
      <w:r w:rsidR="002A725D" w:rsidRPr="0093650F">
        <w:rPr>
          <w:i/>
          <w:iCs/>
        </w:rPr>
        <w:t xml:space="preserve"> </w:t>
      </w:r>
      <w:proofErr w:type="spellStart"/>
      <w:r w:rsidR="002A725D" w:rsidRPr="0093650F">
        <w:rPr>
          <w:i/>
          <w:iCs/>
        </w:rPr>
        <w:t>lutrensis</w:t>
      </w:r>
      <w:proofErr w:type="spellEnd"/>
      <w:r w:rsidR="002A725D">
        <w:t xml:space="preserve">) </w:t>
      </w:r>
      <w:r w:rsidR="00FA142E">
        <w:t xml:space="preserve">were </w:t>
      </w:r>
      <w:r>
        <w:t xml:space="preserve">curiously </w:t>
      </w:r>
      <w:r w:rsidR="00FA142E">
        <w:t xml:space="preserve">absent from semi-arid sites and were only present in four mesic and sub-humid sites. In ordination space, two sites with the highest abundances of red shiner (Aransas and </w:t>
      </w:r>
      <w:proofErr w:type="spellStart"/>
      <w:r w:rsidR="00FA142E">
        <w:t>Placedo</w:t>
      </w:r>
      <w:proofErr w:type="spellEnd"/>
      <w:r w:rsidR="00FA142E">
        <w:t xml:space="preserve">) separated perpendicularly from the rainfall-gradient effects and coextended with </w:t>
      </w:r>
      <w:proofErr w:type="spellStart"/>
      <w:r w:rsidR="002017B3">
        <w:t>Rosgen</w:t>
      </w:r>
      <w:proofErr w:type="spellEnd"/>
      <w:r w:rsidR="002017B3">
        <w:t xml:space="preserve"> (stream morphology) and </w:t>
      </w:r>
      <w:r w:rsidR="00370E09">
        <w:t xml:space="preserve">hydrologic </w:t>
      </w:r>
      <w:r w:rsidR="00FA142E">
        <w:t>flashiness indices</w:t>
      </w:r>
      <w:r w:rsidR="00370E09">
        <w:t xml:space="preserve"> </w:t>
      </w:r>
      <w:r w:rsidR="00FA142E">
        <w:t xml:space="preserve">(Fig.4). </w:t>
      </w:r>
      <w:r w:rsidR="00370E09">
        <w:t>H</w:t>
      </w:r>
      <w:r w:rsidR="00B445D9">
        <w:t>igh abundances of red shiner wer</w:t>
      </w:r>
      <w:r>
        <w:t>e</w:t>
      </w:r>
      <w:r w:rsidR="00B445D9">
        <w:t xml:space="preserve"> associated with shallow </w:t>
      </w:r>
      <w:r>
        <w:t>riffle</w:t>
      </w:r>
      <w:r w:rsidR="00B445D9">
        <w:t xml:space="preserve"> habitats</w:t>
      </w:r>
      <w:r>
        <w:t xml:space="preserve"> with gravel substrates which </w:t>
      </w:r>
      <w:r w:rsidR="00C50B2D">
        <w:t>occurred</w:t>
      </w:r>
      <w:r>
        <w:t xml:space="preserve"> at three sites throughout the gradient</w:t>
      </w:r>
      <w:r w:rsidR="00B445D9">
        <w:t xml:space="preserve">. </w:t>
      </w:r>
      <w:r w:rsidR="002A725D">
        <w:t xml:space="preserve">This </w:t>
      </w:r>
      <w:r w:rsidR="002017B3">
        <w:t>wa</w:t>
      </w:r>
      <w:r w:rsidR="002A725D">
        <w:t xml:space="preserve">s </w:t>
      </w:r>
      <w:r w:rsidR="00370E09">
        <w:t>peculiar</w:t>
      </w:r>
      <w:r w:rsidR="002A725D">
        <w:t xml:space="preserve"> since red shiner are considered to be a habitat generalist</w:t>
      </w:r>
      <w:r w:rsidR="00370E09">
        <w:t xml:space="preserve"> and rugged invasive throughout the United States </w:t>
      </w:r>
      <w:r w:rsidR="00370E09">
        <w:fldChar w:fldCharType="begin"/>
      </w:r>
      <w:r w:rsidR="00370E09">
        <w:instrText xml:space="preserve"> ADDIN ZOTERO_ITEM CSL_CITATION {"citationID":"DthndHUL","properties":{"formattedCitation":"(Marsh-Matthews and Matthews 2000; Matthews and Marsh\\uc0\\u8208{}Matthews 2007)","plainCitation":"(Marsh-Matthews and Matthews 2000; Matthews and Marsh‐Matthews 2007)","noteIndex":0},"citationItems":[{"id":314,"uris":["http://zotero.org/users/local/tyq98Km3/items/G8EXJDQX"],"uri":["http://zotero.org/users/local/tyq98Km3/items/G8EXJDQX"],"itemData":{"id":314,"type":"article-journal","abstract":"Collections of fish assemblages from streams in the midwestern United States were used to examine assemblage-level effects of spatial variation in relative abundance of the red shiner, Cyprinella lutrensis, a widespread and highly abundant minnow species. This species has been widely introduced outside its native range and is suspected to have impacted local assemblages where it has become established. Given its overall dominance of midwest fish assemblages, and its suspected impact on assemblage structure, we asked if structure of the residual fish assemblages (red shiners excluded) was a function of the relative abundance of red shiners throughout the native range of C. lutrensis in the USA. Although red shiner ranked first in abundance in half of the assemblages and numerically dominated 28% of the assemblages, red shiner relative abundance in an assemblage had no detectable effect on richness, diversity, evenness, or complexity of other (residual) species in the assemblage. Relative abundance of red shiners did have a positive effect on the abundance of benthic minnows in the residual assemblage, but not on water column minnows that are ecologically most like red shiners. Environmental factors did not explain a significant amount of the variation in relative abundance of red shiners, but did explain some variation in residual assemblage structure. Although widespread and numerically dominant at many localities, red shiners do not appear to have a strong impact on local fish assemblage structure within their native range. This is in sharp contrast to the reported negative effects of red shiners on fish assemblages where they have been introduced outside their native range.","container-title":"Oecologia","DOI":"10.1007/s004420000452","ISSN":"0029-8549","issue":"2","journalAbbreviation":"Oecologia","language":"English","note":"publisher-place: New York\npublisher: Springer\nWOS:000165110200014","page":"283-292","source":"Web of Science","title":"Spatial variation in relative abundance of a widespread, numerically dominant fish species and its effect on fish assemblage structure","volume":"125","author":[{"family":"Marsh-Matthews","given":"E."},{"family":"Matthews","given":"W. J."}],"issued":{"date-parts":[["2000",10]]}}},{"id":310,"uris":["http://zotero.org/users/local/tyq98Km3/items/YD6GJLAH"],"uri":["http://zotero.org/users/local/tyq98Km3/items/YD6GJLAH"],"itemData":{"id":310,"type":"article-journal","abstract":"The effects of reservoirs on composition of fish assemblages are well documented in and downstream of reservoirs but are less well known upstream, especially in small tributaries. Here we report that a historically very abundant native minnow species (red shiner Cyprinella lutrensis) has been extirpated from several direct tributaries of Lake Texoma, a large impoundment of the Red and Washita rivers, Oklahoma-Texas. Using historical and recent data, we document the recent loss of or sharp declines in the red shiner from six of seven creeks that are direct tributaries of Lake Texoma. The red shiner is widespread, tolerant of harsh conditions, and highly invasive, so its demise is particularly noteworthy. The species remains common in direct tributaries of free-flowing reaches of the rivers that we sampled recently. Centrarchids that are potential predators of or competitors with the red shiner are now more abundant in Texoma-direct creeks than in tributaries to the rivers. Loss of the red shiner occurred within the past 20 years in Texoma-direct creeks, although the reservoir is more than 60 years old. We suspect that recent severe droughts initiated loss of the species and that recolonization has been inhibited by the reservoir, which fragments the former river-creek system. The lower reaches of the Texoma-direct creeks appear to have undergone habitat modification during recent high-water episodes, resulting in the formation of deep pools that contain large numbers of centrarchids or other piscivores and are poor habitat for the red shiner. Reservoir effects on the red shiner in these tributary streams did not appear until decades after impoundment, after particular combinations of extreme drought and flood events. The decline of the red shiner in the Lake Texoma system suggests that biologists should be alert for similar changes in native fish populations in direct tributaries to other reservoirs.","container-title":"Transactions of the American Fisheries Society","DOI":"https://doi.org/10.1577/T06-059.1","ISSN":"1548-8659","issue":"4","language":"en","note":"_eprint: https://onlinelibrary.wiley.com/doi/pdf/10.1577/T06-059.1","page":"1041-1062","source":"Wiley Online Library","title":"Extirpation of Red Shiner in Direct Tributaries of Lake Texoma (Oklahoma-Texas): A Cautionary Case History from a Fragmented River-Reservoir System","title-short":"Extirpation of Red Shiner in Direct Tributaries of Lake Texoma (Oklahoma-Texas)","volume":"136","author":[{"family":"Matthews","given":"William J."},{"family":"Marsh‐Matthews","given":"Edie"}],"issued":{"date-parts":[["2007"]]}}}],"schema":"https://github.com/citation-style-language/schema/raw/master/csl-citation.json"} </w:instrText>
      </w:r>
      <w:r w:rsidR="00370E09">
        <w:fldChar w:fldCharType="separate"/>
      </w:r>
      <w:r w:rsidR="00370E09" w:rsidRPr="001A5B32">
        <w:t>(Marsh-Matthews and Matthews 2000; Matthews and Marsh‐Matthews 2007)</w:t>
      </w:r>
      <w:r w:rsidR="00370E09">
        <w:fldChar w:fldCharType="end"/>
      </w:r>
      <w:r w:rsidR="002A725D">
        <w:t>. So, we susp</w:t>
      </w:r>
      <w:r w:rsidR="00370E09">
        <w:t>ect their apparent habitat preference to be driven by competition and predation by centrarchids in nearby pool and run habitats</w:t>
      </w:r>
      <w:r w:rsidR="002A725D">
        <w:t xml:space="preserve">. </w:t>
      </w:r>
      <w:r>
        <w:t>Although red shiners tolerate high temperatures and low oxygen, c</w:t>
      </w:r>
      <w:r w:rsidR="00B445D9">
        <w:t xml:space="preserve">onductivity </w:t>
      </w:r>
      <w:r>
        <w:t xml:space="preserve">is likely </w:t>
      </w:r>
      <w:r w:rsidR="00B445D9">
        <w:t xml:space="preserve">excluding </w:t>
      </w:r>
      <w:r>
        <w:t xml:space="preserve">red shiner (salinity tolerance </w:t>
      </w:r>
      <w:r w:rsidR="002017B3">
        <w:t xml:space="preserve">&lt; </w:t>
      </w:r>
      <w:r>
        <w:t xml:space="preserve">10 </w:t>
      </w:r>
      <w:proofErr w:type="spellStart"/>
      <w:r>
        <w:t>psu</w:t>
      </w:r>
      <w:proofErr w:type="spellEnd"/>
      <w:r>
        <w:t xml:space="preserve">) </w:t>
      </w:r>
      <w:r w:rsidR="00B445D9">
        <w:t xml:space="preserve">from </w:t>
      </w:r>
      <w:r>
        <w:t xml:space="preserve">the arid sites </w:t>
      </w:r>
      <w:r>
        <w:fldChar w:fldCharType="begin"/>
      </w:r>
      <w:r>
        <w:instrText xml:space="preserve"> ADDIN ZOTERO_ITEM CSL_CITATION {"citationID":"OxdLgZQt","properties":{"formattedCitation":"(Matthews and Hill 1977)","plainCitation":"(Matthews and Hill 1977)","noteIndex":0},"citationItems":[{"id":320,"uris":["http://zotero.org/users/local/tyq98Km3/items/YRBVUWBH"],"uri":["http://zotero.org/users/local/tyq98Km3/items/YRBVUWBH"],"itemData":{"id":320,"type":"article-journal","abstract":"Among environmental parameters, tested for tolerance of the red shiner, the species survived hydrogen ion concentrations between 5-10 pH units, salinity of 10 ppt, dissolved oxygen values of 1.50 ppm, and thermal shocks of T+10 to T-21°C. Tolerance of the red shiner to any cne or a combination of the above mentioned parameters, in addition to its plasticity of feeding habits and reproductive capability, undoubtedly relate to the success and widespread distribution of this notropid within plains streams.","container-title":"The Southwestern Naturalist","DOI":"10.2307/3670466","ISSN":"0038-4909","issue":"1","note":"publisher: Southwestern Association of Naturalists","page":"89-98","source":"JSTOR","title":"Tolerance of the Red Shiner, Notropis lutrensis (Cyprinidae) to Environmental Parameters","volume":"22","author":[{"family":"Matthews","given":"William J."},{"family":"Hill","given":"Loren G."}],"issued":{"date-parts":[["1977"]]}}}],"schema":"https://github.com/citation-style-language/schema/raw/master/csl-citation.json"} </w:instrText>
      </w:r>
      <w:r>
        <w:fldChar w:fldCharType="separate"/>
      </w:r>
      <w:r w:rsidRPr="00072A79">
        <w:t>(Matthews and Hill 1977)</w:t>
      </w:r>
      <w:r>
        <w:fldChar w:fldCharType="end"/>
      </w:r>
      <w:r w:rsidR="00B445D9">
        <w:t xml:space="preserve">. </w:t>
      </w:r>
      <w:r w:rsidR="002017B3">
        <w:t>In this light, we considered hydrologic flashiness a spurious influence on red shiner distributions beyond its capacity to influence channel geomorphology.</w:t>
      </w:r>
    </w:p>
    <w:p w14:paraId="39D41CED" w14:textId="60E0E1DA" w:rsidR="00E66333" w:rsidRDefault="00587399" w:rsidP="00293C4B">
      <w:pPr>
        <w:spacing w:line="360" w:lineRule="auto"/>
        <w:ind w:firstLine="720"/>
        <w:contextualSpacing/>
      </w:pPr>
      <w:r w:rsidRPr="001C59E6">
        <w:t xml:space="preserve">Low flow pulse percentage (LFPP) </w:t>
      </w:r>
      <w:r>
        <w:t>approximate</w:t>
      </w:r>
      <w:r w:rsidR="00906244">
        <w:t>d</w:t>
      </w:r>
      <w:r>
        <w:t xml:space="preserve"> drought prevalence and </w:t>
      </w:r>
      <w:r w:rsidRPr="001C59E6">
        <w:t xml:space="preserve">was </w:t>
      </w:r>
      <w:r>
        <w:t>the sole</w:t>
      </w:r>
      <w:r w:rsidRPr="001C59E6">
        <w:t xml:space="preserve"> significant predictor of invertebrate community diversity</w:t>
      </w:r>
      <w:r>
        <w:t xml:space="preserve"> (Fig.</w:t>
      </w:r>
      <w:r w:rsidR="00431446">
        <w:t>5</w:t>
      </w:r>
      <w:r>
        <w:t>)</w:t>
      </w:r>
      <w:r w:rsidRPr="001C59E6">
        <w:t>.</w:t>
      </w:r>
      <w:r w:rsidR="00E07039">
        <w:t xml:space="preserve"> </w:t>
      </w:r>
      <w:r w:rsidR="00661BEA">
        <w:t>In addition to LFPP, t</w:t>
      </w:r>
      <w:r w:rsidR="00E07039">
        <w:t xml:space="preserve">he top-ranked multiple regression models </w:t>
      </w:r>
      <w:r w:rsidR="00661BEA">
        <w:t>also implicated</w:t>
      </w:r>
      <w:r w:rsidR="00E07039">
        <w:t xml:space="preserve"> NH</w:t>
      </w:r>
      <w:r w:rsidR="00E07039">
        <w:rPr>
          <w:vertAlign w:val="subscript"/>
        </w:rPr>
        <w:t>4</w:t>
      </w:r>
      <w:r w:rsidR="00E07039">
        <w:rPr>
          <w:vertAlign w:val="superscript"/>
        </w:rPr>
        <w:t>+</w:t>
      </w:r>
      <w:r w:rsidR="00E07039">
        <w:t xml:space="preserve"> </w:t>
      </w:r>
      <w:r w:rsidR="00661BEA">
        <w:t>was an effective predictor of</w:t>
      </w:r>
      <w:r w:rsidR="00E07039">
        <w:t xml:space="preserve"> invertebrate diversity. </w:t>
      </w:r>
      <w:r w:rsidR="00906244">
        <w:t xml:space="preserve">Semi-arid community compositions included a higher proportion of gastropods which </w:t>
      </w:r>
      <w:r w:rsidR="00F16E0B">
        <w:t>are</w:t>
      </w:r>
      <w:r w:rsidR="00906244">
        <w:t xml:space="preserve"> well adapted to the stresses </w:t>
      </w:r>
      <w:r w:rsidR="00F16E0B">
        <w:t>that characterize</w:t>
      </w:r>
      <w:r w:rsidR="00906244">
        <w:t xml:space="preserve"> increased </w:t>
      </w:r>
      <w:r>
        <w:t>LFPP</w:t>
      </w:r>
      <w:r w:rsidR="00661BEA">
        <w:t xml:space="preserve"> (Fig 5.)</w:t>
      </w:r>
      <w:r w:rsidR="00E07039">
        <w:t xml:space="preserve">. </w:t>
      </w:r>
      <w:r w:rsidR="00906244">
        <w:t xml:space="preserve">For example, </w:t>
      </w:r>
      <w:r w:rsidRPr="008D2795">
        <w:rPr>
          <w:i/>
          <w:iCs/>
        </w:rPr>
        <w:t>M</w:t>
      </w:r>
      <w:r w:rsidR="00661BEA">
        <w:rPr>
          <w:i/>
          <w:iCs/>
        </w:rPr>
        <w:t>.</w:t>
      </w:r>
      <w:r w:rsidRPr="008D2795">
        <w:rPr>
          <w:i/>
          <w:iCs/>
        </w:rPr>
        <w:t xml:space="preserve"> </w:t>
      </w:r>
      <w:proofErr w:type="spellStart"/>
      <w:r w:rsidRPr="008D2795">
        <w:rPr>
          <w:i/>
          <w:iCs/>
        </w:rPr>
        <w:t>tuberculata</w:t>
      </w:r>
      <w:proofErr w:type="spellEnd"/>
      <w:r w:rsidR="00E66333">
        <w:t xml:space="preserve"> </w:t>
      </w:r>
      <w:r w:rsidR="00F16E0B">
        <w:t>were the most</w:t>
      </w:r>
      <w:r w:rsidR="00906244">
        <w:t xml:space="preserve"> abundant primary consumers </w:t>
      </w:r>
      <w:r w:rsidR="00F16E0B">
        <w:t xml:space="preserve">in the semi-arid streams </w:t>
      </w:r>
      <w:r w:rsidR="00906244">
        <w:t>a</w:t>
      </w:r>
      <w:r w:rsidR="00111656">
        <w:t xml:space="preserve">nd </w:t>
      </w:r>
      <w:r w:rsidR="00F16E0B">
        <w:t xml:space="preserve">can resist the osmotic stress imposed by drought conditions </w:t>
      </w:r>
      <w:r w:rsidR="009F2BC2">
        <w:t xml:space="preserve">with a broad range of </w:t>
      </w:r>
      <w:r w:rsidR="00F16E0B">
        <w:t xml:space="preserve">salinity </w:t>
      </w:r>
      <w:r w:rsidR="00E66333">
        <w:t>tolerance (</w:t>
      </w:r>
      <w:r w:rsidR="00EE6E30">
        <w:t>0-23 PSU)</w:t>
      </w:r>
      <w:r w:rsidR="00F16E0B">
        <w:t>.</w:t>
      </w:r>
      <w:r w:rsidR="009F2BC2">
        <w:t xml:space="preserve"> This species</w:t>
      </w:r>
      <w:r w:rsidR="00FE5097">
        <w:t xml:space="preserve"> is also well-</w:t>
      </w:r>
      <w:r w:rsidR="00661BEA">
        <w:t>adapted</w:t>
      </w:r>
      <w:r w:rsidR="00FE5097">
        <w:t xml:space="preserve"> to survive and reproduce throughout periodic dewatering due to its rapid maturation (21-62 days), asexual reproduction, and internal offspring gestation</w:t>
      </w:r>
      <w:r w:rsidR="00F16E0B">
        <w:t xml:space="preserve"> </w:t>
      </w:r>
      <w:r w:rsidR="00F16E0B">
        <w:fldChar w:fldCharType="begin"/>
      </w:r>
      <w:r w:rsidR="00F16E0B">
        <w:instrText xml:space="preserve"> ADDIN ZOTERO_ITEM CSL_CITATION {"citationID":"RiqOgDY3","properties":{"formattedCitation":"(Farani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rsidR="00F16E0B">
        <w:fldChar w:fldCharType="separate"/>
      </w:r>
      <w:r w:rsidR="00F16E0B" w:rsidRPr="00F16E0B">
        <w:t>(Farani et al. 2015)</w:t>
      </w:r>
      <w:r w:rsidR="00F16E0B">
        <w:fldChar w:fldCharType="end"/>
      </w:r>
      <w:r w:rsidR="00F16E0B">
        <w:t>. Droughts represent a ramping disturbance as water availability and quality diminish over time and most i</w:t>
      </w:r>
      <w:r w:rsidR="00F16E0B">
        <w:rPr>
          <w:iCs/>
        </w:rPr>
        <w:t xml:space="preserve">nvertebrates are unable to escape due to restricted in-stream mobility compared to fish. </w:t>
      </w:r>
      <w:r w:rsidR="00FE5097">
        <w:rPr>
          <w:iCs/>
        </w:rPr>
        <w:t xml:space="preserve"> </w:t>
      </w:r>
      <w:r w:rsidR="00F16E0B">
        <w:rPr>
          <w:iCs/>
        </w:rPr>
        <w:t xml:space="preserve">aquatic invertebrates can access refuge in the hyporheic zone, interstitial spaces, and in some cases utilize desiccation-resistant life-stages </w: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 </w:instrTex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EN.CITE.DATA </w:instrText>
      </w:r>
      <w:r w:rsidR="00F16E0B">
        <w:rPr>
          <w:iCs/>
        </w:rPr>
      </w:r>
      <w:r w:rsidR="00F16E0B">
        <w:rPr>
          <w:iCs/>
        </w:rPr>
        <w:fldChar w:fldCharType="end"/>
      </w:r>
      <w:r w:rsidR="00F16E0B">
        <w:rPr>
          <w:iCs/>
        </w:rPr>
      </w:r>
      <w:r w:rsidR="00F16E0B">
        <w:rPr>
          <w:iCs/>
        </w:rPr>
        <w:fldChar w:fldCharType="separate"/>
      </w:r>
      <w:r w:rsidR="00F16E0B">
        <w:rPr>
          <w:iCs/>
          <w:noProof/>
        </w:rPr>
        <w:t>(Boulton, Peterson et al. 1992, Boulton 2003)</w:t>
      </w:r>
      <w:r w:rsidR="00F16E0B">
        <w:rPr>
          <w:iCs/>
        </w:rPr>
        <w:fldChar w:fldCharType="end"/>
      </w:r>
      <w:r w:rsidR="00F16E0B">
        <w:rPr>
          <w:iCs/>
        </w:rPr>
        <w:t>.</w:t>
      </w:r>
    </w:p>
    <w:p w14:paraId="693D4A84" w14:textId="3A45D79A" w:rsidR="00A06C95" w:rsidRDefault="00A06C95" w:rsidP="00664B85">
      <w:pPr>
        <w:spacing w:line="360" w:lineRule="auto"/>
        <w:ind w:firstLine="720"/>
        <w:contextualSpacing/>
      </w:pPr>
      <w:r>
        <w:rPr>
          <w:iCs/>
        </w:rPr>
        <w:t xml:space="preserve">Surprisingly, while invertebrate community composition </w:t>
      </w:r>
      <w:r w:rsidR="00C32E69">
        <w:rPr>
          <w:iCs/>
        </w:rPr>
        <w:t xml:space="preserve">shifted </w:t>
      </w:r>
      <w:r>
        <w:rPr>
          <w:iCs/>
        </w:rPr>
        <w:t>with rainfall, i</w:t>
      </w:r>
      <w:r w:rsidRPr="001C59E6">
        <w:rPr>
          <w:iCs/>
        </w:rPr>
        <w:t xml:space="preserve">nvertebrate </w:t>
      </w:r>
      <w:r>
        <w:rPr>
          <w:iCs/>
        </w:rPr>
        <w:t xml:space="preserve">diversity did not correlate linearly with precipitation.  Instead, invertebrate diversity peaked in the middle of the rainfall gradient. The lack of a linear correlation between invertebrate diversity and precipitation may have been caused by the inherently larger species </w:t>
      </w:r>
      <w:r>
        <w:rPr>
          <w:iCs/>
        </w:rPr>
        <w:lastRenderedPageBreak/>
        <w:t>pool for invertebrates which included more taxa with biological adaptations to drought compared to fish</w:t>
      </w:r>
      <w:r w:rsidR="0018582B">
        <w:rPr>
          <w:iCs/>
        </w:rPr>
        <w:t xml:space="preserve"> </w:t>
      </w:r>
      <w:r w:rsidR="0018582B">
        <w:rPr>
          <w:iCs/>
        </w:rPr>
        <w:fldChar w:fldCharType="begin"/>
      </w:r>
      <w:r w:rsidR="0018582B">
        <w:rPr>
          <w:iCs/>
        </w:rPr>
        <w:instrText xml:space="preserve"> ADDIN ZOTERO_ITEM CSL_CITATION {"citationID":"ePsh4NCx","properties":{"formattedCitation":"(Eriksson 1993)","plainCitation":"(Eriksson 1993)","noteIndex":0},"citationItems":[{"id":329,"uris":["http://zotero.org/users/local/tyq98Km3/items/JNXWSZVG"],"uri":["http://zotero.org/users/local/tyq98Km3/items/JNXWSZVG"],"itemData":{"id":329,"type":"article-journal","container-title":"Oikos","DOI":"10.2307/3544854","ISSN":"0030-1299","issue":"2","note":"publisher: [Nordic Society Oikos, Wiley]","page":"371-374","source":"JSTOR","title":"The Species-Pool Hypothesis and Plant Community Diversity","volume":"68","author":[{"family":"Eriksson","given":"Ove"}],"issued":{"date-parts":[["1993"]]}}}],"schema":"https://github.com/citation-style-language/schema/raw/master/csl-citation.json"} </w:instrText>
      </w:r>
      <w:r w:rsidR="0018582B">
        <w:rPr>
          <w:iCs/>
        </w:rPr>
        <w:fldChar w:fldCharType="separate"/>
      </w:r>
      <w:r w:rsidR="0018582B" w:rsidRPr="0018582B">
        <w:t>(Eriksson 1993)</w:t>
      </w:r>
      <w:r w:rsidR="0018582B">
        <w:rPr>
          <w:iCs/>
        </w:rPr>
        <w:fldChar w:fldCharType="end"/>
      </w:r>
      <w:r>
        <w:rPr>
          <w:iCs/>
        </w:rPr>
        <w:t>. The peak like</w:t>
      </w:r>
      <w:r w:rsidR="00C32E69">
        <w:rPr>
          <w:iCs/>
        </w:rPr>
        <w:t>ly</w:t>
      </w:r>
      <w:r>
        <w:rPr>
          <w:iCs/>
        </w:rPr>
        <w:t xml:space="preserve"> represent</w:t>
      </w:r>
      <w:r w:rsidR="00C32E69">
        <w:rPr>
          <w:iCs/>
        </w:rPr>
        <w:t>ed</w:t>
      </w:r>
      <w:r>
        <w:rPr>
          <w:iCs/>
        </w:rPr>
        <w:t xml:space="preserve"> the transition zone where taxa common on each side of the gradient </w:t>
      </w:r>
      <w:r w:rsidR="00C32E69">
        <w:rPr>
          <w:iCs/>
        </w:rPr>
        <w:t>we</w:t>
      </w:r>
      <w:r>
        <w:rPr>
          <w:iCs/>
        </w:rPr>
        <w:t xml:space="preserve">re able to co-occur.  </w:t>
      </w:r>
      <w:r w:rsidR="00661BEA">
        <w:t>As precipitation increase</w:t>
      </w:r>
      <w:r w:rsidR="00C32E69">
        <w:t>d</w:t>
      </w:r>
      <w:r w:rsidR="00661BEA">
        <w:t xml:space="preserve">, there </w:t>
      </w:r>
      <w:r w:rsidR="00C32E69">
        <w:t>were</w:t>
      </w:r>
      <w:r w:rsidR="0015095B">
        <w:t xml:space="preserve"> three points of interest: </w:t>
      </w:r>
      <w:r w:rsidR="00622334">
        <w:t>1</w:t>
      </w:r>
      <w:r w:rsidR="0015095B">
        <w:t>)</w:t>
      </w:r>
      <w:r>
        <w:t xml:space="preserve"> </w:t>
      </w:r>
      <w:r w:rsidR="00400433">
        <w:t xml:space="preserve">The shift in primary producers and the increased prevalence of </w:t>
      </w:r>
      <w:r w:rsidR="00C52899">
        <w:t>amphipods</w:t>
      </w:r>
      <w:r w:rsidR="00400433">
        <w:t xml:space="preserve"> and </w:t>
      </w:r>
      <w:r w:rsidR="00C52899">
        <w:t>decapods</w:t>
      </w:r>
      <w:r w:rsidR="00400433">
        <w:t xml:space="preserve"> at wetter sites implied a corresponding shift in available basal resources. Specifically, precipitation-mediated shifts in riparian vegetation from evergreen, xeric mesquite trees to deciduous hardwoods likely altered the inputs of </w:t>
      </w:r>
      <w:r w:rsidR="00400433" w:rsidRPr="00EB5ECC">
        <w:t>terrestrially derived detrital inputs and instream productivity</w:t>
      </w:r>
      <w:r w:rsidR="00400433">
        <w:t xml:space="preserve"> to promote the inclusion of shredder taxa </w:t>
      </w:r>
      <w:r w:rsidR="00400433">
        <w:fldChar w:fldCharType="begin"/>
      </w:r>
      <w:r w:rsidR="00400433">
        <w:instrText xml:space="preserve"> ADDIN ZOTERO_ITEM CSL_CITATION {"citationID":"tfVUD0xW","properties":{"formattedCitation":"(Giling, Reich, and Thompson 2009)","plainCitation":"(Giling, Reich, and Thompson 2009)","noteIndex":0},"citationItems":[{"id":321,"uris":["http://zotero.org/users/local/tyq98Km3/items/JR73LKU6"],"uri":["http://zotero.org/users/local/tyq98Km3/items/JR73LKU6"],"itemData":{"id":321,"type":"article-journal","abstract":"Loss of riparian vegetation surrounding streams can affect instream biota by altering stream characteristics, such as terrestrially derived detrital inputs and instream productivity. Omnivorous crayfish can be a dominant component of stream biota and are considered a keystone species because of their ability to forage at multiple trophic levels. Resource shifts caused by changes in riparian canopy have the potential to influence crayfish diet and growth. We investigated the effects of changes in canopy cover on the crayfish Cherax destructor in a southeastern Australian lowland stream. We compared the diet of C. destructor between sites with and without riparian cover and determined how differences in the quantity of food resources between sites affected crayfish growth. The availability of basal (plant, algae, and detrital) resources was related to the presence of a riparian canopy. Aquatic macrophytes were more common at sites with no canopy cover and terrestrially derived leaf litter was more abundant at sites with an intact canopy. Stable isotope and gut content analyses of crayfish diet indicated a shift toward autochthonous food sources in individuals from sites with no canopy cover. In laboratory feeding trials, crayfish had higher growth rates when fed macrophyte material than when fed terrestrially derived leaf litter. Insights gained into resource use by crayfish, particularly the importance of aquatic invertebrates in crayfish diet, emphasize the merits of conducting both gut content and stable isotope analyses to assess short- and longer-term aspects of diet. Further structural and functional impacts of changes to riparian condition should be investigated, but the trophic role of C. destructor in stream food webs appears to be sensitive to alterations in the dominant basal resources associated with changes in riparian canopy.","container-title":"Journal of the North American Benthological Society","DOI":"10.1899/09-015.1","ISSN":"0887-3593","issue":"3","journalAbbreviation":"J. N. Am. Benthol. Soc.","language":"English","note":"publisher-place: Lawrence\npublisher: North Amer Benthological Soc\nWOS:000273885900009","page":"626-637","source":"Web of Science","title":"Loss of riparian vegetation alters the ecosystem role of a freshwater crayfish (Cherax destructor) in an Australian intermittent lowland stream","volume":"28","author":[{"family":"Giling","given":"Darren"},{"family":"Reich","given":"Paul"},{"family":"Thompson","given":"Ross M."}],"issued":{"date-parts":[["2009",9]]}}}],"schema":"https://github.com/citation-style-language/schema/raw/master/csl-citation.json"} </w:instrText>
      </w:r>
      <w:r w:rsidR="00400433">
        <w:fldChar w:fldCharType="separate"/>
      </w:r>
      <w:r w:rsidR="00400433" w:rsidRPr="00EB5ECC">
        <w:t>(</w:t>
      </w:r>
      <w:proofErr w:type="spellStart"/>
      <w:r w:rsidR="00400433" w:rsidRPr="00EB5ECC">
        <w:t>Giling</w:t>
      </w:r>
      <w:proofErr w:type="spellEnd"/>
      <w:r w:rsidR="00400433" w:rsidRPr="00EB5ECC">
        <w:t>, Reich, and Thompson 2009)</w:t>
      </w:r>
      <w:r w:rsidR="00400433">
        <w:fldChar w:fldCharType="end"/>
      </w:r>
      <w:r w:rsidR="00400433" w:rsidRPr="00D1402C">
        <w:t>.</w:t>
      </w:r>
      <w:r w:rsidR="00400433">
        <w:t xml:space="preserve"> </w:t>
      </w:r>
      <w:r w:rsidR="00622334">
        <w:t xml:space="preserve">2) </w:t>
      </w:r>
      <w:r w:rsidR="00400433">
        <w:t xml:space="preserve">The </w:t>
      </w:r>
      <w:r w:rsidR="00CD5760">
        <w:t xml:space="preserve">observed </w:t>
      </w:r>
      <w:r w:rsidR="00400433">
        <w:t>shift in primary consumers from</w:t>
      </w:r>
      <w:r w:rsidR="0072055D">
        <w:t xml:space="preserve"> </w:t>
      </w:r>
      <w:r w:rsidR="00CD5760">
        <w:t>short-lived, euryhaline dipterans and gastropods to e</w:t>
      </w:r>
      <w:r w:rsidR="00400433">
        <w:t>phemeroptera</w:t>
      </w:r>
      <w:r w:rsidR="00CD5760">
        <w:t>ns</w:t>
      </w:r>
      <w:r w:rsidR="00400433">
        <w:t xml:space="preserve"> and </w:t>
      </w:r>
      <w:r w:rsidR="00CD5760">
        <w:t>t</w:t>
      </w:r>
      <w:r w:rsidR="00400433">
        <w:t>richoptera</w:t>
      </w:r>
      <w:r w:rsidR="00CD5760">
        <w:t>ns, environmentally sensitive species with longer lifespans,</w:t>
      </w:r>
      <w:r w:rsidR="00400433">
        <w:t xml:space="preserve"> </w:t>
      </w:r>
      <w:r w:rsidR="00CD5760">
        <w:t xml:space="preserve">pointed towards improved water quality conditions and hydrologic stability </w:t>
      </w:r>
      <w:r w:rsidR="00CD5760" w:rsidRPr="00CD5760">
        <w:t xml:space="preserve">(Rosenberg and </w:t>
      </w:r>
      <w:proofErr w:type="spellStart"/>
      <w:r w:rsidR="00CD5760" w:rsidRPr="00CD5760">
        <w:t>Resh</w:t>
      </w:r>
      <w:proofErr w:type="spellEnd"/>
      <w:r w:rsidR="00CD5760" w:rsidRPr="00CD5760">
        <w:t xml:space="preserve"> 1993; Jackson and Sweeney 1995)</w:t>
      </w:r>
      <w:r w:rsidR="00400433">
        <w:t xml:space="preserve">. </w:t>
      </w:r>
      <w:r w:rsidR="00014AB3">
        <w:t>Taken further, this pattern alludes to trade-off between aridity tolerance and competitive specialization</w:t>
      </w:r>
      <w:r w:rsidR="00F21487">
        <w:t xml:space="preserve"> </w:t>
      </w:r>
      <w:r w:rsidR="00014AB3">
        <w:fldChar w:fldCharType="begin"/>
      </w:r>
      <w:r w:rsidR="00014AB3">
        <w:instrText xml:space="preserve"> ADDIN ZOTERO_ITEM CSL_CITATION {"citationID":"AYKXSqYs","properties":{"formattedCitation":"(Fr\\uc0\\u233{}javille et al. 2018)","plainCitation":"(Fréjaville et al. 2018)","noteIndex":0},"citationItems":[{"id":324,"uris":["http://zotero.org/users/local/tyq98Km3/items/GW4S4C9Y"],"uri":["http://zotero.org/users/local/tyq98Km3/items/GW4S4C9Y"],"itemData":{"id":324,"type":"article-journal","abstract":"Fire resistance traits drive tree species composition in surface-fire ecosystems, but how they covary at different scales of variation and with the environment is not well documented. We assessed the covariation of bark thickness (BT), tree height, and crown base-to-height ratio across Alpine forests, after accounting for the effects of tree diameter and competition for light on individual trait variation. Traits consistently correlated across individuals and communities, although the variance of BT mainly occurred among species, whereas crown elevation traits varied mainly within species. Aridity, temperature, and competition contributed to explain the variation of fire resistance traits among and within species, driving a trade-off between fire resistance and the ability to compete for light. Thick-barked species (fire-tolerant) that self-prune their lower branches (flame-avoiders) dominated the most fire-prone and flammable communities in sub-Mediterranean southern Alps, whereas thin-barked tree species that grow tall (competition for light) dominated the least fire-prone communities in the northern Alps. Our findings suggest a long-term interaction between mountain tree species and fire regime. Higher allocation to trunk elongation occurs in moist and shade environments, while higher allocation to thicken the bark and distancing the crown base from surface fuels occurs in open-canopy, dry forests where fire spreads with higher intensity.","container-title":"Ecosphere","DOI":"https://doi.org/10.1002/ecs2.2493","ISSN":"2150-8925","issue":"12","language":"en","note":"_eprint: https://esajournals.onlinelibrary.wiley.com/doi/pdf/10.1002/ecs2.2493","page":"e02493","source":"Wiley Online Library","title":"Aridity and competition drive fire resistance trait covariation in mountain trees","volume":"9","author":[{"family":"Fréjaville","given":"Thibaut"},{"family":"Vilà‐Cabrera","given":"Albert"},{"family":"Curt","given":"Thomas"},{"family":"Carcaillet","given":"Christopher"}],"issued":{"date-parts":[["2018"]]}}}],"schema":"https://github.com/citation-style-language/schema/raw/master/csl-citation.json"} </w:instrText>
      </w:r>
      <w:r w:rsidR="00014AB3">
        <w:fldChar w:fldCharType="separate"/>
      </w:r>
      <w:r w:rsidR="00014AB3" w:rsidRPr="00014AB3">
        <w:t>(</w:t>
      </w:r>
      <w:proofErr w:type="spellStart"/>
      <w:r w:rsidR="00014AB3" w:rsidRPr="00014AB3">
        <w:t>Fréjaville</w:t>
      </w:r>
      <w:proofErr w:type="spellEnd"/>
      <w:r w:rsidR="00014AB3" w:rsidRPr="00014AB3">
        <w:t xml:space="preserve"> et al. 2018)</w:t>
      </w:r>
      <w:r w:rsidR="00014AB3">
        <w:fldChar w:fldCharType="end"/>
      </w:r>
      <w:r w:rsidR="00014AB3">
        <w:t xml:space="preserve">. </w:t>
      </w:r>
      <w:r w:rsidR="00622334">
        <w:t xml:space="preserve">3) </w:t>
      </w:r>
      <w:r w:rsidR="00400433">
        <w:t>T</w:t>
      </w:r>
      <w:r w:rsidR="00622334">
        <w:t xml:space="preserve">he decreased abundance of </w:t>
      </w:r>
      <w:proofErr w:type="spellStart"/>
      <w:r w:rsidR="0018582B">
        <w:t>o</w:t>
      </w:r>
      <w:r w:rsidR="00622334">
        <w:t>donat</w:t>
      </w:r>
      <w:r w:rsidR="0018582B">
        <w:t>es</w:t>
      </w:r>
      <w:proofErr w:type="spellEnd"/>
      <w:r w:rsidR="00622334">
        <w:t xml:space="preserve"> and </w:t>
      </w:r>
      <w:proofErr w:type="spellStart"/>
      <w:r w:rsidR="0018582B">
        <w:t>h</w:t>
      </w:r>
      <w:r w:rsidR="00622334">
        <w:t>empiteran</w:t>
      </w:r>
      <w:r w:rsidR="0018582B">
        <w:t>s</w:t>
      </w:r>
      <w:proofErr w:type="spellEnd"/>
      <w:r w:rsidR="00622334">
        <w:t xml:space="preserve"> predators</w:t>
      </w:r>
      <w:r w:rsidR="00622334" w:rsidRPr="0015095B">
        <w:t xml:space="preserve"> </w:t>
      </w:r>
      <w:r w:rsidR="00622334">
        <w:t xml:space="preserve">may have been due to competition </w:t>
      </w:r>
      <w:r w:rsidR="0072055D">
        <w:t xml:space="preserve">with </w:t>
      </w:r>
      <w:r w:rsidR="00622334">
        <w:t xml:space="preserve">and predation by insectivorous centrarchids </w:t>
      </w:r>
      <w:r w:rsidR="00622334">
        <w:fldChar w:fldCharType="begin"/>
      </w:r>
      <w:r w:rsidR="00622334">
        <w: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instrText>
      </w:r>
      <w:r w:rsidR="00622334">
        <w:fldChar w:fldCharType="separate"/>
      </w:r>
      <w:r w:rsidR="00622334">
        <w:rPr>
          <w:noProof/>
        </w:rPr>
        <w:t>(Dahl and Greenberg 1998)</w:t>
      </w:r>
      <w:r w:rsidR="00622334">
        <w:fldChar w:fldCharType="end"/>
      </w:r>
      <w:r w:rsidR="00622334">
        <w:t xml:space="preserve">. In this way, biotic interactions at sub-humid sites </w:t>
      </w:r>
      <w:r w:rsidR="00F21487">
        <w:t>presumably</w:t>
      </w:r>
      <w:r w:rsidR="00622334">
        <w:t xml:space="preserve"> restricted invertebrate communities to species with anti-predator adaptations including small size, passive foraging strategies, camouflage, and armoring </w:t>
      </w:r>
      <w:r w:rsidR="00622334">
        <w:fldChar w:fldCharType="begin"/>
      </w:r>
      <w:r w:rsidR="00622334">
        <w: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instrText>
      </w:r>
      <w:r w:rsidR="00622334">
        <w:fldChar w:fldCharType="separate"/>
      </w:r>
      <w:r w:rsidR="00622334">
        <w:rPr>
          <w:noProof/>
        </w:rPr>
        <w:t>(Straile and Hälbich 2000)</w:t>
      </w:r>
      <w:r w:rsidR="00622334">
        <w:fldChar w:fldCharType="end"/>
      </w:r>
      <w:r w:rsidR="00622334">
        <w:t>.</w:t>
      </w:r>
      <w:r w:rsidR="00161410">
        <w:t xml:space="preserve"> </w:t>
      </w:r>
      <w:r w:rsidR="001A4B4E">
        <w:t>Taken together, t</w:t>
      </w:r>
      <w:r w:rsidR="00C35EF2">
        <w:t xml:space="preserve">hese invertebrate </w:t>
      </w:r>
      <w:r w:rsidR="001A4B4E">
        <w:t xml:space="preserve">(and fish) </w:t>
      </w:r>
      <w:r w:rsidR="00C35EF2">
        <w:t xml:space="preserve">community compositional patterns </w:t>
      </w:r>
      <w:r w:rsidR="001A4B4E">
        <w:t xml:space="preserve">suggest that small changes in precipitation regime could result in abrupt ecosystem shifts </w:t>
      </w:r>
      <w:r w:rsidR="001A4B4E">
        <w:fldChar w:fldCharType="begin"/>
      </w:r>
      <w:r w:rsidR="001A4B4E">
        <w:instrText xml:space="preserve"> ADDIN ZOTERO_ITEM CSL_CITATION {"citationID":"EYQaL6iP","properties":{"formattedCitation":"(Scheffer and Carpenter 2003)","plainCitation":"(Scheffer and Carpenter 2003)","noteIndex":0},"citationItems":[{"id":139,"uris":["http://zotero.org/users/local/tyq98Km3/items/H34JTPY4"],"uri":["http://zotero.org/users/local/tyq98Km3/items/H34JTPY4"],"itemData":{"id":139,"type":"article-journal","abstract":"Occasionally,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Evolution","language":"en","page":"648-656","source":"ScienceDirect","title":"Catastrophic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instrText>
      </w:r>
      <w:r w:rsidR="001A4B4E">
        <w:fldChar w:fldCharType="separate"/>
      </w:r>
      <w:r w:rsidR="001A4B4E" w:rsidRPr="002576D2">
        <w:t>(</w:t>
      </w:r>
      <w:proofErr w:type="spellStart"/>
      <w:r w:rsidR="001A4B4E" w:rsidRPr="002576D2">
        <w:t>Scheffer</w:t>
      </w:r>
      <w:proofErr w:type="spellEnd"/>
      <w:r w:rsidR="001A4B4E" w:rsidRPr="002576D2">
        <w:t xml:space="preserve"> and Carpenter 2003)</w:t>
      </w:r>
      <w:r w:rsidR="001A4B4E">
        <w:fldChar w:fldCharType="end"/>
      </w:r>
      <w:r w:rsidR="001A4B4E">
        <w:t>.</w:t>
      </w:r>
    </w:p>
    <w:p w14:paraId="2BE56288" w14:textId="6F02080D" w:rsidR="00A06C95" w:rsidRDefault="002576D2" w:rsidP="00293C4B">
      <w:pPr>
        <w:spacing w:line="360" w:lineRule="auto"/>
        <w:ind w:firstLine="720"/>
        <w:contextualSpacing/>
      </w:pPr>
      <w:r>
        <w:t xml:space="preserve">While this survey only consisted of 10 streams, it is the first published rapid bioassessment of systems along the rainfall gradient on the Texas Coastal Prairie. The results largely conform to </w:t>
      </w:r>
      <w:r w:rsidRPr="00664B85">
        <w:rPr>
          <w:i/>
        </w:rPr>
        <w:t>a priori</w:t>
      </w:r>
      <w:r>
        <w:t xml:space="preserve"> hypotheses indicating that the region represents a promising study region for climate research.  In addition to its capacity for a space for time substitution, the TCP makes is poised to provide real-time data on the effects of climate change on ecosystems. </w:t>
      </w:r>
      <w:r w:rsidR="00A06C95">
        <w:t xml:space="preserve">Future research in this region would benefit from higher frequency sampling over a longer </w:t>
      </w:r>
      <w:proofErr w:type="gramStart"/>
      <w:r w:rsidR="00A06C95">
        <w:t>time period</w:t>
      </w:r>
      <w:proofErr w:type="gramEnd"/>
      <w:r w:rsidR="00A06C95">
        <w:t xml:space="preserve"> and quantification of invertebrate and fish functional traits.  An in</w:t>
      </w:r>
      <w:r w:rsidR="00664B85">
        <w:t>-</w:t>
      </w:r>
      <w:r w:rsidR="00A06C95">
        <w:t xml:space="preserve">depth time series study would allow for evaluation of how these communities change across seasons, how they response to periodic droughts and floods, and how stable the communities are through time.  More detailed quantification of </w:t>
      </w:r>
      <w:r w:rsidR="00664B85">
        <w:t>the fish</w:t>
      </w:r>
      <w:r w:rsidR="00A06C95">
        <w:t xml:space="preserve"> communities through depletion surveys and invertebrate communities via biomass cores would allow for greater characterization of the relative abundance of different </w:t>
      </w:r>
      <w:r w:rsidR="00A06C95">
        <w:lastRenderedPageBreak/>
        <w:t xml:space="preserve">taxa through time, and these could be linked to functional traits to explore the mechanisms behind some of the patterns we observe here. </w:t>
      </w:r>
      <w:r w:rsidR="00FF7F14">
        <w:t xml:space="preserve">A continuation of this sampling program with thorough methods will augment the analytical power, precision, and depth of this natural experiment. </w:t>
      </w:r>
    </w:p>
    <w:p w14:paraId="54BCCFA0" w14:textId="31E8B87A" w:rsidR="004A7DF3" w:rsidRPr="009A7FCE" w:rsidRDefault="00FF7F14" w:rsidP="00A06C95">
      <w:pPr>
        <w:spacing w:line="360" w:lineRule="auto"/>
        <w:ind w:firstLine="720"/>
        <w:contextualSpacing/>
      </w:pPr>
      <w:bookmarkStart w:id="2" w:name="_Hlk64653042"/>
      <w:r>
        <w:t>Despite th</w:t>
      </w:r>
      <w:r w:rsidR="008D00EC">
        <w:t>is</w:t>
      </w:r>
      <w:r>
        <w:t xml:space="preserve"> study’s </w:t>
      </w:r>
      <w:r w:rsidR="008D00EC">
        <w:t>limitations</w:t>
      </w:r>
      <w:r>
        <w:t xml:space="preserve">, our results highlight the breadth and far-reaching ecological consequences associated with small changes in precipitation. </w:t>
      </w:r>
      <w:r w:rsidR="008D00EC">
        <w:t>They</w:t>
      </w:r>
      <w:r>
        <w:t xml:space="preserve"> </w:t>
      </w:r>
      <w:r w:rsidR="00236270">
        <w:t>warn that</w:t>
      </w:r>
      <w:r>
        <w:t xml:space="preserve"> regions expected to become more arid</w:t>
      </w:r>
      <w:r w:rsidR="008D00EC">
        <w:t>,</w:t>
      </w:r>
      <w:r>
        <w:t xml:space="preserve"> like Central and Western Texas </w:t>
      </w:r>
      <w:r w:rsidR="008D00EC">
        <w:fldChar w:fldCharType="begin"/>
      </w:r>
      <w:r w:rsidR="008D00EC">
        <w:instrText xml:space="preserve"> ADDIN ZOTERO_ITEM CSL_CITATION {"citationID":"0uRtvj4E","properties":{"formattedCitation":"(Jiang and Yang 2012)","plainCitation":"(Jiang and Yang 2012)","noteIndex":0},"citationItems":[{"id":302,"uris":["http://zotero.org/users/local/tyq98Km3/items/8JHJDBAT"],"uri":["http://zotero.org/users/local/tyq98Km3/items/8JHJDBAT"],"itemData":{"id":302,"type":"article-journal","abstract":"Climate change projections, in particular precipitation and temperature under different IPCC future emissions scenarios in Texas, were based on statistically downscaled multi-model ensembles. A comparison of downscaled model results with observations and reanalysis data for the present-day climate shows that all models simulate monthly variations in surface air temperature well (correlation coefficient: 0.98), while precipitation correlation coefficients vary widely across different models (from 0.79 to 0.92). We performed a detailed analysis for the Texas region with an emphasis on 5 sub-regions. Our probability analysis shows an overall increase in surface air temperature towards the end of the 21st century of 4.8, 3.6, and 2.2°C for A2, A1B, and B1 emission scenarios, respectively, relative to the mean of 1971−2000. Surface air temperatures in northwestern Texas increase more under various scenarios, while they are projected to increase steadily in southeastern Texas in response to the large thermal capacity of the Gulf of Mexico. The trends in precipitation are not as clear as those in temperature, suggesting more complicated mechanisms. Precipitation and surface air temperature changes are negatively correlated on an annual basis. This indicates that, as surface air temperature increases in Texas, most regions are projected to become drier. Precipitation changes correlate negatively with surface air temperature changes in summer, while no correlation appears between them for the winter season.","container-title":"Climate Research","DOI":"10.3354/cr01093","ISSN":"0936-577X, 1616-1572","issue":"3","journalAbbreviation":"Clim. Res.","language":"en","page":"229-244","source":"DOI.org (Crossref)","title":"Projected changes of temperature and precipitation in Texas from downscaled global climate models","volume":"53","author":[{"family":"Jiang","given":"X"},{"family":"Yang","given":"Zl"}],"issued":{"date-parts":[["2012",7,19]]}}}],"schema":"https://github.com/citation-style-language/schema/raw/master/csl-citation.json"} </w:instrText>
      </w:r>
      <w:r w:rsidR="008D00EC">
        <w:fldChar w:fldCharType="separate"/>
      </w:r>
      <w:r w:rsidR="008D00EC" w:rsidRPr="00DC2526">
        <w:t>(Jiang and Yang 2012)</w:t>
      </w:r>
      <w:r w:rsidR="008D00EC">
        <w:fldChar w:fldCharType="end"/>
      </w:r>
      <w:r w:rsidR="008D00EC">
        <w:t xml:space="preserve">, </w:t>
      </w:r>
      <w:r>
        <w:t xml:space="preserve">could expect </w:t>
      </w:r>
      <w:r w:rsidR="008D00EC">
        <w:t xml:space="preserve">a loss of </w:t>
      </w:r>
      <w:r w:rsidR="000D7DB0">
        <w:t xml:space="preserve">competitive taxa with low environmental tolerances as observed here with centrarchids, ephemeropterans, and trichopterans. </w:t>
      </w:r>
      <w:r w:rsidR="00271341">
        <w:t>And that in their absence,</w:t>
      </w:r>
      <w:r w:rsidR="000D7DB0">
        <w:t xml:space="preserve"> </w:t>
      </w:r>
      <w:r w:rsidR="008014EB">
        <w:t xml:space="preserve">rugged and </w:t>
      </w:r>
      <w:r w:rsidR="000D7DB0">
        <w:t xml:space="preserve">euryhaline </w:t>
      </w:r>
      <w:r w:rsidR="008014EB">
        <w:t xml:space="preserve">taxa (like </w:t>
      </w:r>
      <w:r w:rsidR="000D7DB0">
        <w:t>livebearers</w:t>
      </w:r>
      <w:r w:rsidR="00271341">
        <w:t>,</w:t>
      </w:r>
      <w:r w:rsidR="00236270">
        <w:t xml:space="preserve"> </w:t>
      </w:r>
      <w:r w:rsidR="008014EB">
        <w:t xml:space="preserve">burrowing </w:t>
      </w:r>
      <w:r w:rsidR="00236270">
        <w:t>gastropods and preda</w:t>
      </w:r>
      <w:r w:rsidR="008014EB">
        <w:t>tory</w:t>
      </w:r>
      <w:r w:rsidR="00236270">
        <w:t xml:space="preserve"> invertebrates</w:t>
      </w:r>
      <w:r w:rsidR="008014EB">
        <w:t>)</w:t>
      </w:r>
      <w:r w:rsidR="00271341">
        <w:t xml:space="preserve"> flourish.</w:t>
      </w:r>
      <w:r w:rsidR="008014EB">
        <w:t xml:space="preserve"> Furthermore, this study </w:t>
      </w:r>
      <w:r w:rsidR="008063DF">
        <w:t xml:space="preserve">warrants investigation to </w:t>
      </w:r>
      <w:r w:rsidR="00EB558B">
        <w:t>clarify the causal relationships between the</w:t>
      </w:r>
      <w:r w:rsidR="008063DF">
        <w:t xml:space="preserve"> </w:t>
      </w:r>
      <w:r w:rsidR="00EB558B">
        <w:t xml:space="preserve">ecological </w:t>
      </w:r>
      <w:r w:rsidR="008063DF">
        <w:t>constraints imposed by aridity and</w:t>
      </w:r>
      <w:r w:rsidR="00EB558B">
        <w:t xml:space="preserve"> these observed community shifts.</w:t>
      </w:r>
    </w:p>
    <w:bookmarkEnd w:id="2"/>
    <w:p w14:paraId="01A6C089" w14:textId="41806EFC" w:rsidR="008910F9" w:rsidRDefault="008910F9" w:rsidP="00293C4B">
      <w:pPr>
        <w:spacing w:line="360" w:lineRule="auto"/>
        <w:contextualSpacing/>
      </w:pPr>
    </w:p>
    <w:p w14:paraId="772E86CB" w14:textId="1A2F63B3" w:rsidR="004B5518" w:rsidRPr="0045377E" w:rsidRDefault="004B5518" w:rsidP="00293C4B">
      <w:pPr>
        <w:spacing w:line="360" w:lineRule="auto"/>
        <w:contextualSpacing/>
        <w:rPr>
          <w:b/>
          <w:bCs/>
        </w:rPr>
      </w:pPr>
      <w:r w:rsidRPr="0045377E">
        <w:rPr>
          <w:b/>
          <w:bCs/>
        </w:rPr>
        <w:t>Acknowledgements</w:t>
      </w:r>
    </w:p>
    <w:p w14:paraId="27107E8E" w14:textId="6956CC2A" w:rsidR="007378B1" w:rsidRDefault="007378B1" w:rsidP="00293C4B">
      <w:pPr>
        <w:spacing w:line="360" w:lineRule="auto"/>
        <w:contextualSpacing/>
      </w:pPr>
      <w:r>
        <w:t>Jennifer Whitt and Ian Whitt</w:t>
      </w:r>
      <w:r w:rsidR="00605915">
        <w:t xml:space="preserve"> for their contributions in the field and laboratory.</w:t>
      </w:r>
    </w:p>
    <w:p w14:paraId="752DE556" w14:textId="77777777" w:rsidR="004B5518" w:rsidRPr="009A7FCE" w:rsidRDefault="004B5518" w:rsidP="00293C4B">
      <w:pPr>
        <w:spacing w:line="360" w:lineRule="auto"/>
        <w:contextualSpacing/>
      </w:pPr>
    </w:p>
    <w:p w14:paraId="28AEA419" w14:textId="7334C072" w:rsidR="00F96E8B" w:rsidRPr="007378B1" w:rsidRDefault="007378B1" w:rsidP="00293C4B">
      <w:pPr>
        <w:spacing w:line="360" w:lineRule="auto"/>
        <w:contextualSpacing/>
        <w:rPr>
          <w:b/>
        </w:rPr>
      </w:pPr>
      <w:r w:rsidRPr="007378B1">
        <w:rPr>
          <w:b/>
        </w:rPr>
        <w:t>References</w:t>
      </w:r>
      <w:r w:rsidR="00F96E8B" w:rsidRPr="007378B1">
        <w:rPr>
          <w:b/>
        </w:rPr>
        <w:t>:</w:t>
      </w:r>
    </w:p>
    <w:p w14:paraId="0D6A6283" w14:textId="77777777" w:rsidR="00C50B2D" w:rsidRPr="00C50B2D" w:rsidRDefault="00C50B2D" w:rsidP="00C50B2D">
      <w:pPr>
        <w:pStyle w:val="Bibliography"/>
      </w:pPr>
      <w:r>
        <w:fldChar w:fldCharType="begin"/>
      </w:r>
      <w:r>
        <w:instrText xml:space="preserve"> ADDIN ZOTERO_BIBL {"uncited":[],"omitted":[],"custom":[]} CSL_BIBLIOGRAPHY </w:instrText>
      </w:r>
      <w:r>
        <w:fldChar w:fldCharType="separate"/>
      </w:r>
      <w:r w:rsidRPr="00C50B2D">
        <w:t xml:space="preserve">Baker, David B., R. Peter Richards, Timothy T. Loftus, and Jack W. Kramer. 2004. “A New Flashiness Index: Characteristics and Applications to Midwestern Rivers and Streams1.” </w:t>
      </w:r>
      <w:r w:rsidRPr="00C50B2D">
        <w:rPr>
          <w:i/>
          <w:iCs/>
        </w:rPr>
        <w:t>Journal of the American Water Resources Association</w:t>
      </w:r>
      <w:r w:rsidRPr="00C50B2D">
        <w:t xml:space="preserve"> 40 (2): 503–22.</w:t>
      </w:r>
    </w:p>
    <w:p w14:paraId="4551EC12" w14:textId="77777777" w:rsidR="00C50B2D" w:rsidRPr="00C50B2D" w:rsidRDefault="00C50B2D" w:rsidP="00C50B2D">
      <w:pPr>
        <w:pStyle w:val="Bibliography"/>
      </w:pPr>
      <w:r w:rsidRPr="00C50B2D">
        <w:t xml:space="preserve">Boulton, </w:t>
      </w:r>
      <w:proofErr w:type="spellStart"/>
      <w:r w:rsidRPr="00C50B2D">
        <w:t>Aj</w:t>
      </w:r>
      <w:proofErr w:type="spellEnd"/>
      <w:r w:rsidRPr="00C50B2D">
        <w:t xml:space="preserve">, Cg Peterson, Nb Grimm, and Sg Fisher. 1992. “Stability of an Aquatic Macroinvertebrate Community in a Multiyear Hydrologic Disturbance Regime.” </w:t>
      </w:r>
      <w:r w:rsidRPr="00C50B2D">
        <w:rPr>
          <w:i/>
          <w:iCs/>
        </w:rPr>
        <w:t>Ecology</w:t>
      </w:r>
      <w:r w:rsidRPr="00C50B2D">
        <w:t xml:space="preserve"> 73 (6): 2192–2207. https://doi.org/10.2307/1941467.</w:t>
      </w:r>
    </w:p>
    <w:p w14:paraId="72DA3605" w14:textId="77777777" w:rsidR="00C50B2D" w:rsidRPr="00C50B2D" w:rsidRDefault="00C50B2D" w:rsidP="00C50B2D">
      <w:pPr>
        <w:pStyle w:val="Bibliography"/>
      </w:pPr>
      <w:r w:rsidRPr="00C50B2D">
        <w:t xml:space="preserve">Bunn, Stuart E., and Angela H. Arthington. 2002. “Basic Principles and Ecological Consequences of Altered Flow Regimes for Aquatic Biodiversity.” </w:t>
      </w:r>
      <w:r w:rsidRPr="00C50B2D">
        <w:rPr>
          <w:i/>
          <w:iCs/>
        </w:rPr>
        <w:t>Environmental Management</w:t>
      </w:r>
      <w:r w:rsidRPr="00C50B2D">
        <w:t xml:space="preserve"> 30 (4): 492–507. https://doi.org/10.1007/s00267-002-2737-0.</w:t>
      </w:r>
    </w:p>
    <w:p w14:paraId="38574299" w14:textId="77777777" w:rsidR="00C50B2D" w:rsidRPr="00C50B2D" w:rsidRDefault="00C50B2D" w:rsidP="00C50B2D">
      <w:pPr>
        <w:pStyle w:val="Bibliography"/>
      </w:pPr>
      <w:r w:rsidRPr="00C50B2D">
        <w:t xml:space="preserve">Burnham, Kenneth P., and David R. Anderson. 2002. </w:t>
      </w:r>
      <w:r w:rsidRPr="00C50B2D">
        <w:rPr>
          <w:i/>
          <w:iCs/>
        </w:rPr>
        <w:t xml:space="preserve">Model Selection and </w:t>
      </w:r>
      <w:proofErr w:type="spellStart"/>
      <w:r w:rsidRPr="00C50B2D">
        <w:rPr>
          <w:i/>
          <w:iCs/>
        </w:rPr>
        <w:t>Multimodel</w:t>
      </w:r>
      <w:proofErr w:type="spellEnd"/>
      <w:r w:rsidRPr="00C50B2D">
        <w:rPr>
          <w:i/>
          <w:iCs/>
        </w:rPr>
        <w:t xml:space="preserve"> Inference: A Practical Information-Theoretic Approach</w:t>
      </w:r>
      <w:r w:rsidRPr="00C50B2D">
        <w:t>. 2nd ed. New York: Springer-Verlag. https://doi.org/10.1007/b97636.</w:t>
      </w:r>
    </w:p>
    <w:p w14:paraId="06A2A6E6" w14:textId="77777777" w:rsidR="00C50B2D" w:rsidRPr="00C50B2D" w:rsidRDefault="00C50B2D" w:rsidP="00C50B2D">
      <w:pPr>
        <w:pStyle w:val="Bibliography"/>
      </w:pPr>
      <w:r w:rsidRPr="00C50B2D">
        <w:t xml:space="preserve">Chapman, B. E. 2018. </w:t>
      </w:r>
      <w:r w:rsidRPr="00C50B2D">
        <w:rPr>
          <w:i/>
          <w:iCs/>
        </w:rPr>
        <w:t>The Natural History of Texas</w:t>
      </w:r>
      <w:r w:rsidRPr="00C50B2D">
        <w:t>. College Station: Texas A&amp;M University Press. https://www.tamupress.com/9781623495725/the-natural-history-of-texas.</w:t>
      </w:r>
    </w:p>
    <w:p w14:paraId="28E98BB0" w14:textId="77777777" w:rsidR="00C50B2D" w:rsidRPr="00C50B2D" w:rsidRDefault="00C50B2D" w:rsidP="00C50B2D">
      <w:pPr>
        <w:pStyle w:val="Bibliography"/>
      </w:pPr>
      <w:r w:rsidRPr="00C50B2D">
        <w:lastRenderedPageBreak/>
        <w:t xml:space="preserve">Connor, S., P. N. Nelson, J. D. </w:t>
      </w:r>
      <w:proofErr w:type="spellStart"/>
      <w:r w:rsidRPr="00C50B2D">
        <w:t>Armour</w:t>
      </w:r>
      <w:proofErr w:type="spellEnd"/>
      <w:r w:rsidRPr="00C50B2D">
        <w:t xml:space="preserve">, and C. </w:t>
      </w:r>
      <w:proofErr w:type="spellStart"/>
      <w:r w:rsidRPr="00C50B2D">
        <w:t>Henault</w:t>
      </w:r>
      <w:proofErr w:type="spellEnd"/>
      <w:r w:rsidRPr="00C50B2D">
        <w:t xml:space="preserve">. 2013. “Hydrology of a Forested Riparian Zone in an Agricultural Landscape of the Humid Tropics.” </w:t>
      </w:r>
      <w:r w:rsidRPr="00C50B2D">
        <w:rPr>
          <w:i/>
          <w:iCs/>
        </w:rPr>
        <w:t>Agriculture Ecosystems &amp; Environment</w:t>
      </w:r>
      <w:r w:rsidRPr="00C50B2D">
        <w:t xml:space="preserve"> 180 (November): 111–22. https://doi.org/10.1016/j.agee.2011.12.006.</w:t>
      </w:r>
    </w:p>
    <w:p w14:paraId="22A0B961" w14:textId="77777777" w:rsidR="00C50B2D" w:rsidRPr="00C50B2D" w:rsidRDefault="00C50B2D" w:rsidP="00C50B2D">
      <w:pPr>
        <w:pStyle w:val="Bibliography"/>
      </w:pPr>
      <w:r w:rsidRPr="00C50B2D">
        <w:t xml:space="preserve">De Jong, Grant D., Steven P. Canton, </w:t>
      </w:r>
      <w:proofErr w:type="spellStart"/>
      <w:r w:rsidRPr="00C50B2D">
        <w:t>Jeniffer</w:t>
      </w:r>
      <w:proofErr w:type="spellEnd"/>
      <w:r w:rsidRPr="00C50B2D">
        <w:t xml:space="preserve"> S. Lynch, and Mark Murphy. 2015. “Aquatic Invertebrate and Vertebrate Communities of Ephemeral Stream Ecosystems in the Arid Southwestern United States.” </w:t>
      </w:r>
      <w:r w:rsidRPr="00C50B2D">
        <w:rPr>
          <w:i/>
          <w:iCs/>
        </w:rPr>
        <w:t>The Southwestern Naturalist</w:t>
      </w:r>
      <w:r w:rsidRPr="00C50B2D">
        <w:t xml:space="preserve"> 60 (4): 349–59.</w:t>
      </w:r>
    </w:p>
    <w:p w14:paraId="0AF47AEF" w14:textId="77777777" w:rsidR="00C50B2D" w:rsidRPr="00C50B2D" w:rsidRDefault="00C50B2D" w:rsidP="00C50B2D">
      <w:pPr>
        <w:pStyle w:val="Bibliography"/>
      </w:pPr>
      <w:r w:rsidRPr="00C50B2D">
        <w:t xml:space="preserve">Eriksson, Ove. 1993. “The Species-Pool Hypothesis and Plant Community Diversity.” </w:t>
      </w:r>
      <w:r w:rsidRPr="00C50B2D">
        <w:rPr>
          <w:i/>
          <w:iCs/>
        </w:rPr>
        <w:t>Oikos</w:t>
      </w:r>
      <w:r w:rsidRPr="00C50B2D">
        <w:t xml:space="preserve"> 68 (2): 371–74. https://doi.org/10.2307/3544854.</w:t>
      </w:r>
    </w:p>
    <w:p w14:paraId="601CDB3E" w14:textId="77777777" w:rsidR="00C50B2D" w:rsidRPr="00C50B2D" w:rsidRDefault="00C50B2D" w:rsidP="00C50B2D">
      <w:pPr>
        <w:pStyle w:val="Bibliography"/>
      </w:pPr>
      <w:proofErr w:type="spellStart"/>
      <w:r w:rsidRPr="00C50B2D">
        <w:t>Farani</w:t>
      </w:r>
      <w:proofErr w:type="spellEnd"/>
      <w:r w:rsidRPr="00C50B2D">
        <w:t xml:space="preserve">, G.L., Marcos Nogueira, R. </w:t>
      </w:r>
      <w:proofErr w:type="spellStart"/>
      <w:r w:rsidRPr="00C50B2D">
        <w:t>Johnsson</w:t>
      </w:r>
      <w:proofErr w:type="spellEnd"/>
      <w:r w:rsidRPr="00C50B2D">
        <w:t xml:space="preserve">, and Elizabeth Neves. 2015. “The Salt Tolerance of the Freshwater Snail </w:t>
      </w:r>
      <w:proofErr w:type="spellStart"/>
      <w:r w:rsidRPr="00C50B2D">
        <w:t>Melanoides</w:t>
      </w:r>
      <w:proofErr w:type="spellEnd"/>
      <w:r w:rsidRPr="00C50B2D">
        <w:t xml:space="preserve"> </w:t>
      </w:r>
      <w:proofErr w:type="spellStart"/>
      <w:r w:rsidRPr="00C50B2D">
        <w:t>Tuberculata</w:t>
      </w:r>
      <w:proofErr w:type="spellEnd"/>
      <w:r w:rsidRPr="00C50B2D">
        <w:t xml:space="preserve"> (Mollusca, </w:t>
      </w:r>
      <w:proofErr w:type="spellStart"/>
      <w:r w:rsidRPr="00C50B2D">
        <w:t>Gastropoda</w:t>
      </w:r>
      <w:proofErr w:type="spellEnd"/>
      <w:r w:rsidRPr="00C50B2D">
        <w:t xml:space="preserve">), a </w:t>
      </w:r>
      <w:proofErr w:type="spellStart"/>
      <w:r w:rsidRPr="00C50B2D">
        <w:t>Bioinvader</w:t>
      </w:r>
      <w:proofErr w:type="spellEnd"/>
      <w:r w:rsidRPr="00C50B2D">
        <w:t xml:space="preserve"> Gastropod” 10 (January): 212–21.</w:t>
      </w:r>
    </w:p>
    <w:p w14:paraId="4E13D11C" w14:textId="77777777" w:rsidR="00C50B2D" w:rsidRPr="00C50B2D" w:rsidRDefault="00C50B2D" w:rsidP="00C50B2D">
      <w:pPr>
        <w:pStyle w:val="Bibliography"/>
      </w:pPr>
      <w:proofErr w:type="spellStart"/>
      <w:r w:rsidRPr="00C50B2D">
        <w:t>Fréjaville</w:t>
      </w:r>
      <w:proofErr w:type="spellEnd"/>
      <w:r w:rsidRPr="00C50B2D">
        <w:t xml:space="preserve">, Thibaut, Albert </w:t>
      </w:r>
      <w:proofErr w:type="spellStart"/>
      <w:r w:rsidRPr="00C50B2D">
        <w:t>Vilà</w:t>
      </w:r>
      <w:proofErr w:type="spellEnd"/>
      <w:r w:rsidRPr="00C50B2D">
        <w:t xml:space="preserve">‐Cabrera, Thomas Curt, and Christopher </w:t>
      </w:r>
      <w:proofErr w:type="spellStart"/>
      <w:r w:rsidRPr="00C50B2D">
        <w:t>Carcaillet</w:t>
      </w:r>
      <w:proofErr w:type="spellEnd"/>
      <w:r w:rsidRPr="00C50B2D">
        <w:t xml:space="preserve">. 2018. “Aridity and Competition Drive Fire Resistance Trait Covariation in Mountain Trees.” </w:t>
      </w:r>
      <w:r w:rsidRPr="00C50B2D">
        <w:rPr>
          <w:i/>
          <w:iCs/>
        </w:rPr>
        <w:t>Ecosphere</w:t>
      </w:r>
      <w:r w:rsidRPr="00C50B2D">
        <w:t xml:space="preserve"> 9 (12): e02493. https://doi.org/10.1002/ecs2.2493.</w:t>
      </w:r>
    </w:p>
    <w:p w14:paraId="6949F51D" w14:textId="77777777" w:rsidR="00C50B2D" w:rsidRPr="00C50B2D" w:rsidRDefault="00C50B2D" w:rsidP="00C50B2D">
      <w:pPr>
        <w:pStyle w:val="Bibliography"/>
      </w:pPr>
      <w:proofErr w:type="spellStart"/>
      <w:r w:rsidRPr="00C50B2D">
        <w:t>Giling</w:t>
      </w:r>
      <w:proofErr w:type="spellEnd"/>
      <w:r w:rsidRPr="00C50B2D">
        <w:t>, Darren, Paul Reich, and Ross M. Thompson. 2009. “Loss of Riparian Vegetation Alters the Ecosystem Role of a Freshwater Crayfish (</w:t>
      </w:r>
      <w:proofErr w:type="spellStart"/>
      <w:r w:rsidRPr="00C50B2D">
        <w:t>Cherax</w:t>
      </w:r>
      <w:proofErr w:type="spellEnd"/>
      <w:r w:rsidRPr="00C50B2D">
        <w:t xml:space="preserve"> Destructor) in an Australian Intermittent Lowland Stream.” </w:t>
      </w:r>
      <w:r w:rsidRPr="00C50B2D">
        <w:rPr>
          <w:i/>
          <w:iCs/>
        </w:rPr>
        <w:t xml:space="preserve">Journal of the North American </w:t>
      </w:r>
      <w:proofErr w:type="spellStart"/>
      <w:r w:rsidRPr="00C50B2D">
        <w:rPr>
          <w:i/>
          <w:iCs/>
        </w:rPr>
        <w:t>Benthological</w:t>
      </w:r>
      <w:proofErr w:type="spellEnd"/>
      <w:r w:rsidRPr="00C50B2D">
        <w:rPr>
          <w:i/>
          <w:iCs/>
        </w:rPr>
        <w:t xml:space="preserve"> Society</w:t>
      </w:r>
      <w:r w:rsidRPr="00C50B2D">
        <w:t xml:space="preserve"> 28 (3): 626–37. https://doi.org/10.1899/09-015.1.</w:t>
      </w:r>
    </w:p>
    <w:p w14:paraId="554D407C" w14:textId="77777777" w:rsidR="00C50B2D" w:rsidRPr="00C50B2D" w:rsidRDefault="00C50B2D" w:rsidP="00C50B2D">
      <w:pPr>
        <w:pStyle w:val="Bibliography"/>
      </w:pPr>
      <w:r w:rsidRPr="00C50B2D">
        <w:t xml:space="preserve">Held, Isaac M., and Brian J. </w:t>
      </w:r>
      <w:proofErr w:type="spellStart"/>
      <w:r w:rsidRPr="00C50B2D">
        <w:t>Soden</w:t>
      </w:r>
      <w:proofErr w:type="spellEnd"/>
      <w:r w:rsidRPr="00C50B2D">
        <w:t xml:space="preserve">. 2006. “Robust Responses of the Hydrological Cycle to Global Warming.” </w:t>
      </w:r>
      <w:r w:rsidRPr="00C50B2D">
        <w:rPr>
          <w:i/>
          <w:iCs/>
        </w:rPr>
        <w:t>Journal of Climate</w:t>
      </w:r>
      <w:r w:rsidRPr="00C50B2D">
        <w:t xml:space="preserve"> 19 (21): 5686–99. https://doi.org/10.1175/JCLI3990.1.</w:t>
      </w:r>
    </w:p>
    <w:p w14:paraId="0FAFC4EB" w14:textId="77777777" w:rsidR="00C50B2D" w:rsidRPr="00C50B2D" w:rsidRDefault="00C50B2D" w:rsidP="00C50B2D">
      <w:pPr>
        <w:pStyle w:val="Bibliography"/>
      </w:pPr>
      <w:proofErr w:type="spellStart"/>
      <w:r w:rsidRPr="00C50B2D">
        <w:t>Hurlbert</w:t>
      </w:r>
      <w:proofErr w:type="spellEnd"/>
      <w:r w:rsidRPr="00C50B2D">
        <w:t xml:space="preserve">, Stuart H. 1971. “The </w:t>
      </w:r>
      <w:proofErr w:type="spellStart"/>
      <w:r w:rsidRPr="00C50B2D">
        <w:t>Nonconcept</w:t>
      </w:r>
      <w:proofErr w:type="spellEnd"/>
      <w:r w:rsidRPr="00C50B2D">
        <w:t xml:space="preserve"> of Species Diversity: A Critique and Alternative Parameters.” </w:t>
      </w:r>
      <w:r w:rsidRPr="00C50B2D">
        <w:rPr>
          <w:i/>
          <w:iCs/>
        </w:rPr>
        <w:t>Ecology</w:t>
      </w:r>
      <w:r w:rsidRPr="00C50B2D">
        <w:t xml:space="preserve"> 52 (4): 577–86. https://doi.org/10.2307/1934145.</w:t>
      </w:r>
    </w:p>
    <w:p w14:paraId="6522261D" w14:textId="77777777" w:rsidR="00C50B2D" w:rsidRPr="00C50B2D" w:rsidRDefault="00C50B2D" w:rsidP="00C50B2D">
      <w:pPr>
        <w:pStyle w:val="Bibliography"/>
      </w:pPr>
      <w:r w:rsidRPr="00C50B2D">
        <w:t xml:space="preserve">Jacob, </w:t>
      </w:r>
      <w:proofErr w:type="spellStart"/>
      <w:r w:rsidRPr="00C50B2D">
        <w:t>Staffan</w:t>
      </w:r>
      <w:proofErr w:type="spellEnd"/>
      <w:r w:rsidRPr="00C50B2D">
        <w:t xml:space="preserve">, </w:t>
      </w:r>
      <w:proofErr w:type="spellStart"/>
      <w:r w:rsidRPr="00C50B2D">
        <w:t>Elvire</w:t>
      </w:r>
      <w:proofErr w:type="spellEnd"/>
      <w:r w:rsidRPr="00C50B2D">
        <w:t xml:space="preserve"> </w:t>
      </w:r>
      <w:proofErr w:type="spellStart"/>
      <w:r w:rsidRPr="00C50B2D">
        <w:t>Bestion</w:t>
      </w:r>
      <w:proofErr w:type="spellEnd"/>
      <w:r w:rsidRPr="00C50B2D">
        <w:t xml:space="preserve">, Delphine Legrand, Jean </w:t>
      </w:r>
      <w:proofErr w:type="spellStart"/>
      <w:r w:rsidRPr="00C50B2D">
        <w:t>Clobert</w:t>
      </w:r>
      <w:proofErr w:type="spellEnd"/>
      <w:r w:rsidRPr="00C50B2D">
        <w:t xml:space="preserve">, and Julien Cote. 2015. “Habitat Matching and Spatial Heterogeneity of Phenotypes: Implications for Metapopulation and Metacommunity Functioning.” </w:t>
      </w:r>
      <w:r w:rsidRPr="00C50B2D">
        <w:rPr>
          <w:i/>
          <w:iCs/>
        </w:rPr>
        <w:t>Evolutionary Ecology</w:t>
      </w:r>
      <w:r w:rsidRPr="00C50B2D">
        <w:t xml:space="preserve"> 29 (6): 851–71. https://doi.org/10.1007/s10682-015-9776-5.</w:t>
      </w:r>
    </w:p>
    <w:p w14:paraId="6A1D0FF5" w14:textId="77777777" w:rsidR="00C50B2D" w:rsidRPr="00C50B2D" w:rsidRDefault="00C50B2D" w:rsidP="00C50B2D">
      <w:pPr>
        <w:pStyle w:val="Bibliography"/>
      </w:pPr>
      <w:r w:rsidRPr="00C50B2D">
        <w:t xml:space="preserve">Jiang, X, and </w:t>
      </w:r>
      <w:proofErr w:type="spellStart"/>
      <w:r w:rsidRPr="00C50B2D">
        <w:t>Zl</w:t>
      </w:r>
      <w:proofErr w:type="spellEnd"/>
      <w:r w:rsidRPr="00C50B2D">
        <w:t xml:space="preserve"> Yang. 2012. “Projected Changes of Temperature and Precipitation in Texas from Downscaled Global Climate Models.” </w:t>
      </w:r>
      <w:r w:rsidRPr="00C50B2D">
        <w:rPr>
          <w:i/>
          <w:iCs/>
        </w:rPr>
        <w:t>Climate Research</w:t>
      </w:r>
      <w:r w:rsidRPr="00C50B2D">
        <w:t xml:space="preserve"> 53 (3): 229–44. https://doi.org/10.3354/cr01093.</w:t>
      </w:r>
    </w:p>
    <w:p w14:paraId="77FA19A5" w14:textId="77777777" w:rsidR="00C50B2D" w:rsidRPr="00C50B2D" w:rsidRDefault="00C50B2D" w:rsidP="00C50B2D">
      <w:pPr>
        <w:pStyle w:val="Bibliography"/>
      </w:pPr>
      <w:r w:rsidRPr="00C50B2D">
        <w:t xml:space="preserve">Legendre, P., and Louis Legendre. 2012. </w:t>
      </w:r>
      <w:r w:rsidRPr="00C50B2D">
        <w:rPr>
          <w:i/>
          <w:iCs/>
        </w:rPr>
        <w:t>Numerical Ecology</w:t>
      </w:r>
      <w:r w:rsidRPr="00C50B2D">
        <w:t>. 3rd edition. Elsevier.</w:t>
      </w:r>
    </w:p>
    <w:p w14:paraId="50B6C182" w14:textId="77777777" w:rsidR="00C50B2D" w:rsidRPr="00C50B2D" w:rsidRDefault="00C50B2D" w:rsidP="00C50B2D">
      <w:pPr>
        <w:pStyle w:val="Bibliography"/>
      </w:pPr>
      <w:r w:rsidRPr="00C50B2D">
        <w:t xml:space="preserve">Legendre, Pierre, and Eugene D. Gallagher. 2001. “Ecologically Meaningful Transformations for Ordination of Species Data.” </w:t>
      </w:r>
      <w:proofErr w:type="spellStart"/>
      <w:r w:rsidRPr="00C50B2D">
        <w:rPr>
          <w:i/>
          <w:iCs/>
        </w:rPr>
        <w:t>Oecologia</w:t>
      </w:r>
      <w:proofErr w:type="spellEnd"/>
      <w:r w:rsidRPr="00C50B2D">
        <w:t xml:space="preserve"> 129 (2): 271–80. https://doi.org/10.1007/s004420100716.</w:t>
      </w:r>
    </w:p>
    <w:p w14:paraId="0E2A67BB" w14:textId="77777777" w:rsidR="00C50B2D" w:rsidRPr="00C50B2D" w:rsidRDefault="00C50B2D" w:rsidP="00C50B2D">
      <w:pPr>
        <w:pStyle w:val="Bibliography"/>
      </w:pPr>
      <w:r w:rsidRPr="00C50B2D">
        <w:t xml:space="preserve">Marsh-Matthews, E., and W. J. Matthews. 2000. “Spatial Variation in Relative Abundance of a Widespread, Numerically Dominant Fish Species and Its Effect on Fish Assemblage Structure.” </w:t>
      </w:r>
      <w:proofErr w:type="spellStart"/>
      <w:r w:rsidRPr="00C50B2D">
        <w:rPr>
          <w:i/>
          <w:iCs/>
        </w:rPr>
        <w:t>Oecologia</w:t>
      </w:r>
      <w:proofErr w:type="spellEnd"/>
      <w:r w:rsidRPr="00C50B2D">
        <w:t xml:space="preserve"> 125 (2): 283–92. https://doi.org/10.1007/s004420000452.</w:t>
      </w:r>
    </w:p>
    <w:p w14:paraId="0BDA19B3" w14:textId="77777777" w:rsidR="00C50B2D" w:rsidRPr="00C50B2D" w:rsidRDefault="00C50B2D" w:rsidP="00C50B2D">
      <w:pPr>
        <w:pStyle w:val="Bibliography"/>
      </w:pPr>
      <w:r w:rsidRPr="00C50B2D">
        <w:lastRenderedPageBreak/>
        <w:t xml:space="preserve">Matthews, William J., and Loren G. Hill. 1977. “Tolerance of the Red Shiner, </w:t>
      </w:r>
      <w:proofErr w:type="spellStart"/>
      <w:r w:rsidRPr="00C50B2D">
        <w:t>Notropis</w:t>
      </w:r>
      <w:proofErr w:type="spellEnd"/>
      <w:r w:rsidRPr="00C50B2D">
        <w:t xml:space="preserve"> </w:t>
      </w:r>
      <w:proofErr w:type="spellStart"/>
      <w:r w:rsidRPr="00C50B2D">
        <w:t>Lutrensis</w:t>
      </w:r>
      <w:proofErr w:type="spellEnd"/>
      <w:r w:rsidRPr="00C50B2D">
        <w:t xml:space="preserve"> (</w:t>
      </w:r>
      <w:proofErr w:type="spellStart"/>
      <w:r w:rsidRPr="00C50B2D">
        <w:t>Cyprinidae</w:t>
      </w:r>
      <w:proofErr w:type="spellEnd"/>
      <w:r w:rsidRPr="00C50B2D">
        <w:t xml:space="preserve">) to Environmental Parameters.” </w:t>
      </w:r>
      <w:r w:rsidRPr="00C50B2D">
        <w:rPr>
          <w:i/>
          <w:iCs/>
        </w:rPr>
        <w:t>The Southwestern Naturalist</w:t>
      </w:r>
      <w:r w:rsidRPr="00C50B2D">
        <w:t xml:space="preserve"> 22 (1): 89–98. https://doi.org/10.2307/3670466.</w:t>
      </w:r>
    </w:p>
    <w:p w14:paraId="4918944F" w14:textId="77777777" w:rsidR="00C50B2D" w:rsidRPr="00C50B2D" w:rsidRDefault="00C50B2D" w:rsidP="00C50B2D">
      <w:pPr>
        <w:pStyle w:val="Bibliography"/>
      </w:pPr>
      <w:r w:rsidRPr="00C50B2D">
        <w:t xml:space="preserve">Matthews, William J., and Edie Marsh‐Matthews. 2007. “Extirpation of Red Shiner in Direct Tributaries of Lake Texoma (Oklahoma-Texas): A Cautionary Case History from a Fragmented River-Reservoir System.” </w:t>
      </w:r>
      <w:r w:rsidRPr="00C50B2D">
        <w:rPr>
          <w:i/>
          <w:iCs/>
        </w:rPr>
        <w:t>Transactions of the American Fisheries Society</w:t>
      </w:r>
      <w:r w:rsidRPr="00C50B2D">
        <w:t xml:space="preserve"> 136 (4): 1041–62. https://doi.org/10.1577/T06-059.1.</w:t>
      </w:r>
    </w:p>
    <w:p w14:paraId="4EFE81F3" w14:textId="77777777" w:rsidR="00C50B2D" w:rsidRPr="00C50B2D" w:rsidRDefault="00C50B2D" w:rsidP="00C50B2D">
      <w:pPr>
        <w:pStyle w:val="Bibliography"/>
      </w:pPr>
      <w:r w:rsidRPr="00C50B2D">
        <w:t xml:space="preserve">Page, L.M., and Burr, B.M. 1991. </w:t>
      </w:r>
      <w:r w:rsidRPr="00C50B2D">
        <w:rPr>
          <w:i/>
          <w:iCs/>
        </w:rPr>
        <w:t>A Field Guide to Freshwater Fishes of North America North of Mexico</w:t>
      </w:r>
      <w:r w:rsidRPr="00C50B2D">
        <w:t>. Boston: Houghton Mifflin Company. https://fishbase.in/references/FBRefSummary.php?ID=5723.</w:t>
      </w:r>
    </w:p>
    <w:p w14:paraId="14CC2CA9" w14:textId="77777777" w:rsidR="00C50B2D" w:rsidRPr="00C50B2D" w:rsidRDefault="00C50B2D" w:rsidP="00C50B2D">
      <w:pPr>
        <w:pStyle w:val="Bibliography"/>
      </w:pPr>
      <w:proofErr w:type="spellStart"/>
      <w:r w:rsidRPr="00C50B2D">
        <w:t>Scheffer</w:t>
      </w:r>
      <w:proofErr w:type="spellEnd"/>
      <w:r w:rsidRPr="00C50B2D">
        <w:t xml:space="preserve">, Marten, and Stephen R. Carpenter. 2003. “Catastrophic Regime Shifts in Ecosystems: Linking Theory to Observation.” </w:t>
      </w:r>
      <w:r w:rsidRPr="00C50B2D">
        <w:rPr>
          <w:i/>
          <w:iCs/>
        </w:rPr>
        <w:t>Trends in Ecology &amp; Evolution</w:t>
      </w:r>
      <w:r w:rsidRPr="00C50B2D">
        <w:t xml:space="preserve"> 18 (12): 648–56. https://doi.org/10.1016/j.tree.2003.09.002.</w:t>
      </w:r>
    </w:p>
    <w:p w14:paraId="77D9F9A7" w14:textId="77777777" w:rsidR="00C50B2D" w:rsidRPr="00C50B2D" w:rsidRDefault="00C50B2D" w:rsidP="00C50B2D">
      <w:pPr>
        <w:pStyle w:val="Bibliography"/>
      </w:pPr>
      <w:r w:rsidRPr="00C50B2D">
        <w:t>Williams, W. D. 1999. “</w:t>
      </w:r>
      <w:proofErr w:type="spellStart"/>
      <w:r w:rsidRPr="00C50B2D">
        <w:t>Salinisation</w:t>
      </w:r>
      <w:proofErr w:type="spellEnd"/>
      <w:r w:rsidRPr="00C50B2D">
        <w:t xml:space="preserve">: A Major Threat to Water Resources in the Arid and Semi-Arid Regions of the World.” </w:t>
      </w:r>
      <w:r w:rsidRPr="00C50B2D">
        <w:rPr>
          <w:i/>
          <w:iCs/>
        </w:rPr>
        <w:t>Lakes &amp; Reservoirs: Science, Policy and Management for Sustainable Use</w:t>
      </w:r>
      <w:r w:rsidRPr="00C50B2D">
        <w:t xml:space="preserve"> 4 (3–4): 85–91. https://doi.org/10.1046/j.1440-1770.1999.00089.x.</w:t>
      </w:r>
    </w:p>
    <w:p w14:paraId="004B6698" w14:textId="77777777" w:rsidR="00C50B2D" w:rsidRPr="00C50B2D" w:rsidRDefault="00C50B2D" w:rsidP="00C50B2D">
      <w:pPr>
        <w:pStyle w:val="Bibliography"/>
      </w:pPr>
      <w:r w:rsidRPr="00C50B2D">
        <w:t xml:space="preserve">Woodward, Guy, Daniel M. Perkins, and Lee E. Brown. 2010. “Climate Change and Freshwater Ecosystems: Impacts across Multiple Levels of Organization.” </w:t>
      </w:r>
      <w:r w:rsidRPr="00C50B2D">
        <w:rPr>
          <w:i/>
          <w:iCs/>
        </w:rPr>
        <w:t>Philosophical Transactions of the Royal Society B-Biological Sciences</w:t>
      </w:r>
      <w:r w:rsidRPr="00C50B2D">
        <w:t xml:space="preserve"> 365 (1549): 2093–2106. https://doi.org/10.1098/rstb.2010.0055.</w:t>
      </w:r>
    </w:p>
    <w:p w14:paraId="44051595" w14:textId="3BD2D8E3" w:rsidR="004B5518" w:rsidRPr="00255967" w:rsidRDefault="00C50B2D" w:rsidP="00293C4B">
      <w:pPr>
        <w:spacing w:line="360" w:lineRule="auto"/>
        <w:contextualSpacing/>
      </w:pPr>
      <w:r>
        <w:fldChar w:fldCharType="end"/>
      </w:r>
    </w:p>
    <w:sectPr w:rsidR="004B5518" w:rsidRPr="00255967" w:rsidSect="00D9375D">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4EAE1" w14:textId="77777777" w:rsidR="00C85D77" w:rsidRDefault="00C85D77" w:rsidP="00255967">
      <w:pPr>
        <w:spacing w:after="0" w:line="240" w:lineRule="auto"/>
      </w:pPr>
      <w:r>
        <w:separator/>
      </w:r>
    </w:p>
  </w:endnote>
  <w:endnote w:type="continuationSeparator" w:id="0">
    <w:p w14:paraId="47F715A0" w14:textId="77777777" w:rsidR="00C85D77" w:rsidRDefault="00C85D77"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641689"/>
      <w:docPartObj>
        <w:docPartGallery w:val="Page Numbers (Bottom of Page)"/>
        <w:docPartUnique/>
      </w:docPartObj>
    </w:sdtPr>
    <w:sdtEndPr>
      <w:rPr>
        <w:noProof/>
      </w:rPr>
    </w:sdtEndPr>
    <w:sdtContent>
      <w:p w14:paraId="5D35FB41" w14:textId="1B1AC591" w:rsidR="00FF7F14" w:rsidRDefault="00FF7F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FF7F14" w:rsidRDefault="00FF7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17B99" w14:textId="77777777" w:rsidR="00C85D77" w:rsidRDefault="00C85D77" w:rsidP="00255967">
      <w:pPr>
        <w:spacing w:after="0" w:line="240" w:lineRule="auto"/>
      </w:pPr>
      <w:r>
        <w:separator/>
      </w:r>
    </w:p>
  </w:footnote>
  <w:footnote w:type="continuationSeparator" w:id="0">
    <w:p w14:paraId="3F6049A4" w14:textId="77777777" w:rsidR="00C85D77" w:rsidRDefault="00C85D77"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J. Patrick">
    <w15:presenceInfo w15:providerId="AD" w15:userId="S-1-5-21-1681795361-362820174-452798024-14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4195"/>
    <w:rsid w:val="00013744"/>
    <w:rsid w:val="00013E1F"/>
    <w:rsid w:val="00014AB3"/>
    <w:rsid w:val="00016042"/>
    <w:rsid w:val="000201C7"/>
    <w:rsid w:val="00020CA6"/>
    <w:rsid w:val="00032BFD"/>
    <w:rsid w:val="00041C13"/>
    <w:rsid w:val="0004275E"/>
    <w:rsid w:val="00042B29"/>
    <w:rsid w:val="000438AE"/>
    <w:rsid w:val="00066515"/>
    <w:rsid w:val="00070FAE"/>
    <w:rsid w:val="000716BA"/>
    <w:rsid w:val="00072A79"/>
    <w:rsid w:val="000732C1"/>
    <w:rsid w:val="000865CC"/>
    <w:rsid w:val="000868EB"/>
    <w:rsid w:val="00086B1A"/>
    <w:rsid w:val="0009113F"/>
    <w:rsid w:val="00094196"/>
    <w:rsid w:val="000976FE"/>
    <w:rsid w:val="000B054C"/>
    <w:rsid w:val="000B08CE"/>
    <w:rsid w:val="000B4951"/>
    <w:rsid w:val="000D430E"/>
    <w:rsid w:val="000D4D46"/>
    <w:rsid w:val="000D7A48"/>
    <w:rsid w:val="000D7DB0"/>
    <w:rsid w:val="000E04DD"/>
    <w:rsid w:val="000E2D09"/>
    <w:rsid w:val="000E40E5"/>
    <w:rsid w:val="000F2C0D"/>
    <w:rsid w:val="000F69CF"/>
    <w:rsid w:val="00105AA7"/>
    <w:rsid w:val="00110EB7"/>
    <w:rsid w:val="00111656"/>
    <w:rsid w:val="0012170C"/>
    <w:rsid w:val="00121DCC"/>
    <w:rsid w:val="00126E30"/>
    <w:rsid w:val="001326BF"/>
    <w:rsid w:val="00133D5D"/>
    <w:rsid w:val="00134580"/>
    <w:rsid w:val="00140764"/>
    <w:rsid w:val="001408BC"/>
    <w:rsid w:val="001457A2"/>
    <w:rsid w:val="001503DF"/>
    <w:rsid w:val="0015095B"/>
    <w:rsid w:val="00155A54"/>
    <w:rsid w:val="00157612"/>
    <w:rsid w:val="00161410"/>
    <w:rsid w:val="00171020"/>
    <w:rsid w:val="00174ABC"/>
    <w:rsid w:val="00174C37"/>
    <w:rsid w:val="001850B4"/>
    <w:rsid w:val="0018582B"/>
    <w:rsid w:val="00193B69"/>
    <w:rsid w:val="00197D40"/>
    <w:rsid w:val="001A0F38"/>
    <w:rsid w:val="001A3D2B"/>
    <w:rsid w:val="001A4B4E"/>
    <w:rsid w:val="001A5B32"/>
    <w:rsid w:val="001B156C"/>
    <w:rsid w:val="001C0316"/>
    <w:rsid w:val="001C12E9"/>
    <w:rsid w:val="001C1830"/>
    <w:rsid w:val="001C3136"/>
    <w:rsid w:val="001C59E6"/>
    <w:rsid w:val="001D5841"/>
    <w:rsid w:val="001E090B"/>
    <w:rsid w:val="001E3B67"/>
    <w:rsid w:val="001F6BA4"/>
    <w:rsid w:val="002017B3"/>
    <w:rsid w:val="00211A45"/>
    <w:rsid w:val="00212A52"/>
    <w:rsid w:val="0021368A"/>
    <w:rsid w:val="00214072"/>
    <w:rsid w:val="00216EFF"/>
    <w:rsid w:val="00220896"/>
    <w:rsid w:val="002240B6"/>
    <w:rsid w:val="00230BD0"/>
    <w:rsid w:val="002313CE"/>
    <w:rsid w:val="00236270"/>
    <w:rsid w:val="00240044"/>
    <w:rsid w:val="002406DC"/>
    <w:rsid w:val="00241A8B"/>
    <w:rsid w:val="00247797"/>
    <w:rsid w:val="00250077"/>
    <w:rsid w:val="00250B20"/>
    <w:rsid w:val="00255967"/>
    <w:rsid w:val="00255B89"/>
    <w:rsid w:val="00256EF2"/>
    <w:rsid w:val="002576D2"/>
    <w:rsid w:val="002678B3"/>
    <w:rsid w:val="00271341"/>
    <w:rsid w:val="00271444"/>
    <w:rsid w:val="00273803"/>
    <w:rsid w:val="00284BED"/>
    <w:rsid w:val="00286690"/>
    <w:rsid w:val="00290BE3"/>
    <w:rsid w:val="0029112B"/>
    <w:rsid w:val="00291D7C"/>
    <w:rsid w:val="002926B9"/>
    <w:rsid w:val="00293C4B"/>
    <w:rsid w:val="002A2151"/>
    <w:rsid w:val="002A417A"/>
    <w:rsid w:val="002A725D"/>
    <w:rsid w:val="002A752A"/>
    <w:rsid w:val="002D1AF3"/>
    <w:rsid w:val="002D3679"/>
    <w:rsid w:val="002D45D6"/>
    <w:rsid w:val="002E051E"/>
    <w:rsid w:val="002E5215"/>
    <w:rsid w:val="002E6470"/>
    <w:rsid w:val="002E7A10"/>
    <w:rsid w:val="002E7D93"/>
    <w:rsid w:val="002F3FD0"/>
    <w:rsid w:val="00300F8C"/>
    <w:rsid w:val="0031059E"/>
    <w:rsid w:val="00310C9C"/>
    <w:rsid w:val="00322DB6"/>
    <w:rsid w:val="00324F57"/>
    <w:rsid w:val="0032751B"/>
    <w:rsid w:val="00331039"/>
    <w:rsid w:val="00336714"/>
    <w:rsid w:val="00337DFB"/>
    <w:rsid w:val="00347E19"/>
    <w:rsid w:val="00361831"/>
    <w:rsid w:val="003630A5"/>
    <w:rsid w:val="00363FA7"/>
    <w:rsid w:val="00370E09"/>
    <w:rsid w:val="00374ADA"/>
    <w:rsid w:val="0037620D"/>
    <w:rsid w:val="0037648D"/>
    <w:rsid w:val="00377421"/>
    <w:rsid w:val="00383FE4"/>
    <w:rsid w:val="00384C4C"/>
    <w:rsid w:val="00387325"/>
    <w:rsid w:val="003878BF"/>
    <w:rsid w:val="003A71C9"/>
    <w:rsid w:val="003B4547"/>
    <w:rsid w:val="003D0624"/>
    <w:rsid w:val="003D1922"/>
    <w:rsid w:val="003E0062"/>
    <w:rsid w:val="003F4A60"/>
    <w:rsid w:val="003F5055"/>
    <w:rsid w:val="003F5EE4"/>
    <w:rsid w:val="003F66A9"/>
    <w:rsid w:val="003F7CA6"/>
    <w:rsid w:val="00400433"/>
    <w:rsid w:val="004055A0"/>
    <w:rsid w:val="00406311"/>
    <w:rsid w:val="004067CA"/>
    <w:rsid w:val="00407078"/>
    <w:rsid w:val="00410E49"/>
    <w:rsid w:val="00411202"/>
    <w:rsid w:val="00425A8F"/>
    <w:rsid w:val="00431446"/>
    <w:rsid w:val="00442D6F"/>
    <w:rsid w:val="0044422B"/>
    <w:rsid w:val="00450161"/>
    <w:rsid w:val="00452AAA"/>
    <w:rsid w:val="0045377E"/>
    <w:rsid w:val="00453FB3"/>
    <w:rsid w:val="00466196"/>
    <w:rsid w:val="0046620B"/>
    <w:rsid w:val="00470D9F"/>
    <w:rsid w:val="004756C1"/>
    <w:rsid w:val="00491E30"/>
    <w:rsid w:val="004943D8"/>
    <w:rsid w:val="004964EC"/>
    <w:rsid w:val="004A2320"/>
    <w:rsid w:val="004A6C25"/>
    <w:rsid w:val="004A7DF3"/>
    <w:rsid w:val="004B08FD"/>
    <w:rsid w:val="004B5518"/>
    <w:rsid w:val="004B7C0B"/>
    <w:rsid w:val="004C2006"/>
    <w:rsid w:val="004C44BE"/>
    <w:rsid w:val="004C5679"/>
    <w:rsid w:val="004E3867"/>
    <w:rsid w:val="004E550E"/>
    <w:rsid w:val="004E6DDA"/>
    <w:rsid w:val="004F1C25"/>
    <w:rsid w:val="004F6B73"/>
    <w:rsid w:val="00507DCF"/>
    <w:rsid w:val="0052536B"/>
    <w:rsid w:val="00535662"/>
    <w:rsid w:val="00537C76"/>
    <w:rsid w:val="00542FA4"/>
    <w:rsid w:val="00545029"/>
    <w:rsid w:val="00546671"/>
    <w:rsid w:val="00546BD6"/>
    <w:rsid w:val="0055422A"/>
    <w:rsid w:val="0055690A"/>
    <w:rsid w:val="00561238"/>
    <w:rsid w:val="005615AA"/>
    <w:rsid w:val="00562BA1"/>
    <w:rsid w:val="00582AEF"/>
    <w:rsid w:val="00585E62"/>
    <w:rsid w:val="00586A92"/>
    <w:rsid w:val="00587399"/>
    <w:rsid w:val="00587510"/>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118BD"/>
    <w:rsid w:val="00611EEA"/>
    <w:rsid w:val="00611EFF"/>
    <w:rsid w:val="006175E7"/>
    <w:rsid w:val="00622334"/>
    <w:rsid w:val="006225D5"/>
    <w:rsid w:val="00627715"/>
    <w:rsid w:val="00632BDC"/>
    <w:rsid w:val="0064690C"/>
    <w:rsid w:val="00646FAB"/>
    <w:rsid w:val="006474E8"/>
    <w:rsid w:val="00651556"/>
    <w:rsid w:val="00653CDB"/>
    <w:rsid w:val="00657BF6"/>
    <w:rsid w:val="00660263"/>
    <w:rsid w:val="00661BEA"/>
    <w:rsid w:val="00662A07"/>
    <w:rsid w:val="00664236"/>
    <w:rsid w:val="006643E8"/>
    <w:rsid w:val="00664B85"/>
    <w:rsid w:val="006750BE"/>
    <w:rsid w:val="00683275"/>
    <w:rsid w:val="00683295"/>
    <w:rsid w:val="00683D36"/>
    <w:rsid w:val="006924BE"/>
    <w:rsid w:val="00697FA6"/>
    <w:rsid w:val="006A39AA"/>
    <w:rsid w:val="006A6A9A"/>
    <w:rsid w:val="006B26E4"/>
    <w:rsid w:val="006B2FE3"/>
    <w:rsid w:val="006C0380"/>
    <w:rsid w:val="006D23BA"/>
    <w:rsid w:val="006D2F2A"/>
    <w:rsid w:val="006D47B1"/>
    <w:rsid w:val="006E2B73"/>
    <w:rsid w:val="006E3F3C"/>
    <w:rsid w:val="006E3F74"/>
    <w:rsid w:val="006E555D"/>
    <w:rsid w:val="006F1D6D"/>
    <w:rsid w:val="006F220D"/>
    <w:rsid w:val="006F40A9"/>
    <w:rsid w:val="006F6882"/>
    <w:rsid w:val="00710748"/>
    <w:rsid w:val="0072055D"/>
    <w:rsid w:val="00724648"/>
    <w:rsid w:val="00724CF7"/>
    <w:rsid w:val="007310D5"/>
    <w:rsid w:val="007378B1"/>
    <w:rsid w:val="007404D7"/>
    <w:rsid w:val="00755232"/>
    <w:rsid w:val="00771BE4"/>
    <w:rsid w:val="007803D6"/>
    <w:rsid w:val="00780E45"/>
    <w:rsid w:val="00791C89"/>
    <w:rsid w:val="00793C29"/>
    <w:rsid w:val="007A248E"/>
    <w:rsid w:val="007A3C8C"/>
    <w:rsid w:val="007B419D"/>
    <w:rsid w:val="007C1C54"/>
    <w:rsid w:val="007D1D2C"/>
    <w:rsid w:val="007D250B"/>
    <w:rsid w:val="007D4F4A"/>
    <w:rsid w:val="007D67CD"/>
    <w:rsid w:val="007F0931"/>
    <w:rsid w:val="007F2A48"/>
    <w:rsid w:val="007F7591"/>
    <w:rsid w:val="008014EB"/>
    <w:rsid w:val="008015D8"/>
    <w:rsid w:val="00802B6F"/>
    <w:rsid w:val="008063DF"/>
    <w:rsid w:val="00810031"/>
    <w:rsid w:val="008156DE"/>
    <w:rsid w:val="00815782"/>
    <w:rsid w:val="00823FD2"/>
    <w:rsid w:val="00832968"/>
    <w:rsid w:val="00834608"/>
    <w:rsid w:val="00837C09"/>
    <w:rsid w:val="00840033"/>
    <w:rsid w:val="00850998"/>
    <w:rsid w:val="00851196"/>
    <w:rsid w:val="0085131E"/>
    <w:rsid w:val="00855253"/>
    <w:rsid w:val="00862591"/>
    <w:rsid w:val="00867FB4"/>
    <w:rsid w:val="00870283"/>
    <w:rsid w:val="00870393"/>
    <w:rsid w:val="008727C5"/>
    <w:rsid w:val="00872D2C"/>
    <w:rsid w:val="0087414E"/>
    <w:rsid w:val="00885276"/>
    <w:rsid w:val="008910F9"/>
    <w:rsid w:val="008979DE"/>
    <w:rsid w:val="008A0C97"/>
    <w:rsid w:val="008B7B69"/>
    <w:rsid w:val="008C0DB6"/>
    <w:rsid w:val="008D00EC"/>
    <w:rsid w:val="008D2795"/>
    <w:rsid w:val="008E1627"/>
    <w:rsid w:val="008E256C"/>
    <w:rsid w:val="008E3936"/>
    <w:rsid w:val="008F0B18"/>
    <w:rsid w:val="008F41B7"/>
    <w:rsid w:val="008F5BF2"/>
    <w:rsid w:val="0090260E"/>
    <w:rsid w:val="00902694"/>
    <w:rsid w:val="00906244"/>
    <w:rsid w:val="00920CF5"/>
    <w:rsid w:val="00924FA2"/>
    <w:rsid w:val="0093355B"/>
    <w:rsid w:val="00940F61"/>
    <w:rsid w:val="009421D6"/>
    <w:rsid w:val="009464B2"/>
    <w:rsid w:val="00946911"/>
    <w:rsid w:val="00956D08"/>
    <w:rsid w:val="0096101E"/>
    <w:rsid w:val="00965BFE"/>
    <w:rsid w:val="00970C32"/>
    <w:rsid w:val="00971908"/>
    <w:rsid w:val="009736BF"/>
    <w:rsid w:val="00973B9C"/>
    <w:rsid w:val="00986574"/>
    <w:rsid w:val="00987D64"/>
    <w:rsid w:val="00991FC4"/>
    <w:rsid w:val="0099264F"/>
    <w:rsid w:val="00997312"/>
    <w:rsid w:val="009977AC"/>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20858"/>
    <w:rsid w:val="00A3048A"/>
    <w:rsid w:val="00A37DDC"/>
    <w:rsid w:val="00A45FF6"/>
    <w:rsid w:val="00A4625F"/>
    <w:rsid w:val="00A5012F"/>
    <w:rsid w:val="00A56D8D"/>
    <w:rsid w:val="00A6025E"/>
    <w:rsid w:val="00A6221C"/>
    <w:rsid w:val="00A64EA6"/>
    <w:rsid w:val="00A67715"/>
    <w:rsid w:val="00A7097F"/>
    <w:rsid w:val="00A71183"/>
    <w:rsid w:val="00A75934"/>
    <w:rsid w:val="00A828C7"/>
    <w:rsid w:val="00A84478"/>
    <w:rsid w:val="00A870E1"/>
    <w:rsid w:val="00AB5FB4"/>
    <w:rsid w:val="00AB7FBD"/>
    <w:rsid w:val="00AC3749"/>
    <w:rsid w:val="00AC4CEC"/>
    <w:rsid w:val="00AD5979"/>
    <w:rsid w:val="00AD71D5"/>
    <w:rsid w:val="00AE065C"/>
    <w:rsid w:val="00AE1C5C"/>
    <w:rsid w:val="00AE2507"/>
    <w:rsid w:val="00AF5690"/>
    <w:rsid w:val="00AF7E62"/>
    <w:rsid w:val="00B05B6B"/>
    <w:rsid w:val="00B15303"/>
    <w:rsid w:val="00B16DE1"/>
    <w:rsid w:val="00B22D3D"/>
    <w:rsid w:val="00B2741F"/>
    <w:rsid w:val="00B318D1"/>
    <w:rsid w:val="00B32F17"/>
    <w:rsid w:val="00B33B60"/>
    <w:rsid w:val="00B444A4"/>
    <w:rsid w:val="00B445D9"/>
    <w:rsid w:val="00B45760"/>
    <w:rsid w:val="00B459D0"/>
    <w:rsid w:val="00B46681"/>
    <w:rsid w:val="00B478D9"/>
    <w:rsid w:val="00B5353A"/>
    <w:rsid w:val="00B54353"/>
    <w:rsid w:val="00B54F1A"/>
    <w:rsid w:val="00B62301"/>
    <w:rsid w:val="00B76BE7"/>
    <w:rsid w:val="00B82930"/>
    <w:rsid w:val="00B82FC8"/>
    <w:rsid w:val="00B9366E"/>
    <w:rsid w:val="00B941CD"/>
    <w:rsid w:val="00B943C3"/>
    <w:rsid w:val="00BA0B04"/>
    <w:rsid w:val="00BA79A1"/>
    <w:rsid w:val="00BA7FA4"/>
    <w:rsid w:val="00BB41F4"/>
    <w:rsid w:val="00BB5A2F"/>
    <w:rsid w:val="00BC3EE4"/>
    <w:rsid w:val="00BC41C8"/>
    <w:rsid w:val="00BC623C"/>
    <w:rsid w:val="00BC7EDC"/>
    <w:rsid w:val="00BD2F78"/>
    <w:rsid w:val="00BD5E38"/>
    <w:rsid w:val="00BD78C4"/>
    <w:rsid w:val="00BE7431"/>
    <w:rsid w:val="00BF0756"/>
    <w:rsid w:val="00BF0871"/>
    <w:rsid w:val="00BF4E45"/>
    <w:rsid w:val="00BF55B4"/>
    <w:rsid w:val="00C03A3D"/>
    <w:rsid w:val="00C0497F"/>
    <w:rsid w:val="00C113FC"/>
    <w:rsid w:val="00C16C67"/>
    <w:rsid w:val="00C2369D"/>
    <w:rsid w:val="00C23AA0"/>
    <w:rsid w:val="00C308E3"/>
    <w:rsid w:val="00C32E69"/>
    <w:rsid w:val="00C34749"/>
    <w:rsid w:val="00C35EF2"/>
    <w:rsid w:val="00C3667F"/>
    <w:rsid w:val="00C369C3"/>
    <w:rsid w:val="00C36ECB"/>
    <w:rsid w:val="00C403AF"/>
    <w:rsid w:val="00C435AF"/>
    <w:rsid w:val="00C43C7D"/>
    <w:rsid w:val="00C43FA8"/>
    <w:rsid w:val="00C457E0"/>
    <w:rsid w:val="00C50B2D"/>
    <w:rsid w:val="00C52899"/>
    <w:rsid w:val="00C54472"/>
    <w:rsid w:val="00C5500A"/>
    <w:rsid w:val="00C5726B"/>
    <w:rsid w:val="00C629E9"/>
    <w:rsid w:val="00C657AB"/>
    <w:rsid w:val="00C7167C"/>
    <w:rsid w:val="00C7618B"/>
    <w:rsid w:val="00C827BF"/>
    <w:rsid w:val="00C85D77"/>
    <w:rsid w:val="00C92A2F"/>
    <w:rsid w:val="00C92C97"/>
    <w:rsid w:val="00C93DB7"/>
    <w:rsid w:val="00C95DE7"/>
    <w:rsid w:val="00CA447D"/>
    <w:rsid w:val="00CA6CBF"/>
    <w:rsid w:val="00CA7793"/>
    <w:rsid w:val="00CB047D"/>
    <w:rsid w:val="00CB5BCC"/>
    <w:rsid w:val="00CC3FE0"/>
    <w:rsid w:val="00CC52E7"/>
    <w:rsid w:val="00CC5F61"/>
    <w:rsid w:val="00CC75FF"/>
    <w:rsid w:val="00CD1ACC"/>
    <w:rsid w:val="00CD2A88"/>
    <w:rsid w:val="00CD5760"/>
    <w:rsid w:val="00CD5D60"/>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68BD"/>
    <w:rsid w:val="00D76CE9"/>
    <w:rsid w:val="00D85031"/>
    <w:rsid w:val="00D86797"/>
    <w:rsid w:val="00D9375D"/>
    <w:rsid w:val="00D93E52"/>
    <w:rsid w:val="00DA012A"/>
    <w:rsid w:val="00DB3380"/>
    <w:rsid w:val="00DC2526"/>
    <w:rsid w:val="00DC2DB5"/>
    <w:rsid w:val="00DC3BAF"/>
    <w:rsid w:val="00DD1A6C"/>
    <w:rsid w:val="00DD2937"/>
    <w:rsid w:val="00DD5FA4"/>
    <w:rsid w:val="00DE0212"/>
    <w:rsid w:val="00DE3F53"/>
    <w:rsid w:val="00DE585C"/>
    <w:rsid w:val="00DE7567"/>
    <w:rsid w:val="00DF3365"/>
    <w:rsid w:val="00DF7BAB"/>
    <w:rsid w:val="00E03A0D"/>
    <w:rsid w:val="00E07039"/>
    <w:rsid w:val="00E12BD8"/>
    <w:rsid w:val="00E13B30"/>
    <w:rsid w:val="00E17401"/>
    <w:rsid w:val="00E179D6"/>
    <w:rsid w:val="00E2354C"/>
    <w:rsid w:val="00E23E0C"/>
    <w:rsid w:val="00E27657"/>
    <w:rsid w:val="00E31E36"/>
    <w:rsid w:val="00E331B3"/>
    <w:rsid w:val="00E34971"/>
    <w:rsid w:val="00E37DC5"/>
    <w:rsid w:val="00E522EE"/>
    <w:rsid w:val="00E66333"/>
    <w:rsid w:val="00E70084"/>
    <w:rsid w:val="00E74712"/>
    <w:rsid w:val="00E76470"/>
    <w:rsid w:val="00E8202D"/>
    <w:rsid w:val="00E829F7"/>
    <w:rsid w:val="00E83949"/>
    <w:rsid w:val="00E83D52"/>
    <w:rsid w:val="00EA0A01"/>
    <w:rsid w:val="00EA1B22"/>
    <w:rsid w:val="00EB558B"/>
    <w:rsid w:val="00EB5ECC"/>
    <w:rsid w:val="00EC382A"/>
    <w:rsid w:val="00EC6B7A"/>
    <w:rsid w:val="00EE4777"/>
    <w:rsid w:val="00EE6E30"/>
    <w:rsid w:val="00EF2C39"/>
    <w:rsid w:val="00EF6197"/>
    <w:rsid w:val="00EF6A24"/>
    <w:rsid w:val="00EF74C3"/>
    <w:rsid w:val="00F01AA9"/>
    <w:rsid w:val="00F03CAD"/>
    <w:rsid w:val="00F1315D"/>
    <w:rsid w:val="00F14E1F"/>
    <w:rsid w:val="00F16E0B"/>
    <w:rsid w:val="00F21487"/>
    <w:rsid w:val="00F25EB4"/>
    <w:rsid w:val="00F43B9D"/>
    <w:rsid w:val="00F44D34"/>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3170"/>
    <w:rsid w:val="00FB151F"/>
    <w:rsid w:val="00FB74E7"/>
    <w:rsid w:val="00FB7B32"/>
    <w:rsid w:val="00FC3ED8"/>
    <w:rsid w:val="00FC5789"/>
    <w:rsid w:val="00FD2F49"/>
    <w:rsid w:val="00FD63E0"/>
    <w:rsid w:val="00FD6FC3"/>
    <w:rsid w:val="00FD764C"/>
    <w:rsid w:val="00FE4C68"/>
    <w:rsid w:val="00FE5097"/>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semiHidden/>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semiHidden/>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D07E-C892-4632-8BB6-E1B0C76E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17935</Words>
  <Characters>102231</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2</cp:revision>
  <cp:lastPrinted>2020-03-06T03:53:00Z</cp:lastPrinted>
  <dcterms:created xsi:type="dcterms:W3CDTF">2021-02-21T23:34:00Z</dcterms:created>
  <dcterms:modified xsi:type="dcterms:W3CDTF">2021-02-21T23:34:00Z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id="yWU4gc2x"/&gt;&lt;style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