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87C" w14:textId="139D842B" w:rsidR="0045377E" w:rsidRDefault="0045377E" w:rsidP="00293C4B">
      <w:pPr>
        <w:spacing w:line="360" w:lineRule="auto"/>
        <w:contextualSpacing/>
        <w:rPr>
          <w:b/>
        </w:rPr>
      </w:pPr>
      <w:r>
        <w:rPr>
          <w:b/>
        </w:rPr>
        <w:t>Manuscript Title</w:t>
      </w:r>
    </w:p>
    <w:p w14:paraId="0D194C8F" w14:textId="3D306D61" w:rsidR="00971908" w:rsidRDefault="00255967" w:rsidP="00293C4B">
      <w:pPr>
        <w:spacing w:line="360" w:lineRule="auto"/>
        <w:contextualSpacing/>
        <w:rPr>
          <w:bCs/>
        </w:rPr>
      </w:pPr>
      <w:r w:rsidRPr="0045377E">
        <w:rPr>
          <w:bCs/>
        </w:rPr>
        <w:t>Effects of a natural precipitation gradient on</w:t>
      </w:r>
      <w:r w:rsidR="00971908" w:rsidRPr="0045377E">
        <w:rPr>
          <w:bCs/>
        </w:rPr>
        <w:t xml:space="preserve"> fish and macroinvertebrate assembl</w:t>
      </w:r>
      <w:r w:rsidR="0045377E">
        <w:rPr>
          <w:bCs/>
        </w:rPr>
        <w:t>ages</w:t>
      </w:r>
    </w:p>
    <w:p w14:paraId="67194A91" w14:textId="42480415" w:rsidR="0045377E" w:rsidRDefault="0045377E" w:rsidP="00293C4B">
      <w:pPr>
        <w:spacing w:line="360" w:lineRule="auto"/>
        <w:contextualSpacing/>
        <w:rPr>
          <w:bCs/>
        </w:rPr>
      </w:pPr>
    </w:p>
    <w:p w14:paraId="5FD17950" w14:textId="77777777" w:rsidR="0045377E" w:rsidRPr="0045377E" w:rsidRDefault="0045377E" w:rsidP="00293C4B">
      <w:pPr>
        <w:spacing w:line="360" w:lineRule="auto"/>
        <w:contextualSpacing/>
        <w:rPr>
          <w:bCs/>
        </w:rPr>
      </w:pPr>
    </w:p>
    <w:p w14:paraId="38BB4165" w14:textId="4907C477" w:rsidR="0029112B" w:rsidRDefault="0029112B" w:rsidP="00293C4B">
      <w:pPr>
        <w:spacing w:line="360" w:lineRule="auto"/>
        <w:contextualSpacing/>
        <w:rPr>
          <w:bCs/>
          <w:vertAlign w:val="superscript"/>
        </w:rPr>
      </w:pPr>
      <w:r w:rsidRPr="00D9375D">
        <w:rPr>
          <w:bCs/>
        </w:rPr>
        <w:t>Sean Kinard</w:t>
      </w:r>
      <w:r w:rsidR="00255967" w:rsidRPr="00D9375D">
        <w:rPr>
          <w:bCs/>
          <w:vertAlign w:val="superscript"/>
        </w:rPr>
        <w:t>1</w:t>
      </w:r>
      <w:r w:rsidRPr="00D9375D">
        <w:rPr>
          <w:bCs/>
        </w:rPr>
        <w:t>, Christopher Patrick</w:t>
      </w:r>
      <w:r w:rsidR="00255967" w:rsidRPr="00D9375D">
        <w:rPr>
          <w:bCs/>
          <w:vertAlign w:val="superscript"/>
        </w:rPr>
        <w:t>1</w:t>
      </w:r>
      <w:r w:rsidRPr="00D9375D">
        <w:rPr>
          <w:bCs/>
        </w:rPr>
        <w:t>, Fernando Carvallo</w:t>
      </w:r>
      <w:r w:rsidR="00255967" w:rsidRPr="00D9375D">
        <w:rPr>
          <w:bCs/>
          <w:vertAlign w:val="superscript"/>
        </w:rPr>
        <w:t>2</w:t>
      </w:r>
    </w:p>
    <w:p w14:paraId="7435FDA7" w14:textId="77777777" w:rsidR="0045377E" w:rsidRDefault="0045377E" w:rsidP="00293C4B">
      <w:pPr>
        <w:spacing w:line="360" w:lineRule="auto"/>
        <w:contextualSpacing/>
        <w:rPr>
          <w:bCs/>
        </w:rPr>
      </w:pPr>
    </w:p>
    <w:p w14:paraId="2CAAA7E5" w14:textId="2D3CA1F7" w:rsidR="00E37DC5" w:rsidRDefault="00E37DC5" w:rsidP="00293C4B">
      <w:pPr>
        <w:pStyle w:val="ListParagraph"/>
        <w:numPr>
          <w:ilvl w:val="0"/>
          <w:numId w:val="4"/>
        </w:numPr>
        <w:spacing w:line="360" w:lineRule="auto"/>
        <w:rPr>
          <w:bCs/>
        </w:rPr>
      </w:pPr>
      <w:r>
        <w:rPr>
          <w:bCs/>
        </w:rPr>
        <w:t>Virginia Institute of Marine Science</w:t>
      </w:r>
    </w:p>
    <w:p w14:paraId="212C5A18" w14:textId="739EC2F8" w:rsidR="00E37DC5" w:rsidRPr="00E37DC5" w:rsidRDefault="00E37DC5" w:rsidP="00293C4B">
      <w:pPr>
        <w:pStyle w:val="ListParagraph"/>
        <w:spacing w:line="360" w:lineRule="auto"/>
        <w:rPr>
          <w:bCs/>
        </w:rPr>
      </w:pPr>
      <w:r>
        <w:rPr>
          <w:bCs/>
        </w:rPr>
        <w:t xml:space="preserve"> 1370 Greate Road, Gloucester Point, Virginia 23062-1346</w:t>
      </w:r>
    </w:p>
    <w:p w14:paraId="10588755" w14:textId="7887633A" w:rsidR="00E37DC5" w:rsidRDefault="00E37DC5" w:rsidP="00293C4B">
      <w:pPr>
        <w:pStyle w:val="ListParagraph"/>
        <w:numPr>
          <w:ilvl w:val="0"/>
          <w:numId w:val="4"/>
        </w:numPr>
        <w:spacing w:line="360" w:lineRule="auto"/>
        <w:rPr>
          <w:bCs/>
        </w:rPr>
      </w:pPr>
      <w:r>
        <w:rPr>
          <w:bCs/>
        </w:rPr>
        <w:t>Texas A&amp;M Corpus Christi</w:t>
      </w:r>
    </w:p>
    <w:p w14:paraId="07FF3513" w14:textId="465E4C27" w:rsidR="00255967" w:rsidRDefault="00E37DC5" w:rsidP="00293C4B">
      <w:pPr>
        <w:pStyle w:val="ListParagraph"/>
        <w:spacing w:line="360" w:lineRule="auto"/>
        <w:rPr>
          <w:bCs/>
        </w:rPr>
      </w:pPr>
      <w:r>
        <w:rPr>
          <w:bCs/>
        </w:rPr>
        <w:t xml:space="preserve"> </w:t>
      </w:r>
      <w:r w:rsidRPr="00E37DC5">
        <w:rPr>
          <w:bCs/>
        </w:rPr>
        <w:t>6300 Ocean Dr, Corpus Christi, TX 78412</w:t>
      </w:r>
    </w:p>
    <w:p w14:paraId="2A9C4431" w14:textId="77777777" w:rsidR="0045377E" w:rsidRDefault="0045377E" w:rsidP="00293C4B">
      <w:pPr>
        <w:pStyle w:val="ListParagraph"/>
        <w:spacing w:line="360" w:lineRule="auto"/>
        <w:rPr>
          <w:bCs/>
        </w:rPr>
      </w:pPr>
    </w:p>
    <w:p w14:paraId="41A6B387" w14:textId="59F1F154" w:rsidR="00255967" w:rsidRDefault="00956D08" w:rsidP="00293C4B">
      <w:pPr>
        <w:spacing w:line="360" w:lineRule="auto"/>
        <w:contextualSpacing/>
        <w:rPr>
          <w:bCs/>
        </w:rPr>
      </w:pPr>
      <w:r>
        <w:rPr>
          <w:bCs/>
        </w:rPr>
        <w:t>Corresponding Author:</w:t>
      </w:r>
    </w:p>
    <w:p w14:paraId="31C40FDD" w14:textId="33661A15" w:rsidR="00956D08" w:rsidRDefault="00956D08" w:rsidP="00293C4B">
      <w:pPr>
        <w:spacing w:line="360" w:lineRule="auto"/>
        <w:contextualSpacing/>
        <w:rPr>
          <w:bCs/>
        </w:rPr>
      </w:pPr>
      <w:r>
        <w:rPr>
          <w:bCs/>
        </w:rPr>
        <w:t>Sean Kinard</w:t>
      </w:r>
      <w:r>
        <w:rPr>
          <w:bCs/>
          <w:vertAlign w:val="superscript"/>
        </w:rPr>
        <w:t>1</w:t>
      </w:r>
    </w:p>
    <w:p w14:paraId="6F03561E" w14:textId="0F01C3F0" w:rsidR="00956D08" w:rsidRDefault="00956D08" w:rsidP="00293C4B">
      <w:pPr>
        <w:spacing w:line="360" w:lineRule="auto"/>
        <w:contextualSpacing/>
        <w:rPr>
          <w:bCs/>
        </w:rPr>
      </w:pPr>
      <w:r>
        <w:rPr>
          <w:bCs/>
        </w:rPr>
        <w:t>6528 Quail Hollow Dr, Hayes VA 23072, USA</w:t>
      </w:r>
    </w:p>
    <w:p w14:paraId="51C69299" w14:textId="382E4F4E" w:rsidR="00956D08" w:rsidRDefault="00956D08" w:rsidP="00293C4B">
      <w:pPr>
        <w:spacing w:line="360" w:lineRule="auto"/>
        <w:contextualSpacing/>
        <w:rPr>
          <w:bCs/>
        </w:rPr>
      </w:pPr>
      <w:r>
        <w:rPr>
          <w:bCs/>
        </w:rPr>
        <w:t xml:space="preserve">Email address: </w:t>
      </w:r>
      <w:hyperlink r:id="rId8" w:history="1">
        <w:r w:rsidRPr="003222B4">
          <w:rPr>
            <w:rStyle w:val="Hyperlink"/>
            <w:bCs/>
          </w:rPr>
          <w:t>skkinard@vims.edu</w:t>
        </w:r>
      </w:hyperlink>
    </w:p>
    <w:p w14:paraId="5407C21B" w14:textId="4F866BA2" w:rsidR="00293C4B" w:rsidRDefault="00293C4B" w:rsidP="00293C4B">
      <w:pPr>
        <w:spacing w:line="360" w:lineRule="auto"/>
        <w:contextualSpacing/>
        <w:rPr>
          <w:bCs/>
        </w:rPr>
      </w:pPr>
      <w:r>
        <w:rPr>
          <w:bCs/>
        </w:rPr>
        <w:br w:type="page"/>
      </w:r>
    </w:p>
    <w:p w14:paraId="72DC1604" w14:textId="77777777" w:rsidR="00255967" w:rsidRDefault="00255967" w:rsidP="00293C4B">
      <w:pPr>
        <w:spacing w:line="360" w:lineRule="auto"/>
        <w:contextualSpacing/>
        <w:rPr>
          <w:bCs/>
        </w:rPr>
      </w:pPr>
    </w:p>
    <w:p w14:paraId="253D2A45" w14:textId="5D7E4EDC" w:rsidR="00255967" w:rsidRPr="00956D08" w:rsidRDefault="00956D08" w:rsidP="00293C4B">
      <w:pPr>
        <w:spacing w:line="360" w:lineRule="auto"/>
        <w:contextualSpacing/>
        <w:rPr>
          <w:b/>
        </w:rPr>
      </w:pPr>
      <w:r>
        <w:rPr>
          <w:b/>
        </w:rPr>
        <w:t>Abstract:</w:t>
      </w:r>
    </w:p>
    <w:p w14:paraId="1D2069B1" w14:textId="70BC3D00" w:rsidR="00802B6F" w:rsidRDefault="00293C4B" w:rsidP="00293C4B">
      <w:pPr>
        <w:spacing w:line="360" w:lineRule="auto"/>
        <w:contextualSpacing/>
        <w:rPr>
          <w:bCs/>
        </w:rPr>
      </w:pPr>
      <w:r>
        <w:rPr>
          <w:bCs/>
        </w:rPr>
        <w:t>Anthropogenic climate change is</w:t>
      </w:r>
      <w:r w:rsidR="00802B6F" w:rsidRPr="00802B6F">
        <w:rPr>
          <w:bCs/>
        </w:rPr>
        <w:t xml:space="preserve"> expected to </w:t>
      </w:r>
      <w:r>
        <w:rPr>
          <w:bCs/>
        </w:rPr>
        <w:t>increase the aridity of many regions of the world</w:t>
      </w:r>
      <w:r w:rsidR="00802B6F" w:rsidRPr="00802B6F">
        <w:rPr>
          <w:bCs/>
        </w:rPr>
        <w:t>.</w:t>
      </w:r>
      <w:r>
        <w:rPr>
          <w:bCs/>
        </w:rPr>
        <w:t xml:space="preserve">  Surface water ecosystems are particularly vulnerable to changes in the water-cycle and may suffer adverse impacts in affected regions.</w:t>
      </w:r>
      <w:r w:rsidR="00802B6F" w:rsidRPr="00802B6F">
        <w:rPr>
          <w:bCs/>
        </w:rPr>
        <w:t xml:space="preserve"> </w:t>
      </w:r>
      <w:r>
        <w:rPr>
          <w:bCs/>
        </w:rPr>
        <w:t xml:space="preserve"> </w:t>
      </w:r>
      <w:r w:rsidR="00802B6F" w:rsidRPr="00802B6F">
        <w:rPr>
          <w:bCs/>
        </w:rPr>
        <w:t xml:space="preserve">To enhance our understanding of how freshwater communities will </w:t>
      </w:r>
      <w:r>
        <w:rPr>
          <w:bCs/>
        </w:rPr>
        <w:t>respond</w:t>
      </w:r>
      <w:r w:rsidRPr="00802B6F">
        <w:rPr>
          <w:bCs/>
        </w:rPr>
        <w:t xml:space="preserve"> </w:t>
      </w:r>
      <w:r w:rsidR="00802B6F" w:rsidRPr="00802B6F">
        <w:rPr>
          <w:bCs/>
        </w:rPr>
        <w:t xml:space="preserve">to </w:t>
      </w:r>
      <w:r>
        <w:rPr>
          <w:bCs/>
        </w:rPr>
        <w:t>predicted</w:t>
      </w:r>
      <w:r w:rsidRPr="00802B6F">
        <w:rPr>
          <w:bCs/>
        </w:rPr>
        <w:t xml:space="preserve"> </w:t>
      </w:r>
      <w:r w:rsidR="00802B6F" w:rsidRPr="00802B6F">
        <w:rPr>
          <w:bCs/>
        </w:rPr>
        <w:t xml:space="preserve">shifts in water-cycle dynamics, we employed a space for time </w:t>
      </w:r>
      <w:r w:rsidR="009D16D4">
        <w:rPr>
          <w:bCs/>
        </w:rPr>
        <w:t>substitution</w:t>
      </w:r>
      <w:r w:rsidR="00802B6F" w:rsidRPr="00802B6F">
        <w:rPr>
          <w:bCs/>
        </w:rPr>
        <w:t xml:space="preserve"> along a </w:t>
      </w:r>
      <w:r>
        <w:rPr>
          <w:bCs/>
        </w:rPr>
        <w:t xml:space="preserve">natural </w:t>
      </w:r>
      <w:r w:rsidR="00802B6F" w:rsidRPr="00802B6F">
        <w:rPr>
          <w:bCs/>
        </w:rPr>
        <w:t>precipitation gradient on the Texas Coastal Prairie.</w:t>
      </w:r>
      <w:r w:rsidR="00CA6CBF">
        <w:rPr>
          <w:bCs/>
        </w:rPr>
        <w:t xml:space="preserve"> </w:t>
      </w:r>
      <w:r w:rsidR="00802B6F" w:rsidRPr="00802B6F">
        <w:rPr>
          <w:bCs/>
        </w:rPr>
        <w:t xml:space="preserve">In the </w:t>
      </w:r>
      <w:r w:rsidR="00802B6F">
        <w:rPr>
          <w:bCs/>
        </w:rPr>
        <w:t>Spring of 2017</w:t>
      </w:r>
      <w:r w:rsidR="00802B6F" w:rsidRPr="00802B6F">
        <w:rPr>
          <w:bCs/>
        </w:rPr>
        <w:t xml:space="preserve">, we conducted surveys of </w:t>
      </w:r>
      <w:r w:rsidR="00802B6F">
        <w:rPr>
          <w:bCs/>
        </w:rPr>
        <w:t>10</w:t>
      </w:r>
      <w:r w:rsidR="00802B6F" w:rsidRPr="00802B6F">
        <w:rPr>
          <w:bCs/>
        </w:rPr>
        <w:t xml:space="preserve"> USGS gauged, wadeable streams spanning </w:t>
      </w:r>
      <w:r w:rsidR="00802B6F">
        <w:rPr>
          <w:bCs/>
        </w:rPr>
        <w:t xml:space="preserve">a </w:t>
      </w:r>
      <w:r>
        <w:rPr>
          <w:bCs/>
        </w:rPr>
        <w:t>semi-arid to sub-humid rainfall gradient</w:t>
      </w:r>
      <w:r w:rsidR="00802B6F" w:rsidRPr="00802B6F">
        <w:rPr>
          <w:bCs/>
        </w:rPr>
        <w:t xml:space="preserve">; we measured nutrients, water chemistry, habitat characteristics, benthic </w:t>
      </w:r>
      <w:r w:rsidR="00C369C3">
        <w:rPr>
          <w:bCs/>
        </w:rPr>
        <w:t>macroi</w:t>
      </w:r>
      <w:r w:rsidR="00802B6F" w:rsidRPr="00802B6F">
        <w:rPr>
          <w:bCs/>
        </w:rPr>
        <w:t>nvertebrates, and fish communit</w:t>
      </w:r>
      <w:r>
        <w:rPr>
          <w:bCs/>
        </w:rPr>
        <w:t>ies</w:t>
      </w:r>
      <w:r w:rsidR="00802B6F" w:rsidRPr="00802B6F">
        <w:rPr>
          <w:bCs/>
        </w:rPr>
        <w:t xml:space="preserve">. </w:t>
      </w:r>
      <w:r w:rsidR="00384C4C">
        <w:rPr>
          <w:bCs/>
        </w:rPr>
        <w:t xml:space="preserve">Fish diversity correlated positively with precipitation and was negatively correlated with canopy cover, conductivity, and </w:t>
      </w:r>
      <w:r w:rsidR="00384C4C" w:rsidRPr="00384C4C">
        <w:rPr>
          <w:bCs/>
        </w:rPr>
        <w:t>NH</w:t>
      </w:r>
      <w:r w:rsidR="00384C4C" w:rsidRPr="00384C4C">
        <w:rPr>
          <w:bCs/>
          <w:vertAlign w:val="subscript"/>
        </w:rPr>
        <w:t>4</w:t>
      </w:r>
      <w:r w:rsidR="00384C4C" w:rsidRPr="0052536B">
        <w:rPr>
          <w:bCs/>
          <w:vertAlign w:val="superscript"/>
        </w:rPr>
        <w:t>+</w:t>
      </w:r>
      <w:r w:rsidR="00384C4C">
        <w:rPr>
          <w:bCs/>
        </w:rPr>
        <w:t xml:space="preserve">.  </w:t>
      </w:r>
      <w:r w:rsidR="00C369C3">
        <w:t xml:space="preserve">Macroinvertebrate diversity </w:t>
      </w:r>
      <w:r w:rsidR="00384C4C">
        <w:t>was only significantly</w:t>
      </w:r>
      <w:r w:rsidR="00C369C3">
        <w:t xml:space="preserve"> correlated with low</w:t>
      </w:r>
      <w:r w:rsidR="00384C4C">
        <w:t>-</w:t>
      </w:r>
      <w:r w:rsidR="00C369C3">
        <w:t>flow pulse percent</w:t>
      </w:r>
      <w:r w:rsidR="0052536B">
        <w:t>,</w:t>
      </w:r>
      <w:r>
        <w:t xml:space="preserve"> </w:t>
      </w:r>
      <w:r w:rsidR="0052536B">
        <w:t>h</w:t>
      </w:r>
      <w:r>
        <w:t>owever macroinvertebrate community composition significantly changed along the gradient</w:t>
      </w:r>
      <w:r w:rsidR="00C369C3">
        <w:t xml:space="preserve">. </w:t>
      </w:r>
      <w:r>
        <w:rPr>
          <w:bCs/>
        </w:rPr>
        <w:t>Observed</w:t>
      </w:r>
      <w:r w:rsidRPr="00802B6F">
        <w:rPr>
          <w:bCs/>
        </w:rPr>
        <w:t xml:space="preserve"> </w:t>
      </w:r>
      <w:r w:rsidR="00802B6F" w:rsidRPr="00802B6F">
        <w:rPr>
          <w:bCs/>
        </w:rPr>
        <w:t xml:space="preserve">compositional </w:t>
      </w:r>
      <w:r w:rsidR="00C369C3">
        <w:rPr>
          <w:bCs/>
        </w:rPr>
        <w:t>shifts</w:t>
      </w:r>
      <w:r w:rsidR="00802B6F" w:rsidRPr="00802B6F">
        <w:rPr>
          <w:bCs/>
        </w:rPr>
        <w:t xml:space="preserve"> </w:t>
      </w:r>
      <w:r>
        <w:rPr>
          <w:bCs/>
        </w:rPr>
        <w:t>in both</w:t>
      </w:r>
      <w:r w:rsidRPr="00802B6F">
        <w:rPr>
          <w:bCs/>
        </w:rPr>
        <w:t xml:space="preserve"> </w:t>
      </w:r>
      <w:r w:rsidR="00802B6F" w:rsidRPr="00802B6F">
        <w:rPr>
          <w:bCs/>
        </w:rPr>
        <w:t>fish and invertebrat</w:t>
      </w:r>
      <w:r>
        <w:rPr>
          <w:bCs/>
        </w:rPr>
        <w:t>es</w:t>
      </w:r>
      <w:r w:rsidR="00384C4C">
        <w:rPr>
          <w:bCs/>
        </w:rPr>
        <w:t xml:space="preserve"> </w:t>
      </w:r>
      <w:r w:rsidR="00802B6F" w:rsidRPr="00802B6F">
        <w:rPr>
          <w:bCs/>
        </w:rPr>
        <w:t xml:space="preserve">along the gradient </w:t>
      </w:r>
      <w:r>
        <w:rPr>
          <w:bCs/>
        </w:rPr>
        <w:t xml:space="preserve">are potentially </w:t>
      </w:r>
      <w:r w:rsidR="00C369C3">
        <w:rPr>
          <w:bCs/>
        </w:rPr>
        <w:t>indicat</w:t>
      </w:r>
      <w:r>
        <w:rPr>
          <w:bCs/>
        </w:rPr>
        <w:t>ive of</w:t>
      </w:r>
      <w:r w:rsidR="00C369C3">
        <w:rPr>
          <w:bCs/>
        </w:rPr>
        <w:t xml:space="preserve"> both </w:t>
      </w:r>
      <w:r w:rsidR="00C369C3" w:rsidRPr="009D16D4">
        <w:rPr>
          <w:bCs/>
        </w:rPr>
        <w:t>top-down and bottom-up</w:t>
      </w:r>
      <w:r w:rsidR="00C369C3">
        <w:rPr>
          <w:bCs/>
        </w:rPr>
        <w:t xml:space="preserve"> controls on community assembly</w:t>
      </w:r>
      <w:r w:rsidR="00802B6F" w:rsidRPr="00802B6F">
        <w:rPr>
          <w:bCs/>
        </w:rPr>
        <w:t xml:space="preserve">. </w:t>
      </w:r>
      <w:r w:rsidR="00C369C3">
        <w:rPr>
          <w:bCs/>
        </w:rPr>
        <w:t xml:space="preserve">Semi-arid sites contain </w:t>
      </w:r>
      <w:r w:rsidR="0099264F">
        <w:rPr>
          <w:bCs/>
        </w:rPr>
        <w:t>salt tolerant</w:t>
      </w:r>
      <w:r w:rsidR="00C369C3">
        <w:rPr>
          <w:bCs/>
        </w:rPr>
        <w:t>, and rapid</w:t>
      </w:r>
      <w:r w:rsidR="0099264F">
        <w:rPr>
          <w:bCs/>
        </w:rPr>
        <w:t>ly</w:t>
      </w:r>
      <w:r w:rsidR="00C369C3">
        <w:rPr>
          <w:bCs/>
        </w:rPr>
        <w:t xml:space="preserve"> proliferating taxa. Sub-humid sites contain </w:t>
      </w:r>
      <w:r w:rsidR="0099264F">
        <w:rPr>
          <w:bCs/>
        </w:rPr>
        <w:t xml:space="preserve">more piscivores as well as </w:t>
      </w:r>
      <w:r w:rsidR="00C369C3">
        <w:rPr>
          <w:bCs/>
        </w:rPr>
        <w:t xml:space="preserve">migratory </w:t>
      </w:r>
      <w:r w:rsidR="0099264F">
        <w:rPr>
          <w:bCs/>
        </w:rPr>
        <w:t>marine species</w:t>
      </w:r>
      <w:r w:rsidR="00C369C3">
        <w:rPr>
          <w:bCs/>
        </w:rPr>
        <w:t xml:space="preserve"> which </w:t>
      </w:r>
      <w:r w:rsidR="0099264F">
        <w:rPr>
          <w:bCs/>
        </w:rPr>
        <w:t xml:space="preserve">may </w:t>
      </w:r>
      <w:r w:rsidR="00C369C3">
        <w:rPr>
          <w:bCs/>
        </w:rPr>
        <w:t xml:space="preserve">impose top-down controls on primary consumers. </w:t>
      </w:r>
      <w:r w:rsidR="00802B6F" w:rsidRPr="00802B6F">
        <w:rPr>
          <w:bCs/>
        </w:rPr>
        <w:t>The</w:t>
      </w:r>
      <w:r w:rsidR="00032BFD">
        <w:rPr>
          <w:bCs/>
        </w:rPr>
        <w:t>se</w:t>
      </w:r>
      <w:r w:rsidR="00802B6F" w:rsidRPr="00802B6F">
        <w:rPr>
          <w:bCs/>
        </w:rPr>
        <w:t xml:space="preserve"> results indicate that small future changes in precipitation regime in this region may result in abrupt transitions into new community states.</w:t>
      </w:r>
    </w:p>
    <w:p w14:paraId="08BF352B" w14:textId="69D2B31C" w:rsidR="00293C4B" w:rsidRDefault="00293C4B" w:rsidP="00293C4B">
      <w:pPr>
        <w:spacing w:line="360" w:lineRule="auto"/>
        <w:contextualSpacing/>
        <w:rPr>
          <w:bCs/>
        </w:rPr>
      </w:pPr>
      <w:r>
        <w:rPr>
          <w:bCs/>
        </w:rPr>
        <w:br w:type="page"/>
      </w:r>
    </w:p>
    <w:p w14:paraId="79C5BD67" w14:textId="77777777" w:rsidR="00255967" w:rsidRDefault="006643E8" w:rsidP="00293C4B">
      <w:pPr>
        <w:spacing w:line="360" w:lineRule="auto"/>
        <w:contextualSpacing/>
        <w:rPr>
          <w:b/>
        </w:rPr>
      </w:pPr>
      <w:r w:rsidRPr="00E37DC5">
        <w:rPr>
          <w:b/>
        </w:rPr>
        <w:lastRenderedPageBreak/>
        <w:t>Introduction</w:t>
      </w:r>
      <w:r w:rsidR="0029112B" w:rsidRPr="00E37DC5">
        <w:rPr>
          <w:b/>
        </w:rPr>
        <w:t xml:space="preserve">: </w:t>
      </w:r>
    </w:p>
    <w:p w14:paraId="4C710FB8" w14:textId="481D39B9" w:rsidR="00F92723" w:rsidRDefault="00D768BD" w:rsidP="00293C4B">
      <w:pPr>
        <w:spacing w:line="360" w:lineRule="auto"/>
        <w:contextualSpacing/>
      </w:pPr>
      <w:r>
        <w:t>A warming climate necessitates a better understanding of the process</w:t>
      </w:r>
      <w:r w:rsidR="00BF55B4">
        <w:t>es</w:t>
      </w:r>
      <w:r>
        <w:t xml:space="preserve"> that link biological communities to long-term trends in temperature and precipitation </w:t>
      </w:r>
      <w:r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 </w:instrText>
      </w:r>
      <w:r>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EN.CITE.DATA </w:instrText>
      </w:r>
      <w:r>
        <w:fldChar w:fldCharType="end"/>
      </w:r>
      <w:r w:rsidRPr="00E37DC5">
        <w:fldChar w:fldCharType="separate"/>
      </w:r>
      <w:r w:rsidRPr="00E37DC5">
        <w:rPr>
          <w:noProof/>
        </w:rPr>
        <w:t>(Wrona, Prowse et al. 2006)</w:t>
      </w:r>
      <w:r w:rsidRPr="00E37DC5">
        <w:fldChar w:fldCharType="end"/>
      </w:r>
      <w:r w:rsidRPr="00E522EE">
        <w:t xml:space="preserve">. </w:t>
      </w:r>
      <w:r w:rsidR="0099264F">
        <w:t>The</w:t>
      </w:r>
      <w:r w:rsidR="0052536B">
        <w:t xml:space="preserve"> </w:t>
      </w:r>
      <w:r w:rsidR="00F25EB4">
        <w:t>direct ecological effects of changes in temperature</w:t>
      </w:r>
      <w:r w:rsidR="0099264F">
        <w:t xml:space="preserve"> ha</w:t>
      </w:r>
      <w:r w:rsidR="0052536B">
        <w:t>ve</w:t>
      </w:r>
      <w:r w:rsidR="0099264F">
        <w:t xml:space="preserve"> received greater attention in the literature</w:t>
      </w:r>
      <w:r w:rsidR="00F25EB4">
        <w:t xml:space="preserve">, </w:t>
      </w:r>
      <w:r>
        <w:t>but rising temperatures are also expected to alter patterns of precipitation and evaporation</w:t>
      </w:r>
      <w:r w:rsidR="00BF55B4">
        <w:t xml:space="preserve"> </w:t>
      </w:r>
      <w:r w:rsidR="00BF55B4">
        <w:fldChar w:fldCharType="begin"/>
      </w:r>
      <w:r w:rsidR="00BF55B4">
        <w:instrText xml:space="preserve"> ADDIN ZOTERO_ITEM CSL_CITATION {"citationID":"86xaWT3Y","properties":{"formattedCitation":"(Held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instrText>
      </w:r>
      <w:r w:rsidR="00BF55B4">
        <w:fldChar w:fldCharType="separate"/>
      </w:r>
      <w:r w:rsidR="00BF55B4" w:rsidRPr="00BF55B4">
        <w:t>(Held and Soden 2006)</w:t>
      </w:r>
      <w:r w:rsidR="00BF55B4">
        <w:fldChar w:fldCharType="end"/>
      </w:r>
      <w:r>
        <w:t xml:space="preserve">. </w:t>
      </w:r>
      <w:r w:rsidRPr="00E522EE">
        <w:t>A warmer</w:t>
      </w:r>
      <w:r>
        <w:t xml:space="preserve">, more energetic </w:t>
      </w:r>
      <w:r w:rsidRPr="00E522EE">
        <w:t xml:space="preserve">atmosphere intensifies the </w:t>
      </w:r>
      <w:r>
        <w:t>h</w:t>
      </w:r>
      <w:r w:rsidRPr="00E522EE">
        <w:t xml:space="preserve">ydrological </w:t>
      </w:r>
      <w:r>
        <w:t>c</w:t>
      </w:r>
      <w:r w:rsidRPr="00E522EE">
        <w:t xml:space="preserve">ycle (i.e. patterns of precipitation and evaporation), causing wet regions to become wetter and dry regions become drier </w:t>
      </w:r>
      <w:r w:rsidRPr="00E522EE">
        <w:fldChar w:fldCharType="begin"/>
      </w:r>
      <w:r>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Pr="00E522EE">
        <w:fldChar w:fldCharType="separate"/>
      </w:r>
      <w:r w:rsidRPr="00E522EE">
        <w:rPr>
          <w:noProof/>
        </w:rPr>
        <w:t>(Allen and Ingram 2002)</w:t>
      </w:r>
      <w:r w:rsidRPr="00E522EE">
        <w:fldChar w:fldCharType="end"/>
      </w:r>
      <w:r>
        <w:t xml:space="preserve">, </w:t>
      </w:r>
      <w:r w:rsidR="00F25EB4">
        <w:t>as well as increasing</w:t>
      </w:r>
      <w:r>
        <w:t xml:space="preserve"> </w:t>
      </w:r>
      <w:r w:rsidRPr="00E522EE">
        <w:t xml:space="preserve">the frequency and intensity of extreme weather events </w:t>
      </w:r>
      <w:r w:rsidRPr="00E522EE">
        <w:fldChar w:fldCharType="begin"/>
      </w:r>
      <w:r>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Pr="00E522EE">
        <w:fldChar w:fldCharType="separate"/>
      </w:r>
      <w:r w:rsidRPr="00E522EE">
        <w:rPr>
          <w:noProof/>
        </w:rPr>
        <w:t>(Held and Soden 2006)</w:t>
      </w:r>
      <w:r w:rsidRPr="00E522EE">
        <w:fldChar w:fldCharType="end"/>
      </w:r>
      <w:r w:rsidRPr="00E522EE">
        <w:t>.</w:t>
      </w:r>
      <w:r>
        <w:t xml:space="preserve"> This raises concern for freshwater ecosystems which are highly sensitive to changes in water availability and contain many species with limited dispersal </w:t>
      </w:r>
      <w:r w:rsidR="00771BE4">
        <w:t xml:space="preserve">capabilities </w:t>
      </w:r>
      <w:r w:rsidR="00BF55B4">
        <w:fldChar w:fldCharType="begin"/>
      </w:r>
      <w:r w:rsidR="00BF55B4">
        <w:instrText xml:space="preserve"> ADDIN ZOTERO_ITEM CSL_CITATION {"citationID":"KUTSYRNf","properties":{"formattedCitation":"(Woodward, Perkins, and Brown 2010)","plainCitation":"(Woodward, Perkins, and Brown 2010)","noteIndex":0},"citationItems":[{"id":80,"uris":["http://zotero.org/users/local/tyq98Km3/items/YHA4MCJR"],"uri":["http://zotero.org/users/local/tyq98Km3/items/YHA4MCJR"],"itemData":{"id":80,"type":"article-journal","abstract":"Freshwaters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 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CO2 is predicted to alter molar CNP ratios of detrital inputs, which could lead to profound shifts in the stoichiometry of elemental fluxes between consumers and resources at the base of the foodweb. The different components of climate change (e. 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of the Royal Society B-Biological Sciences","DOI":"10.1098/rstb.2010.0055","ISSN":"0962-8436","issue":"1549","journalAbbreviation":"Philos. Trans. R. Soc. B-Biol. Sci.","language":"English","note":"number: 1549\npublisher-place: London\npublisher: Royal Soc\nWOS:000278163800010","page":"2093-2106","source":"Web of Science","title":"Climate change and freshwater ecosystems: impacts across multiple levels of organization","title-short":"Climate change and freshwater ecosystems","volume":"365","author":[{"family":"Woodward","given":"Guy"},{"family":"Perkins","given":"Daniel M."},{"family":"Brown","given":"Lee E."}],"issued":{"date-parts":[["2010",7,12]]}}}],"schema":"https://github.com/citation-style-language/schema/raw/master/csl-citation.json"} </w:instrText>
      </w:r>
      <w:r w:rsidR="00BF55B4">
        <w:fldChar w:fldCharType="separate"/>
      </w:r>
      <w:r w:rsidR="00BF55B4" w:rsidRPr="00BF55B4">
        <w:t>(Woodward, Perkins, and Brown 2010)</w:t>
      </w:r>
      <w:r w:rsidR="00BF55B4">
        <w:fldChar w:fldCharType="end"/>
      </w:r>
      <w:r>
        <w:t xml:space="preserve">. </w:t>
      </w:r>
    </w:p>
    <w:p w14:paraId="68622568" w14:textId="37BF9A73" w:rsidR="00A870E1" w:rsidRPr="00E522EE" w:rsidRDefault="00A64EA6" w:rsidP="00293C4B">
      <w:pPr>
        <w:spacing w:line="360" w:lineRule="auto"/>
        <w:ind w:firstLine="720"/>
        <w:contextualSpacing/>
      </w:pPr>
      <w:r>
        <w:t>Streams ecosystems are shaped by flow regimes</w:t>
      </w:r>
      <w:r w:rsidR="003A71C9">
        <w:t xml:space="preserve"> which </w:t>
      </w:r>
      <w:r w:rsidR="00D47F24">
        <w:t xml:space="preserve">regulate the physical extent of aquatic habitat, the water quality, sourcing and exchange rates of material, habitat connectivity and </w:t>
      </w:r>
      <w:r w:rsidR="00537C76">
        <w:t>bio</w:t>
      </w:r>
      <w:r w:rsidR="00D47F24">
        <w:t xml:space="preserve">diversity </w:t>
      </w:r>
      <w:r w:rsidR="00D47F24">
        <w:fldChar w:fldCharType="begin"/>
      </w:r>
      <w:r w:rsidR="00D47F24">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rsidR="00D47F24">
        <w:fldChar w:fldCharType="separate"/>
      </w:r>
      <w:r w:rsidR="00D47F24">
        <w:rPr>
          <w:noProof/>
        </w:rPr>
        <w:t>(Rolls, Leigh et al. 2012)</w:t>
      </w:r>
      <w:r w:rsidR="00D47F24">
        <w:fldChar w:fldCharType="end"/>
      </w:r>
      <w:r w:rsidR="004756C1" w:rsidRPr="00F80559">
        <w:t>.</w:t>
      </w:r>
      <w:r w:rsidR="00D47F24">
        <w:t xml:space="preserve"> In addition to streamflow mechanisms, streamside vegetation </w:t>
      </w:r>
      <w:r w:rsidR="003A71C9">
        <w:t xml:space="preserve">mediates interactions with watershed </w:t>
      </w:r>
      <w:r w:rsidR="00A870E1" w:rsidRPr="00F80559">
        <w:t>nutrient</w:t>
      </w:r>
      <w:r w:rsidR="003A71C9">
        <w:t>s</w:t>
      </w:r>
      <w:r w:rsidR="00A870E1" w:rsidRPr="00F80559">
        <w:t xml:space="preserve">, carbon and light inputs to streams </w:t>
      </w:r>
      <w:r w:rsidR="00A870E1" w:rsidRPr="00F80559">
        <w:fldChar w:fldCharType="begin"/>
      </w:r>
      <w:r w:rsidR="00587510">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00A870E1" w:rsidRPr="00F80559">
        <w:fldChar w:fldCharType="separate"/>
      </w:r>
      <w:r w:rsidR="00A870E1" w:rsidRPr="00F80559">
        <w:rPr>
          <w:noProof/>
        </w:rPr>
        <w:t>(Schade, G. Fisher et al. 2001)</w:t>
      </w:r>
      <w:r w:rsidR="00A870E1" w:rsidRPr="00F80559">
        <w:fldChar w:fldCharType="end"/>
      </w:r>
      <w:r w:rsidR="00A870E1" w:rsidRPr="00F80559">
        <w:t xml:space="preserve">. </w:t>
      </w:r>
      <w:r w:rsidR="009F50BD">
        <w:t xml:space="preserve">Precipitation regime is </w:t>
      </w:r>
      <w:r w:rsidR="0099264F">
        <w:t>one of</w:t>
      </w:r>
      <w:r w:rsidR="009F50BD">
        <w:t xml:space="preserve"> </w:t>
      </w:r>
      <w:r w:rsidR="0052536B">
        <w:t xml:space="preserve">the </w:t>
      </w:r>
      <w:r w:rsidR="009F50BD">
        <w:t>primary regulator</w:t>
      </w:r>
      <w:r w:rsidR="0099264F">
        <w:t>s</w:t>
      </w:r>
      <w:r w:rsidR="009F50BD">
        <w:t xml:space="preserve"> of both streamflow and riparian characteristics. With predicted changes in flood and drought characteristics under global warming </w:t>
      </w:r>
      <w:r w:rsidR="009F50BD">
        <w:fldChar w:fldCharType="begin"/>
      </w:r>
      <w:r w:rsidR="009F50BD">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rsidR="009F50BD">
        <w:fldChar w:fldCharType="separate"/>
      </w:r>
      <w:r w:rsidR="009F50BD">
        <w:rPr>
          <w:noProof/>
        </w:rPr>
        <w:t>(Hirabayashi, Kanae et al. 2008)</w:t>
      </w:r>
      <w:r w:rsidR="009F50BD">
        <w:fldChar w:fldCharType="end"/>
      </w:r>
      <w:r w:rsidR="009F50BD">
        <w:t>, it is imperative to understand the mechanistic links between precipitation, streamflow, and riparian interactions with aquatic biological communities</w:t>
      </w:r>
      <w:r w:rsidR="00F25EB4">
        <w:t>.</w:t>
      </w:r>
    </w:p>
    <w:p w14:paraId="265F0EB7" w14:textId="05A16FC0" w:rsidR="004F6B73" w:rsidRPr="00E522EE" w:rsidRDefault="006D2F2A" w:rsidP="00293C4B">
      <w:pPr>
        <w:spacing w:line="360" w:lineRule="auto"/>
        <w:ind w:firstLine="720"/>
        <w:contextualSpacing/>
      </w:pPr>
      <w:r>
        <w:t>Hierarchical</w:t>
      </w:r>
      <w:r w:rsidR="00A870E1">
        <w:t xml:space="preserve"> community assembly models can help us organize our hypotheses regarding impacts of climate change on stream communities</w:t>
      </w:r>
      <w:r w:rsidR="006643E8" w:rsidRPr="00E522EE">
        <w:t xml:space="preserve"> </w: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 </w: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(Poff 1997)</w:t>
      </w:r>
      <w:r w:rsidR="00611EFF" w:rsidRPr="00E522EE">
        <w:fldChar w:fldCharType="end"/>
      </w:r>
      <w:r w:rsidR="00CF3064" w:rsidRPr="00E522EE">
        <w:t>.</w:t>
      </w:r>
      <w:r w:rsidR="00CA6CBF">
        <w:t xml:space="preserve"> </w:t>
      </w:r>
      <w:r w:rsidR="00CF3064" w:rsidRPr="00E522EE">
        <w:t>Assuming organisms can disperse to a habitat, they must be able to survive in the local environment</w:t>
      </w:r>
      <w:r w:rsidR="004E6DDA">
        <w:t xml:space="preserve"> (abiotic filters)</w:t>
      </w:r>
      <w:r w:rsidR="00CF3064" w:rsidRPr="00E522EE">
        <w:t xml:space="preserve"> and successfully reproduce in the presence of other organisms exerting pressures </w:t>
      </w:r>
      <w:r w:rsidR="004E6DDA">
        <w:t xml:space="preserve">(biotic interactions) </w:t>
      </w:r>
      <w:r w:rsidR="00CF3064" w:rsidRPr="00E522EE">
        <w:t xml:space="preserve">such as competition and predation </w: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(Patrick and Swan 2011)</w:t>
      </w:r>
      <w:r w:rsidR="00611EFF" w:rsidRPr="00E522EE">
        <w:fldChar w:fldCharType="end"/>
      </w:r>
      <w:r w:rsidR="00611EFF" w:rsidRPr="00E522EE">
        <w:t>.</w:t>
      </w:r>
      <w:r w:rsidR="006474E8">
        <w:t xml:space="preserve"> Species</w:t>
      </w:r>
      <w:r w:rsidR="006643E8" w:rsidRPr="00E522EE">
        <w:t xml:space="preserve"> have physiological tolerances </w:t>
      </w:r>
      <w:r w:rsidR="006474E8">
        <w:t xml:space="preserve">(temperature, toxin concentrations, and salinity, etc.) </w:t>
      </w:r>
      <w:r w:rsidR="006643E8" w:rsidRPr="00E522EE">
        <w:t xml:space="preserve">which limit their distribution across environmental gradients </w: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 </w: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(Whittaker, Willis et al. 2001)</w:t>
      </w:r>
      <w:r w:rsidR="00611EFF" w:rsidRPr="00E522EE">
        <w:fldChar w:fldCharType="end"/>
      </w:r>
      <w:r w:rsidR="006474E8">
        <w:t>.</w:t>
      </w:r>
      <w:r w:rsidR="004E6DDA">
        <w:t xml:space="preserve"> </w:t>
      </w:r>
      <w:r w:rsidR="006474E8">
        <w:t>I</w:t>
      </w:r>
      <w:r w:rsidR="004E6DDA">
        <w:t>f climate change alters those gradients</w:t>
      </w:r>
      <w:r w:rsidR="006474E8">
        <w:t>,</w:t>
      </w:r>
      <w:r w:rsidR="004E6DDA">
        <w:t xml:space="preserve"> we can expect concordant changes in species distributions</w:t>
      </w:r>
      <w:r w:rsidR="006643E8" w:rsidRPr="00E522EE">
        <w:t xml:space="preserve">. </w:t>
      </w:r>
      <w:r w:rsidR="00A870E1">
        <w:t>However, u</w:t>
      </w:r>
      <w:r w:rsidR="004F6B73" w:rsidRPr="00E522EE">
        <w:t xml:space="preserve">nderstanding </w:t>
      </w:r>
      <w:r w:rsidR="004E6DDA">
        <w:t>how the environment affects</w:t>
      </w:r>
      <w:r w:rsidR="004F6B73" w:rsidRPr="00E522EE">
        <w:t xml:space="preserve"> biotic interactions is more challenging due to the complex sets of interactions that govern these processes </w:t>
      </w:r>
      <w:r w:rsidR="00D93E52" w:rsidRPr="00E522EE">
        <w:fldChar w:fldCharType="begin"/>
      </w:r>
      <w:r w:rsidR="00587510">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00D93E52" w:rsidRPr="00E522EE">
        <w:fldChar w:fldCharType="separate"/>
      </w:r>
      <w:r w:rsidR="00D93E52" w:rsidRPr="00E522EE">
        <w:rPr>
          <w:noProof/>
        </w:rPr>
        <w:t>(Seabra, Wethey et al. 2015)</w:t>
      </w:r>
      <w:r w:rsidR="00D93E52" w:rsidRPr="00E522EE">
        <w:fldChar w:fldCharType="end"/>
      </w:r>
      <w:r w:rsidR="004F6B73" w:rsidRPr="00E522EE">
        <w:t>.</w:t>
      </w:r>
      <w:r w:rsidR="00A67715">
        <w:t xml:space="preserve"> </w:t>
      </w:r>
      <w:r w:rsidR="00A870E1">
        <w:t>As a result</w:t>
      </w:r>
      <w:r w:rsidR="004F6B73" w:rsidRPr="00E522EE">
        <w:t xml:space="preserve">, </w:t>
      </w:r>
      <w:r w:rsidR="00A870E1">
        <w:t xml:space="preserve">our understanding of the </w:t>
      </w:r>
      <w:r w:rsidR="004F6B73" w:rsidRPr="00E522EE">
        <w:t xml:space="preserve">role of environmental filters </w:t>
      </w:r>
      <w:r w:rsidR="00A870E1">
        <w:t>o</w:t>
      </w:r>
      <w:r w:rsidR="004F6B73" w:rsidRPr="00E522EE">
        <w:t xml:space="preserve">n community assembly </w:t>
      </w:r>
      <w:r w:rsidR="005D55D1">
        <w:t>is</w:t>
      </w:r>
      <w:r w:rsidR="004F6B73" w:rsidRPr="00E522EE">
        <w:t xml:space="preserve"> disjointed due to </w:t>
      </w:r>
      <w:r w:rsidR="004F6B73" w:rsidRPr="00E522EE">
        <w:lastRenderedPageBreak/>
        <w:t>the vastly different spatial scales of</w:t>
      </w:r>
      <w:r w:rsidR="005D55D1">
        <w:t xml:space="preserve"> typical</w:t>
      </w:r>
      <w:r w:rsidR="00CA6CBF">
        <w:t xml:space="preserve"> </w:t>
      </w:r>
      <w:r w:rsidR="004F6B73" w:rsidRPr="00E522EE">
        <w:t xml:space="preserve">biogeographical and community ecology studies </w: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4F6B73" w:rsidRPr="00E522EE">
        <w:fldChar w:fldCharType="separate"/>
      </w:r>
      <w:r w:rsidR="004F6B73" w:rsidRPr="00E522EE">
        <w:rPr>
          <w:noProof/>
        </w:rPr>
        <w:t>(Ricklefs and Jenkins 2011)</w:t>
      </w:r>
      <w:r w:rsidR="004F6B73" w:rsidRPr="00E522EE">
        <w:fldChar w:fldCharType="end"/>
      </w:r>
      <w:r w:rsidR="004F6B73" w:rsidRPr="00E522EE">
        <w:t>.</w:t>
      </w:r>
    </w:p>
    <w:p w14:paraId="782FE7EF" w14:textId="56C49CF7" w:rsidR="006643E8" w:rsidRPr="00E522EE" w:rsidRDefault="006643E8" w:rsidP="00293C4B">
      <w:pPr>
        <w:spacing w:line="360" w:lineRule="auto"/>
        <w:ind w:firstLine="720"/>
        <w:contextualSpacing/>
      </w:pPr>
      <w:r w:rsidRPr="00E522EE">
        <w:t xml:space="preserve">Observational surveys </w:t>
      </w:r>
      <w:r w:rsidR="00B33B60" w:rsidRPr="00E522EE">
        <w:t xml:space="preserve">of </w:t>
      </w:r>
      <w:r w:rsidRPr="00E522EE">
        <w:t xml:space="preserve">existing </w:t>
      </w:r>
      <w:r w:rsidR="00B33B60" w:rsidRPr="00E522EE">
        <w:t>communit</w:t>
      </w:r>
      <w:r w:rsidR="00A870E1">
        <w:t xml:space="preserve">ies spatially distributed </w:t>
      </w:r>
      <w:r w:rsidR="00B33B60" w:rsidRPr="00E522EE">
        <w:t>along</w:t>
      </w:r>
      <w:r w:rsidRPr="00E522EE">
        <w:t xml:space="preserve"> </w:t>
      </w:r>
      <w:r w:rsidR="00B33B60" w:rsidRPr="00E522EE">
        <w:t xml:space="preserve">environmental </w:t>
      </w:r>
      <w:r w:rsidRPr="00E522EE">
        <w:t>gradient</w:t>
      </w:r>
      <w:r w:rsidR="00F92723" w:rsidRPr="00E522EE">
        <w:t>s</w:t>
      </w:r>
      <w:r w:rsidRPr="00E522EE">
        <w:t xml:space="preserve"> </w:t>
      </w:r>
      <w:r w:rsidR="00B33B60" w:rsidRPr="00E522EE">
        <w:t xml:space="preserve">can be </w:t>
      </w:r>
      <w:r w:rsidRPr="00E522EE">
        <w:t>use</w:t>
      </w:r>
      <w:r w:rsidR="00B33B60" w:rsidRPr="00E522EE">
        <w:t>d</w:t>
      </w:r>
      <w:r w:rsidRPr="00E522EE">
        <w:t xml:space="preserve"> </w:t>
      </w:r>
      <w:r w:rsidR="00B33B60" w:rsidRPr="00E522EE">
        <w:t xml:space="preserve">in </w:t>
      </w:r>
      <w:r w:rsidRPr="00E522EE">
        <w:t xml:space="preserve">a space-for-time substitution to infer </w:t>
      </w:r>
      <w:r w:rsidR="00B33B60" w:rsidRPr="00E522EE">
        <w:t>how communities will change through time as environmental conditions shift</w:t>
      </w:r>
      <w:r w:rsidRPr="00E522EE">
        <w:t xml:space="preserve"> </w: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31059E" w:rsidRPr="00E522EE">
        <w:fldChar w:fldCharType="separate"/>
      </w:r>
      <w:r w:rsidR="0031059E" w:rsidRPr="00E522EE">
        <w:rPr>
          <w:noProof/>
        </w:rPr>
        <w:t>(Ricklefs and Jenkins 2011)</w:t>
      </w:r>
      <w:r w:rsidR="0031059E" w:rsidRPr="00E522EE">
        <w:fldChar w:fldCharType="end"/>
      </w:r>
      <w:r w:rsidRPr="00E522EE">
        <w:t>.</w:t>
      </w:r>
      <w:r w:rsidR="00CA6CBF">
        <w:t xml:space="preserve"> </w:t>
      </w:r>
      <w:r w:rsidR="00F92723" w:rsidRPr="00E522EE">
        <w:t>The approach allows for links to be drawn between climate drivers, local environmental conditions, and organism abundances.</w:t>
      </w:r>
      <w:r w:rsidR="00CA6CBF">
        <w:t xml:space="preserve"> </w:t>
      </w:r>
      <w:r w:rsidR="00F92723" w:rsidRPr="00E522EE">
        <w:t xml:space="preserve">Species co-occurrence patterns along environmental gradients can also shed light on possible shifts in biotic interactions </w: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EN.CITE.DATA </w:instrText>
      </w:r>
      <w:r w:rsidR="00587510">
        <w:fldChar w:fldCharType="end"/>
      </w:r>
      <w:r w:rsidR="0031059E" w:rsidRPr="00E522EE">
        <w:fldChar w:fldCharType="separate"/>
      </w:r>
      <w:r w:rsidR="0031059E" w:rsidRPr="00E522EE">
        <w:rPr>
          <w:noProof/>
        </w:rPr>
        <w:t>(D'Amen, Mod et al. 2018)</w:t>
      </w:r>
      <w:r w:rsidR="0031059E" w:rsidRPr="00E522EE">
        <w:fldChar w:fldCharType="end"/>
      </w:r>
      <w:r w:rsidR="00F92723" w:rsidRPr="00E522EE">
        <w:t>.</w:t>
      </w:r>
      <w:r w:rsidR="00CA6CBF">
        <w:t xml:space="preserve"> </w:t>
      </w:r>
      <w:r w:rsidR="00B33B60" w:rsidRPr="00E522EE">
        <w:t xml:space="preserve">However, </w:t>
      </w:r>
      <w:r w:rsidRPr="00E522EE">
        <w:t>the space-for-time substitution</w:t>
      </w:r>
      <w:r w:rsidR="00B33B60" w:rsidRPr="00E522EE">
        <w:t xml:space="preserve"> approach</w:t>
      </w:r>
      <w:r w:rsidRPr="00E522EE">
        <w:t xml:space="preserve"> assumes that observed ecological differences</w:t>
      </w:r>
      <w:r w:rsidR="00B33B60" w:rsidRPr="00E522EE">
        <w:t xml:space="preserve"> along the spatial gradient</w:t>
      </w:r>
      <w:r w:rsidRPr="00E522EE">
        <w:t xml:space="preserve"> are the sole product of corresponding changes in climate. </w:t>
      </w:r>
      <w:r w:rsidR="007C1C54" w:rsidRPr="00E522EE">
        <w:t xml:space="preserve">This assumption may be unfair given that </w:t>
      </w:r>
      <w:r w:rsidRPr="00E522EE">
        <w:t xml:space="preserve">biogeographical studies have revealed </w:t>
      </w:r>
      <w:r w:rsidR="00B33B60" w:rsidRPr="00E522EE">
        <w:t xml:space="preserve">that </w:t>
      </w:r>
      <w:r w:rsidRPr="00E522EE">
        <w:t>dispersal</w:t>
      </w:r>
      <w:r w:rsidR="00B33B60" w:rsidRPr="00E522EE">
        <w:t xml:space="preserve"> limitation</w:t>
      </w:r>
      <w:r w:rsidRPr="00E522EE">
        <w:t xml:space="preserve">, habitat heterogeneity, and </w:t>
      </w:r>
      <w:r w:rsidR="00B33B60" w:rsidRPr="00E522EE">
        <w:t xml:space="preserve">local </w:t>
      </w:r>
      <w:r w:rsidRPr="00E522EE">
        <w:t>evolution</w:t>
      </w:r>
      <w:r w:rsidR="00B33B60" w:rsidRPr="00E522EE">
        <w:t xml:space="preserve"> can also contribute to current spatial patterns in community composition</w:t>
      </w:r>
      <w:r w:rsidR="005A5FC6">
        <w:t xml:space="preserve"> </w:t>
      </w:r>
      <w:r w:rsidR="005A5FC6">
        <w:fldChar w:fldCharType="begin"/>
      </w:r>
      <w:r w:rsidR="005A5FC6">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5A5FC6">
        <w:fldChar w:fldCharType="separate"/>
      </w:r>
      <w:r w:rsidR="005A5FC6" w:rsidRPr="005A5FC6">
        <w:t>(Jacob et al. 2015)</w:t>
      </w:r>
      <w:r w:rsidR="005A5FC6">
        <w:fldChar w:fldCharType="end"/>
      </w:r>
      <w:r w:rsidR="00B33B60" w:rsidRPr="00E522EE">
        <w:t>.</w:t>
      </w:r>
      <w:r w:rsidR="00CA6CBF">
        <w:t xml:space="preserve"> </w:t>
      </w:r>
      <w:r w:rsidR="007C1C54" w:rsidRPr="00E522EE">
        <w:t xml:space="preserve">These studies are typically large in scale, covering vast distances (thousands of km) </w:t>
      </w:r>
      <w:r w:rsidR="00F25EB4" w:rsidRPr="00E522EE">
        <w:t>to</w:t>
      </w:r>
      <w:r w:rsidR="007C1C54" w:rsidRPr="00E522EE">
        <w:t xml:space="preserve"> capture climate gradients.</w:t>
      </w:r>
      <w:r w:rsidR="00CA6CBF">
        <w:t xml:space="preserve"> </w:t>
      </w:r>
      <w:r w:rsidR="007C1C54" w:rsidRPr="00E522EE">
        <w:t>These large scales make the precise mechanisms for observed biological changes difficult to ascertain due to covarying environmental variables (e.g., elevation, geology, human impacts).</w:t>
      </w:r>
      <w:r w:rsidR="00CA6CBF">
        <w:t xml:space="preserve"> </w:t>
      </w:r>
      <w:r w:rsidR="00C657AB" w:rsidRPr="00C657AB">
        <w:t>Thus,</w:t>
      </w:r>
      <w:r w:rsidR="007C1C54" w:rsidRPr="00E522EE">
        <w:t xml:space="preserve"> while current literature demonstrates that biome shifts occur across temperature and latitudinal gradients </w: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 </w: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EN.CITE.DATA </w:instrText>
      </w:r>
      <w:r w:rsidR="0031059E" w:rsidRPr="00E522EE">
        <w:fldChar w:fldCharType="end"/>
      </w:r>
      <w:r w:rsidR="0031059E" w:rsidRPr="00E522EE">
        <w:fldChar w:fldCharType="separate"/>
      </w:r>
      <w:r w:rsidR="0031059E" w:rsidRPr="00E522EE">
        <w:rPr>
          <w:noProof/>
        </w:rPr>
        <w:t>(De Frenne, Graae et al. 2013)</w:t>
      </w:r>
      <w:r w:rsidR="0031059E" w:rsidRPr="00E522EE">
        <w:fldChar w:fldCharType="end"/>
      </w:r>
      <w:r w:rsidR="007C1C54" w:rsidRPr="00E522EE">
        <w:t>, the value of these observational studies for forecasting community responses to climate change is hindered by the many confounding variables.</w:t>
      </w:r>
      <w:r w:rsidR="00CA6CBF">
        <w:t xml:space="preserve"> </w:t>
      </w:r>
      <w:r w:rsidR="007C1C54" w:rsidRPr="00E522EE">
        <w:t xml:space="preserve">The power of using the space-for-time approach </w:t>
      </w:r>
      <w:r w:rsidR="00193B69">
        <w:t xml:space="preserve">to </w:t>
      </w:r>
      <w:r w:rsidR="00193B69" w:rsidRPr="00E522EE">
        <w:t>delineat</w:t>
      </w:r>
      <w:r w:rsidR="00193B69">
        <w:t>e</w:t>
      </w:r>
      <w:r w:rsidR="00193B69" w:rsidRPr="00E522EE">
        <w:t xml:space="preserve"> the intricacies of hydrologic cycle-ecosystem </w:t>
      </w:r>
      <w:r w:rsidR="00193B69">
        <w:t xml:space="preserve">relationships </w:t>
      </w:r>
      <w:r w:rsidR="00A870E1">
        <w:t>is</w:t>
      </w:r>
      <w:r w:rsidR="007C1C54" w:rsidRPr="00E522EE">
        <w:t xml:space="preserve"> enhanced </w:t>
      </w:r>
      <w:r w:rsidR="00A870E1">
        <w:t>in</w:t>
      </w:r>
      <w:r w:rsidR="007C1C54" w:rsidRPr="00E522EE">
        <w:t xml:space="preserve"> study systems with limited confounding environmental variables (temperature, elevation, distance, and underlying geology</w:t>
      </w:r>
      <w:r w:rsidR="00193B69">
        <w:t>).</w:t>
      </w:r>
    </w:p>
    <w:p w14:paraId="60E1B608" w14:textId="04E28FA2" w:rsidR="00453FB3" w:rsidRPr="00E522EE" w:rsidRDefault="00CF3064" w:rsidP="00293C4B">
      <w:pPr>
        <w:spacing w:line="360" w:lineRule="auto"/>
        <w:ind w:firstLine="720"/>
        <w:contextualSpacing/>
      </w:pPr>
      <w:r w:rsidRPr="00E522EE">
        <w:t>Fortunately, t</w:t>
      </w:r>
      <w:r w:rsidR="006643E8" w:rsidRPr="00E522EE">
        <w:t xml:space="preserve">he Texas Coastal Prairie (TCP) </w:t>
      </w:r>
      <w:r w:rsidR="00C657AB">
        <w:t xml:space="preserve">within the Western Gulf coastal grasslands </w:t>
      </w:r>
      <w:r w:rsidR="006643E8" w:rsidRPr="00E522EE">
        <w:t>is a</w:t>
      </w:r>
      <w:r w:rsidRPr="00E522EE">
        <w:t>n ideal</w:t>
      </w:r>
      <w:r w:rsidR="006643E8" w:rsidRPr="00E522EE">
        <w:t xml:space="preserve"> </w:t>
      </w:r>
      <w:r w:rsidRPr="00E522EE">
        <w:t xml:space="preserve">system </w:t>
      </w:r>
      <w:r w:rsidR="009D16D4">
        <w:t xml:space="preserve">for </w:t>
      </w:r>
      <w:r w:rsidRPr="00E522EE">
        <w:t>evaluating the effect of hydrologic climate change on ecological communities</w:t>
      </w:r>
      <w:r w:rsidR="006643E8" w:rsidRPr="00E522EE">
        <w:t xml:space="preserve">. </w:t>
      </w:r>
      <w:r w:rsidR="00F25EB4">
        <w:t>It is located within the</w:t>
      </w:r>
      <w:r w:rsidR="006643E8" w:rsidRPr="00E522EE">
        <w:t xml:space="preserve"> Western Gulf coastal grasslands </w:t>
      </w:r>
      <w:r w:rsidR="00F25EB4">
        <w:t xml:space="preserve">which </w:t>
      </w:r>
      <w:r w:rsidR="006643E8" w:rsidRPr="00E522EE">
        <w:t xml:space="preserve">are a subtropical ecotone that spans Louisiana, Texas, and northern Mexico’s coastal areas. </w:t>
      </w:r>
      <w:r w:rsidR="00823FD2">
        <w:t>The system encompasses the sharpest non-montane precipitation gradient in the continental United States. The c</w:t>
      </w:r>
      <w:r w:rsidRPr="00E522EE">
        <w:t>limate becomes more arid</w:t>
      </w:r>
      <w:r w:rsidR="00823FD2">
        <w:t xml:space="preserve"> as you move west</w:t>
      </w:r>
      <w:r w:rsidRPr="00E522EE">
        <w:t>, with gradual change for much of the coast and a region of rapid change located in southern Texas.</w:t>
      </w:r>
      <w:r w:rsidR="00CA6CBF">
        <w:t xml:space="preserve"> </w:t>
      </w:r>
      <w:r w:rsidR="006643E8" w:rsidRPr="00E522EE">
        <w:t xml:space="preserve">In this region the annual rainfall changes from 55cm•yr-1 (semi-arid) to 135 cm•yr-1 (sub-humid) </w:t>
      </w:r>
      <w:r w:rsidRPr="00E522EE">
        <w:t xml:space="preserve">over a </w:t>
      </w:r>
      <w:r w:rsidR="006643E8" w:rsidRPr="00E522EE">
        <w:t>300 km</w:t>
      </w:r>
      <w:r w:rsidRPr="00E522EE">
        <w:t xml:space="preserve"> gradient</w:t>
      </w:r>
      <w:r w:rsidR="006643E8" w:rsidRPr="00E522EE">
        <w:t>, but there are minimal changes in elevation, air temperature</w:t>
      </w:r>
      <w:r w:rsidRPr="00E522EE">
        <w:t xml:space="preserve">, </w:t>
      </w:r>
      <w:r w:rsidR="006643E8" w:rsidRPr="00E522EE">
        <w:t>underlying geology</w:t>
      </w:r>
      <w:r w:rsidRPr="00E522EE">
        <w:t>, and human land use</w:t>
      </w:r>
      <w:r w:rsidR="000201C7">
        <w:t xml:space="preserve"> </w:t>
      </w:r>
      <w:r w:rsidR="000201C7" w:rsidRPr="00E522EE">
        <w:t>(</w:t>
      </w:r>
      <w:r w:rsidR="00885276">
        <w:t>Table 1</w:t>
      </w:r>
      <w:r w:rsidR="000201C7" w:rsidRPr="00E522EE">
        <w:t>)</w:t>
      </w:r>
      <w:r w:rsidR="006643E8" w:rsidRPr="00E522EE">
        <w:t xml:space="preserve">. </w:t>
      </w:r>
      <w:r w:rsidR="0055690A">
        <w:t>Th</w:t>
      </w:r>
      <w:r w:rsidR="00823FD2">
        <w:t>e</w:t>
      </w:r>
      <w:r w:rsidR="0055690A">
        <w:t xml:space="preserve"> region is characterized by gently rolling landscapes (slopes &lt; 5%), afisol soils</w:t>
      </w:r>
      <w:r w:rsidR="006643E8" w:rsidRPr="00E522EE">
        <w:t xml:space="preserve">, </w:t>
      </w:r>
      <w:r w:rsidR="0055690A">
        <w:t xml:space="preserve">streams </w:t>
      </w:r>
      <w:r w:rsidR="0055690A">
        <w:lastRenderedPageBreak/>
        <w:t xml:space="preserve">with forested riparian zones, and a widespread conversion of grasslands to the agricultural production of cattle, cotton, corn, and soy products </w:t>
      </w:r>
      <w:r w:rsidR="0055690A">
        <w:fldChar w:fldCharType="begin"/>
      </w:r>
      <w:r w:rsidR="0055690A">
        <w:instrText xml:space="preserve"> ADDIN ZOTERO_ITEM CSL_CITATION {"citationID":"bHiQ76yU","properties":{"formattedCitation":"(Chapman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instrText>
      </w:r>
      <w:r w:rsidR="0055690A">
        <w:fldChar w:fldCharType="separate"/>
      </w:r>
      <w:r w:rsidR="0055690A" w:rsidRPr="0055690A">
        <w:t>(Chapman 2018)</w:t>
      </w:r>
      <w:r w:rsidR="0055690A">
        <w:fldChar w:fldCharType="end"/>
      </w:r>
      <w:r w:rsidR="0055690A">
        <w:t xml:space="preserve">. </w:t>
      </w:r>
      <w:r w:rsidR="0055690A" w:rsidRPr="00E522EE">
        <w:t xml:space="preserve">As conditions become wetter, there is an observable ecological shift from Thornwood groves in the semi-arid West to Live oak forests </w:t>
      </w:r>
      <w:r w:rsidR="0055690A">
        <w:t>t</w:t>
      </w:r>
      <w:r w:rsidR="0055690A" w:rsidRPr="00E522EE">
        <w:t>owards the East.</w:t>
      </w:r>
      <w:r w:rsidR="0055690A">
        <w:t xml:space="preserve"> </w:t>
      </w:r>
      <w:r w:rsidR="00823FD2">
        <w:t>The</w:t>
      </w:r>
      <w:r w:rsidR="006643E8" w:rsidRPr="00E522EE">
        <w:t xml:space="preserve"> TCP </w:t>
      </w:r>
      <w:r w:rsidR="00823FD2">
        <w:t>is an ideal study region for isolating</w:t>
      </w:r>
      <w:r w:rsidRPr="00E522EE">
        <w:t xml:space="preserve"> </w:t>
      </w:r>
      <w:r w:rsidR="006643E8" w:rsidRPr="00E522EE">
        <w:t>precipitation</w:t>
      </w:r>
      <w:r w:rsidR="003F5055">
        <w:t xml:space="preserve"> influences </w:t>
      </w:r>
      <w:r w:rsidR="00F25EB4">
        <w:t xml:space="preserve">on </w:t>
      </w:r>
      <w:r w:rsidR="00F25EB4" w:rsidRPr="00E522EE">
        <w:t>natural</w:t>
      </w:r>
      <w:r w:rsidR="006643E8" w:rsidRPr="00E522EE">
        <w:t xml:space="preserve"> ecosystem processes</w:t>
      </w:r>
      <w:r w:rsidRPr="00E522EE">
        <w:t xml:space="preserve"> </w:t>
      </w:r>
      <w:r w:rsidR="00823FD2">
        <w:t>because of the minimal impact of</w:t>
      </w:r>
      <w:r w:rsidR="003F5055">
        <w:t xml:space="preserve"> </w:t>
      </w:r>
      <w:r w:rsidRPr="00E522EE">
        <w:t xml:space="preserve">covarying </w:t>
      </w:r>
      <w:r w:rsidR="003F5055">
        <w:t>predictors that typify climate gradient research</w:t>
      </w:r>
      <w:r w:rsidR="006643E8" w:rsidRPr="00E522EE">
        <w:t>.</w:t>
      </w:r>
    </w:p>
    <w:p w14:paraId="051D21FE" w14:textId="5572FE69" w:rsidR="00F96E8B" w:rsidRPr="00E522EE" w:rsidRDefault="0055690A" w:rsidP="00293C4B">
      <w:pPr>
        <w:spacing w:line="360" w:lineRule="auto"/>
        <w:ind w:firstLine="720"/>
        <w:contextualSpacing/>
      </w:pPr>
      <w:r>
        <w:t xml:space="preserve">Despite the intrinsic value of this region as a candidate for climate gradient research, </w:t>
      </w:r>
      <w:r w:rsidR="00A870E1">
        <w:t xml:space="preserve">there is limited prior biological sampling by </w:t>
      </w:r>
      <w:r w:rsidR="00823FD2">
        <w:t>governmental</w:t>
      </w:r>
      <w:r w:rsidR="00A870E1">
        <w:t xml:space="preserve"> agencies of running waters in the TCP</w:t>
      </w:r>
      <w:r>
        <w:t>.</w:t>
      </w:r>
      <w:r w:rsidR="007D1D2C">
        <w:t xml:space="preserve"> </w:t>
      </w:r>
      <w:r w:rsidR="00823FD2">
        <w:t xml:space="preserve">To address this need, we conducted the first dedicated survey of streams across the climate gradient.  We applied </w:t>
      </w:r>
      <w:r w:rsidR="00A828C7">
        <w:t xml:space="preserve">bioassessment protocols </w:t>
      </w:r>
      <w:r w:rsidR="00823FD2">
        <w:t>to</w:t>
      </w:r>
      <w:r w:rsidR="00A828C7">
        <w:t xml:space="preserve"> </w:t>
      </w:r>
      <w:r w:rsidR="00300F8C" w:rsidRPr="00E522EE">
        <w:t>1</w:t>
      </w:r>
      <w:r w:rsidR="00E522EE">
        <w:t>0</w:t>
      </w:r>
      <w:r w:rsidR="00300F8C" w:rsidRPr="00E522EE">
        <w:t xml:space="preserve"> </w:t>
      </w:r>
      <w:r w:rsidR="00C657AB">
        <w:t>USGS</w:t>
      </w:r>
      <w:r w:rsidR="00A828C7">
        <w:t>-</w:t>
      </w:r>
      <w:r w:rsidR="00C657AB">
        <w:t>gauged</w:t>
      </w:r>
      <w:r w:rsidR="00A828C7">
        <w:t>,</w:t>
      </w:r>
      <w:r w:rsidR="00C657AB">
        <w:t xml:space="preserve"> </w:t>
      </w:r>
      <w:r w:rsidR="00300F8C" w:rsidRPr="00E522EE">
        <w:t>wadeable streams for</w:t>
      </w:r>
      <w:r w:rsidR="00823FD2">
        <w:t xml:space="preserve"> quantification of</w:t>
      </w:r>
      <w:r w:rsidR="00300F8C" w:rsidRPr="00E522EE">
        <w:t xml:space="preserve"> </w:t>
      </w:r>
      <w:r w:rsidR="00453FB3" w:rsidRPr="00E522EE">
        <w:t>fish</w:t>
      </w:r>
      <w:r w:rsidR="00300F8C" w:rsidRPr="00E522EE">
        <w:t xml:space="preserve">, benthic </w:t>
      </w:r>
      <w:r w:rsidR="00453FB3" w:rsidRPr="00E522EE">
        <w:t>macroinvertebrate</w:t>
      </w:r>
      <w:r w:rsidR="00C657AB">
        <w:t>s</w:t>
      </w:r>
      <w:r w:rsidR="00300F8C" w:rsidRPr="00E522EE">
        <w:t>, and environmental variables.</w:t>
      </w:r>
      <w:r w:rsidR="00CA6CBF">
        <w:t xml:space="preserve"> </w:t>
      </w:r>
      <w:r w:rsidR="00300F8C" w:rsidRPr="00E522EE">
        <w:t xml:space="preserve">Our </w:t>
      </w:r>
      <w:r w:rsidR="00453FB3" w:rsidRPr="00E522EE">
        <w:t>objective</w:t>
      </w:r>
      <w:r w:rsidR="00300F8C" w:rsidRPr="00E522EE">
        <w:t>s were to: 1)</w:t>
      </w:r>
      <w:r w:rsidR="00453FB3" w:rsidRPr="00E522EE">
        <w:t xml:space="preserve"> </w:t>
      </w:r>
      <w:r w:rsidR="00300F8C" w:rsidRPr="00E522EE">
        <w:t>I</w:t>
      </w:r>
      <w:r w:rsidR="00453FB3" w:rsidRPr="00E522EE">
        <w:t xml:space="preserve">dentify patterns in </w:t>
      </w:r>
      <w:r w:rsidR="00C657AB">
        <w:t xml:space="preserve">the </w:t>
      </w:r>
      <w:r w:rsidR="00453FB3" w:rsidRPr="00E522EE">
        <w:t>diversity and composition of fish and macroinvertebrates communities that correspond to changes in precipitation</w:t>
      </w:r>
      <w:r w:rsidR="00300F8C" w:rsidRPr="00E522EE">
        <w:t xml:space="preserve">, and 2) identify environmental </w:t>
      </w:r>
      <w:r w:rsidR="00C0497F">
        <w:t>predictors</w:t>
      </w:r>
      <w:r w:rsidR="00300F8C" w:rsidRPr="00E522EE">
        <w:t xml:space="preserve"> that mediate the effects of climate on community processes.</w:t>
      </w:r>
      <w:r w:rsidR="00CA6CBF">
        <w:t xml:space="preserve"> </w:t>
      </w:r>
      <w:r w:rsidR="00300F8C" w:rsidRPr="00E522EE">
        <w:t>We expected that a</w:t>
      </w:r>
      <w:r w:rsidR="00453FB3" w:rsidRPr="00E522EE">
        <w:t xml:space="preserve">nnual precipitation </w:t>
      </w:r>
      <w:r w:rsidR="00300F8C" w:rsidRPr="00E522EE">
        <w:t xml:space="preserve">would be </w:t>
      </w:r>
      <w:r w:rsidR="00453FB3" w:rsidRPr="00E522EE">
        <w:t>positively correlate</w:t>
      </w:r>
      <w:r w:rsidR="00300F8C" w:rsidRPr="00E522EE">
        <w:t>d</w:t>
      </w:r>
      <w:r w:rsidR="00453FB3" w:rsidRPr="00E522EE">
        <w:t xml:space="preserve"> with community diversity</w:t>
      </w:r>
      <w:r w:rsidR="00300F8C" w:rsidRPr="00E522EE">
        <w:t xml:space="preserve"> because h</w:t>
      </w:r>
      <w:r w:rsidR="00453FB3" w:rsidRPr="00E522EE">
        <w:t xml:space="preserve">umid precipitation regimes are expected to </w:t>
      </w:r>
      <w:r w:rsidR="00453FB3" w:rsidRPr="00A828C7">
        <w:t>create more stable environmental conditions by creating habitat heterogeneity and predictable flow regimes which promote the development of greater biodiversity</w:t>
      </w:r>
      <w:r w:rsidR="009E32DA" w:rsidRPr="00E522EE">
        <w:t xml:space="preserve"> </w:t>
      </w:r>
      <w:r w:rsidR="00C36ECB">
        <w:fldChar w:fldCharType="begin"/>
      </w:r>
      <w:r w:rsidR="00C36ECB">
        <w:instrText xml:space="preserve"> ADDIN ZOTERO_ITEM CSL_CITATION {"citationID":"lpoLLVOS","properties":{"formattedCitation":"(Boulton et al. 1992; Bunn and Arthington 2002)","plainCitation":"(Boulton et al. 1992; Bunn and Arthington 2002)","noteIndex":0},"citationItems":[{"id":6,"uris":["http://zotero.org/users/local/tyq98Km3/items/2LCTEFNA"],"uri":["http://zotero.org/users/local/tyq98Km3/items/2LCTEFNA"],"itemData":{"id":6,"type":"article-journal","abstract":"We compared rates and directions of benthic aquatic macroinvertebrate succession following eight spates of varying magnitude that occurred in different seasons over 3 yr in Sycamore Creek, a Sonoran Desert stream. A consistent cycle of seasonal change in assemblage composition occurred each year, little altered by spates. Changes reflected variations in presence or absence rather than relative abundance of taxa. Seasonal patterns were confirmed by plotting temporal changes in densities of common taxa. Invertebrate abundance (mostly oligochaetes and mayflies) peaked in spring. \"Summer\" dominants included the gastropod Physella virgata and the caddisfly larva Cheumatopsyche arizonensis. Assemblage composition remained relatively consistent during spring over 3 yr when high discharge was prolonged, whereas there was a major change in autumn community structure between 1984 and 1986, probably reflecting low discharge during a drought in 1986. Drying apparently influenced assemblage composition more than spates, possibly by altering habitat availability and the intensity of biotic interactions as surface stream volume shrank. Assemblage resistance to disturbance by spates was variable. Similarly, resistance of individual common taxa varied within and among taxa, and like assemblage resistance, was not simply a function of spate magnitude or timing (season). Resilience was generally high. Succession rate (degree of change in assemblage composition) declined during succession in all but spring sequences, which displayed no consistent trend. The two summer sequences had highest initial succession rates (in first 30 d postspate), possibly reflecting higher water temperatures, and also exhibited late-successional increases in succession rate. Spatial variation in assemblage composition was uncorrelated with any physical variable measured. Factors known to influence ecosystem-level processes such as primary productivity (e.g., inorganic nitrogen flux, days since spate) also affected community-level aspects such as aquatic invertebrate assemblage composition in Sycamore Creek. Discharge and water temperature had lesser but detectable effects, and probably contributed to the marked seasonality in assemblage composition. Further comparisons of collective properties of ecosystems and communities within other biomes may identify \"common denominators\" that characterize responses to disturbance and environmental change. This will remove the different perceptions about stability we gain by using response variables that are assessed only at a community or ecosystem level.","container-title":"Ecology","DOI":"10.2307/1941467","ISSN":"0012-9658","issue":"6","journalAbbreviation":"Ecology","language":"English","note":"number: 6\npublisher-place: Washington\npublisher: Ecological Soc Amer\nWOS:A1992KB84300021","page":"2192-2207","source":"Web of Science","title":"Stability of an Aquatic Macroinvertebrate Community in a Multiyear Hydrologic Disturbance Regime","volume":"73","author":[{"family":"Boulton","given":"Aj"},{"family":"Peterson","given":"Cg"},{"family":"Grimm","given":"Nb"},{"family":"Fisher","given":"Sg"}],"issued":{"date-parts":[["1992",12]]}}},{"id":305,"uris":["http://zotero.org/users/local/tyq98Km3/items/3TTTNGEY"],"uri":["http://zotero.org/users/local/tyq98Km3/items/3TTTNGEY"],"itemData":{"id":305,"type":"article-journal","container-title":"Environmental Management","DOI":"10.1007/s00267-002-2737-0","ISSN":"1432-1009","issue":"4","journalAbbreviation":"Environmental Management","language":"en","page":"492-507","source":"Springer Link","title":"Basic Principles and Ecological Consequences of Altered Flow Regimes for Aquatic Biodiversity","volume":"30","author":[{"family":"Bunn","given":"Stuart E."},{"family":"Arthington","given":"Angela H."}],"issued":{"date-parts":[["2002",10,1]]}}}],"schema":"https://github.com/citation-style-language/schema/raw/master/csl-citation.json"} </w:instrText>
      </w:r>
      <w:r w:rsidR="00C36ECB">
        <w:fldChar w:fldCharType="separate"/>
      </w:r>
      <w:r w:rsidR="00C36ECB" w:rsidRPr="00C36ECB">
        <w:t>(Boulton et al. 1992; Bunn and Arthington 2002)</w:t>
      </w:r>
      <w:r w:rsidR="00C36ECB">
        <w:fldChar w:fldCharType="end"/>
      </w:r>
      <w:r w:rsidR="00C36ECB">
        <w:t>.</w:t>
      </w:r>
      <w:r w:rsidR="00453FB3" w:rsidRPr="00E522EE">
        <w:t xml:space="preserve"> </w:t>
      </w:r>
      <w:r w:rsidR="00300F8C" w:rsidRPr="00E522EE">
        <w:t>We further expected that e</w:t>
      </w:r>
      <w:r w:rsidR="002406DC" w:rsidRPr="00E522EE">
        <w:t xml:space="preserve">vapotranspiration by riparian vegetation </w:t>
      </w:r>
      <w:r w:rsidR="00C657AB">
        <w:t>would</w:t>
      </w:r>
      <w:r w:rsidR="008910F9" w:rsidRPr="00E522EE">
        <w:t xml:space="preserve"> </w:t>
      </w:r>
      <w:r w:rsidR="00C657AB">
        <w:t xml:space="preserve">increase </w:t>
      </w:r>
      <w:r w:rsidR="002406DC" w:rsidRPr="00E522EE">
        <w:t>solute concentrations in semi-arid streams</w:t>
      </w:r>
      <w:r w:rsidR="00C657AB">
        <w:t>, particularly during base flows</w:t>
      </w:r>
      <w:r w:rsidR="00F96E8B" w:rsidRPr="00E522EE">
        <w:t xml:space="preserve"> </w:t>
      </w:r>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 </w: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EN.CITE.DATA </w:instrText>
      </w:r>
      <w:r w:rsidR="00587510">
        <w:fldChar w:fldCharType="end"/>
      </w:r>
      <w:r w:rsidR="008910F9" w:rsidRPr="00E522EE">
        <w:fldChar w:fldCharType="separate"/>
      </w:r>
      <w:r w:rsidR="008910F9" w:rsidRPr="00E522EE">
        <w:rPr>
          <w:noProof/>
        </w:rPr>
        <w:t>(Tabacchi, Lambs et al. 2000, Lupon, Bernal et al. 2016)</w:t>
      </w:r>
      <w:r w:rsidR="008910F9" w:rsidRPr="00E522EE">
        <w:fldChar w:fldCharType="end"/>
      </w:r>
      <w:r w:rsidR="00300F8C" w:rsidRPr="00E522EE">
        <w:t xml:space="preserve">, creating environmental filters that limit recruitment of sensitive fish and </w:t>
      </w:r>
      <w:r w:rsidR="008910F9" w:rsidRPr="00E522EE">
        <w:t>macro</w:t>
      </w:r>
      <w:r w:rsidR="00300F8C" w:rsidRPr="00E522EE">
        <w:t>invertebrates</w:t>
      </w:r>
      <w:r w:rsidR="00A37DDC">
        <w:t xml:space="preserve"> (hereafter referred to as invertebrates)</w:t>
      </w:r>
      <w:r w:rsidR="003F66A9" w:rsidRPr="00E522EE">
        <w:t>.</w:t>
      </w:r>
    </w:p>
    <w:p w14:paraId="573A071A" w14:textId="77777777" w:rsidR="00C657AB" w:rsidRDefault="00C657AB" w:rsidP="00293C4B">
      <w:pPr>
        <w:spacing w:line="360" w:lineRule="auto"/>
        <w:contextualSpacing/>
        <w:rPr>
          <w:b/>
        </w:rPr>
      </w:pPr>
    </w:p>
    <w:p w14:paraId="1C806B32" w14:textId="5E3FF8D6" w:rsidR="007A3C8C" w:rsidRPr="00E522EE" w:rsidRDefault="007A3C8C" w:rsidP="00293C4B">
      <w:pPr>
        <w:spacing w:line="360" w:lineRule="auto"/>
        <w:contextualSpacing/>
        <w:rPr>
          <w:b/>
        </w:rPr>
      </w:pPr>
      <w:r w:rsidRPr="00E522EE">
        <w:rPr>
          <w:b/>
        </w:rPr>
        <w:t>Methods</w:t>
      </w:r>
    </w:p>
    <w:p w14:paraId="786B7487" w14:textId="5817D3DD" w:rsidR="007A3C8C" w:rsidRDefault="007A3C8C" w:rsidP="00293C4B">
      <w:pPr>
        <w:spacing w:line="360" w:lineRule="auto"/>
        <w:contextualSpacing/>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w:t>
      </w:r>
      <w:ins w:id="0" w:author="Christopher J. Patrick" w:date="2021-02-02T16:12:00Z">
        <w:r w:rsidR="00B9366E">
          <w:rPr>
            <w:bCs/>
          </w:rPr>
          <w:t>e</w:t>
        </w:r>
      </w:ins>
      <w:r w:rsidRPr="00E522EE">
        <w:rPr>
          <w:bCs/>
        </w:rPr>
        <w:t>able, perennial streams which span 12 counties from Kleberg County to Montgomery in South-Central Texas, USA</w:t>
      </w:r>
      <w:r w:rsidR="008979DE">
        <w:rPr>
          <w:bCs/>
        </w:rPr>
        <w:t xml:space="preserve"> (Fig</w:t>
      </w:r>
      <w:r w:rsidR="00E70084">
        <w:rPr>
          <w:bCs/>
        </w:rPr>
        <w:t>.</w:t>
      </w:r>
      <w:r w:rsidR="008979DE">
        <w:rPr>
          <w:bCs/>
        </w:rPr>
        <w:t xml:space="preserve"> 1)</w:t>
      </w:r>
      <w:r w:rsidRPr="00E522EE">
        <w:rPr>
          <w:bCs/>
        </w:rPr>
        <w:t xml:space="preserve">. Each study site </w:t>
      </w:r>
      <w:r w:rsidR="009D16D4">
        <w:rPr>
          <w:bCs/>
        </w:rPr>
        <w:t>wa</w:t>
      </w:r>
      <w:r w:rsidRPr="00E522EE">
        <w:rPr>
          <w:bCs/>
        </w:rPr>
        <w:t>s located within 100 meters of a USGS stream gauge which continuously monitor streamflow and climate data year-round</w:t>
      </w:r>
      <w:r w:rsidR="00C657AB">
        <w:t>.</w:t>
      </w:r>
      <w:r w:rsidR="00CA6CBF">
        <w:t xml:space="preserve"> </w:t>
      </w:r>
      <w:r w:rsidR="00C657AB" w:rsidRPr="00BE3457">
        <w:t xml:space="preserve">Study sites were chosen to maximize differences in precipitation with minimal changes in underlying geology and elevation. </w:t>
      </w:r>
      <w:r w:rsidR="00C657AB" w:rsidRPr="00BE3457">
        <w:rPr>
          <w:bCs/>
        </w:rPr>
        <w:t>The annual precipitation</w:t>
      </w:r>
      <w:r w:rsidR="008979DE">
        <w:rPr>
          <w:bCs/>
        </w:rPr>
        <w:t xml:space="preserve"> </w:t>
      </w:r>
      <w:r w:rsidR="00C657AB" w:rsidRPr="00BE3457">
        <w:rPr>
          <w:bCs/>
        </w:rPr>
        <w:t xml:space="preserve">ranges from </w:t>
      </w:r>
      <w:r w:rsidR="00291D7C">
        <w:rPr>
          <w:bCs/>
        </w:rPr>
        <w:t>61</w:t>
      </w:r>
      <w:r w:rsidR="00C657AB" w:rsidRPr="00BE3457">
        <w:rPr>
          <w:bCs/>
        </w:rPr>
        <w:t>-12</w:t>
      </w:r>
      <w:r w:rsidR="00291D7C">
        <w:rPr>
          <w:bCs/>
        </w:rPr>
        <w:t>1</w:t>
      </w:r>
      <w:r w:rsidR="00C657AB" w:rsidRPr="00BE3457">
        <w:rPr>
          <w:bCs/>
        </w:rPr>
        <w:t xml:space="preserve"> cm within the</w:t>
      </w:r>
      <w:r w:rsidR="00E522EE">
        <w:rPr>
          <w:bCs/>
        </w:rPr>
        <w:t xml:space="preserve"> </w:t>
      </w:r>
      <w:r w:rsidRPr="00E522EE">
        <w:rPr>
          <w:bCs/>
        </w:rPr>
        <w:t xml:space="preserve">study region which spans a linear </w:t>
      </w:r>
      <w:r w:rsidRPr="00E522EE">
        <w:rPr>
          <w:bCs/>
        </w:rPr>
        <w:lastRenderedPageBreak/>
        <w:t xml:space="preserve">distance </w:t>
      </w:r>
      <w:r w:rsidR="005D55D1">
        <w:rPr>
          <w:bCs/>
        </w:rPr>
        <w:t xml:space="preserve">from end to end </w:t>
      </w:r>
      <w:r w:rsidRPr="00E522EE">
        <w:rPr>
          <w:bCs/>
        </w:rPr>
        <w:t xml:space="preserve">of 378 km </w:t>
      </w:r>
      <w:r w:rsidRPr="00E522EE">
        <w:rPr>
          <w:bCs/>
        </w:rPr>
        <w:fldChar w:fldCharType="begin"/>
      </w:r>
      <w:r w:rsidR="00A67715">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rsidR="00291D7C">
        <w:t>2</w:t>
      </w:r>
      <w:r w:rsidRPr="00E522EE">
        <w:t xml:space="preserve"> m), substrates (quaternary), and average air temperatures (19.</w:t>
      </w:r>
      <w:r w:rsidR="00291D7C">
        <w:t>8</w:t>
      </w:r>
      <w:r w:rsidRPr="00E522EE">
        <w:t>-22.1℃)</w:t>
      </w:r>
      <w:r w:rsidR="008979DE">
        <w:t xml:space="preserve"> (</w:t>
      </w:r>
      <w:r w:rsidR="00D31575">
        <w:t>Supplemental Data S1</w:t>
      </w:r>
      <w:r w:rsidR="008979DE">
        <w:t>)</w:t>
      </w:r>
      <w:r w:rsidRPr="00E522EE">
        <w:t xml:space="preserve">. </w:t>
      </w:r>
      <w:r w:rsidR="005A5FC6">
        <w:t>Sampling was conducted by students and faculty at Texas A&amp;M (Corpus Christi) under permit SPR-0716-170, granted by Texas Parks and Wildlife Department.</w:t>
      </w:r>
    </w:p>
    <w:p w14:paraId="7F3B3B2F" w14:textId="77777777" w:rsidR="00A870E1" w:rsidRPr="00E522EE" w:rsidRDefault="00A870E1" w:rsidP="00293C4B">
      <w:pPr>
        <w:spacing w:line="360" w:lineRule="auto"/>
        <w:contextualSpacing/>
      </w:pPr>
    </w:p>
    <w:p w14:paraId="50D5F241" w14:textId="13D1E62E" w:rsidR="007A3C8C" w:rsidRPr="00A5012F" w:rsidRDefault="007A3C8C" w:rsidP="00293C4B">
      <w:pPr>
        <w:spacing w:line="360" w:lineRule="auto"/>
        <w:contextualSpacing/>
      </w:pPr>
      <w:r w:rsidRPr="00E522EE">
        <w:rPr>
          <w:i/>
          <w:iCs/>
        </w:rPr>
        <w:t>Biological Sampling</w:t>
      </w:r>
      <w:r w:rsidRPr="00E522EE">
        <w:rPr>
          <w:b/>
          <w:bCs/>
        </w:rPr>
        <w:t xml:space="preserve">: </w:t>
      </w:r>
      <w:r w:rsidR="00A75934" w:rsidRPr="00E522EE">
        <w:t xml:space="preserve">Fish communities were sampled using a Smith-Root LR-24 Backpack in a single pass survey of a 100-meter reach </w:t>
      </w:r>
      <w:r w:rsidR="00A75934" w:rsidRPr="00E522EE">
        <w:fldChar w:fldCharType="begin"/>
      </w:r>
      <w:r w:rsidR="00587510">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A75934" w:rsidRPr="00E522EE">
        <w:fldChar w:fldCharType="separate"/>
      </w:r>
      <w:r w:rsidR="00A75934" w:rsidRPr="00E522EE">
        <w:rPr>
          <w:noProof/>
        </w:rPr>
        <w:t>(Lamberti 2007)</w:t>
      </w:r>
      <w:r w:rsidR="00A75934" w:rsidRPr="00E522EE">
        <w:fldChar w:fldCharType="end"/>
      </w:r>
      <w:r w:rsidR="00A75934" w:rsidRPr="00E522EE">
        <w:t>.</w:t>
      </w:r>
      <w:r w:rsidR="00A75934">
        <w:t xml:space="preserve"> The reach length was approximately 25 times the average stream width (4.1m), in accordance with EPA rapid bioassessment protocols </w:t>
      </w:r>
      <w:r w:rsidR="00A75934">
        <w:fldChar w:fldCharType="begin"/>
      </w:r>
      <w:r w:rsidR="00A75934">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rsidR="00A75934">
        <w:fldChar w:fldCharType="separate"/>
      </w:r>
      <w:r w:rsidR="00A75934">
        <w:rPr>
          <w:noProof/>
        </w:rPr>
        <w:t>(Barbour, Gerritsen et al. 1999)</w:t>
      </w:r>
      <w:r w:rsidR="00A75934">
        <w:fldChar w:fldCharType="end"/>
      </w:r>
      <w:r w:rsidR="00A75934">
        <w:t>.</w:t>
      </w:r>
      <w:r w:rsidR="00CA6CBF">
        <w:t xml:space="preserve"> </w:t>
      </w:r>
      <w:r w:rsidR="00A75934">
        <w:t xml:space="preserve">Study sites </w:t>
      </w:r>
      <w:r w:rsidR="004B7C0B">
        <w:t>we</w:t>
      </w:r>
      <w:r w:rsidR="00A75934">
        <w:t xml:space="preserve">re characterized by low variation in geomorphology and overall habitat heterogeneity resulting in high success in assessing community composition over a shorter distance. </w:t>
      </w:r>
      <w:r w:rsidR="00A75934" w:rsidRPr="00E522EE">
        <w:t xml:space="preserve">Fish species </w:t>
      </w:r>
      <w:r w:rsidR="00A75934">
        <w:t>were</w:t>
      </w:r>
      <w:r w:rsidR="00A75934" w:rsidRPr="00E522EE">
        <w:t xml:space="preserve"> field identified to species using a field guide </w:t>
      </w:r>
      <w:r w:rsidR="00A75934" w:rsidRPr="00E522EE">
        <w:fldChar w:fldCharType="begin"/>
      </w:r>
      <w:r w:rsidR="00587510">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A75934" w:rsidRPr="00E522EE">
        <w:fldChar w:fldCharType="separate"/>
      </w:r>
      <w:r w:rsidR="00A75934" w:rsidRPr="00E522EE">
        <w:rPr>
          <w:noProof/>
        </w:rPr>
        <w:t>(Thomas C 2007)</w:t>
      </w:r>
      <w:r w:rsidR="00A75934" w:rsidRPr="00E522EE">
        <w:fldChar w:fldCharType="end"/>
      </w:r>
      <w:r w:rsidR="00A75934" w:rsidRPr="00E522EE">
        <w:t xml:space="preserve"> and photographed. Several specimens of each species were euthanized using tricaine mesylate (MS-222) and stored in &gt;70% denatured ethanol as voucher specimens for lab confirmation of species identification.</w:t>
      </w:r>
      <w:r w:rsidR="00CA6CBF">
        <w:t xml:space="preserve"> </w:t>
      </w:r>
      <w:r w:rsidR="00A75934" w:rsidRPr="00E522EE">
        <w:t xml:space="preserve">Fish Voucher specimens were identified using the Texas Academy of Science dichotomous key </w:t>
      </w:r>
      <w:r w:rsidR="00A75934" w:rsidRPr="00E522EE">
        <w:fldChar w:fldCharType="begin"/>
      </w:r>
      <w:r w:rsidR="00587510">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A75934" w:rsidRPr="00E522EE">
        <w:fldChar w:fldCharType="separate"/>
      </w:r>
      <w:r w:rsidR="00A75934" w:rsidRPr="00E522EE">
        <w:rPr>
          <w:noProof/>
        </w:rPr>
        <w:t>(Hubbs 2008)</w:t>
      </w:r>
      <w:r w:rsidR="00A75934" w:rsidRPr="00E522EE">
        <w:fldChar w:fldCharType="end"/>
      </w:r>
      <w:r w:rsidR="00A75934" w:rsidRPr="00E522EE">
        <w:t xml:space="preserve"> and cross referenced with field identifications.</w:t>
      </w:r>
      <w:r w:rsidR="005A5FC6">
        <w:t xml:space="preserve"> Vertebrate sampling was permitted by the Institutional Animal Care and Use Committee, Texas A&amp;M University Corpus Christi (AUP# 05-17).</w:t>
      </w:r>
    </w:p>
    <w:p w14:paraId="3ABB78B0" w14:textId="4B76C068" w:rsidR="007A3C8C" w:rsidRPr="00377421" w:rsidRDefault="00A37DDC" w:rsidP="00293C4B">
      <w:pPr>
        <w:spacing w:line="360" w:lineRule="auto"/>
        <w:ind w:firstLine="720"/>
        <w:contextualSpacing/>
      </w:pPr>
      <w:r>
        <w:t>I</w:t>
      </w:r>
      <w:r w:rsidR="007A3C8C" w:rsidRPr="00E522EE">
        <w:t xml:space="preserve">nvertebrates were collected using a </w:t>
      </w:r>
      <w:r w:rsidR="00E83949">
        <w:t xml:space="preserve">0.305m wide </w:t>
      </w:r>
      <w:r w:rsidR="007A3C8C" w:rsidRPr="00E522EE">
        <w:t>D-frame net equipped with 500-</w:t>
      </w:r>
      <w:r w:rsidR="00E83949">
        <w:t>µm</w:t>
      </w:r>
      <w:r w:rsidR="007A3C8C" w:rsidRPr="00E522EE">
        <w:t xml:space="preserve"> mesh.</w:t>
      </w:r>
      <w:r w:rsidR="00CA6CBF">
        <w:t xml:space="preserve"> </w:t>
      </w:r>
      <w:r w:rsidR="007A3C8C" w:rsidRPr="00E522EE">
        <w:t xml:space="preserve"> </w:t>
      </w:r>
      <w:r w:rsidR="00E83949">
        <w:t xml:space="preserve">Twenty </w:t>
      </w:r>
      <w:r w:rsidR="000E40E5">
        <w:t>0.093 m</w:t>
      </w:r>
      <w:r w:rsidR="000E40E5" w:rsidRPr="00E522EE">
        <w:rPr>
          <w:vertAlign w:val="superscript"/>
        </w:rPr>
        <w:t>2</w:t>
      </w:r>
      <w:r w:rsidR="000E40E5">
        <w:t xml:space="preserve"> </w:t>
      </w:r>
      <w:r w:rsidR="00E83949">
        <w:t xml:space="preserve">samples </w:t>
      </w:r>
      <w:r w:rsidR="000E40E5">
        <w:t xml:space="preserve">were collected via a combination of kick and sweep sampling </w:t>
      </w:r>
      <w:r w:rsidR="002926B9">
        <w:t xml:space="preserve">from a </w:t>
      </w:r>
      <w:r w:rsidR="00E83949">
        <w:t>representative distribution of best available habitat (riffles, large woody debris, overhanging vegetation)</w:t>
      </w:r>
      <w:r w:rsidR="002926B9">
        <w:t xml:space="preserve">. Samples were pooled in a </w:t>
      </w:r>
      <w:r w:rsidR="002926B9" w:rsidRPr="00BE3457">
        <w:t>500-</w:t>
      </w:r>
      <w:r w:rsidR="002926B9">
        <w:t>µm sieve bucket</w:t>
      </w:r>
      <w:r w:rsidR="004B7C0B">
        <w:t xml:space="preserve"> where l</w:t>
      </w:r>
      <w:r w:rsidR="002926B9">
        <w:t>arger sticks and leaves</w:t>
      </w:r>
      <w:r w:rsidR="004B7C0B">
        <w:t xml:space="preserve"> were rinsed and removed. T</w:t>
      </w:r>
      <w:r w:rsidR="002926B9">
        <w:t xml:space="preserve">he </w:t>
      </w:r>
      <w:r w:rsidR="007D4F4A">
        <w:t>captured invertebrates and remaining debris were</w:t>
      </w:r>
      <w:r w:rsidR="002926B9">
        <w:t xml:space="preserve"> preserved </w:t>
      </w:r>
      <w:r w:rsidR="007D4F4A">
        <w:t>in</w:t>
      </w:r>
      <w:r w:rsidR="002926B9">
        <w:t xml:space="preserve"> 95% EtOH for transport to the lab.</w:t>
      </w:r>
      <w:r w:rsidR="00CA6CBF">
        <w:t xml:space="preserve"> </w:t>
      </w:r>
      <w:r w:rsidR="002926B9">
        <w:t xml:space="preserve">In the lab, samples were spread across a gridded sampling tray and randomly selected grid cells were picked to completion until the total count was &gt; 300 individuals. </w:t>
      </w:r>
      <w:r w:rsidR="007A3C8C" w:rsidRPr="00377421">
        <w:t xml:space="preserve">Samples containing less than 300 individuals were picked to completion. </w:t>
      </w:r>
      <w:r w:rsidR="002926B9">
        <w:t>Invertebrates</w:t>
      </w:r>
      <w:r w:rsidR="007A3C8C" w:rsidRPr="00377421">
        <w:t xml:space="preserve"> were identified to </w:t>
      </w:r>
      <w:r w:rsidR="002926B9">
        <w:t>lowest taxonomic resolution (typically genus) using taxonomic keys cross referenced with species observations recorded by the TCEQ’s (Texas Commission on Environmental Quality) Surface Water Quality Monitoring Program</w:t>
      </w:r>
      <w:r w:rsidR="00CA6CBF">
        <w:t xml:space="preserve"> </w:t>
      </w:r>
      <w:r w:rsidR="002926B9">
        <w:t xml:space="preserve"> </w:t>
      </w:r>
      <w:r w:rsidR="007A3C8C" w:rsidRPr="00377421">
        <w:fldChar w:fldCharType="begin"/>
      </w:r>
      <w:r w:rsidR="00587510">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007A3C8C" w:rsidRPr="00377421">
        <w:fldChar w:fldCharType="separate"/>
      </w:r>
      <w:r w:rsidR="00A5012F">
        <w:rPr>
          <w:noProof/>
        </w:rPr>
        <w:t>(Wiggins 2015, Merritt, Cummins et al. 2019)</w:t>
      </w:r>
      <w:r w:rsidR="007A3C8C" w:rsidRPr="00377421">
        <w:fldChar w:fldCharType="end"/>
      </w:r>
      <w:r w:rsidR="007A3C8C" w:rsidRPr="00377421">
        <w:t xml:space="preserve">. The sum of individuals in each taxon were multiplied by the fraction of unpicked sample and reported as abundance of individuals per square </w:t>
      </w:r>
      <w:r w:rsidR="00377421">
        <w:t>meter</w:t>
      </w:r>
      <w:r w:rsidR="007A3C8C" w:rsidRPr="00377421">
        <w:t>.</w:t>
      </w:r>
    </w:p>
    <w:p w14:paraId="7611E293" w14:textId="77777777" w:rsidR="00A870E1" w:rsidRDefault="00A870E1" w:rsidP="00293C4B">
      <w:pPr>
        <w:spacing w:line="360" w:lineRule="auto"/>
        <w:contextualSpacing/>
        <w:rPr>
          <w:i/>
          <w:iCs/>
        </w:rPr>
      </w:pPr>
    </w:p>
    <w:p w14:paraId="54FD6FBE" w14:textId="071D481E" w:rsidR="007A3C8C" w:rsidRPr="00377421" w:rsidRDefault="007A3C8C" w:rsidP="00293C4B">
      <w:pPr>
        <w:spacing w:line="360" w:lineRule="auto"/>
        <w:contextualSpacing/>
      </w:pPr>
      <w:r w:rsidRPr="00377421">
        <w:rPr>
          <w:i/>
          <w:iCs/>
        </w:rPr>
        <w:t>Environmenta</w:t>
      </w:r>
      <w:r w:rsidR="00C7618B">
        <w:rPr>
          <w:i/>
          <w:iCs/>
        </w:rPr>
        <w:t>l Data:</w:t>
      </w:r>
      <w:r w:rsidR="00374ADA">
        <w:t xml:space="preserve"> </w:t>
      </w:r>
      <w:r w:rsidR="00A75934">
        <w:t>For each stream, we averaged values for each of the following h</w:t>
      </w:r>
      <w:r w:rsidR="00A75934" w:rsidRPr="00377421">
        <w:t>abitat measurements</w:t>
      </w:r>
      <w:r w:rsidR="00A75934">
        <w:t xml:space="preserve"> that were </w:t>
      </w:r>
      <w:r w:rsidR="00A75934" w:rsidRPr="00377421">
        <w:t>taken at 4 cross-sections spaced 25m apart.</w:t>
      </w:r>
      <w:r w:rsidR="00CA6CBF">
        <w:t xml:space="preserve"> </w:t>
      </w:r>
      <w:r w:rsidR="00A75934">
        <w:t>Canopy cover was measured using a spherical densiometer.</w:t>
      </w:r>
      <w:r w:rsidR="00CA6CBF">
        <w:t xml:space="preserve"> </w:t>
      </w:r>
      <w:r w:rsidR="00A75934">
        <w:t xml:space="preserve">A Rosgen Index value was calculated by dividing the bank-full width by the maximum depth </w:t>
      </w:r>
      <w:r w:rsidR="00A75934">
        <w:fldChar w:fldCharType="begin"/>
      </w:r>
      <w:r w:rsidR="00587510">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rsidR="00A75934">
        <w:fldChar w:fldCharType="separate"/>
      </w:r>
      <w:r w:rsidR="00A75934">
        <w:rPr>
          <w:noProof/>
        </w:rPr>
        <w:t>(DL 2001)</w:t>
      </w:r>
      <w:r w:rsidR="00A75934">
        <w:fldChar w:fldCharType="end"/>
      </w:r>
      <w:r w:rsidR="00A75934">
        <w:t xml:space="preserve">. Bank height was recorded as vertical difference between water level and the height of the first bench. We estimated Sediment grain size within each cross-section using Wentworth size categories to calculate a median grain-size (d50) </w:t>
      </w:r>
      <w:r w:rsidR="00A75934">
        <w:fldChar w:fldCharType="begin"/>
      </w:r>
      <w:r w:rsidR="00587510">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rsidR="00A75934">
        <w:fldChar w:fldCharType="separate"/>
      </w:r>
      <w:r w:rsidR="00A75934">
        <w:rPr>
          <w:noProof/>
        </w:rPr>
        <w:t>(Wentworth 1922)</w:t>
      </w:r>
      <w:r w:rsidR="00A75934">
        <w:fldChar w:fldCharType="end"/>
      </w:r>
      <w:r w:rsidR="00A75934">
        <w:t xml:space="preserve">. </w:t>
      </w:r>
      <w:r w:rsidR="00A75934" w:rsidRPr="00377421">
        <w:t xml:space="preserve">Oxygen, temperature </w:t>
      </w:r>
      <w:r w:rsidR="00A75934">
        <w:t>(T</w:t>
      </w:r>
      <w:r w:rsidR="00A75934" w:rsidRPr="00E13A41">
        <w:rPr>
          <w:vertAlign w:val="subscript"/>
        </w:rPr>
        <w:t>water</w:t>
      </w:r>
      <w:r w:rsidR="00A75934" w:rsidRPr="00377421">
        <w:t>), conductivity, turbidity, and pH were measured at each point using a YSI ProDSS multiparameter probe.</w:t>
      </w:r>
      <w:r w:rsidR="00A75934">
        <w:t xml:space="preserve"> T</w:t>
      </w:r>
      <w:r w:rsidR="00A75934" w:rsidRPr="00377421">
        <w:t xml:space="preserve">wo 60 mL water samples were collected and filtered through a pre-combusted (500℃ for 4 hours) glass fiber filter (Whatman GF/F) into acid washed </w:t>
      </w:r>
      <w:r w:rsidR="00A75934">
        <w:t xml:space="preserve">amber </w:t>
      </w:r>
      <w:r w:rsidR="00A75934" w:rsidRPr="00377421">
        <w:t xml:space="preserve">bottles, transferred </w:t>
      </w:r>
      <w:r w:rsidR="00A75934">
        <w:t>to the lab in a cooler on ice</w:t>
      </w:r>
      <w:r w:rsidR="00A75934" w:rsidRPr="00377421">
        <w:t>, and stored frozen (-20℃) until analysis for nutrients (NH</w:t>
      </w:r>
      <w:r w:rsidR="00A75934" w:rsidRPr="00377421">
        <w:rPr>
          <w:vertAlign w:val="subscript"/>
        </w:rPr>
        <w:t>4</w:t>
      </w:r>
      <w:r w:rsidR="00A75934" w:rsidRPr="00377421">
        <w:rPr>
          <w:vertAlign w:val="superscript"/>
        </w:rPr>
        <w:t>+</w:t>
      </w:r>
      <w:r w:rsidR="00A75934" w:rsidRPr="00377421">
        <w:t>, NO</w:t>
      </w:r>
      <w:r w:rsidR="00A75934" w:rsidRPr="00377421">
        <w:rPr>
          <w:vertAlign w:val="subscript"/>
        </w:rPr>
        <w:t>3</w:t>
      </w:r>
      <w:r w:rsidR="00A75934" w:rsidRPr="00377421">
        <w:rPr>
          <w:vertAlign w:val="superscript"/>
        </w:rPr>
        <w:t>-</w:t>
      </w:r>
      <w:r w:rsidR="00A75934" w:rsidRPr="00377421">
        <w:t xml:space="preserve">, and </w:t>
      </w:r>
      <w:r w:rsidR="00A75934">
        <w:t>PO</w:t>
      </w:r>
      <w:r w:rsidR="00A75934">
        <w:rPr>
          <w:vertAlign w:val="subscript"/>
        </w:rPr>
        <w:t>4</w:t>
      </w:r>
      <w:r w:rsidR="00A75934">
        <w:rPr>
          <w:vertAlign w:val="superscript"/>
        </w:rPr>
        <w:t>-</w:t>
      </w:r>
      <w:r w:rsidR="00A75934">
        <w:t>)</w:t>
      </w:r>
      <w:r w:rsidR="00A75934" w:rsidRPr="00377421">
        <w:t>.</w:t>
      </w:r>
      <w:r w:rsidR="00CA6CBF">
        <w:t xml:space="preserve"> </w:t>
      </w:r>
      <w:r w:rsidR="00A75934" w:rsidRPr="00377421">
        <w:t xml:space="preserve">Water samples were run </w:t>
      </w:r>
      <w:r w:rsidR="00870283">
        <w:t xml:space="preserve">using colorimetric methods on a latchet autoanalyzer </w:t>
      </w:r>
      <w:r w:rsidR="00A75934" w:rsidRPr="00377421">
        <w:t>by the Oklahoma University Soil Water and Forage Laboratory.</w:t>
      </w:r>
      <w:r w:rsidR="00CA6CBF">
        <w:t xml:space="preserve"> </w:t>
      </w:r>
    </w:p>
    <w:p w14:paraId="7C0A721F" w14:textId="716A6D37" w:rsidR="00A75934" w:rsidRDefault="00A75934" w:rsidP="00293C4B">
      <w:pPr>
        <w:spacing w:line="360" w:lineRule="auto"/>
        <w:ind w:firstLine="720"/>
        <w:contextualSpacing/>
      </w:pPr>
      <w:r w:rsidRPr="00377421">
        <w:t>In addition to the habitat metrics measured in the field,</w:t>
      </w:r>
      <w:r>
        <w:t xml:space="preserve"> we mined climate and watershed data,</w:t>
      </w:r>
      <w:r w:rsidR="00E83D52">
        <w:t xml:space="preserve"> </w:t>
      </w:r>
      <w:r>
        <w:t xml:space="preserve">from the </w:t>
      </w:r>
      <w:r w:rsidRPr="009A7FCE">
        <w:t>US Geologic Surveyors Geospatial Attributes of Gages for Evaluating Streamflow, version I</w:t>
      </w:r>
      <w:r>
        <w:t>I</w:t>
      </w:r>
      <w:r w:rsidRPr="009A7FCE">
        <w:t xml:space="preserve"> dataset</w:t>
      </w:r>
      <w:r>
        <w:t xml:space="preserve">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A twenty-year continuous</w:t>
      </w:r>
      <w:r w:rsidR="00870283">
        <w:t xml:space="preserve"> daily</w:t>
      </w:r>
      <w:r>
        <w:t xml:space="preserve"> flow record was downloaded for each site (except Tranquitas Creek which only had 4 years of available data) from the USGS water services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76F32DC8" w14:textId="77777777" w:rsidR="00C7618B" w:rsidRDefault="00C7618B" w:rsidP="00293C4B">
      <w:pPr>
        <w:spacing w:line="360" w:lineRule="auto"/>
        <w:contextualSpacing/>
        <w:rPr>
          <w:i/>
          <w:iCs/>
        </w:rPr>
      </w:pPr>
    </w:p>
    <w:p w14:paraId="6D096BC8" w14:textId="05D069C5" w:rsidR="001408BC" w:rsidRPr="009A7FCE" w:rsidRDefault="00407078" w:rsidP="00293C4B">
      <w:pPr>
        <w:spacing w:line="360" w:lineRule="auto"/>
        <w:ind w:firstLine="720"/>
        <w:contextualSpacing/>
      </w:pPr>
      <w:r w:rsidRPr="00E8202D">
        <w:rPr>
          <w:i/>
          <w:iCs/>
        </w:rPr>
        <w:t>Analyses</w:t>
      </w:r>
      <w:r w:rsidRPr="00E8202D">
        <w:t xml:space="preserve">: </w:t>
      </w:r>
      <w:r w:rsidR="00E8202D" w:rsidRPr="00E8202D">
        <w:t>Due to a small number of sample sites and replicates, the</w:t>
      </w:r>
      <w:r w:rsidR="00832968" w:rsidRPr="00E8202D">
        <w:t xml:space="preserve"> statistical</w:t>
      </w:r>
      <w:r w:rsidR="00832968">
        <w:t xml:space="preserve"> analys</w:t>
      </w:r>
      <w:r w:rsidR="00E8202D">
        <w:t xml:space="preserve">es </w:t>
      </w:r>
      <w:r w:rsidR="00425A8F">
        <w:t xml:space="preserve">relating environmental drivers to organismal responses </w:t>
      </w:r>
      <w:r w:rsidR="00E8202D">
        <w:t>are restricted</w:t>
      </w:r>
      <w:r w:rsidR="00832968">
        <w:t xml:space="preserve"> to seven </w:t>
      </w:r>
      <w:r w:rsidR="00832968">
        <w:rPr>
          <w:i/>
          <w:iCs/>
        </w:rPr>
        <w:t xml:space="preserve">a priori </w:t>
      </w:r>
      <w:r w:rsidR="00832968">
        <w:t xml:space="preserve">environmental predictors. </w:t>
      </w:r>
      <w:r w:rsidR="00E8202D">
        <w:rPr>
          <w:rFonts w:eastAsiaTheme="minorEastAsia"/>
        </w:rPr>
        <w:t>Annual precipitation is evaluated to identify gradient effects. The Rosgen index characterizes the channel shape which is a product of flow regime, slope, substrate, and bank stability. Canopy covera</w:t>
      </w:r>
      <w:r w:rsidR="001408BC">
        <w:rPr>
          <w:rFonts w:eastAsiaTheme="minorEastAsia"/>
        </w:rPr>
        <w:t>ge</w:t>
      </w:r>
      <w:r w:rsidR="00E8202D">
        <w:rPr>
          <w:rFonts w:eastAsiaTheme="minorEastAsia"/>
        </w:rPr>
        <w:t xml:space="preserve"> is determined by the type of vegetation </w:t>
      </w:r>
      <w:r w:rsidR="001408BC">
        <w:rPr>
          <w:rFonts w:eastAsiaTheme="minorEastAsia"/>
        </w:rPr>
        <w:t>which visibly shift across the study region with implications for stream insolation</w:t>
      </w:r>
      <w:r w:rsidR="00425A8F">
        <w:rPr>
          <w:rFonts w:eastAsiaTheme="minorEastAsia"/>
        </w:rPr>
        <w:t xml:space="preserve"> </w:t>
      </w:r>
      <w:r w:rsidR="0021368A">
        <w:rPr>
          <w:rFonts w:eastAsiaTheme="minorEastAsia"/>
        </w:rPr>
        <w:t>and basal</w:t>
      </w:r>
      <w:r w:rsidR="001408BC">
        <w:rPr>
          <w:rFonts w:eastAsiaTheme="minorEastAsia"/>
        </w:rPr>
        <w:t xml:space="preserve"> resourc</w:t>
      </w:r>
      <w:r w:rsidR="00425A8F">
        <w:rPr>
          <w:rFonts w:eastAsiaTheme="minorEastAsia"/>
        </w:rPr>
        <w:t>es</w:t>
      </w:r>
      <w:r w:rsidR="00E8202D">
        <w:rPr>
          <w:rFonts w:eastAsiaTheme="minorEastAsia"/>
        </w:rPr>
        <w:t>. We include conductivity and NH</w:t>
      </w:r>
      <w:r w:rsidR="00E8202D">
        <w:rPr>
          <w:rFonts w:eastAsiaTheme="minorEastAsia"/>
          <w:vertAlign w:val="subscript"/>
        </w:rPr>
        <w:t>4</w:t>
      </w:r>
      <w:r w:rsidR="00E8202D">
        <w:rPr>
          <w:rFonts w:eastAsiaTheme="minorEastAsia"/>
          <w:vertAlign w:val="superscript"/>
        </w:rPr>
        <w:t>+</w:t>
      </w:r>
      <w:r w:rsidR="00E8202D">
        <w:rPr>
          <w:rFonts w:eastAsiaTheme="minorEastAsia"/>
        </w:rPr>
        <w:t xml:space="preserve"> to evaluate water quality</w:t>
      </w:r>
      <w:r w:rsidR="00697FA6" w:rsidRPr="009A7FCE">
        <w:rPr>
          <w:rFonts w:eastAsiaTheme="minorEastAsia"/>
        </w:rPr>
        <w:t xml:space="preserve">. </w:t>
      </w:r>
      <w:r w:rsidR="001408BC">
        <w:t xml:space="preserve">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w:t>
      </w:r>
      <w:r w:rsidR="001408BC">
        <w:lastRenderedPageBreak/>
        <w:t>flow) and the Low-Flow Pulse Percent (LFPP = times where daily discharge drops below the 25</w:t>
      </w:r>
      <w:r w:rsidR="001408BC" w:rsidRPr="00BF0756">
        <w:rPr>
          <w:vertAlign w:val="superscript"/>
        </w:rPr>
        <w:t>th</w:t>
      </w:r>
      <w:r w:rsidR="001408BC">
        <w:t xml:space="preserve"> percentile) </w:t>
      </w:r>
      <w:r w:rsidR="001408BC">
        <w:fldChar w:fldCharType="begin"/>
      </w:r>
      <w:r w:rsidR="001408BC">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rsidR="001408BC">
        <w:fldChar w:fldCharType="separate"/>
      </w:r>
      <w:r w:rsidR="001408BC">
        <w:rPr>
          <w:noProof/>
        </w:rPr>
        <w:t>(Olden and Poff 2003, Patrick and Yuan 2017)</w:t>
      </w:r>
      <w:r w:rsidR="001408BC">
        <w:fldChar w:fldCharType="end"/>
      </w:r>
      <w:r w:rsidR="001408BC">
        <w:t>.</w:t>
      </w:r>
    </w:p>
    <w:p w14:paraId="457C3C3A" w14:textId="21E87CA4" w:rsidR="007A3C8C" w:rsidRPr="009A7FCE" w:rsidRDefault="00697FA6" w:rsidP="00293C4B">
      <w:pPr>
        <w:spacing w:line="360" w:lineRule="auto"/>
        <w:ind w:firstLine="720"/>
        <w:contextualSpacing/>
        <w:rPr>
          <w:rFonts w:eastAsiaTheme="minorEastAsia"/>
        </w:rPr>
      </w:pPr>
      <w:r>
        <w:rPr>
          <w:rFonts w:eastAsiaTheme="minorEastAsia"/>
        </w:rPr>
        <w:t>We used linear regression and Pearson correlation coefficients to</w:t>
      </w:r>
      <w:r w:rsidR="0064690C">
        <w:t xml:space="preserve"> </w:t>
      </w:r>
      <w:r>
        <w:t>identify potential confounding</w:t>
      </w:r>
      <w:r w:rsidR="0064690C">
        <w:t xml:space="preserve"> relationships between precipitation and </w:t>
      </w:r>
      <w:r>
        <w:t xml:space="preserve">each environmental </w:t>
      </w:r>
      <w:r w:rsidR="0064690C">
        <w:t>predictor</w:t>
      </w:r>
      <w:r>
        <w:t xml:space="preserve"> (</w:t>
      </w:r>
      <w:r w:rsidR="00CD5D60">
        <w:t>Table 2</w:t>
      </w:r>
      <w:r>
        <w:t xml:space="preserve">). We </w:t>
      </w:r>
      <w:r w:rsidR="004964EC">
        <w:t xml:space="preserve">then, </w:t>
      </w:r>
      <w:r w:rsidR="00CD5D60">
        <w:t>used</w:t>
      </w:r>
      <w:r>
        <w:t xml:space="preserve"> </w:t>
      </w:r>
      <w:r w:rsidR="00CD5D60">
        <w:t xml:space="preserve">singular value decomposition of the centered and scaled data matrix in a </w:t>
      </w:r>
      <w:r>
        <w:t xml:space="preserve">principal </w:t>
      </w:r>
      <w:r w:rsidR="00CD5D60">
        <w:t>component</w:t>
      </w:r>
      <w:r>
        <w:t xml:space="preserve"> analysis with all seven environmental predictors</w:t>
      </w:r>
      <w:r w:rsidR="00CD5D60">
        <w:t xml:space="preserve"> (Fig</w:t>
      </w:r>
      <w:r w:rsidR="000D525F">
        <w:t>.</w:t>
      </w:r>
      <w:r w:rsidR="00CD5D60">
        <w:t xml:space="preserve"> </w:t>
      </w:r>
      <w:r w:rsidR="000D525F">
        <w:t>2</w:t>
      </w:r>
      <w:r w:rsidR="00CD5D60">
        <w:t>, Table 3).</w:t>
      </w:r>
    </w:p>
    <w:p w14:paraId="42539C9F" w14:textId="23C8835C" w:rsidR="004964EC" w:rsidRPr="00AF5690" w:rsidRDefault="00940F61" w:rsidP="00293C4B">
      <w:pPr>
        <w:spacing w:line="360" w:lineRule="auto"/>
        <w:ind w:firstLine="720"/>
        <w:contextualSpacing/>
        <w:rPr>
          <w:rFonts w:eastAsiaTheme="minorEastAsia"/>
        </w:rPr>
      </w:pPr>
      <w:r w:rsidRPr="00A75934">
        <w:t>For each community (fish</w:t>
      </w:r>
      <w:r w:rsidR="004964EC">
        <w:t xml:space="preserve"> and</w:t>
      </w:r>
      <w:r w:rsidRPr="00A75934">
        <w:t xml:space="preserve"> invertebrate) we calculated Shannon diversity and rarified taxonomic richness </w:t>
      </w:r>
      <w:r>
        <w:fldChar w:fldCharType="begin"/>
      </w:r>
      <w:r>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fldChar w:fldCharType="separate"/>
      </w:r>
      <w:r w:rsidRPr="005A5FC6">
        <w:t>(Hurlbert 1971)</w:t>
      </w:r>
      <w:r>
        <w:fldChar w:fldCharType="end"/>
      </w:r>
      <w:r w:rsidRPr="00A75934">
        <w:t>.</w:t>
      </w:r>
      <w:r>
        <w:rPr>
          <w:b/>
          <w:bCs/>
        </w:rPr>
        <w:t xml:space="preserve"> </w:t>
      </w:r>
      <w:r>
        <w:rPr>
          <w:rFonts w:eastAsiaTheme="minorEastAsia"/>
        </w:rPr>
        <w:t xml:space="preserve">Diversity and richness measures were calculated using the Vegan Library </w:t>
      </w:r>
      <w:r>
        <w:rPr>
          <w:rFonts w:eastAsiaTheme="minorEastAsia"/>
        </w:rPr>
        <w:fldChar w:fldCharType="begin"/>
      </w:r>
      <w:r>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Pr>
          <w:rFonts w:eastAsiaTheme="minorEastAsia"/>
        </w:rPr>
        <w:fldChar w:fldCharType="separate"/>
      </w:r>
      <w:r>
        <w:rPr>
          <w:rFonts w:eastAsiaTheme="minorEastAsia"/>
          <w:noProof/>
        </w:rPr>
        <w:t>(Oksanen, Blanchet et al. 2019)</w:t>
      </w:r>
      <w:r>
        <w:rPr>
          <w:rFonts w:eastAsiaTheme="minorEastAsia"/>
        </w:rPr>
        <w:fldChar w:fldCharType="end"/>
      </w:r>
      <w:r>
        <w:rPr>
          <w:rFonts w:eastAsiaTheme="minorEastAsia"/>
        </w:rPr>
        <w:t xml:space="preserve"> in the statistical program R </w:t>
      </w:r>
      <w:r>
        <w:rPr>
          <w:rFonts w:eastAsiaTheme="minorEastAsia"/>
        </w:rPr>
        <w:fldChar w:fldCharType="begin"/>
      </w:r>
      <w:r>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Pr>
          <w:rFonts w:eastAsiaTheme="minorEastAsia"/>
        </w:rPr>
        <w:fldChar w:fldCharType="separate"/>
      </w:r>
      <w:r>
        <w:rPr>
          <w:rFonts w:eastAsiaTheme="minorEastAsia"/>
          <w:noProof/>
        </w:rPr>
        <w:t>(R Core Team 2019)</w:t>
      </w:r>
      <w:r>
        <w:rPr>
          <w:rFonts w:eastAsiaTheme="minorEastAsia"/>
        </w:rPr>
        <w:fldChar w:fldCharType="end"/>
      </w:r>
      <w:r>
        <w:rPr>
          <w:rFonts w:eastAsiaTheme="minorEastAsia"/>
        </w:rPr>
        <w:t xml:space="preserve">. </w:t>
      </w:r>
      <w:r w:rsidR="004964EC">
        <w:rPr>
          <w:rFonts w:eastAsiaTheme="minorEastAsia"/>
        </w:rPr>
        <w:t>While rarified richness is reported in supplemental appendices, further analyses and discussion regarding diversity utilize the Shannon</w:t>
      </w:r>
      <w:r w:rsidR="00241A8B">
        <w:rPr>
          <w:rFonts w:eastAsiaTheme="minorEastAsia"/>
        </w:rPr>
        <w:t>-Weiner</w:t>
      </w:r>
      <w:r w:rsidR="004964EC">
        <w:rPr>
          <w:rFonts w:eastAsiaTheme="minorEastAsia"/>
        </w:rPr>
        <w:t xml:space="preserve"> </w:t>
      </w:r>
      <w:r w:rsidR="00241A8B">
        <w:rPr>
          <w:rFonts w:eastAsiaTheme="minorEastAsia"/>
        </w:rPr>
        <w:t>i</w:t>
      </w:r>
      <w:r w:rsidR="004964EC">
        <w:rPr>
          <w:rFonts w:eastAsiaTheme="minorEastAsia"/>
        </w:rPr>
        <w:t xml:space="preserve">ndex which incorporates species evenness in addition to richness. </w:t>
      </w:r>
      <w:r w:rsidR="00697FA6">
        <w:rPr>
          <w:rFonts w:eastAsiaTheme="minorEastAsia"/>
        </w:rPr>
        <w:t xml:space="preserve">We </w:t>
      </w:r>
      <w:r w:rsidR="00A84478">
        <w:rPr>
          <w:rFonts w:eastAsiaTheme="minorEastAsia"/>
        </w:rPr>
        <w:t>used</w:t>
      </w:r>
      <w:r w:rsidR="00AF5690">
        <w:rPr>
          <w:rFonts w:eastAsiaTheme="minorEastAsia"/>
        </w:rPr>
        <w:t xml:space="preserve"> </w:t>
      </w:r>
      <w:r w:rsidR="00241A8B">
        <w:rPr>
          <w:rFonts w:eastAsiaTheme="minorEastAsia"/>
        </w:rPr>
        <w:t xml:space="preserve">linear regression </w:t>
      </w:r>
      <w:r w:rsidR="00697FA6">
        <w:rPr>
          <w:rFonts w:eastAsiaTheme="minorEastAsia"/>
        </w:rPr>
        <w:t xml:space="preserve">to </w:t>
      </w:r>
      <w:r w:rsidR="00241A8B">
        <w:rPr>
          <w:rFonts w:eastAsiaTheme="minorEastAsia"/>
        </w:rPr>
        <w:t xml:space="preserve">evaluate community diversity relationships </w:t>
      </w:r>
      <w:r w:rsidR="00D76CE9">
        <w:rPr>
          <w:rFonts w:eastAsiaTheme="minorEastAsia"/>
        </w:rPr>
        <w:t xml:space="preserve">with </w:t>
      </w:r>
      <w:r w:rsidR="00D85031">
        <w:rPr>
          <w:rFonts w:eastAsiaTheme="minorEastAsia"/>
        </w:rPr>
        <w:t>the precipitation</w:t>
      </w:r>
      <w:r w:rsidR="00241A8B">
        <w:rPr>
          <w:rFonts w:eastAsiaTheme="minorEastAsia"/>
        </w:rPr>
        <w:t xml:space="preserve"> gradient and each environmental predictor (Fig</w:t>
      </w:r>
      <w:r w:rsidR="000D525F">
        <w:rPr>
          <w:rFonts w:eastAsiaTheme="minorEastAsia"/>
        </w:rPr>
        <w:t>.</w:t>
      </w:r>
      <w:r w:rsidR="00241A8B">
        <w:rPr>
          <w:rFonts w:eastAsiaTheme="minorEastAsia"/>
        </w:rPr>
        <w:t xml:space="preserve"> </w:t>
      </w:r>
      <w:r w:rsidR="000D525F">
        <w:rPr>
          <w:rFonts w:eastAsiaTheme="minorEastAsia"/>
        </w:rPr>
        <w:t>3</w:t>
      </w:r>
      <w:r w:rsidR="006A4672">
        <w:rPr>
          <w:rFonts w:eastAsiaTheme="minorEastAsia"/>
        </w:rPr>
        <w:t>, Fig.</w:t>
      </w:r>
      <w:r w:rsidR="00241A8B">
        <w:rPr>
          <w:rFonts w:eastAsiaTheme="minorEastAsia"/>
        </w:rPr>
        <w:t xml:space="preserve"> </w:t>
      </w:r>
      <w:r w:rsidR="000D525F">
        <w:rPr>
          <w:rFonts w:eastAsiaTheme="minorEastAsia"/>
        </w:rPr>
        <w:t>4</w:t>
      </w:r>
      <w:r w:rsidR="00241A8B">
        <w:rPr>
          <w:rFonts w:eastAsiaTheme="minorEastAsia"/>
        </w:rPr>
        <w:t>, Table 4</w:t>
      </w:r>
      <w:r w:rsidR="006A4672">
        <w:rPr>
          <w:rFonts w:eastAsiaTheme="minorEastAsia"/>
        </w:rPr>
        <w:t>, Table</w:t>
      </w:r>
      <w:r w:rsidR="00241A8B">
        <w:rPr>
          <w:rFonts w:eastAsiaTheme="minorEastAsia"/>
        </w:rPr>
        <w:t xml:space="preserve"> 7)</w:t>
      </w:r>
      <w:r w:rsidR="00697FA6">
        <w:rPr>
          <w:rFonts w:eastAsiaTheme="minorEastAsia"/>
        </w:rPr>
        <w:t xml:space="preserve">. </w:t>
      </w:r>
      <w:r w:rsidR="00A84478">
        <w:rPr>
          <w:rFonts w:eastAsiaTheme="minorEastAsia"/>
        </w:rPr>
        <w:t>To create a predictive model of community</w:t>
      </w:r>
      <w:r w:rsidR="00D76CE9">
        <w:rPr>
          <w:rFonts w:eastAsiaTheme="minorEastAsia"/>
        </w:rPr>
        <w:t xml:space="preserve"> diversity</w:t>
      </w:r>
      <w:r w:rsidR="00A84478">
        <w:rPr>
          <w:rFonts w:eastAsiaTheme="minorEastAsia"/>
        </w:rPr>
        <w:t xml:space="preserve">, we </w:t>
      </w:r>
      <w:r w:rsidR="002E5215">
        <w:rPr>
          <w:rFonts w:eastAsiaTheme="minorEastAsia"/>
        </w:rPr>
        <w:t xml:space="preserve">used multiple regression with an additive global model utilizing all seven environmental predictors </w:t>
      </w:r>
      <w:r w:rsidR="00AF5690">
        <w:rPr>
          <w:rFonts w:eastAsiaTheme="minorEastAsia"/>
        </w:rPr>
        <w:t xml:space="preserve">and </w:t>
      </w:r>
      <w:del w:id="1" w:author="Christopher J. Patrick" w:date="2021-02-02T16:20:00Z">
        <w:r w:rsidR="00A84478" w:rsidDel="00425A8F">
          <w:rPr>
            <w:rFonts w:eastAsiaTheme="minorEastAsia"/>
          </w:rPr>
          <w:delText xml:space="preserve"> </w:delText>
        </w:r>
      </w:del>
      <w:r w:rsidR="00A84478">
        <w:rPr>
          <w:rFonts w:eastAsiaTheme="minorEastAsia"/>
        </w:rPr>
        <w:t>ranked them using Aikake’s information criterion corrected for small sample sizes (AIC</w:t>
      </w:r>
      <w:r w:rsidR="00A84478">
        <w:rPr>
          <w:rFonts w:eastAsiaTheme="minorEastAsia"/>
          <w:vertAlign w:val="subscript"/>
        </w:rPr>
        <w:t>c</w:t>
      </w:r>
      <w:r w:rsidR="00A84478">
        <w:rPr>
          <w:rFonts w:eastAsiaTheme="minorEastAsia"/>
        </w:rPr>
        <w:t>).</w:t>
      </w:r>
      <w:r w:rsidR="00AF5690">
        <w:rPr>
          <w:rFonts w:eastAsiaTheme="minorEastAsia"/>
        </w:rPr>
        <w:t xml:space="preserve"> All the results were compared to the best overall model by calculating the difference in AIC</w:t>
      </w:r>
      <w:r w:rsidR="00AF5690">
        <w:rPr>
          <w:rFonts w:eastAsiaTheme="minorEastAsia"/>
          <w:vertAlign w:val="subscript"/>
        </w:rPr>
        <w:t>c</w:t>
      </w:r>
      <w:r w:rsidR="00AF5690">
        <w:rPr>
          <w:rFonts w:eastAsiaTheme="minorEastAsia"/>
        </w:rPr>
        <w:t xml:space="preserve"> values (</w:t>
      </w:r>
      <w:r w:rsidR="00AF5690" w:rsidRPr="009F6AB4">
        <w:rPr>
          <w:shd w:val="clear" w:color="auto" w:fill="FFFFFF"/>
        </w:rPr>
        <w:t>Δ</w:t>
      </w:r>
      <w:r w:rsidR="00AF5690">
        <w:rPr>
          <w:rFonts w:eastAsiaTheme="minorEastAsia"/>
        </w:rPr>
        <w:t>AIC</w:t>
      </w:r>
      <w:r w:rsidR="00AF5690">
        <w:rPr>
          <w:rFonts w:eastAsiaTheme="minorEastAsia"/>
          <w:vertAlign w:val="subscript"/>
        </w:rPr>
        <w:t>c</w:t>
      </w:r>
      <w:r w:rsidR="00AF5690">
        <w:rPr>
          <w:rFonts w:eastAsiaTheme="minorEastAsia"/>
        </w:rPr>
        <w:t xml:space="preserve">). Models with </w:t>
      </w:r>
      <w:r w:rsidR="00AF5690" w:rsidRPr="00342463">
        <w:rPr>
          <w:shd w:val="clear" w:color="auto" w:fill="FFFFFF"/>
        </w:rPr>
        <w:t>Δ</w:t>
      </w:r>
      <w:r w:rsidR="00AF5690">
        <w:rPr>
          <w:rFonts w:eastAsiaTheme="minorEastAsia"/>
        </w:rPr>
        <w:t>AIC</w:t>
      </w:r>
      <w:r w:rsidR="00AF5690">
        <w:rPr>
          <w:rFonts w:eastAsiaTheme="minorEastAsia"/>
          <w:vertAlign w:val="subscript"/>
        </w:rPr>
        <w:t>c</w:t>
      </w:r>
      <w:r w:rsidR="00AF5690">
        <w:rPr>
          <w:rFonts w:eastAsiaTheme="minorEastAsia"/>
        </w:rPr>
        <w:t xml:space="preserve"> &lt; 10 are reported (Tables: 6 &amp; 8) and models with </w:t>
      </w:r>
      <w:r w:rsidR="00AF5690" w:rsidRPr="00342463">
        <w:rPr>
          <w:shd w:val="clear" w:color="auto" w:fill="FFFFFF"/>
        </w:rPr>
        <w:t>Δ</w:t>
      </w:r>
      <w:r w:rsidR="00AF5690">
        <w:rPr>
          <w:rFonts w:eastAsiaTheme="minorEastAsia"/>
        </w:rPr>
        <w:t>AIC</w:t>
      </w:r>
      <w:r w:rsidR="00AF5690">
        <w:rPr>
          <w:rFonts w:eastAsiaTheme="minorEastAsia"/>
          <w:vertAlign w:val="subscript"/>
        </w:rPr>
        <w:t>c</w:t>
      </w:r>
      <w:r w:rsidR="00AF5690">
        <w:rPr>
          <w:rFonts w:eastAsiaTheme="minorEastAsia"/>
        </w:rPr>
        <w:t xml:space="preserve"> &lt; 2 were considered to have substantial support </w:t>
      </w:r>
      <w:r w:rsidR="00AF5690">
        <w:rPr>
          <w:rFonts w:eastAsiaTheme="minorEastAsia"/>
        </w:rPr>
        <w:fldChar w:fldCharType="begin"/>
      </w:r>
      <w:r w:rsidR="00AF5690">
        <w:rPr>
          <w:rFonts w:eastAsiaTheme="minorEastAsia"/>
        </w:rPr>
        <w:instrText xml:space="preserve"> ADDIN ZOTERO_ITEM CSL_CITATION {"citationID":"HxMKgeSD","properties":{"formattedCitation":"(Burnham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instrText>
      </w:r>
      <w:r w:rsidR="00AF5690">
        <w:rPr>
          <w:rFonts w:eastAsiaTheme="minorEastAsia"/>
        </w:rPr>
        <w:fldChar w:fldCharType="separate"/>
      </w:r>
      <w:r w:rsidR="00AF5690" w:rsidRPr="00A84478">
        <w:t>(Burnham and Anderson 2002)</w:t>
      </w:r>
      <w:r w:rsidR="00AF5690">
        <w:rPr>
          <w:rFonts w:eastAsiaTheme="minorEastAsia"/>
        </w:rPr>
        <w:fldChar w:fldCharType="end"/>
      </w:r>
      <w:r w:rsidR="00AF5690">
        <w:rPr>
          <w:rFonts w:eastAsiaTheme="minorEastAsia"/>
        </w:rPr>
        <w:t>.</w:t>
      </w:r>
    </w:p>
    <w:p w14:paraId="48489358" w14:textId="2AAF8BCF" w:rsidR="009D21F2" w:rsidRPr="00B478D9" w:rsidRDefault="00D538C9" w:rsidP="00293C4B">
      <w:pPr>
        <w:spacing w:line="360" w:lineRule="auto"/>
        <w:ind w:firstLine="720"/>
        <w:contextualSpacing/>
        <w:rPr>
          <w:rFonts w:eastAsiaTheme="minorEastAsia"/>
        </w:rPr>
      </w:pPr>
      <w:r>
        <w:rPr>
          <w:rFonts w:eastAsiaTheme="minorEastAsia"/>
        </w:rPr>
        <w:t xml:space="preserve">To discern compositional shifts </w:t>
      </w:r>
      <w:r w:rsidR="00425A8F">
        <w:rPr>
          <w:rFonts w:eastAsiaTheme="minorEastAsia"/>
        </w:rPr>
        <w:t xml:space="preserve">in fish and invertebrates </w:t>
      </w:r>
      <w:r>
        <w:rPr>
          <w:rFonts w:eastAsiaTheme="minorEastAsia"/>
        </w:rPr>
        <w:t xml:space="preserve">across the </w:t>
      </w:r>
      <w:r w:rsidR="00425A8F">
        <w:rPr>
          <w:rFonts w:eastAsiaTheme="minorEastAsia"/>
        </w:rPr>
        <w:t xml:space="preserve">precipitation </w:t>
      </w:r>
      <w:r>
        <w:rPr>
          <w:rFonts w:eastAsiaTheme="minorEastAsia"/>
        </w:rPr>
        <w:t>gradient, w</w:t>
      </w:r>
      <w:r w:rsidR="00D86797">
        <w:rPr>
          <w:rFonts w:eastAsiaTheme="minorEastAsia"/>
        </w:rPr>
        <w:t xml:space="preserve">e </w:t>
      </w:r>
      <w:r w:rsidR="009D21F2">
        <w:rPr>
          <w:rFonts w:eastAsiaTheme="minorEastAsia"/>
        </w:rPr>
        <w:t>used</w:t>
      </w:r>
      <w:r w:rsidR="00D86797">
        <w:rPr>
          <w:rFonts w:eastAsiaTheme="minorEastAsia"/>
        </w:rPr>
        <w:t xml:space="preserve"> Redundancy Analysis (RDA)</w:t>
      </w:r>
      <w:r>
        <w:rPr>
          <w:rFonts w:eastAsiaTheme="minorEastAsia"/>
        </w:rPr>
        <w:t>,</w:t>
      </w:r>
      <w:r w:rsidR="00D86797">
        <w:rPr>
          <w:rFonts w:eastAsiaTheme="minorEastAsia"/>
        </w:rPr>
        <w:t xml:space="preserve"> constrained by precipitation</w:t>
      </w:r>
      <w:r>
        <w:rPr>
          <w:rFonts w:eastAsiaTheme="minorEastAsia"/>
        </w:rPr>
        <w:t>,</w:t>
      </w:r>
      <w:r w:rsidR="00D86797">
        <w:rPr>
          <w:rFonts w:eastAsiaTheme="minorEastAsia"/>
        </w:rPr>
        <w:t xml:space="preserve"> on Hellinger-transformed community data</w:t>
      </w:r>
      <w:r w:rsidR="00425A8F">
        <w:rPr>
          <w:rFonts w:eastAsiaTheme="minorEastAsia"/>
        </w:rPr>
        <w:t xml:space="preserve"> for each group</w:t>
      </w:r>
      <w:r w:rsidR="00D86797">
        <w:rPr>
          <w:rFonts w:eastAsiaTheme="minorEastAsia"/>
        </w:rPr>
        <w:t xml:space="preserve"> </w:t>
      </w:r>
      <w:r w:rsidR="00D86797">
        <w:rPr>
          <w:rFonts w:eastAsiaTheme="minorEastAsia"/>
        </w:rPr>
        <w:fldChar w:fldCharType="begin"/>
      </w:r>
      <w:r w:rsidR="00D86797">
        <w:rPr>
          <w:rFonts w:eastAsiaTheme="minorEastAsia"/>
        </w:rPr>
        <w:instrText xml:space="preserve"> ADDIN ZOTERO_ITEM CSL_CITATION {"citationID":"e7WqOhL7","properties":{"formattedCitation":"(Pierre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instrText>
      </w:r>
      <w:r w:rsidR="00D86797">
        <w:rPr>
          <w:rFonts w:eastAsiaTheme="minorEastAsia"/>
        </w:rPr>
        <w:fldChar w:fldCharType="separate"/>
      </w:r>
      <w:r w:rsidR="00D86797" w:rsidRPr="00D86797">
        <w:t>(Pierre Legendre and Gallagher 2001; P. Legendre and Legendre 2012)</w:t>
      </w:r>
      <w:r w:rsidR="00D86797">
        <w:rPr>
          <w:rFonts w:eastAsiaTheme="minorEastAsia"/>
        </w:rPr>
        <w:fldChar w:fldCharType="end"/>
      </w:r>
      <w:r w:rsidR="00D86797">
        <w:rPr>
          <w:rFonts w:eastAsiaTheme="minorEastAsia"/>
        </w:rPr>
        <w:t xml:space="preserve">. </w:t>
      </w:r>
      <w:r w:rsidR="00273803">
        <w:rPr>
          <w:rFonts w:eastAsiaTheme="minorEastAsia"/>
        </w:rPr>
        <w:t xml:space="preserve"> </w:t>
      </w:r>
      <w:r w:rsidR="00425A8F">
        <w:rPr>
          <w:rFonts w:eastAsiaTheme="minorEastAsia"/>
        </w:rPr>
        <w:t>W</w:t>
      </w:r>
      <w:r w:rsidR="00B478D9" w:rsidRPr="001A3D2B">
        <w:rPr>
          <w:rFonts w:eastAsiaTheme="minorEastAsia"/>
        </w:rPr>
        <w:t xml:space="preserve">e </w:t>
      </w:r>
      <w:r w:rsidR="00425A8F">
        <w:rPr>
          <w:rFonts w:eastAsiaTheme="minorEastAsia"/>
        </w:rPr>
        <w:t xml:space="preserve">then fit the species and </w:t>
      </w:r>
      <w:r w:rsidR="00B478D9" w:rsidRPr="001A3D2B">
        <w:rPr>
          <w:rFonts w:eastAsiaTheme="minorEastAsia"/>
        </w:rPr>
        <w:t xml:space="preserve">environmental variables to each ordination </w:t>
      </w:r>
      <w:r w:rsidR="00B478D9">
        <w:rPr>
          <w:rFonts w:eastAsiaTheme="minorEastAsia"/>
        </w:rPr>
        <w:t xml:space="preserve">using the ‘envfit’ function </w:t>
      </w:r>
      <w:r w:rsidR="00425A8F">
        <w:rPr>
          <w:rFonts w:eastAsiaTheme="minorEastAsia"/>
        </w:rPr>
        <w:t>in the vegan library in the statistical program R</w:t>
      </w:r>
      <w:r w:rsidR="00B478D9" w:rsidRPr="00B478D9">
        <w:rPr>
          <w:rFonts w:eastAsiaTheme="minorEastAsia"/>
          <w:noProof/>
        </w:rPr>
        <w:t xml:space="preserve"> </w:t>
      </w:r>
      <w:r w:rsidR="00425A8F">
        <w:rPr>
          <w:rFonts w:eastAsiaTheme="minorEastAsia"/>
          <w:noProof/>
        </w:rPr>
        <w:t>(</w:t>
      </w:r>
      <w:r w:rsidR="00B478D9">
        <w:rPr>
          <w:rFonts w:eastAsiaTheme="minorEastAsia"/>
          <w:noProof/>
        </w:rPr>
        <w:t>Oksanen, Blanchet et al. 2019)</w:t>
      </w:r>
      <w:r w:rsidR="00B478D9">
        <w:rPr>
          <w:rFonts w:eastAsiaTheme="minorEastAsia"/>
        </w:rPr>
        <w:t>. This function fits environmental vectors onto the ordination by calculating the maximum correlation with the projection of points (sites in this case)</w:t>
      </w:r>
      <w:r w:rsidR="00B478D9" w:rsidRPr="001A3D2B">
        <w:rPr>
          <w:rFonts w:eastAsiaTheme="minorEastAsia"/>
        </w:rPr>
        <w:t>.</w:t>
      </w:r>
      <w:r w:rsidR="00B478D9">
        <w:rPr>
          <w:rFonts w:eastAsiaTheme="minorEastAsia"/>
        </w:rPr>
        <w:t xml:space="preserve"> </w:t>
      </w:r>
      <w:r w:rsidR="00B478D9">
        <w:rPr>
          <w:rFonts w:eastAsiaTheme="minorEastAsia"/>
          <w:vertAlign w:val="superscript"/>
        </w:rPr>
        <w:t xml:space="preserve"> </w:t>
      </w:r>
      <w:r w:rsidR="00B478D9">
        <w:rPr>
          <w:rFonts w:eastAsiaTheme="minorEastAsia"/>
        </w:rPr>
        <w:t xml:space="preserve">The direction of each arrow is determined by the average directional cosines and the distance to the origin </w:t>
      </w:r>
      <w:r w:rsidR="00126E30">
        <w:rPr>
          <w:rFonts w:eastAsiaTheme="minorEastAsia"/>
        </w:rPr>
        <w:t xml:space="preserve">is </w:t>
      </w:r>
      <w:r w:rsidR="00B478D9">
        <w:rPr>
          <w:rFonts w:eastAsiaTheme="minorEastAsia"/>
        </w:rPr>
        <w:t xml:space="preserve">scaled by </w:t>
      </w:r>
      <w:r w:rsidR="00126E30">
        <w:rPr>
          <w:rFonts w:eastAsiaTheme="minorEastAsia"/>
        </w:rPr>
        <w:t>each variable’s</w:t>
      </w:r>
      <w:r w:rsidR="00B478D9">
        <w:rPr>
          <w:rFonts w:eastAsiaTheme="minorEastAsia"/>
        </w:rPr>
        <w:t xml:space="preserve"> correlation</w:t>
      </w:r>
      <w:r w:rsidR="00126E30">
        <w:rPr>
          <w:rFonts w:eastAsiaTheme="minorEastAsia"/>
        </w:rPr>
        <w:t xml:space="preserve"> </w:t>
      </w:r>
      <w:r w:rsidR="00683D36">
        <w:rPr>
          <w:rFonts w:eastAsiaTheme="minorEastAsia"/>
        </w:rPr>
        <w:t>coefficient,</w:t>
      </w:r>
      <w:r w:rsidR="00B478D9">
        <w:rPr>
          <w:rFonts w:eastAsiaTheme="minorEastAsia"/>
        </w:rPr>
        <w:t xml:space="preserve"> so that “weak”</w:t>
      </w:r>
      <w:r w:rsidR="00126E30">
        <w:rPr>
          <w:rFonts w:eastAsiaTheme="minorEastAsia"/>
        </w:rPr>
        <w:t xml:space="preserve"> </w:t>
      </w:r>
      <w:r w:rsidR="00B478D9">
        <w:rPr>
          <w:rFonts w:eastAsiaTheme="minorEastAsia"/>
        </w:rPr>
        <w:t xml:space="preserve">predictors have </w:t>
      </w:r>
      <w:r w:rsidR="00126E30">
        <w:rPr>
          <w:rFonts w:eastAsiaTheme="minorEastAsia"/>
        </w:rPr>
        <w:t>shorter</w:t>
      </w:r>
      <w:r w:rsidR="00B478D9">
        <w:rPr>
          <w:rFonts w:eastAsiaTheme="minorEastAsia"/>
        </w:rPr>
        <w:t xml:space="preserve"> arrows than “strong” predictors (Tables: 5 &amp; 9). </w:t>
      </w:r>
    </w:p>
    <w:p w14:paraId="3D5D8A4F" w14:textId="041979BF" w:rsidR="009F6AB4" w:rsidRPr="009F6AB4" w:rsidRDefault="009F6AB4" w:rsidP="00293C4B">
      <w:pPr>
        <w:spacing w:line="360" w:lineRule="auto"/>
        <w:contextualSpacing/>
        <w:rPr>
          <w:b/>
          <w:bCs/>
          <w:sz w:val="28"/>
        </w:rPr>
      </w:pPr>
    </w:p>
    <w:p w14:paraId="13819BC2" w14:textId="77777777" w:rsidR="009F6AB4" w:rsidRPr="009A7FCE" w:rsidRDefault="009F6AB4" w:rsidP="00293C4B">
      <w:pPr>
        <w:spacing w:line="360" w:lineRule="auto"/>
        <w:contextualSpacing/>
        <w:rPr>
          <w:b/>
          <w:bCs/>
          <w:sz w:val="28"/>
        </w:rPr>
      </w:pPr>
      <w:r w:rsidRPr="009A7FCE">
        <w:rPr>
          <w:b/>
          <w:bCs/>
          <w:sz w:val="28"/>
        </w:rPr>
        <w:t>Results</w:t>
      </w:r>
    </w:p>
    <w:p w14:paraId="6E411972" w14:textId="77777777" w:rsidR="009F6AB4" w:rsidRDefault="009F6AB4" w:rsidP="00293C4B">
      <w:pPr>
        <w:spacing w:line="360" w:lineRule="auto"/>
        <w:contextualSpacing/>
      </w:pPr>
      <w:r w:rsidRPr="00216EFF">
        <w:rPr>
          <w:i/>
          <w:iCs/>
        </w:rPr>
        <w:lastRenderedPageBreak/>
        <w:t xml:space="preserve">Site </w:t>
      </w:r>
      <w:r>
        <w:rPr>
          <w:i/>
          <w:iCs/>
        </w:rPr>
        <w:t xml:space="preserve">Overview: </w:t>
      </w:r>
    </w:p>
    <w:p w14:paraId="223A67CE" w14:textId="60CE14BA" w:rsidR="006E2B73" w:rsidRPr="00FD6FC3" w:rsidRDefault="009F6AB4" w:rsidP="00293C4B">
      <w:pPr>
        <w:spacing w:line="360" w:lineRule="auto"/>
        <w:contextualSpacing/>
      </w:pPr>
      <w:r>
        <w:t xml:space="preserve">The Principal Component Analysis </w:t>
      </w:r>
      <w:r w:rsidR="00C36ECB">
        <w:t xml:space="preserve">of </w:t>
      </w:r>
      <w:r w:rsidR="001503DF">
        <w:t>the study sites</w:t>
      </w:r>
      <w:r>
        <w:t xml:space="preserve"> </w:t>
      </w:r>
      <w:r w:rsidR="00C36ECB">
        <w:t>displays</w:t>
      </w:r>
      <w:r>
        <w:t xml:space="preserve"> </w:t>
      </w:r>
      <w:r w:rsidR="006E2B73">
        <w:t>p</w:t>
      </w:r>
      <w:r>
        <w:t xml:space="preserve">atterns of </w:t>
      </w:r>
      <w:r w:rsidR="006E2B73">
        <w:t xml:space="preserve">variation among </w:t>
      </w:r>
      <w:r>
        <w:t>environmental predictors along the gradient (Fig</w:t>
      </w:r>
      <w:r w:rsidR="000D525F">
        <w:t>.</w:t>
      </w:r>
      <w:r>
        <w:t xml:space="preserve"> 2). The first two principal component axes, PC1 and PC2, contain 43.2% and 19.9% of the variation within the environmental predictors among the sites</w:t>
      </w:r>
      <w:r w:rsidR="006E2B73">
        <w:t xml:space="preserve"> (Table </w:t>
      </w:r>
      <w:r w:rsidR="00FD6FC3">
        <w:t>2</w:t>
      </w:r>
      <w:r w:rsidR="006E2B73">
        <w:t>)</w:t>
      </w:r>
      <w:r>
        <w:t xml:space="preserve">. </w:t>
      </w:r>
      <w:r w:rsidR="006E2B73">
        <w:t>It is visually apparent that the sample sites</w:t>
      </w:r>
      <w:r>
        <w:t xml:space="preserve">, colored by </w:t>
      </w:r>
      <w:r w:rsidR="006E2B73">
        <w:t>precipitation</w:t>
      </w:r>
      <w:r>
        <w:t xml:space="preserve">, stratify </w:t>
      </w:r>
      <w:r w:rsidR="006E2B73">
        <w:t xml:space="preserve">concordantly with annual rainfall </w:t>
      </w:r>
      <w:r>
        <w:t>along Principal Component Axis 1 (PC1).</w:t>
      </w:r>
      <w:r w:rsidR="006E2B73">
        <w:t xml:space="preserve"> Predictor variable vectors with similar directionality (parallel axes) </w:t>
      </w:r>
      <w:r w:rsidR="00FD6FC3">
        <w:t xml:space="preserve">can be inferred to </w:t>
      </w:r>
      <w:r w:rsidR="006E2B73">
        <w:t xml:space="preserve">covary. </w:t>
      </w:r>
      <w:r w:rsidR="00FD6FC3">
        <w:t xml:space="preserve">The PCA indicates that </w:t>
      </w:r>
      <w:r w:rsidR="006E2B73">
        <w:t>conductivity negatively covaries with precipitation and low-flow pulse % negatively covaries with flash index.</w:t>
      </w:r>
      <w:r w:rsidR="00FD6FC3">
        <w:t xml:space="preserve"> A pairs r</w:t>
      </w:r>
      <w:r w:rsidR="006E2B73">
        <w:t xml:space="preserve">egression analysis of the seven environmental variables </w:t>
      </w:r>
      <w:r w:rsidR="00FD6FC3">
        <w:t>reveals</w:t>
      </w:r>
      <w:r w:rsidR="006E2B73">
        <w:t xml:space="preserve"> </w:t>
      </w:r>
      <w:r w:rsidR="00657BF6">
        <w:t>two</w:t>
      </w:r>
      <w:r w:rsidR="006E2B73">
        <w:t xml:space="preserve"> significant (</w:t>
      </w:r>
      <w:r w:rsidR="006E2B73">
        <w:rPr>
          <w:i/>
          <w:iCs/>
        </w:rPr>
        <w:t>p</w:t>
      </w:r>
      <w:r w:rsidR="006E2B73">
        <w:t xml:space="preserve">-value &lt; 0.05) </w:t>
      </w:r>
      <w:r w:rsidR="001503DF">
        <w:t>correlations</w:t>
      </w:r>
      <w:r w:rsidR="00FD6FC3">
        <w:t xml:space="preserve"> (Table 3). Conductivity negatively correlates with precipitation. NH</w:t>
      </w:r>
      <w:r w:rsidR="00FD6FC3">
        <w:rPr>
          <w:vertAlign w:val="subscript"/>
        </w:rPr>
        <w:t>4</w:t>
      </w:r>
      <w:r w:rsidR="00FD6FC3">
        <w:rPr>
          <w:vertAlign w:val="superscript"/>
        </w:rPr>
        <w:t>+</w:t>
      </w:r>
      <w:r w:rsidR="00FD6FC3">
        <w:t xml:space="preserve"> positively correlates with canopy coverage. </w:t>
      </w:r>
    </w:p>
    <w:p w14:paraId="084EDAB4" w14:textId="77777777" w:rsidR="00A870E1" w:rsidRPr="000976FE" w:rsidRDefault="00A870E1" w:rsidP="00293C4B">
      <w:pPr>
        <w:spacing w:line="360" w:lineRule="auto"/>
        <w:contextualSpacing/>
      </w:pPr>
    </w:p>
    <w:p w14:paraId="4A49F665" w14:textId="2E5B9885" w:rsidR="000976FE" w:rsidRPr="00535662" w:rsidRDefault="000976FE" w:rsidP="00293C4B">
      <w:pPr>
        <w:spacing w:line="360" w:lineRule="auto"/>
        <w:contextualSpacing/>
      </w:pPr>
      <w:r>
        <w:rPr>
          <w:i/>
          <w:iCs/>
        </w:rPr>
        <w:t xml:space="preserve">Fish </w:t>
      </w:r>
      <w:r w:rsidRPr="00171020">
        <w:rPr>
          <w:i/>
          <w:iCs/>
        </w:rPr>
        <w:t>Community</w:t>
      </w:r>
      <w:r>
        <w:t xml:space="preserve">: </w:t>
      </w:r>
      <w:r w:rsidR="001503DF">
        <w:t>E</w:t>
      </w:r>
      <w:r w:rsidR="00FD6FC3">
        <w:t>ighteen</w:t>
      </w:r>
      <w:r w:rsidRPr="00BE3457">
        <w:t xml:space="preserve"> fish species </w:t>
      </w:r>
      <w:r>
        <w:t xml:space="preserve">were identified </w:t>
      </w:r>
      <w:r w:rsidR="001503DF">
        <w:t xml:space="preserve">among </w:t>
      </w:r>
      <w:r>
        <w:t xml:space="preserve">the </w:t>
      </w:r>
      <w:r w:rsidR="00C43FA8">
        <w:t>surveyed sites</w:t>
      </w:r>
      <w:r>
        <w:t>. Proceeding from semi-arid to sub-humid sites, fish Shannon index increases from 0.64 - 1.81, richness increases from 2 - 7 species, and rarified richness increases from 2.09 - 5.48 species</w:t>
      </w:r>
      <w:r w:rsidR="001503DF">
        <w:t xml:space="preserve"> (</w:t>
      </w:r>
      <w:r w:rsidR="00D31575">
        <w:t>Supplemental Data S2</w:t>
      </w:r>
      <w:r w:rsidR="001503DF">
        <w:t>)</w:t>
      </w:r>
      <w:r>
        <w:t xml:space="preserve">. </w:t>
      </w:r>
      <w:r w:rsidR="00535662">
        <w:t>Regression analysis indicates</w:t>
      </w:r>
      <w:r w:rsidR="00FE4C68">
        <w:t xml:space="preserve"> that</w:t>
      </w:r>
      <w:r w:rsidR="00535662">
        <w:t xml:space="preserve"> </w:t>
      </w:r>
      <w:r w:rsidR="00FE4C68">
        <w:t xml:space="preserve">fish </w:t>
      </w:r>
      <w:r w:rsidR="0087414E">
        <w:t xml:space="preserve">Shannon </w:t>
      </w:r>
      <w:r w:rsidR="00FE4C68">
        <w:t xml:space="preserve">diversity </w:t>
      </w:r>
      <w:r w:rsidR="001503DF">
        <w:t xml:space="preserve">is positively </w:t>
      </w:r>
      <w:r w:rsidR="00FE4C68">
        <w:t>correlate</w:t>
      </w:r>
      <w:r w:rsidR="001503DF">
        <w:t>d</w:t>
      </w:r>
      <w:r w:rsidR="00FE4C68">
        <w:t xml:space="preserve"> with precipitation and</w:t>
      </w:r>
      <w:r w:rsidR="0087414E">
        <w:t xml:space="preserve"> </w:t>
      </w:r>
      <w:r w:rsidR="00FE4C68">
        <w:t>negatively correlate</w:t>
      </w:r>
      <w:r w:rsidR="001503DF">
        <w:t>d</w:t>
      </w:r>
      <w:r w:rsidR="00FE4C68">
        <w:t xml:space="preserve"> with </w:t>
      </w:r>
      <w:r w:rsidR="00535662">
        <w:t>canopy coverage, conductivity, and NH</w:t>
      </w:r>
      <w:r w:rsidR="00535662">
        <w:rPr>
          <w:vertAlign w:val="subscript"/>
        </w:rPr>
        <w:t>4</w:t>
      </w:r>
      <w:r w:rsidR="00535662">
        <w:rPr>
          <w:vertAlign w:val="superscript"/>
        </w:rPr>
        <w:t>+</w:t>
      </w:r>
      <w:r w:rsidR="00FE4C68">
        <w:t xml:space="preserve"> (Fig</w:t>
      </w:r>
      <w:r w:rsidR="000D525F">
        <w:t>.</w:t>
      </w:r>
      <w:r w:rsidR="00FE4C68">
        <w:t xml:space="preserve"> 3</w:t>
      </w:r>
      <w:r w:rsidR="001503DF">
        <w:t xml:space="preserve">, </w:t>
      </w:r>
      <w:r w:rsidR="00B54F1A">
        <w:t>Table 4</w:t>
      </w:r>
      <w:r w:rsidR="00FE4C68">
        <w:t xml:space="preserve">). </w:t>
      </w:r>
      <w:r w:rsidR="002D1AF3">
        <w:t>The most plausible</w:t>
      </w:r>
      <w:r w:rsidR="00FE4C68">
        <w:rPr>
          <w:rFonts w:eastAsiaTheme="minorEastAsia"/>
        </w:rPr>
        <w:t xml:space="preserve"> </w:t>
      </w:r>
      <w:r w:rsidR="002D1AF3">
        <w:rPr>
          <w:rFonts w:eastAsiaTheme="minorEastAsia"/>
        </w:rPr>
        <w:t xml:space="preserve">multivariate regression </w:t>
      </w:r>
      <w:r w:rsidR="00FE4C68">
        <w:rPr>
          <w:rFonts w:eastAsiaTheme="minorEastAsia"/>
        </w:rPr>
        <w:t>model</w:t>
      </w:r>
      <w:r w:rsidR="002D1AF3">
        <w:rPr>
          <w:rFonts w:eastAsiaTheme="minorEastAsia"/>
        </w:rPr>
        <w:t xml:space="preserve"> of fish Shannon diversity include</w:t>
      </w:r>
      <w:r w:rsidR="0087414E">
        <w:rPr>
          <w:rFonts w:eastAsiaTheme="minorEastAsia"/>
        </w:rPr>
        <w:t>s</w:t>
      </w:r>
      <w:r w:rsidR="002D1AF3">
        <w:rPr>
          <w:rFonts w:eastAsiaTheme="minorEastAsia"/>
        </w:rPr>
        <w:t xml:space="preserve"> </w:t>
      </w:r>
      <w:r w:rsidR="00FE4C68">
        <w:rPr>
          <w:rFonts w:eastAsiaTheme="minorEastAsia"/>
        </w:rPr>
        <w:t>precipitation and Low</w:t>
      </w:r>
      <w:r w:rsidR="002D1AF3">
        <w:rPr>
          <w:rFonts w:eastAsiaTheme="minorEastAsia"/>
        </w:rPr>
        <w:t>-</w:t>
      </w:r>
      <w:r w:rsidR="00FE4C68">
        <w:rPr>
          <w:rFonts w:eastAsiaTheme="minorEastAsia"/>
        </w:rPr>
        <w:t>Flow Pulse Percent</w:t>
      </w:r>
      <w:r w:rsidR="002D1AF3">
        <w:rPr>
          <w:rFonts w:eastAsiaTheme="minorEastAsia"/>
        </w:rPr>
        <w:t xml:space="preserve"> (LFPP) and </w:t>
      </w:r>
      <w:r w:rsidR="0087414E">
        <w:rPr>
          <w:rFonts w:eastAsiaTheme="minorEastAsia"/>
        </w:rPr>
        <w:t>is</w:t>
      </w:r>
      <w:r w:rsidR="002D1AF3">
        <w:rPr>
          <w:rFonts w:eastAsiaTheme="minorEastAsia"/>
        </w:rPr>
        <w:t xml:space="preserve"> 2.5 times more likely than the next-best model (Table </w:t>
      </w:r>
      <w:r w:rsidR="0087414E">
        <w:rPr>
          <w:rFonts w:eastAsiaTheme="minorEastAsia"/>
        </w:rPr>
        <w:t>5</w:t>
      </w:r>
      <w:r w:rsidR="002D1AF3">
        <w:rPr>
          <w:rFonts w:eastAsiaTheme="minorEastAsia"/>
        </w:rPr>
        <w:t>)</w:t>
      </w:r>
      <w:r w:rsidR="00FE4C68">
        <w:rPr>
          <w:rFonts w:eastAsiaTheme="minorEastAsia"/>
        </w:rPr>
        <w:t xml:space="preserve">. </w:t>
      </w:r>
      <w:r w:rsidR="002D1AF3">
        <w:rPr>
          <w:rFonts w:eastAsiaTheme="minorEastAsia"/>
        </w:rPr>
        <w:t>The</w:t>
      </w:r>
      <w:r w:rsidR="00FE4C68">
        <w:rPr>
          <w:rFonts w:eastAsiaTheme="minorEastAsia"/>
        </w:rPr>
        <w:t xml:space="preserve"> second-best model</w:t>
      </w:r>
      <w:r w:rsidR="002D1AF3">
        <w:rPr>
          <w:rFonts w:eastAsiaTheme="minorEastAsia"/>
        </w:rPr>
        <w:t xml:space="preserve"> contains a single predictor,</w:t>
      </w:r>
      <w:r w:rsidR="00FE4C68">
        <w:rPr>
          <w:rFonts w:eastAsiaTheme="minorEastAsia"/>
        </w:rPr>
        <w:t xml:space="preserve"> precipitation</w:t>
      </w:r>
      <w:r w:rsidR="002D1AF3">
        <w:rPr>
          <w:rFonts w:eastAsiaTheme="minorEastAsia"/>
        </w:rPr>
        <w:t xml:space="preserve">. </w:t>
      </w:r>
      <w:r w:rsidR="0087414E">
        <w:rPr>
          <w:rFonts w:eastAsiaTheme="minorEastAsia"/>
        </w:rPr>
        <w:t xml:space="preserve">Across models, </w:t>
      </w:r>
      <w:r w:rsidR="001503DF">
        <w:rPr>
          <w:rFonts w:eastAsiaTheme="minorEastAsia"/>
        </w:rPr>
        <w:t xml:space="preserve">precipitation </w:t>
      </w:r>
      <w:r w:rsidR="002D1AF3">
        <w:rPr>
          <w:rFonts w:eastAsiaTheme="minorEastAsia"/>
        </w:rPr>
        <w:t xml:space="preserve">positively relates to Shannon diversity </w:t>
      </w:r>
      <w:r w:rsidR="0087414E">
        <w:rPr>
          <w:rFonts w:eastAsiaTheme="minorEastAsia"/>
        </w:rPr>
        <w:t>while</w:t>
      </w:r>
      <w:r w:rsidR="002D1AF3">
        <w:rPr>
          <w:rFonts w:eastAsiaTheme="minorEastAsia"/>
        </w:rPr>
        <w:t xml:space="preserve"> LFPP</w:t>
      </w:r>
      <w:r w:rsidR="00D85031">
        <w:rPr>
          <w:rFonts w:eastAsiaTheme="minorEastAsia"/>
        </w:rPr>
        <w:t xml:space="preserve"> </w:t>
      </w:r>
      <w:r w:rsidR="0087414E">
        <w:rPr>
          <w:rFonts w:eastAsiaTheme="minorEastAsia"/>
        </w:rPr>
        <w:t xml:space="preserve">is </w:t>
      </w:r>
      <w:r w:rsidR="00D85031">
        <w:rPr>
          <w:rFonts w:eastAsiaTheme="minorEastAsia"/>
        </w:rPr>
        <w:t xml:space="preserve">negatively </w:t>
      </w:r>
      <w:r w:rsidR="0087414E">
        <w:rPr>
          <w:rFonts w:eastAsiaTheme="minorEastAsia"/>
        </w:rPr>
        <w:t>related</w:t>
      </w:r>
      <w:r w:rsidR="00D85031">
        <w:rPr>
          <w:rFonts w:eastAsiaTheme="minorEastAsia"/>
        </w:rPr>
        <w:t>.</w:t>
      </w:r>
    </w:p>
    <w:p w14:paraId="16974BBC" w14:textId="6DD939E1" w:rsidR="000976FE" w:rsidRPr="00D1243A" w:rsidRDefault="000976FE" w:rsidP="00293C4B">
      <w:pPr>
        <w:spacing w:line="360" w:lineRule="auto"/>
        <w:ind w:firstLine="720"/>
        <w:contextualSpacing/>
      </w:pPr>
      <w:r>
        <w:t xml:space="preserve"> </w:t>
      </w:r>
      <w:r w:rsidR="003D0624">
        <w:t xml:space="preserve">The Redundancy Analysis </w:t>
      </w:r>
      <w:r w:rsidR="00EC382A">
        <w:t xml:space="preserve">(RDA) </w:t>
      </w:r>
      <w:r w:rsidR="003D0624">
        <w:t>of fish communities constrained to precipitation captures 23.6% of the overall variation in the horizontal axis (RDA1) and 25.4% in the vertical axis (PC1)</w:t>
      </w:r>
      <w:r w:rsidR="00EC382A">
        <w:t xml:space="preserve"> (Fig</w:t>
      </w:r>
      <w:r w:rsidR="006A4672">
        <w:t>.</w:t>
      </w:r>
      <w:r w:rsidR="00EC382A">
        <w:t xml:space="preserve"> </w:t>
      </w:r>
      <w:del w:id="2" w:author="Christopher J. Patrick" w:date="2021-03-24T14:16:00Z">
        <w:r w:rsidR="00B54F1A" w:rsidDel="00BF29B1">
          <w:delText>4</w:delText>
        </w:r>
      </w:del>
      <w:ins w:id="3" w:author="Christopher J. Patrick" w:date="2021-03-24T14:16:00Z">
        <w:r w:rsidR="00BF29B1">
          <w:t>3</w:t>
        </w:r>
      </w:ins>
      <w:r w:rsidR="00EC382A">
        <w:t>)</w:t>
      </w:r>
      <w:r w:rsidR="003D0624">
        <w:t xml:space="preserve">.  </w:t>
      </w:r>
      <w:r w:rsidR="00EC382A">
        <w:t xml:space="preserve">Sites are stratified in ordination space horizontally according to annual rainfall; </w:t>
      </w:r>
      <w:r w:rsidR="008E3936">
        <w:t>the fitted precipitation vector has a significant correlation within the ordination and is close</w:t>
      </w:r>
      <w:r w:rsidR="00870393">
        <w:t xml:space="preserve">ly aligned with </w:t>
      </w:r>
      <w:r w:rsidR="008E3936">
        <w:t xml:space="preserve">RDA1 (Table </w:t>
      </w:r>
      <w:r w:rsidR="0087414E">
        <w:t>6</w:t>
      </w:r>
      <w:r w:rsidR="008E3936">
        <w:t>).</w:t>
      </w:r>
      <w:r w:rsidR="00EC382A">
        <w:t xml:space="preserve"> </w:t>
      </w:r>
      <w:r w:rsidR="00870393">
        <w:t>Five statistically significant, fitted</w:t>
      </w:r>
      <w:r w:rsidR="007310D5">
        <w:t xml:space="preserve"> species vectors</w:t>
      </w:r>
      <w:r w:rsidR="003D0624">
        <w:t xml:space="preserve"> </w:t>
      </w:r>
      <w:r w:rsidR="007310D5">
        <w:t xml:space="preserve">indicate </w:t>
      </w:r>
      <w:r w:rsidR="003D0624">
        <w:t xml:space="preserve">that species compositions shift from </w:t>
      </w:r>
      <w:r w:rsidR="007310D5">
        <w:t>small, elongate live-bearer taxa (</w:t>
      </w:r>
      <w:r w:rsidR="007310D5" w:rsidRPr="007310D5">
        <w:rPr>
          <w:i/>
          <w:iCs/>
        </w:rPr>
        <w:t>P</w:t>
      </w:r>
      <w:r w:rsidR="00C34749">
        <w:rPr>
          <w:i/>
          <w:iCs/>
        </w:rPr>
        <w:t>oecilia</w:t>
      </w:r>
      <w:r w:rsidR="007310D5" w:rsidRPr="007310D5">
        <w:rPr>
          <w:i/>
          <w:iCs/>
        </w:rPr>
        <w:t xml:space="preserve"> latipinna</w:t>
      </w:r>
      <w:r w:rsidR="007310D5">
        <w:t xml:space="preserve">, and </w:t>
      </w:r>
      <w:r w:rsidR="007310D5" w:rsidRPr="007310D5">
        <w:rPr>
          <w:i/>
          <w:iCs/>
        </w:rPr>
        <w:t>G</w:t>
      </w:r>
      <w:r w:rsidR="00C34749">
        <w:rPr>
          <w:i/>
          <w:iCs/>
        </w:rPr>
        <w:t xml:space="preserve">ambusia </w:t>
      </w:r>
      <w:r w:rsidR="007310D5" w:rsidRPr="007310D5">
        <w:rPr>
          <w:i/>
          <w:iCs/>
        </w:rPr>
        <w:t>affinis</w:t>
      </w:r>
      <w:r w:rsidR="007310D5">
        <w:t xml:space="preserve">) </w:t>
      </w:r>
      <w:r w:rsidR="003D0624">
        <w:t xml:space="preserve">in the most arid sites </w:t>
      </w:r>
      <w:r w:rsidR="007310D5">
        <w:t>to deep-bodied, nesting centra</w:t>
      </w:r>
      <w:r w:rsidR="001503DF">
        <w:t>r</w:t>
      </w:r>
      <w:r w:rsidR="007310D5">
        <w:t>chids (</w:t>
      </w:r>
      <w:r w:rsidR="007310D5">
        <w:rPr>
          <w:i/>
          <w:iCs/>
        </w:rPr>
        <w:t>L</w:t>
      </w:r>
      <w:r w:rsidR="00C34749">
        <w:rPr>
          <w:i/>
          <w:iCs/>
        </w:rPr>
        <w:t xml:space="preserve">epomis </w:t>
      </w:r>
      <w:r w:rsidR="007310D5">
        <w:rPr>
          <w:i/>
          <w:iCs/>
        </w:rPr>
        <w:t>megalotis</w:t>
      </w:r>
      <w:r w:rsidR="007310D5">
        <w:t xml:space="preserve"> and </w:t>
      </w:r>
      <w:r w:rsidR="007310D5">
        <w:rPr>
          <w:i/>
          <w:iCs/>
        </w:rPr>
        <w:t>L</w:t>
      </w:r>
      <w:r w:rsidR="00C34749">
        <w:rPr>
          <w:i/>
          <w:iCs/>
        </w:rPr>
        <w:t xml:space="preserve">epomis </w:t>
      </w:r>
      <w:r w:rsidR="007310D5">
        <w:rPr>
          <w:i/>
          <w:iCs/>
        </w:rPr>
        <w:t>macrochirus)</w:t>
      </w:r>
      <w:r w:rsidR="007310D5">
        <w:t xml:space="preserve"> </w:t>
      </w:r>
      <w:r w:rsidR="003D0624">
        <w:t>in the more humid sites</w:t>
      </w:r>
      <w:r w:rsidR="007310D5">
        <w:t xml:space="preserve">. </w:t>
      </w:r>
      <w:r w:rsidR="00810031">
        <w:t>The remaining fitted species vector indicates that some mesic and humid stream communities are</w:t>
      </w:r>
      <w:r w:rsidR="00870393">
        <w:t xml:space="preserve"> distinguished by the presence of </w:t>
      </w:r>
      <w:r w:rsidR="00870393">
        <w:rPr>
          <w:i/>
          <w:iCs/>
        </w:rPr>
        <w:t>C</w:t>
      </w:r>
      <w:r w:rsidR="00C34749">
        <w:rPr>
          <w:i/>
          <w:iCs/>
        </w:rPr>
        <w:t xml:space="preserve">yprinella </w:t>
      </w:r>
      <w:r w:rsidR="00870393">
        <w:rPr>
          <w:i/>
          <w:iCs/>
        </w:rPr>
        <w:lastRenderedPageBreak/>
        <w:t>lutrensis</w:t>
      </w:r>
      <w:r w:rsidR="00870393">
        <w:t>, a</w:t>
      </w:r>
      <w:r w:rsidR="00535662">
        <w:t xml:space="preserve"> small, invasive</w:t>
      </w:r>
      <w:r w:rsidR="00870393">
        <w:t xml:space="preserve"> habitat</w:t>
      </w:r>
      <w:r w:rsidR="00535662">
        <w:t>-</w:t>
      </w:r>
      <w:r w:rsidR="00870393">
        <w:t>generalist</w:t>
      </w:r>
      <w:r w:rsidR="00535662">
        <w:t>.</w:t>
      </w:r>
      <w:r w:rsidR="00810031">
        <w:t xml:space="preserve"> Species found in small numbers or at singular sites fail to produce significant vectors in the RDA. Unique species found </w:t>
      </w:r>
      <w:r w:rsidR="001503DF">
        <w:t>in</w:t>
      </w:r>
      <w:r w:rsidR="00810031">
        <w:t xml:space="preserve"> sites </w:t>
      </w:r>
      <w:r w:rsidR="001503DF">
        <w:t>on</w:t>
      </w:r>
      <w:r w:rsidR="00810031">
        <w:t xml:space="preserve"> the humid side of the climate gradient include </w:t>
      </w:r>
      <w:r w:rsidR="009B7EC6">
        <w:t>hogchoker</w:t>
      </w:r>
      <w:r w:rsidR="009B7EC6" w:rsidRPr="009A7FCE">
        <w:rPr>
          <w:i/>
          <w:iCs/>
        </w:rPr>
        <w:t xml:space="preserve"> </w:t>
      </w:r>
      <w:r w:rsidR="009B7EC6">
        <w:t>(</w:t>
      </w:r>
      <w:r w:rsidRPr="009A7FCE">
        <w:rPr>
          <w:i/>
          <w:iCs/>
        </w:rPr>
        <w:t>T</w:t>
      </w:r>
      <w:r w:rsidR="00C34749">
        <w:rPr>
          <w:i/>
          <w:iCs/>
        </w:rPr>
        <w:t>rinectes</w:t>
      </w:r>
      <w:r w:rsidR="00810031">
        <w:rPr>
          <w:i/>
          <w:iCs/>
        </w:rPr>
        <w:t xml:space="preserve"> </w:t>
      </w:r>
      <w:r w:rsidRPr="009A7FCE">
        <w:rPr>
          <w:i/>
          <w:iCs/>
        </w:rPr>
        <w:t>maculatus</w:t>
      </w:r>
      <w:r w:rsidR="009B7EC6" w:rsidRPr="009B7EC6">
        <w:t>)</w:t>
      </w:r>
      <w:r w:rsidRPr="009A7FCE">
        <w:t xml:space="preserve">, </w:t>
      </w:r>
      <w:r w:rsidR="009B7EC6" w:rsidRPr="00A7097F">
        <w:t>black bullhead</w:t>
      </w:r>
      <w:r w:rsidR="009B7EC6">
        <w:t xml:space="preserve"> catfish</w:t>
      </w:r>
      <w:r w:rsidR="00810031">
        <w:t xml:space="preserve"> (</w:t>
      </w:r>
      <w:r w:rsidR="00810031">
        <w:rPr>
          <w:i/>
          <w:iCs/>
        </w:rPr>
        <w:t>A</w:t>
      </w:r>
      <w:r w:rsidR="00C34749">
        <w:rPr>
          <w:i/>
          <w:iCs/>
        </w:rPr>
        <w:t>meirus</w:t>
      </w:r>
      <w:r w:rsidR="00810031">
        <w:rPr>
          <w:i/>
          <w:iCs/>
        </w:rPr>
        <w:t xml:space="preserve"> melas</w:t>
      </w:r>
      <w:r w:rsidR="00810031">
        <w:t>)</w:t>
      </w:r>
      <w:r w:rsidRPr="009A7FCE">
        <w:t xml:space="preserve">, and </w:t>
      </w:r>
      <w:r w:rsidR="009B7EC6" w:rsidRPr="00A7097F">
        <w:t>blacktail shiner</w:t>
      </w:r>
      <w:r w:rsidR="00810031">
        <w:t xml:space="preserve"> (</w:t>
      </w:r>
      <w:r w:rsidR="00810031">
        <w:rPr>
          <w:i/>
          <w:iCs/>
        </w:rPr>
        <w:t>C</w:t>
      </w:r>
      <w:r w:rsidR="00C34749">
        <w:rPr>
          <w:i/>
          <w:iCs/>
        </w:rPr>
        <w:t>yprinella</w:t>
      </w:r>
      <w:r w:rsidR="00810031">
        <w:rPr>
          <w:i/>
          <w:iCs/>
        </w:rPr>
        <w:t xml:space="preserve"> venusta</w:t>
      </w:r>
      <w:r w:rsidR="00810031">
        <w:t>)</w:t>
      </w:r>
      <w:r>
        <w:t xml:space="preserve">. </w:t>
      </w:r>
    </w:p>
    <w:p w14:paraId="45411C3A" w14:textId="77777777" w:rsidR="000976FE" w:rsidRDefault="000976FE" w:rsidP="00293C4B">
      <w:pPr>
        <w:spacing w:line="360" w:lineRule="auto"/>
        <w:contextualSpacing/>
      </w:pPr>
    </w:p>
    <w:p w14:paraId="7BD21FD3" w14:textId="25D38157" w:rsidR="00810031" w:rsidRPr="00DA012A" w:rsidRDefault="000976FE" w:rsidP="00293C4B">
      <w:pPr>
        <w:spacing w:line="360" w:lineRule="auto"/>
        <w:contextualSpacing/>
      </w:pPr>
      <w:r>
        <w:rPr>
          <w:i/>
          <w:iCs/>
        </w:rPr>
        <w:t xml:space="preserve">Invertebrate Community: </w:t>
      </w:r>
      <w:r w:rsidR="00B54F1A">
        <w:t xml:space="preserve">In total, </w:t>
      </w:r>
      <w:r w:rsidR="00810031">
        <w:t>94 invertebrate genera</w:t>
      </w:r>
      <w:r w:rsidR="00810031" w:rsidRPr="00BE3457">
        <w:t xml:space="preserve"> </w:t>
      </w:r>
      <w:r w:rsidR="00810031">
        <w:t xml:space="preserve">were identified within the surveyed sites. </w:t>
      </w:r>
      <w:r w:rsidR="00B54F1A">
        <w:t>Invertebrate richness ranges 7–29 genera with the highest values occurring at three sites in the middle of the precipitation gradient (Fig</w:t>
      </w:r>
      <w:r w:rsidR="006A4672">
        <w:t>.</w:t>
      </w:r>
      <w:r w:rsidR="00B54F1A">
        <w:t xml:space="preserve"> </w:t>
      </w:r>
      <w:r w:rsidR="006A4672">
        <w:t>4</w:t>
      </w:r>
      <w:r w:rsidR="00383FE4">
        <w:t xml:space="preserve">, </w:t>
      </w:r>
      <w:r w:rsidR="00D31575">
        <w:t>Supplemental Data S3</w:t>
      </w:r>
      <w:r w:rsidR="00B54F1A">
        <w:t xml:space="preserve">). </w:t>
      </w:r>
      <w:r w:rsidR="00810031">
        <w:t xml:space="preserve">Regression analysis indicates that </w:t>
      </w:r>
      <w:r w:rsidR="00B54F1A">
        <w:t>invertebrate</w:t>
      </w:r>
      <w:r w:rsidR="00810031">
        <w:t xml:space="preserve"> Shannon diversity </w:t>
      </w:r>
      <w:r w:rsidR="00B54F1A">
        <w:t>does not significantly correlate with</w:t>
      </w:r>
      <w:r w:rsidR="00810031">
        <w:t xml:space="preserve"> precipitation</w:t>
      </w:r>
      <w:r w:rsidR="00B54F1A">
        <w:t>. However, invertebrate diversity has a significant negative correlation with LFPP (Fig</w:t>
      </w:r>
      <w:r w:rsidR="006A4672">
        <w:t>.</w:t>
      </w:r>
      <w:r w:rsidR="00B54F1A">
        <w:t xml:space="preserve"> </w:t>
      </w:r>
      <w:r w:rsidR="006A4672">
        <w:t>4,</w:t>
      </w:r>
      <w:r w:rsidR="00DA012A">
        <w:t xml:space="preserve"> Table 7)</w:t>
      </w:r>
      <w:r w:rsidR="00810031">
        <w:t>. The most plausible</w:t>
      </w:r>
      <w:r w:rsidR="00810031">
        <w:rPr>
          <w:rFonts w:eastAsiaTheme="minorEastAsia"/>
        </w:rPr>
        <w:t xml:space="preserve"> multivariate regression model of fish Shannon diversity includes </w:t>
      </w:r>
      <w:r w:rsidR="00DA012A">
        <w:rPr>
          <w:rFonts w:eastAsiaTheme="minorEastAsia"/>
        </w:rPr>
        <w:t xml:space="preserve">only </w:t>
      </w:r>
      <w:r w:rsidR="00810031">
        <w:rPr>
          <w:rFonts w:eastAsiaTheme="minorEastAsia"/>
        </w:rPr>
        <w:t xml:space="preserve">Low-Flow Pulse Percent (LFPP) and is </w:t>
      </w:r>
      <w:r w:rsidR="00DA012A">
        <w:rPr>
          <w:rFonts w:eastAsiaTheme="minorEastAsia"/>
        </w:rPr>
        <w:t>1.6</w:t>
      </w:r>
      <w:r w:rsidR="00810031">
        <w:rPr>
          <w:rFonts w:eastAsiaTheme="minorEastAsia"/>
        </w:rPr>
        <w:t xml:space="preserve"> times more likely than the next-best model (Table 5). The second-best model </w:t>
      </w:r>
      <w:r w:rsidR="00DA012A">
        <w:rPr>
          <w:rFonts w:eastAsiaTheme="minorEastAsia"/>
        </w:rPr>
        <w:t>contains a fixed random effect, and the third-best model contains LFPP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as predictors. Across models, LFPP is a negatively related to invertebrate diversity,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is positively related to invertebrate diversity.</w:t>
      </w:r>
      <w:r w:rsidR="00174ABC">
        <w:rPr>
          <w:rFonts w:eastAsiaTheme="minorEastAsia"/>
        </w:rPr>
        <w:t xml:space="preserve"> </w:t>
      </w:r>
    </w:p>
    <w:p w14:paraId="54393CDA" w14:textId="34B4DF33" w:rsidR="00810031" w:rsidRDefault="00810031" w:rsidP="00293C4B">
      <w:pPr>
        <w:spacing w:line="360" w:lineRule="auto"/>
        <w:ind w:firstLine="720"/>
        <w:contextualSpacing/>
      </w:pPr>
      <w:r>
        <w:t xml:space="preserve"> The Redundancy Analysis (RDA) of </w:t>
      </w:r>
      <w:r w:rsidR="00DA012A">
        <w:t>invertebrate</w:t>
      </w:r>
      <w:r>
        <w:t xml:space="preserve"> communities constrained to precipitation captures </w:t>
      </w:r>
      <w:r w:rsidR="00DA012A">
        <w:t>15.4</w:t>
      </w:r>
      <w:r>
        <w:t xml:space="preserve">% of the overall variation in the horizontal axis (RDA1) and </w:t>
      </w:r>
      <w:r w:rsidR="00DA012A">
        <w:t>16.5</w:t>
      </w:r>
      <w:r>
        <w:t>% in the vertical axis (PC1) (Fig</w:t>
      </w:r>
      <w:r w:rsidR="006A4672">
        <w:t>. 4</w:t>
      </w:r>
      <w:r>
        <w:t xml:space="preserve">).  </w:t>
      </w:r>
      <w:r w:rsidR="008E256C">
        <w:t>Like</w:t>
      </w:r>
      <w:r w:rsidR="00DA012A">
        <w:t xml:space="preserve"> fish, invertebrate communities </w:t>
      </w:r>
      <w:r>
        <w:t xml:space="preserve">are stratified in ordination space horizontally </w:t>
      </w:r>
      <w:r w:rsidR="00DA012A">
        <w:t>concordantly with annual precipitation</w:t>
      </w:r>
      <w:r>
        <w:t xml:space="preserve">; the fitted precipitation </w:t>
      </w:r>
      <w:r w:rsidR="00DA012A">
        <w:t xml:space="preserve">and conductivity </w:t>
      </w:r>
      <w:r>
        <w:t>vector</w:t>
      </w:r>
      <w:r w:rsidR="00DA012A">
        <w:t>s</w:t>
      </w:r>
      <w:r>
        <w:t xml:space="preserve"> ha</w:t>
      </w:r>
      <w:r w:rsidR="00DA012A">
        <w:t>ve</w:t>
      </w:r>
      <w:r>
        <w:t xml:space="preserve"> significant correlation</w:t>
      </w:r>
      <w:r w:rsidR="00DA012A">
        <w:t>s</w:t>
      </w:r>
      <w:r>
        <w:t xml:space="preserve"> within the ordination and </w:t>
      </w:r>
      <w:r w:rsidR="00DA012A">
        <w:t>are</w:t>
      </w:r>
      <w:r>
        <w:t xml:space="preserve"> closely aligned with RDA1 (Table </w:t>
      </w:r>
      <w:r w:rsidR="00DA012A">
        <w:t>9</w:t>
      </w:r>
      <w:r>
        <w:t xml:space="preserve">). </w:t>
      </w:r>
      <w:r w:rsidR="008E256C">
        <w:t>Eight</w:t>
      </w:r>
      <w:r>
        <w:t xml:space="preserve"> statistically significant, fitted species vectors indicate that species compositions shift </w:t>
      </w:r>
      <w:r w:rsidR="001F6BA4">
        <w:t xml:space="preserve">along the precipitation gradient. The most arid sites are strongly correlated with </w:t>
      </w:r>
      <w:r w:rsidR="00383FE4">
        <w:t>a</w:t>
      </w:r>
      <w:del w:id="4" w:author="Christopher J. Patrick" w:date="2021-03-24T14:17:00Z">
        <w:r w:rsidR="008063DF" w:rsidDel="00BF29B1">
          <w:delText>n</w:delText>
        </w:r>
      </w:del>
      <w:r w:rsidR="008063DF">
        <w:t xml:space="preserve"> non-native burrowing</w:t>
      </w:r>
      <w:r w:rsidR="001F6BA4">
        <w:t xml:space="preserve"> </w:t>
      </w:r>
      <w:r w:rsidR="008E256C">
        <w:t xml:space="preserve">gastropod </w:t>
      </w:r>
      <w:r>
        <w:t>(</w:t>
      </w:r>
      <w:r w:rsidR="008E256C">
        <w:rPr>
          <w:i/>
          <w:iCs/>
        </w:rPr>
        <w:t>Melanoides</w:t>
      </w:r>
      <w:r w:rsidR="00383FE4">
        <w:rPr>
          <w:i/>
          <w:iCs/>
        </w:rPr>
        <w:t xml:space="preserve"> tuberculata</w:t>
      </w:r>
      <w:r>
        <w:t>)</w:t>
      </w:r>
      <w:r w:rsidR="001F6BA4">
        <w:t xml:space="preserve">. Mesic invertebrate communities are strongly correlated with </w:t>
      </w:r>
      <w:r w:rsidR="00EF6A24">
        <w:t xml:space="preserve">an </w:t>
      </w:r>
      <w:r w:rsidR="001F6BA4">
        <w:t>air-breathing gastropod (</w:t>
      </w:r>
      <w:r w:rsidR="001F6BA4" w:rsidRPr="001F6BA4">
        <w:rPr>
          <w:i/>
          <w:iCs/>
        </w:rPr>
        <w:t>Physa</w:t>
      </w:r>
      <w:r w:rsidR="001F6BA4">
        <w:t xml:space="preserve">) and </w:t>
      </w:r>
      <w:del w:id="5" w:author="Christopher J. Patrick" w:date="2021-03-24T14:18:00Z">
        <w:r w:rsidR="00EF6A24" w:rsidDel="00BF29B1">
          <w:delText>an amphibious</w:delText>
        </w:r>
      </w:del>
      <w:ins w:id="6" w:author="Christopher J. Patrick" w:date="2021-03-24T14:18:00Z">
        <w:r w:rsidR="00BF29B1">
          <w:t>a semi-aquatic</w:t>
        </w:r>
      </w:ins>
      <w:r w:rsidR="00EF6A24">
        <w:t xml:space="preserve"> </w:t>
      </w:r>
      <w:r w:rsidR="001F6BA4">
        <w:t>Coleoptera</w:t>
      </w:r>
      <w:r w:rsidR="00EF6A24">
        <w:t>n</w:t>
      </w:r>
      <w:r w:rsidR="001F6BA4">
        <w:t xml:space="preserve"> (</w:t>
      </w:r>
      <w:r w:rsidR="001F6BA4" w:rsidRPr="001F6BA4">
        <w:rPr>
          <w:i/>
          <w:iCs/>
        </w:rPr>
        <w:t>Hydraena</w:t>
      </w:r>
      <w:r w:rsidR="001F6BA4">
        <w:t xml:space="preserve">). </w:t>
      </w:r>
      <w:r w:rsidR="00EF6A24">
        <w:t xml:space="preserve">Mesic and humid sites separate along the vertical axis of the RDA plot and </w:t>
      </w:r>
      <w:ins w:id="7" w:author="Christopher J. Patrick" w:date="2021-03-24T14:18:00Z">
        <w:r w:rsidR="00BF29B1">
          <w:t xml:space="preserve">both </w:t>
        </w:r>
      </w:ins>
      <w:r w:rsidR="00EF6A24">
        <w:t>appear to</w:t>
      </w:r>
      <w:del w:id="8" w:author="Christopher J. Patrick" w:date="2021-03-24T14:18:00Z">
        <w:r w:rsidR="00EF6A24" w:rsidDel="00BF29B1">
          <w:delText xml:space="preserve"> both</w:delText>
        </w:r>
      </w:del>
      <w:r w:rsidR="00EF6A24">
        <w:t xml:space="preserve"> weakly correlate with the species vectors of several Ephemeroptera (</w:t>
      </w:r>
      <w:r w:rsidR="00EF6A24" w:rsidRPr="00EF6A24">
        <w:rPr>
          <w:i/>
          <w:iCs/>
        </w:rPr>
        <w:t>Caenis</w:t>
      </w:r>
      <w:r w:rsidR="00EF6A24">
        <w:t xml:space="preserve"> and </w:t>
      </w:r>
      <w:r w:rsidR="00EF6A24" w:rsidRPr="00EF6A24">
        <w:rPr>
          <w:i/>
          <w:iCs/>
        </w:rPr>
        <w:t>Plauditus</w:t>
      </w:r>
      <w:r w:rsidR="00EF6A24">
        <w:t xml:space="preserve">). </w:t>
      </w:r>
      <w:r w:rsidR="001F6BA4">
        <w:t xml:space="preserve">Humid sites </w:t>
      </w:r>
      <w:r w:rsidR="00EF6A24">
        <w:t xml:space="preserve">correlate with a mixture of fully aquatic taxa including </w:t>
      </w:r>
      <w:r w:rsidR="001F6BA4">
        <w:t>Crustacea (</w:t>
      </w:r>
      <w:r w:rsidR="001F6BA4" w:rsidRPr="00EF6A24">
        <w:rPr>
          <w:i/>
          <w:iCs/>
        </w:rPr>
        <w:t>Palaemonetes</w:t>
      </w:r>
      <w:r w:rsidR="001F6BA4">
        <w:t>),</w:t>
      </w:r>
      <w:r w:rsidR="00EF6A24">
        <w:t xml:space="preserve"> Amphipoda (</w:t>
      </w:r>
      <w:r w:rsidR="00EF6A24" w:rsidRPr="00EF6A24">
        <w:rPr>
          <w:i/>
          <w:iCs/>
        </w:rPr>
        <w:t>Hyalella</w:t>
      </w:r>
      <w:r w:rsidR="00EF6A24">
        <w:t>), and Trichoptera (</w:t>
      </w:r>
      <w:r w:rsidR="00EF6A24" w:rsidRPr="00EF6A24">
        <w:rPr>
          <w:i/>
          <w:iCs/>
        </w:rPr>
        <w:t>Cheumatopsyche</w:t>
      </w:r>
      <w:r w:rsidR="00EF6A24">
        <w:t>).</w:t>
      </w:r>
      <w:r w:rsidR="001F6BA4">
        <w:t xml:space="preserve"> </w:t>
      </w:r>
    </w:p>
    <w:p w14:paraId="09104C6A" w14:textId="77777777" w:rsidR="00273803" w:rsidRDefault="00273803" w:rsidP="00293C4B">
      <w:pPr>
        <w:spacing w:line="360" w:lineRule="auto"/>
        <w:contextualSpacing/>
        <w:rPr>
          <w:b/>
          <w:bCs/>
          <w:sz w:val="28"/>
        </w:rPr>
      </w:pPr>
    </w:p>
    <w:p w14:paraId="71D742B5" w14:textId="45E5AC54" w:rsidR="007A3C8C" w:rsidRDefault="007A3C8C" w:rsidP="00293C4B">
      <w:pPr>
        <w:spacing w:line="360" w:lineRule="auto"/>
        <w:contextualSpacing/>
        <w:rPr>
          <w:b/>
          <w:bCs/>
          <w:sz w:val="28"/>
        </w:rPr>
      </w:pPr>
      <w:r w:rsidRPr="009A7FCE">
        <w:rPr>
          <w:b/>
          <w:bCs/>
          <w:sz w:val="28"/>
        </w:rPr>
        <w:t>Discussion</w:t>
      </w:r>
    </w:p>
    <w:p w14:paraId="05F8E504" w14:textId="1BF3C8D7" w:rsidR="001326BF" w:rsidRDefault="001326BF" w:rsidP="00293C4B">
      <w:pPr>
        <w:spacing w:line="360" w:lineRule="auto"/>
        <w:ind w:firstLine="720"/>
        <w:contextualSpacing/>
      </w:pPr>
      <w:r>
        <w:lastRenderedPageBreak/>
        <w:t xml:space="preserve">Using the Texas Coastal Prairie </w:t>
      </w:r>
      <w:r w:rsidR="006225D5">
        <w:t xml:space="preserve">(TCP) </w:t>
      </w:r>
      <w:r>
        <w:t>as a model system, o</w:t>
      </w:r>
      <w:r w:rsidRPr="00E522EE">
        <w:t xml:space="preserve">ur </w:t>
      </w:r>
      <w:r>
        <w:t>goal was to quantify patterns in the diversity and composition of stream communities along an extreme precipitation gradient to better understand</w:t>
      </w:r>
      <w:del w:id="9" w:author="Christopher J. Patrick" w:date="2021-03-24T14:18:00Z">
        <w:r w:rsidDel="00BF29B1">
          <w:delText>ing</w:delText>
        </w:r>
      </w:del>
      <w:r>
        <w:t xml:space="preserve"> how streams might respond to future changes in mean annual rainfall.</w:t>
      </w:r>
      <w:r w:rsidR="00CA6CBF">
        <w:t xml:space="preserve"> </w:t>
      </w:r>
      <w:del w:id="10" w:author="Christopher J. Patrick" w:date="2021-03-24T14:19:00Z">
        <w:r w:rsidDel="00BF29B1">
          <w:delText>Our observational study</w:delText>
        </w:r>
      </w:del>
      <w:ins w:id="11" w:author="Christopher J. Patrick" w:date="2021-03-24T14:19:00Z">
        <w:r w:rsidR="00BF29B1">
          <w:t>We</w:t>
        </w:r>
      </w:ins>
      <w:r>
        <w:t xml:space="preserve"> identified</w:t>
      </w:r>
      <w:del w:id="12" w:author="Christopher J. Patrick" w:date="2021-03-24T14:19:00Z">
        <w:r w:rsidDel="00BF29B1">
          <w:delText xml:space="preserve"> strong</w:delText>
        </w:r>
      </w:del>
      <w:r>
        <w:t xml:space="preserve"> compositional shifts in both fish and invertebrate communities along the precipitation gradient</w:t>
      </w:r>
      <w:r w:rsidR="00411202">
        <w:t>.</w:t>
      </w:r>
      <w:r w:rsidR="00CA6CBF">
        <w:t xml:space="preserve"> </w:t>
      </w:r>
      <w:r w:rsidR="00411202">
        <w:t xml:space="preserve">We also observed a positive relationship between fish diversity and mean annual rainfall, matching expectations, </w:t>
      </w:r>
      <w:del w:id="13" w:author="Christopher J. Patrick" w:date="2021-03-24T14:19:00Z">
        <w:r w:rsidR="00411202" w:rsidDel="00BF29B1">
          <w:delText>however</w:delText>
        </w:r>
      </w:del>
      <w:ins w:id="14" w:author="Christopher J. Patrick" w:date="2021-03-24T14:19:00Z">
        <w:r w:rsidR="00BF29B1">
          <w:t>whereas</w:t>
        </w:r>
      </w:ins>
      <w:r w:rsidR="00411202">
        <w:t>, invertebrate diversity did not exhibit the expected relationships with rainfall.</w:t>
      </w:r>
      <w:r w:rsidR="00CA6CBF">
        <w:t xml:space="preserve"> </w:t>
      </w:r>
      <w:ins w:id="15" w:author="Christopher J. Patrick" w:date="2021-03-24T14:20:00Z">
        <w:r w:rsidR="00BF29B1">
          <w:t xml:space="preserve">Changes in </w:t>
        </w:r>
      </w:ins>
      <w:ins w:id="16" w:author="Christopher J. Patrick" w:date="2021-03-24T14:21:00Z">
        <w:r w:rsidR="00BF29B1">
          <w:t xml:space="preserve">water solute concentrations and flow regime appear to </w:t>
        </w:r>
      </w:ins>
      <w:ins w:id="17" w:author="Christopher J. Patrick" w:date="2021-03-24T14:23:00Z">
        <w:r w:rsidR="00BF29B1">
          <w:t>be additional important drivers of</w:t>
        </w:r>
      </w:ins>
      <w:ins w:id="18" w:author="Christopher J. Patrick" w:date="2021-03-24T14:21:00Z">
        <w:r w:rsidR="00BF29B1">
          <w:t xml:space="preserve"> </w:t>
        </w:r>
      </w:ins>
      <w:ins w:id="19" w:author="Christopher J. Patrick" w:date="2021-03-24T14:22:00Z">
        <w:r w:rsidR="00BF29B1">
          <w:t xml:space="preserve">community responses. </w:t>
        </w:r>
      </w:ins>
      <w:del w:id="20" w:author="Christopher J. Patrick" w:date="2021-03-24T14:22:00Z">
        <w:r w:rsidR="00411202" w:rsidDel="00BF29B1">
          <w:delText>Environmental data collected at each site suggest several mechanistic drivers of these changes operating through water solute concentrations and flow regimes.</w:delText>
        </w:r>
        <w:r w:rsidR="00CA6CBF" w:rsidDel="00BF29B1">
          <w:delText xml:space="preserve"> </w:delText>
        </w:r>
      </w:del>
      <w:r w:rsidR="00411202">
        <w:t>Below</w:t>
      </w:r>
      <w:r w:rsidR="001850B4">
        <w:t>,</w:t>
      </w:r>
      <w:r w:rsidR="00411202">
        <w:t xml:space="preserve"> we discuss these results, place </w:t>
      </w:r>
      <w:r w:rsidR="001850B4">
        <w:t xml:space="preserve">them </w:t>
      </w:r>
      <w:r w:rsidR="00411202">
        <w:t>in the context of other literature, and make suggestions for future work.</w:t>
      </w:r>
    </w:p>
    <w:p w14:paraId="710D19F8" w14:textId="5532E9E9" w:rsidR="00FA142E" w:rsidRDefault="00724CF7" w:rsidP="00230BD0">
      <w:pPr>
        <w:spacing w:line="360" w:lineRule="auto"/>
        <w:ind w:firstLine="720"/>
        <w:contextualSpacing/>
        <w:rPr>
          <w:iCs/>
        </w:rPr>
      </w:pPr>
      <w:r>
        <w:t xml:space="preserve">The paucity of covarying relationships between precipitation and other environmental variables </w:t>
      </w:r>
      <w:ins w:id="21" w:author="Christopher J. Patrick" w:date="2021-03-24T14:23:00Z">
        <w:r w:rsidR="00BF29B1">
          <w:t>such as channel sinuosity</w:t>
        </w:r>
        <w:r w:rsidR="00AD0081">
          <w:t xml:space="preserve"> and </w:t>
        </w:r>
      </w:ins>
      <w:ins w:id="22" w:author="Christopher J. Patrick" w:date="2021-03-24T14:24:00Z">
        <w:r w:rsidR="00AD0081">
          <w:t xml:space="preserve">water quality </w:t>
        </w:r>
      </w:ins>
      <w:del w:id="23" w:author="Christopher J. Patrick" w:date="2021-03-24T14:24:00Z">
        <w:r w:rsidDel="00AD0081">
          <w:delText>exceed our expectations, confirming</w:delText>
        </w:r>
      </w:del>
      <w:ins w:id="24" w:author="Christopher J. Patrick" w:date="2021-03-24T14:24:00Z">
        <w:r w:rsidR="00AD0081">
          <w:t>supports</w:t>
        </w:r>
      </w:ins>
      <w:r>
        <w:t xml:space="preserve"> </w:t>
      </w:r>
      <w:ins w:id="25" w:author="Christopher J. Patrick" w:date="2021-03-24T14:24:00Z">
        <w:r w:rsidR="00AD0081">
          <w:t xml:space="preserve">our premise </w:t>
        </w:r>
      </w:ins>
      <w:r>
        <w:t>that the</w:t>
      </w:r>
      <w:r w:rsidRPr="00724CF7">
        <w:t xml:space="preserve"> TCP is an exemplary region to conduct space for time substitutions to make useful ecological predictions regarding climate change. </w:t>
      </w:r>
      <w:r>
        <w:t>W</w:t>
      </w:r>
      <w:r w:rsidR="00363FA7">
        <w:rPr>
          <w:iCs/>
        </w:rPr>
        <w:t xml:space="preserve">e expected precipitation to covary with flow regime, </w:t>
      </w:r>
      <w:r w:rsidR="00E83D52">
        <w:rPr>
          <w:iCs/>
        </w:rPr>
        <w:t xml:space="preserve">water quality, </w:t>
      </w:r>
      <w:r w:rsidR="00363FA7">
        <w:rPr>
          <w:iCs/>
        </w:rPr>
        <w:t>canopy coverage</w:t>
      </w:r>
      <w:r w:rsidR="00E83D52">
        <w:rPr>
          <w:iCs/>
        </w:rPr>
        <w:t xml:space="preserve">, and stream geomorphology. </w:t>
      </w:r>
      <w:r w:rsidR="00B45760">
        <w:rPr>
          <w:iCs/>
        </w:rPr>
        <w:t xml:space="preserve">However, while </w:t>
      </w:r>
      <w:r w:rsidR="00755232">
        <w:rPr>
          <w:iCs/>
        </w:rPr>
        <w:t xml:space="preserve">study </w:t>
      </w:r>
      <w:r w:rsidR="00363FA7">
        <w:rPr>
          <w:iCs/>
        </w:rPr>
        <w:t>sites separate</w:t>
      </w:r>
      <w:r w:rsidR="001850B4">
        <w:rPr>
          <w:iCs/>
        </w:rPr>
        <w:t>d horizontally in ordination space</w:t>
      </w:r>
      <w:r w:rsidR="00363FA7">
        <w:rPr>
          <w:iCs/>
        </w:rPr>
        <w:t xml:space="preserve"> according to their annual precipitation</w:t>
      </w:r>
      <w:r w:rsidR="00C23AA0">
        <w:rPr>
          <w:iCs/>
        </w:rPr>
        <w:t>,</w:t>
      </w:r>
      <w:r w:rsidR="00363FA7">
        <w:rPr>
          <w:iCs/>
        </w:rPr>
        <w:t xml:space="preserve"> </w:t>
      </w:r>
      <w:r w:rsidR="00755232">
        <w:rPr>
          <w:iCs/>
        </w:rPr>
        <w:t xml:space="preserve">relatively </w:t>
      </w:r>
      <w:r w:rsidR="001850B4">
        <w:rPr>
          <w:iCs/>
        </w:rPr>
        <w:t>few predictors in our analysis covaried with precipitation</w:t>
      </w:r>
      <w:r w:rsidR="00363FA7">
        <w:rPr>
          <w:iCs/>
        </w:rPr>
        <w:t xml:space="preserve"> </w:t>
      </w:r>
      <w:r w:rsidR="00755232">
        <w:rPr>
          <w:iCs/>
        </w:rPr>
        <w:t xml:space="preserve">save for a negative relationship with water conductance </w:t>
      </w:r>
      <w:r w:rsidR="00363FA7">
        <w:rPr>
          <w:iCs/>
        </w:rPr>
        <w:t>(Fi</w:t>
      </w:r>
      <w:r w:rsidR="00FA142E">
        <w:rPr>
          <w:iCs/>
        </w:rPr>
        <w:t>g.</w:t>
      </w:r>
      <w:r w:rsidR="00363FA7">
        <w:rPr>
          <w:iCs/>
        </w:rPr>
        <w:t xml:space="preserve"> 2</w:t>
      </w:r>
      <w:r w:rsidR="00755232">
        <w:rPr>
          <w:iCs/>
        </w:rPr>
        <w:t>, Table 4</w:t>
      </w:r>
      <w:r w:rsidR="00363FA7">
        <w:rPr>
          <w:iCs/>
        </w:rPr>
        <w:t xml:space="preserve">). </w:t>
      </w:r>
      <w:r w:rsidR="00230BD0">
        <w:rPr>
          <w:iCs/>
        </w:rPr>
        <w:t xml:space="preserve">We attribute the increasing conductivity with aridity </w:t>
      </w:r>
      <w:r>
        <w:rPr>
          <w:iCs/>
        </w:rPr>
        <w:t>to</w:t>
      </w:r>
      <w:ins w:id="26" w:author="Christopher J. Patrick" w:date="2021-03-24T14:25:00Z">
        <w:r w:rsidR="00AD0081">
          <w:rPr>
            <w:iCs/>
          </w:rPr>
          <w:t xml:space="preserve"> two factors. The</w:t>
        </w:r>
      </w:ins>
      <w:del w:id="27" w:author="Christopher J. Patrick" w:date="2021-03-24T14:25:00Z">
        <w:r w:rsidDel="00AD0081">
          <w:rPr>
            <w:iCs/>
          </w:rPr>
          <w:delText xml:space="preserve"> the</w:delText>
        </w:r>
      </w:del>
      <w:r>
        <w:rPr>
          <w:iCs/>
        </w:rPr>
        <w:t xml:space="preserve"> </w:t>
      </w:r>
      <w:r w:rsidR="00230BD0">
        <w:rPr>
          <w:iCs/>
        </w:rPr>
        <w:t xml:space="preserve">inherently larger water shed area that </w:t>
      </w:r>
      <w:ins w:id="28" w:author="Christopher J. Patrick" w:date="2021-03-24T14:26:00Z">
        <w:r w:rsidR="00AD0081">
          <w:rPr>
            <w:iCs/>
          </w:rPr>
          <w:t xml:space="preserve">perennial arid streams have to mesic streams of similar discharge </w:t>
        </w:r>
      </w:ins>
      <w:del w:id="29" w:author="Christopher J. Patrick" w:date="2021-03-24T14:26:00Z">
        <w:r w:rsidR="00230BD0" w:rsidDel="00AD0081">
          <w:rPr>
            <w:iCs/>
          </w:rPr>
          <w:delText xml:space="preserve">is </w:delText>
        </w:r>
        <w:r w:rsidDel="00AD0081">
          <w:rPr>
            <w:iCs/>
          </w:rPr>
          <w:delText>a necessary consequence in order to</w:delText>
        </w:r>
        <w:r w:rsidR="00230BD0" w:rsidDel="00AD0081">
          <w:rPr>
            <w:iCs/>
          </w:rPr>
          <w:delText xml:space="preserve"> </w:delText>
        </w:r>
        <w:r w:rsidR="00C23AA0" w:rsidDel="00AD0081">
          <w:rPr>
            <w:iCs/>
          </w:rPr>
          <w:delText xml:space="preserve">maintain similar flow conditions </w:delText>
        </w:r>
        <w:r w:rsidDel="00AD0081">
          <w:rPr>
            <w:iCs/>
          </w:rPr>
          <w:delText xml:space="preserve">across the gradient </w:delText>
        </w:r>
        <w:r w:rsidR="00791C89" w:rsidDel="00AD0081">
          <w:rPr>
            <w:iCs/>
          </w:rPr>
          <w:delText xml:space="preserve">which </w:delText>
        </w:r>
      </w:del>
      <w:r w:rsidR="00791C89">
        <w:rPr>
          <w:iCs/>
        </w:rPr>
        <w:t xml:space="preserve">results in </w:t>
      </w:r>
      <w:ins w:id="30" w:author="Christopher J. Patrick" w:date="2021-03-24T14:26:00Z">
        <w:r w:rsidR="00AD0081">
          <w:rPr>
            <w:iCs/>
          </w:rPr>
          <w:t>greater opportunity for surface evaporation concentrating</w:t>
        </w:r>
      </w:ins>
      <w:ins w:id="31" w:author="Christopher J. Patrick" w:date="2021-03-24T14:27:00Z">
        <w:r w:rsidR="00AD0081">
          <w:rPr>
            <w:iCs/>
          </w:rPr>
          <w:t xml:space="preserve"> solutes and </w:t>
        </w:r>
      </w:ins>
      <w:r w:rsidR="00791C89">
        <w:rPr>
          <w:iCs/>
        </w:rPr>
        <w:t xml:space="preserve">more </w:t>
      </w:r>
      <w:r w:rsidR="00FA142E">
        <w:rPr>
          <w:iCs/>
        </w:rPr>
        <w:t>water contact with</w:t>
      </w:r>
      <w:r w:rsidR="00791C89">
        <w:rPr>
          <w:iCs/>
        </w:rPr>
        <w:t xml:space="preserve"> soil</w:t>
      </w:r>
      <w:r w:rsidR="00230BD0">
        <w:rPr>
          <w:iCs/>
        </w:rPr>
        <w:t>s</w:t>
      </w:r>
      <w:ins w:id="32" w:author="Christopher J. Patrick" w:date="2021-03-24T14:27:00Z">
        <w:r w:rsidR="00AD0081">
          <w:rPr>
            <w:iCs/>
          </w:rPr>
          <w:t>, picking up additional solutes,</w:t>
        </w:r>
      </w:ins>
      <w:r w:rsidR="00791C89">
        <w:rPr>
          <w:iCs/>
        </w:rPr>
        <w:t xml:space="preserve"> before reaching the stream</w:t>
      </w:r>
      <w:del w:id="33" w:author="Christopher J. Patrick" w:date="2021-03-24T14:27:00Z">
        <w:r w:rsidR="00791C89" w:rsidDel="00AD0081">
          <w:rPr>
            <w:iCs/>
          </w:rPr>
          <w:delText xml:space="preserve">. We also suspect </w:delText>
        </w:r>
        <w:r w:rsidR="001850B4" w:rsidDel="00AD0081">
          <w:rPr>
            <w:iCs/>
          </w:rPr>
          <w:delText xml:space="preserve">surface </w:delText>
        </w:r>
        <w:r w:rsidR="00791C89" w:rsidDel="00AD0081">
          <w:rPr>
            <w:iCs/>
          </w:rPr>
          <w:delText>evaporation drives</w:delText>
        </w:r>
        <w:r w:rsidR="001850B4" w:rsidDel="00AD0081">
          <w:rPr>
            <w:iCs/>
          </w:rPr>
          <w:delText xml:space="preserve"> solute concentrations higher in these semi-arid freshwater systems</w:delText>
        </w:r>
      </w:del>
      <w:r w:rsidR="001850B4">
        <w:rPr>
          <w:iCs/>
        </w:rPr>
        <w:t xml:space="preserve"> </w:t>
      </w:r>
      <w:r w:rsidR="001850B4">
        <w:rPr>
          <w:iCs/>
        </w:rPr>
        <w:fldChar w:fldCharType="begin"/>
      </w:r>
      <w:r w:rsidR="001850B4">
        <w:rPr>
          <w:iCs/>
        </w:rPr>
        <w:instrText xml:space="preserve"> ADDIN ZOTERO_ITEM CSL_CITATION {"citationID":"6D2qMGJR","properties":{"formattedCitation":"(Williams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instrText>
      </w:r>
      <w:r w:rsidR="001850B4">
        <w:rPr>
          <w:iCs/>
        </w:rPr>
        <w:fldChar w:fldCharType="separate"/>
      </w:r>
      <w:r w:rsidR="001850B4" w:rsidRPr="001850B4">
        <w:t>(Williams 1999)</w:t>
      </w:r>
      <w:r w:rsidR="001850B4">
        <w:rPr>
          <w:iCs/>
        </w:rPr>
        <w:fldChar w:fldCharType="end"/>
      </w:r>
      <w:r w:rsidR="001850B4">
        <w:rPr>
          <w:iCs/>
        </w:rPr>
        <w:t xml:space="preserve">. </w:t>
      </w:r>
    </w:p>
    <w:p w14:paraId="5E5390AD" w14:textId="1222E623" w:rsidR="00214072" w:rsidRPr="00214072" w:rsidRDefault="00214072" w:rsidP="00230BD0">
      <w:pPr>
        <w:spacing w:line="360" w:lineRule="auto"/>
        <w:ind w:firstLine="720"/>
        <w:contextualSpacing/>
      </w:pPr>
      <w:r w:rsidRPr="00214072">
        <w:t xml:space="preserve">Contrary to our predictions, flash index and low-flow pulse percent did not covary with annual rainfall. Hydrologic flashiness exhibited weak, negative relationships with drainage area and mean daily discharge. </w:t>
      </w:r>
      <w:del w:id="34" w:author="Christopher J. Patrick" w:date="2021-03-24T14:49:00Z">
        <w:r w:rsidRPr="00214072" w:rsidDel="000033CB">
          <w:delText xml:space="preserve">It is common to observe increased flashiness in smaller </w:delText>
        </w:r>
      </w:del>
      <w:ins w:id="35" w:author="Christopher J. Patrick" w:date="2021-03-24T14:49:00Z">
        <w:r w:rsidR="000033CB">
          <w:t xml:space="preserve">Smaller </w:t>
        </w:r>
      </w:ins>
      <w:r w:rsidRPr="00214072">
        <w:t xml:space="preserve">drainage areas </w:t>
      </w:r>
      <w:ins w:id="36" w:author="Christopher J. Patrick" w:date="2021-03-24T14:49:00Z">
        <w:r w:rsidR="000033CB">
          <w:t xml:space="preserve">often have higher flashiness </w:t>
        </w:r>
      </w:ins>
      <w:r w:rsidRPr="00214072">
        <w:t xml:space="preserve">due to hydrograph mixing accompanying flood routing through stream networks and other scale-dependent runoff factors </w:t>
      </w:r>
      <w:r w:rsidRPr="00214072">
        <w:fldChar w:fldCharType="begin"/>
      </w:r>
      <w:r w:rsidRPr="00214072">
        <w:instrText xml:space="preserve"> ADDIN ZOTERO_ITEM CSL_CITATION {"citationID":"QKa0IBmz","properties":{"formattedCitation":"(Baker et al. 2004)","plainCitation":"(Baker et al. 2004)","noteIndex":0},"citationItems":[{"id":318,"uris":["http://zotero.org/users/local/tyq98Km3/items/BZIC9E2T"],"uri":["http://zotero.org/users/local/tyq98Km3/items/BZIC9E2T"],"itemData":{"id":318,"type":"article-journal","abstract":"The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 [PUBLICATION ABSTRACT]\n(KEY TERMS: stream flashiness; flashiness index; Indicators of Hydrological Alteration; surface water hydrology; watershed management; stormwater management; agricultural hydrology.)","container-title":"Journal of the American Water Resources Association","ISSN":"1093474X","issue":"2","language":"English","note":"number-of-pages: 20\npublisher-place: Middleburg, United Kingdom\npublisher: Blackwell Publishing Ltd.","page":"503-522","source":"ProQuest","title":"A New Flashiness Index: Characteristics and Applications to Midwestern Rivers and Streams1","title-short":"A New Flashiness Index","volume":"40","author":[{"family":"Baker","given":"David B."},{"family":"Richards","given":"R. Peter"},{"family":"Loftus","given":"Timothy T."},{"family":"Kramer","given":"Jack W."}],"issued":{"date-parts":[["2004",4]]}}}],"schema":"https://github.com/citation-style-language/schema/raw/master/csl-citation.json"} </w:instrText>
      </w:r>
      <w:r w:rsidRPr="00214072">
        <w:fldChar w:fldCharType="separate"/>
      </w:r>
      <w:r w:rsidRPr="00214072">
        <w:t>(Baker et al. 2004)</w:t>
      </w:r>
      <w:r w:rsidRPr="00214072">
        <w:fldChar w:fldCharType="end"/>
      </w:r>
      <w:r w:rsidRPr="00214072">
        <w:t xml:space="preserve">. </w:t>
      </w:r>
      <w:r w:rsidRPr="00214072">
        <w:lastRenderedPageBreak/>
        <w:t xml:space="preserve">Increasing watershed size with declining annual precipitation was intentional and necessary to maintain wadeable, perennial stream habitats throughout the gradient. Unlike flashiness, Low-flow pulse percent showed a weak, negative relationship with the proportion of forested riparian zone which could have exacerbated low-flows during dry seasons by up-taking groundwater and evapotranspiration </w:t>
      </w:r>
      <w:r w:rsidRPr="00214072">
        <w:fldChar w:fldCharType="begin"/>
      </w:r>
      <w:r w:rsidRPr="00214072">
        <w:instrText xml:space="preserve"> ADDIN ZOTERO_ITEM CSL_CITATION {"citationID":"mQETXC9F","properties":{"formattedCitation":"(Connor et al. 2013)","plainCitation":"(Connor et al. 2013)","noteIndex":0},"citationItems":[{"id":315,"uris":["http://zotero.org/users/local/tyq98Km3/items/Y3GGMJ5S"],"uri":["http://zotero.org/users/local/tyq98Km3/items/Y3GGMJ5S"],"itemData":{"id":315,"type":"article-journal","abstract":"Forested riparian zones are known to reduce movement of nitrogen from farms into streams in temperate areas, but predictive models of nitrogen transport and transformations rely on hydrological understanding, which is limited in the humid tropics. As a first step to understanding nitrogen cycling in the forested riparian zone of a lowland humid tropical agricultural landscape, we studied the hydrology of a riparian site in northeast Australia. The site has undulating topography and a 150-m wide strip of relatively undisturbed forest between sugarcane fields and the perennial stream. Riparian hydrology was dynamic in the wet season with frequent interactions between ground and surface water. Vertical and lateral fluxes of water through the variably saturated zone were high during the wet season due to intense rainfall, permeable soils and a variable discharge zone. However, complete saturation was never observed in the variably saturated zone. During the dry season groundwater movement was slow and the water table was several metres deep throughout most of the site. Uptake of groundwater by vegetation was a significant component of the water balance during the dry season and groundwater discharge to the creek is likely to be negligible at this time. During the wet season, uptake was small relative to other fluxes and the transpiration requirements of the trees could be met by the topsoil for much of the time. The hydrological conditions encountered are likely to exert large and variable influences on the transport and transformations of nitrogen in this part of the landscape. Contrary to the common understanding of riparian zone function, it appears that riparian zones of humid tropical lowlands are likely to be ineffective at removing nitrogen from groundwater. This will have implications for downstream water quality and ultimately on the quality of water discharging into the Great Barrier Reef lagoon, a sensitive and vulnerable marine environment. (C) 2011 Elsevier B.V. All rights reserved.","container-title":"Agriculture Ecosystems &amp; Environment","DOI":"10.1016/j.agee.2011.12.006","ISSN":"0167-8809","journalAbbreviation":"Agric. Ecosyst. Environ.","language":"English","note":"publisher-place: Amsterdam\npublisher: Elsevier\nWOS:000329384600011","page":"111-122","source":"Web of Science","title":"Hydrology of a forested riparian zone in an agricultural landscape of the humid tropics","volume":"180","author":[{"family":"Connor","given":"S."},{"family":"Nelson","given":"P. N."},{"family":"Armour","given":"J. D."},{"family":"Henault","given":"C."}],"issued":{"date-parts":[["2013",11,1]]}}}],"schema":"https://github.com/citation-style-language/schema/raw/master/csl-citation.json"} </w:instrText>
      </w:r>
      <w:r w:rsidRPr="00214072">
        <w:fldChar w:fldCharType="separate"/>
      </w:r>
      <w:r w:rsidRPr="00214072">
        <w:t>(Connor et al. 2013)</w:t>
      </w:r>
      <w:r w:rsidRPr="00214072">
        <w:fldChar w:fldCharType="end"/>
      </w:r>
      <w:r w:rsidRPr="00214072">
        <w:t>. Average daily discharge and the proportion of forested riparian zone represent drivers of hydrologic variation that act at the watershed scale, outside of precipitation gradient effects.</w:t>
      </w:r>
    </w:p>
    <w:p w14:paraId="6C07581F" w14:textId="14453CA5" w:rsidR="001C12E9" w:rsidRDefault="006225D5" w:rsidP="00293C4B">
      <w:pPr>
        <w:spacing w:line="360" w:lineRule="auto"/>
        <w:contextualSpacing/>
      </w:pPr>
      <w:r>
        <w:tab/>
        <w:t xml:space="preserve">The fish communities displayed a </w:t>
      </w:r>
      <w:r w:rsidR="00924FA2">
        <w:t xml:space="preserve">pattern of increasing </w:t>
      </w:r>
      <w:r w:rsidR="00A06C95">
        <w:t xml:space="preserve">diversity </w:t>
      </w:r>
      <w:r w:rsidR="00924FA2">
        <w:t>moving from the drier to wetter sides of the survey region</w:t>
      </w:r>
      <w:r w:rsidR="00322DB6">
        <w:t xml:space="preserve"> (Fig</w:t>
      </w:r>
      <w:r w:rsidR="00E70084">
        <w:t>.</w:t>
      </w:r>
      <w:r w:rsidR="006A4672">
        <w:t xml:space="preserve"> 3).</w:t>
      </w:r>
      <w:r w:rsidR="00CA6CBF">
        <w:t xml:space="preserve"> </w:t>
      </w:r>
      <w:ins w:id="37" w:author="Christopher J. Patrick" w:date="2021-03-24T14:51:00Z">
        <w:r w:rsidR="000033CB">
          <w:t>This may be mediated by changes in water quality and sediment composit</w:t>
        </w:r>
      </w:ins>
      <w:ins w:id="38" w:author="Christopher J. Patrick" w:date="2021-03-24T14:52:00Z">
        <w:r w:rsidR="000033CB">
          <w:t xml:space="preserve">ion along the gradient. </w:t>
        </w:r>
      </w:ins>
      <w:r w:rsidR="001C12E9">
        <w:t xml:space="preserve">Fish Shannon diversity correlates positively with precipitation, but negatively with </w:t>
      </w:r>
      <w:r w:rsidR="00B32F17">
        <w:t>conductivity and NH</w:t>
      </w:r>
      <w:r w:rsidR="00B32F17">
        <w:rPr>
          <w:vertAlign w:val="subscript"/>
        </w:rPr>
        <w:t>4</w:t>
      </w:r>
      <w:r w:rsidR="00B32F17">
        <w:rPr>
          <w:vertAlign w:val="superscript"/>
        </w:rPr>
        <w:t>+</w:t>
      </w:r>
      <w:r w:rsidR="00BC3EE4">
        <w:t xml:space="preserve">, </w:t>
      </w:r>
      <w:r w:rsidR="001C12E9">
        <w:t>canopy coverage</w:t>
      </w:r>
      <w:r w:rsidR="00BC3EE4">
        <w:t xml:space="preserve"> and Low-Flow Pulse Percent (LFPP)</w:t>
      </w:r>
      <w:r w:rsidR="001C12E9">
        <w:t xml:space="preserve"> (Table 5</w:t>
      </w:r>
      <w:r w:rsidR="00BC3EE4">
        <w:t>, Table 6</w:t>
      </w:r>
      <w:r w:rsidR="001C12E9">
        <w:t>)</w:t>
      </w:r>
      <w:r w:rsidR="00BC3EE4">
        <w:t xml:space="preserve">. </w:t>
      </w:r>
      <w:del w:id="39" w:author="Christopher J. Patrick" w:date="2021-03-24T14:52:00Z">
        <w:r w:rsidR="001C12E9" w:rsidDel="000033CB">
          <w:delText xml:space="preserve">Water quality was similar to polluted streams in the semi-arid streams; </w:delText>
        </w:r>
      </w:del>
      <w:r w:rsidR="00B32F17">
        <w:t xml:space="preserve">Conductivity </w:t>
      </w:r>
      <w:r w:rsidR="001C12E9">
        <w:t>and NH</w:t>
      </w:r>
      <w:r w:rsidR="001C12E9">
        <w:rPr>
          <w:vertAlign w:val="subscript"/>
        </w:rPr>
        <w:t>4</w:t>
      </w:r>
      <w:r w:rsidR="001C12E9">
        <w:rPr>
          <w:vertAlign w:val="superscript"/>
        </w:rPr>
        <w:t>+</w:t>
      </w:r>
      <w:r w:rsidR="001C12E9">
        <w:t xml:space="preserve"> </w:t>
      </w:r>
      <w:r w:rsidR="00B32F17">
        <w:t xml:space="preserve">were </w:t>
      </w:r>
      <w:ins w:id="40" w:author="Christopher J. Patrick" w:date="2021-03-24T14:52:00Z">
        <w:r w:rsidR="000033CB">
          <w:t xml:space="preserve">comparatively higher </w:t>
        </w:r>
      </w:ins>
      <w:del w:id="41" w:author="Christopher J. Patrick" w:date="2021-03-24T14:52:00Z">
        <w:r w:rsidR="00B32F17" w:rsidDel="000033CB">
          <w:delText>higher</w:delText>
        </w:r>
      </w:del>
      <w:r w:rsidR="00B32F17">
        <w:t xml:space="preserve"> in semi-arid streams and exhibited levels similar to urbanized stream</w:t>
      </w:r>
      <w:ins w:id="42" w:author="Christopher J. Patrick" w:date="2021-03-24T14:52:00Z">
        <w:r w:rsidR="000033CB">
          <w:t>s (CITATION)</w:t>
        </w:r>
      </w:ins>
      <w:del w:id="43" w:author="Christopher J. Patrick" w:date="2021-03-24T14:52:00Z">
        <w:r w:rsidR="00B32F17" w:rsidDel="000033CB">
          <w:delText xml:space="preserve"> </w:delText>
        </w:r>
        <w:r w:rsidR="001C12E9" w:rsidDel="000033CB">
          <w:delText xml:space="preserve">are high </w:delText>
        </w:r>
      </w:del>
      <w:r w:rsidR="001C12E9">
        <w:t>(Fig</w:t>
      </w:r>
      <w:r w:rsidR="006A4672">
        <w:t>.</w:t>
      </w:r>
      <w:r w:rsidR="001C12E9">
        <w:t xml:space="preserve"> </w:t>
      </w:r>
      <w:r w:rsidR="006A4672">
        <w:t>3</w:t>
      </w:r>
      <w:r w:rsidR="001C12E9">
        <w:t>).</w:t>
      </w:r>
      <w:ins w:id="44" w:author="Christopher J. Patrick" w:date="2021-03-24T14:52:00Z">
        <w:r w:rsidR="000033CB">
          <w:t xml:space="preserve">  </w:t>
        </w:r>
      </w:ins>
      <w:ins w:id="45" w:author="Christopher J. Patrick" w:date="2021-03-24T14:54:00Z">
        <w:r w:rsidR="000033CB">
          <w:t>Increased c</w:t>
        </w:r>
      </w:ins>
      <w:ins w:id="46" w:author="Christopher J. Patrick" w:date="2021-03-24T14:52:00Z">
        <w:r w:rsidR="000033CB">
          <w:t>onductivi</w:t>
        </w:r>
      </w:ins>
      <w:ins w:id="47" w:author="Christopher J. Patrick" w:date="2021-03-24T14:53:00Z">
        <w:r w:rsidR="000033CB">
          <w:t>ty was likely driven by evaporation and the high watershed area/discharge ratio in the semi-arid streams</w:t>
        </w:r>
      </w:ins>
      <w:ins w:id="48" w:author="Christopher J. Patrick" w:date="2021-03-24T15:00:00Z">
        <w:r w:rsidR="003C18B0">
          <w:t xml:space="preserve"> and </w:t>
        </w:r>
      </w:ins>
      <w:ins w:id="49" w:author="Christopher J. Patrick" w:date="2021-03-24T15:05:00Z">
        <w:r w:rsidR="003C18B0">
          <w:t>limits the species pool to taxa</w:t>
        </w:r>
      </w:ins>
      <w:ins w:id="50" w:author="Christopher J. Patrick" w:date="2021-03-24T15:00:00Z">
        <w:r w:rsidR="003C18B0">
          <w:t xml:space="preserve"> with specialized os</w:t>
        </w:r>
      </w:ins>
      <w:ins w:id="51" w:author="Christopher J. Patrick" w:date="2021-03-24T15:01:00Z">
        <w:r w:rsidR="003C18B0">
          <w:t>moregulatory adaptations (East et al. 2017)</w:t>
        </w:r>
      </w:ins>
      <w:ins w:id="52" w:author="Christopher J. Patrick" w:date="2021-03-24T14:53:00Z">
        <w:r w:rsidR="000033CB">
          <w:t xml:space="preserve">. </w:t>
        </w:r>
      </w:ins>
      <w:commentRangeStart w:id="53"/>
      <w:ins w:id="54" w:author="Christopher J. Patrick" w:date="2021-03-24T14:54:00Z">
        <w:r w:rsidR="000033CB">
          <w:t xml:space="preserve"> </w:t>
        </w:r>
      </w:ins>
      <w:ins w:id="55" w:author="Christopher J. Patrick" w:date="2021-03-24T15:01:00Z">
        <w:r w:rsidR="003C18B0">
          <w:t xml:space="preserve">Waste water effluent has a greater impact </w:t>
        </w:r>
      </w:ins>
      <w:ins w:id="56" w:author="Christopher J. Patrick" w:date="2021-03-24T15:02:00Z">
        <w:r w:rsidR="003C18B0">
          <w:t>on</w:t>
        </w:r>
      </w:ins>
      <w:ins w:id="57" w:author="Christopher J. Patrick" w:date="2021-03-24T15:01:00Z">
        <w:r w:rsidR="003C18B0">
          <w:t xml:space="preserve"> low discharge streams </w:t>
        </w:r>
      </w:ins>
      <w:ins w:id="58" w:author="Christopher J. Patrick" w:date="2021-03-24T15:02:00Z">
        <w:r w:rsidR="003C18B0">
          <w:t>and s</w:t>
        </w:r>
      </w:ins>
      <w:ins w:id="59" w:author="Christopher J. Patrick" w:date="2021-03-24T14:58:00Z">
        <w:r w:rsidR="003C18B0">
          <w:t xml:space="preserve">tream drying can </w:t>
        </w:r>
      </w:ins>
      <w:ins w:id="60" w:author="Christopher J. Patrick" w:date="2021-03-24T15:02:00Z">
        <w:r w:rsidR="003C18B0">
          <w:t xml:space="preserve">further </w:t>
        </w:r>
      </w:ins>
      <w:ins w:id="61" w:author="Christopher J. Patrick" w:date="2021-03-24T14:58:00Z">
        <w:r w:rsidR="003C18B0">
          <w:t>increase</w:t>
        </w:r>
      </w:ins>
      <w:ins w:id="62" w:author="Christopher J. Patrick" w:date="2021-03-24T14:54:00Z">
        <w:r w:rsidR="000033CB">
          <w:t xml:space="preserve"> NH</w:t>
        </w:r>
        <w:r w:rsidR="000033CB">
          <w:rPr>
            <w:vertAlign w:val="subscript"/>
          </w:rPr>
          <w:t>4</w:t>
        </w:r>
        <w:r w:rsidR="000033CB">
          <w:rPr>
            <w:vertAlign w:val="superscript"/>
          </w:rPr>
          <w:t>+</w:t>
        </w:r>
        <w:r w:rsidR="000033CB">
          <w:t xml:space="preserve"> </w:t>
        </w:r>
      </w:ins>
      <w:ins w:id="63" w:author="Christopher J. Patrick" w:date="2021-03-24T14:58:00Z">
        <w:r w:rsidR="003C18B0">
          <w:t>in remaining pools (Dehedin et al</w:t>
        </w:r>
      </w:ins>
      <w:ins w:id="64" w:author="Christopher J. Patrick" w:date="2021-03-24T14:59:00Z">
        <w:r w:rsidR="003C18B0">
          <w:t>. 2013)</w:t>
        </w:r>
      </w:ins>
      <w:ins w:id="65" w:author="Christopher J. Patrick" w:date="2021-03-24T15:02:00Z">
        <w:r w:rsidR="003C18B0">
          <w:t>.  Elevated NH</w:t>
        </w:r>
        <w:r w:rsidR="003C18B0">
          <w:rPr>
            <w:vertAlign w:val="subscript"/>
          </w:rPr>
          <w:t>4</w:t>
        </w:r>
        <w:r w:rsidR="003C18B0">
          <w:rPr>
            <w:vertAlign w:val="superscript"/>
          </w:rPr>
          <w:t>+</w:t>
        </w:r>
        <w:r w:rsidR="003C18B0">
          <w:t xml:space="preserve"> </w:t>
        </w:r>
      </w:ins>
      <w:ins w:id="66" w:author="Christopher J. Patrick" w:date="2021-03-24T15:03:00Z">
        <w:r w:rsidR="003C18B0">
          <w:t>is directly toxic to many fish (</w:t>
        </w:r>
      </w:ins>
      <w:ins w:id="67" w:author="Christopher J. Patrick" w:date="2021-03-24T15:04:00Z">
        <w:r w:rsidR="003C18B0">
          <w:t xml:space="preserve">Randall and Tsui 2002) and also </w:t>
        </w:r>
      </w:ins>
      <w:ins w:id="68" w:author="Christopher J. Patrick" w:date="2021-03-24T15:03:00Z">
        <w:r w:rsidR="003C18B0">
          <w:t>fuels algal growth, many of which produce cyanotoxins</w:t>
        </w:r>
      </w:ins>
      <w:ins w:id="69" w:author="Christopher J. Patrick" w:date="2021-03-24T14:59:00Z">
        <w:r w:rsidR="003C18B0">
          <w:t>.</w:t>
        </w:r>
      </w:ins>
      <w:ins w:id="70" w:author="Christopher J. Patrick" w:date="2021-03-24T15:01:00Z">
        <w:r w:rsidR="003C18B0">
          <w:t xml:space="preserve">  </w:t>
        </w:r>
      </w:ins>
      <w:del w:id="71" w:author="Christopher J. Patrick" w:date="2021-03-24T15:04:00Z">
        <w:r w:rsidR="001C12E9" w:rsidDel="003C18B0">
          <w:delText xml:space="preserve"> </w:delText>
        </w:r>
      </w:del>
      <w:commentRangeEnd w:id="53"/>
      <w:r w:rsidR="003C18B0">
        <w:rPr>
          <w:rStyle w:val="CommentReference"/>
        </w:rPr>
        <w:commentReference w:id="53"/>
      </w:r>
      <w:del w:id="72" w:author="Christopher J. Patrick" w:date="2021-03-24T15:06:00Z">
        <w:r w:rsidR="001C12E9" w:rsidDel="003C18B0">
          <w:delText>High solute concentrations and biological waste products could limit diversity</w:delText>
        </w:r>
      </w:del>
      <w:del w:id="73" w:author="Christopher J. Patrick" w:date="2021-03-24T15:05:00Z">
        <w:r w:rsidR="001C12E9" w:rsidDel="003C18B0">
          <w:delText xml:space="preserve"> by permitting only species with specialized osmoregulatory adaptations </w:delText>
        </w:r>
        <w:r w:rsidR="001C12E9" w:rsidDel="003C18B0">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rsidDel="003C18B0">
          <w:delInstrText xml:space="preserve"> ADDIN EN.CITE </w:delInstrText>
        </w:r>
        <w:r w:rsidR="001C12E9" w:rsidDel="003C18B0">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rsidDel="003C18B0">
          <w:delInstrText xml:space="preserve"> ADDIN EN.CITE.DATA </w:delInstrText>
        </w:r>
        <w:r w:rsidR="001C12E9" w:rsidDel="003C18B0">
          <w:fldChar w:fldCharType="end"/>
        </w:r>
        <w:r w:rsidR="001C12E9" w:rsidDel="003C18B0">
          <w:fldChar w:fldCharType="separate"/>
        </w:r>
        <w:r w:rsidR="001C12E9" w:rsidDel="003C18B0">
          <w:rPr>
            <w:noProof/>
          </w:rPr>
          <w:delText>(East</w:delText>
        </w:r>
        <w:r w:rsidR="00651556" w:rsidDel="003C18B0">
          <w:rPr>
            <w:noProof/>
          </w:rPr>
          <w:delText xml:space="preserve"> </w:delText>
        </w:r>
        <w:r w:rsidR="001C12E9" w:rsidDel="003C18B0">
          <w:rPr>
            <w:noProof/>
          </w:rPr>
          <w:delText>et al. 2017)</w:delText>
        </w:r>
        <w:r w:rsidR="001C12E9" w:rsidDel="003C18B0">
          <w:fldChar w:fldCharType="end"/>
        </w:r>
      </w:del>
      <w:del w:id="74" w:author="Christopher J. Patrick" w:date="2021-03-24T15:06:00Z">
        <w:r w:rsidR="001C12E9" w:rsidDel="003C18B0">
          <w:delText xml:space="preserve">. </w:delText>
        </w:r>
      </w:del>
      <w:r w:rsidR="00664B85">
        <w:t>We also noted but did not quantify</w:t>
      </w:r>
      <w:r w:rsidR="001C12E9">
        <w:t xml:space="preserve"> high</w:t>
      </w:r>
      <w:r w:rsidR="00A06C95">
        <w:t xml:space="preserve">er </w:t>
      </w:r>
      <w:r w:rsidR="001C12E9">
        <w:t xml:space="preserve">concentrations of silt in </w:t>
      </w:r>
      <w:r w:rsidR="00A06C95">
        <w:t xml:space="preserve">the </w:t>
      </w:r>
      <w:r w:rsidR="001C12E9">
        <w:t xml:space="preserve">semi-arid streams with prohibitive implications for nesting species. </w:t>
      </w:r>
      <w:del w:id="75" w:author="Christopher J. Patrick" w:date="2021-03-24T15:06:00Z">
        <w:r w:rsidR="001C12E9" w:rsidDel="006C2DB7">
          <w:delText xml:space="preserve">These </w:delText>
        </w:r>
      </w:del>
      <w:ins w:id="76" w:author="Christopher J. Patrick" w:date="2021-03-24T15:06:00Z">
        <w:r w:rsidR="006C2DB7">
          <w:t xml:space="preserve">We interpret these patterns </w:t>
        </w:r>
      </w:ins>
      <w:ins w:id="77" w:author="Christopher J. Patrick" w:date="2021-03-24T15:07:00Z">
        <w:r w:rsidR="006C2DB7">
          <w:t xml:space="preserve">to mean </w:t>
        </w:r>
      </w:ins>
      <w:del w:id="78" w:author="Christopher J. Patrick" w:date="2021-03-24T15:07:00Z">
        <w:r w:rsidR="001C12E9" w:rsidDel="006C2DB7">
          <w:delText xml:space="preserve">results suggest </w:delText>
        </w:r>
      </w:del>
      <w:r w:rsidR="001C12E9">
        <w:t>that as conditions become drier, water quality imposes abiotic filters on fish assembly which reduce overall community diversity</w:t>
      </w:r>
      <w:ins w:id="79" w:author="Christopher J. Patrick" w:date="2021-03-24T15:07:00Z">
        <w:r w:rsidR="006C2DB7">
          <w:t xml:space="preserve"> and selects for taxa with specialized adaptations for the harsh conditions</w:t>
        </w:r>
      </w:ins>
      <w:r w:rsidR="001C12E9">
        <w:t>.</w:t>
      </w:r>
    </w:p>
    <w:p w14:paraId="3BBEF05A" w14:textId="2A8B275C" w:rsidR="005A1C4A" w:rsidRDefault="00A06C95" w:rsidP="00293C4B">
      <w:pPr>
        <w:spacing w:line="360" w:lineRule="auto"/>
        <w:ind w:firstLine="720"/>
        <w:contextualSpacing/>
      </w:pPr>
      <w:del w:id="80" w:author="Christopher J. Patrick" w:date="2021-03-24T15:07:00Z">
        <w:r w:rsidDel="006C2DB7">
          <w:delText xml:space="preserve">In addition to diversity, fish community composition also correlated with annual precipitation.  </w:delText>
        </w:r>
      </w:del>
      <w:r w:rsidR="00C23AA0">
        <w:t>C</w:t>
      </w:r>
      <w:r w:rsidR="00BB41F4">
        <w:t>o</w:t>
      </w:r>
      <w:r w:rsidR="00BB41F4" w:rsidRPr="009A7FCE">
        <w:t xml:space="preserve">mmunities in semi-arid streams </w:t>
      </w:r>
      <w:del w:id="81" w:author="Christopher J. Patrick" w:date="2021-03-24T15:07:00Z">
        <w:r w:rsidR="00BB41F4" w:rsidRPr="009A7FCE" w:rsidDel="006C2DB7">
          <w:delText xml:space="preserve">(&lt;75 cm annual precipitation) </w:delText>
        </w:r>
      </w:del>
      <w:r w:rsidR="00BB41F4" w:rsidRPr="009A7FCE">
        <w:t xml:space="preserve">were composed of </w:t>
      </w:r>
      <w:r w:rsidR="0055422A">
        <w:t>small, live-bearing, omnivores</w:t>
      </w:r>
      <w:r w:rsidR="00BB41F4" w:rsidRPr="009A7FCE">
        <w:t xml:space="preserve"> able to tolerate high salinities </w:t>
      </w:r>
      <w:r w:rsidR="00BB41F4">
        <w:t>including</w:t>
      </w:r>
      <w:r w:rsidR="00BB41F4" w:rsidRPr="009A7FCE">
        <w:t xml:space="preserve"> </w:t>
      </w:r>
      <w:r w:rsidR="00546671">
        <w:t>S</w:t>
      </w:r>
      <w:r w:rsidR="00546671" w:rsidRPr="00546671">
        <w:t xml:space="preserve">ailfin </w:t>
      </w:r>
      <w:r w:rsidR="00546671">
        <w:t>M</w:t>
      </w:r>
      <w:r w:rsidR="00546671" w:rsidRPr="00546671">
        <w:t>olly</w:t>
      </w:r>
      <w:r w:rsidR="00BB41F4" w:rsidRPr="009A7FCE">
        <w:t xml:space="preserve"> </w:t>
      </w:r>
      <w:r w:rsidR="00BB41F4">
        <w:t>(</w:t>
      </w:r>
      <w:r w:rsidR="00651556" w:rsidRPr="00651556">
        <w:rPr>
          <w:i/>
          <w:iCs/>
        </w:rPr>
        <w:t>Poecilia latipinna</w:t>
      </w:r>
      <w:r w:rsidR="00651556">
        <w:t xml:space="preserve">, </w:t>
      </w:r>
      <w:r w:rsidR="00BB41F4" w:rsidRPr="009A7FCE">
        <w:t>95</w:t>
      </w:r>
      <w:r w:rsidR="00BB41F4">
        <w:t xml:space="preserve"> psu)</w:t>
      </w:r>
      <w:r w:rsidR="00BB41F4" w:rsidRPr="009A7FCE">
        <w:t xml:space="preserve"> </w:t>
      </w:r>
      <w:r w:rsidR="00BB41F4">
        <w:t xml:space="preserve">and </w:t>
      </w:r>
      <w:r w:rsidR="00546671" w:rsidRPr="00546671">
        <w:t>Western Mosquitofish</w:t>
      </w:r>
      <w:r w:rsidR="00BB41F4" w:rsidRPr="009A7FCE">
        <w:t xml:space="preserve"> </w:t>
      </w:r>
      <w:r w:rsidR="00BB41F4">
        <w:t>(</w:t>
      </w:r>
      <w:r w:rsidR="00651556">
        <w:rPr>
          <w:i/>
          <w:iCs/>
        </w:rPr>
        <w:t>Gambusia affinis</w:t>
      </w:r>
      <w:r w:rsidR="00651556">
        <w:t>,</w:t>
      </w:r>
      <w:r>
        <w:t xml:space="preserve"> </w:t>
      </w:r>
      <w:r w:rsidR="00BB41F4" w:rsidRPr="008F5BF2">
        <w:t>58.5 p</w:t>
      </w:r>
      <w:r w:rsidR="00BB41F4">
        <w:t>su)</w:t>
      </w:r>
      <w:r w:rsidR="00BB41F4" w:rsidRPr="008F5BF2">
        <w:t xml:space="preserve"> </w:t>
      </w:r>
      <w:r w:rsidR="00442D6F">
        <w:fldChar w:fldCharType="begin"/>
      </w:r>
      <w:r w:rsidR="00442D6F">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442D6F">
        <w:fldChar w:fldCharType="separate"/>
      </w:r>
      <w:r w:rsidR="00442D6F" w:rsidRPr="00442D6F">
        <w:t>(Page and Burr, B.M. 1991)</w:t>
      </w:r>
      <w:r w:rsidR="00442D6F">
        <w:fldChar w:fldCharType="end"/>
      </w:r>
      <w:r w:rsidR="00BB41F4" w:rsidRPr="009A7FCE">
        <w:t>.</w:t>
      </w:r>
      <w:r w:rsidR="00CA6CBF">
        <w:t xml:space="preserve"> </w:t>
      </w:r>
      <w:r w:rsidR="009736BF">
        <w:t xml:space="preserve">The strongest compositional shift observed </w:t>
      </w:r>
      <w:r>
        <w:t xml:space="preserve">were increases in the abundance of </w:t>
      </w:r>
      <w:r w:rsidR="00E07039">
        <w:lastRenderedPageBreak/>
        <w:t>centrarchids</w:t>
      </w:r>
      <w:r w:rsidR="009736BF">
        <w:t xml:space="preserve"> (sunfish) </w:t>
      </w:r>
      <w:r>
        <w:t xml:space="preserve">with increases in annual rainfall. </w:t>
      </w:r>
      <w:r w:rsidR="009736BF">
        <w:t xml:space="preserve"> </w:t>
      </w:r>
      <w:r>
        <w:t>C</w:t>
      </w:r>
      <w:r w:rsidR="009736BF">
        <w:t xml:space="preserve">entrarchid species have 3-7 year lifespans, </w:t>
      </w:r>
      <w:r>
        <w:t xml:space="preserve">breed </w:t>
      </w:r>
      <w:r w:rsidR="009736BF">
        <w:t>annual</w:t>
      </w:r>
      <w:r>
        <w:t>ly</w:t>
      </w:r>
      <w:r w:rsidR="009736BF">
        <w:t xml:space="preserve">, </w:t>
      </w:r>
      <w:r>
        <w:t xml:space="preserve">build </w:t>
      </w:r>
      <w:r w:rsidR="009736BF">
        <w:t>nest</w:t>
      </w:r>
      <w:r>
        <w:t>s</w:t>
      </w:r>
      <w:r w:rsidR="009736BF">
        <w:t xml:space="preserve">, and are omnivores </w:t>
      </w:r>
      <w:r w:rsidR="009736BF">
        <w:fldChar w:fldCharType="begin"/>
      </w:r>
      <w:r w:rsidR="009736BF">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rsidR="009736BF">
        <w:fldChar w:fldCharType="separate"/>
      </w:r>
      <w:r w:rsidR="009736BF">
        <w:rPr>
          <w:noProof/>
        </w:rPr>
        <w:t>(Cooke and Philipp 2009)</w:t>
      </w:r>
      <w:r w:rsidR="009736BF">
        <w:fldChar w:fldCharType="end"/>
      </w:r>
      <w:r w:rsidR="009736BF">
        <w:t xml:space="preserve">. </w:t>
      </w:r>
      <w:r w:rsidR="005A1C4A">
        <w:t xml:space="preserve"> </w:t>
      </w:r>
      <w:r>
        <w:t>Additional increases in diversity towards the wetter side of the climate gradient include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are excluding these taxa through environmental filtering.  Additionally, some of the sub-humid and mesic sites also had seasonally migrating taxa including Rio Grande Cichlid (</w:t>
      </w:r>
      <w:r w:rsidRPr="003630A5">
        <w:rPr>
          <w:i/>
          <w:iCs/>
        </w:rPr>
        <w:t>H</w:t>
      </w:r>
      <w:r w:rsidR="008014EB">
        <w:rPr>
          <w:i/>
          <w:iCs/>
        </w:rPr>
        <w:t>ericthys</w:t>
      </w:r>
      <w:r w:rsidRPr="003630A5">
        <w:rPr>
          <w:i/>
          <w:iCs/>
        </w:rPr>
        <w:t xml:space="preserve"> cyanogutattus</w:t>
      </w:r>
      <w:r>
        <w:rPr>
          <w:i/>
          <w:iCs/>
        </w:rPr>
        <w:t>)</w:t>
      </w:r>
      <w:r>
        <w:t>, Hogchoker (</w:t>
      </w:r>
      <w:r w:rsidRPr="003630A5">
        <w:rPr>
          <w:i/>
          <w:iCs/>
        </w:rPr>
        <w:t>T</w:t>
      </w:r>
      <w:r w:rsidR="008014EB">
        <w:rPr>
          <w:i/>
          <w:iCs/>
        </w:rPr>
        <w:t>rinectes</w:t>
      </w:r>
      <w:r w:rsidRPr="003630A5">
        <w:rPr>
          <w:i/>
          <w:iCs/>
        </w:rPr>
        <w:t xml:space="preserve"> maculatus</w:t>
      </w:r>
      <w:r>
        <w:rPr>
          <w:i/>
          <w:iCs/>
        </w:rPr>
        <w:t>)</w:t>
      </w:r>
      <w:r w:rsidRPr="009A7FCE">
        <w:rPr>
          <w:i/>
          <w:iCs/>
        </w:rPr>
        <w:t>,</w:t>
      </w:r>
      <w:r>
        <w:rPr>
          <w:i/>
          <w:iCs/>
        </w:rPr>
        <w:t xml:space="preserve"> </w:t>
      </w:r>
      <w:r w:rsidRPr="008015D8">
        <w:rPr>
          <w:iCs/>
        </w:rPr>
        <w:t xml:space="preserve">and </w:t>
      </w:r>
      <w:r>
        <w:rPr>
          <w:iCs/>
        </w:rPr>
        <w:t>American Eel (</w:t>
      </w:r>
      <w:r w:rsidRPr="003630A5">
        <w:rPr>
          <w:i/>
        </w:rPr>
        <w:t>A</w:t>
      </w:r>
      <w:r w:rsidR="008014EB">
        <w:rPr>
          <w:i/>
        </w:rPr>
        <w:t>nguilla</w:t>
      </w:r>
      <w:r w:rsidRPr="003630A5">
        <w:rPr>
          <w:i/>
        </w:rPr>
        <w:t xml:space="preserve"> </w:t>
      </w:r>
      <w:r>
        <w:rPr>
          <w:i/>
        </w:rPr>
        <w:t>rostrate</w:t>
      </w:r>
      <w:r w:rsidRPr="00F93FA9">
        <w:t>)</w:t>
      </w:r>
      <w:r>
        <w:rPr>
          <w:i/>
        </w:rPr>
        <w:t xml:space="preserve"> </w:t>
      </w:r>
      <w:r w:rsidRPr="003630A5">
        <w:rPr>
          <w:iCs/>
        </w:rPr>
        <w:t>(Rehage et al. 2016; Koski 1978; Wenner, C.A. 1978)</w:t>
      </w:r>
      <w:r w:rsidRPr="009A7FCE">
        <w:t xml:space="preserve">. </w:t>
      </w:r>
      <w:r>
        <w:t>These were absent from semi-arid sites.  Given the similar proximity to nearby reservoirs and estuaries, migratory</w:t>
      </w:r>
      <w:r w:rsidRPr="009A7FCE">
        <w:t xml:space="preserve"> taxa </w:t>
      </w:r>
      <w:r>
        <w:t xml:space="preserve">may have been excluded from streams with habitat fragmentation, indicated here by low flow pulse %, that typify </w:t>
      </w:r>
      <w:r w:rsidRPr="009A7FCE">
        <w:t xml:space="preserve">semi-arid </w:t>
      </w:r>
      <w:r>
        <w:t xml:space="preserve">streams </w:t>
      </w:r>
      <w:r>
        <w:fldChar w:fldCharType="begin"/>
      </w:r>
      <w:r w:rsidR="00C50B2D">
        <w:instrText xml:space="preserve"> ADDIN ZOTERO_ITEM CSL_CITATION {"citationID":"YTQDWXAN","properties":{"formattedCitation":"(Williams 1999; De Jong et al. 2015)","plainCitation":"(Williams 1999; De Jong et al. 2015)","noteIndex":0},"citationItems":[{"id":76,"uris":["http://zotero.org/users/local/tyq98Km3/items/GKR6WQI4"],"uri":["http://zotero.org/users/local/tyq98Km3/items/GKR6WQI4"],"itemData":{"id":76,"type":"article-journal","abstract":"Semi-arid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instrText>
      </w:r>
      <w:r>
        <w:fldChar w:fldCharType="separate"/>
      </w:r>
      <w:r w:rsidRPr="009736BF">
        <w:t>(Williams 1999; De Jong et al. 2015)</w:t>
      </w:r>
      <w:r>
        <w:fldChar w:fldCharType="end"/>
      </w:r>
      <w:r w:rsidRPr="009A7FCE">
        <w:t>.</w:t>
      </w:r>
      <w:r>
        <w:t xml:space="preserve"> </w:t>
      </w:r>
    </w:p>
    <w:p w14:paraId="334E88D1" w14:textId="10D4153E" w:rsidR="00BD78C4" w:rsidRDefault="00072A79">
      <w:pPr>
        <w:spacing w:line="360" w:lineRule="auto"/>
        <w:ind w:firstLine="720"/>
        <w:pPrChange w:id="82" w:author="Christopher J. Patrick" w:date="2021-03-24T15:08:00Z">
          <w:pPr>
            <w:spacing w:line="360" w:lineRule="auto"/>
          </w:pPr>
        </w:pPrChange>
      </w:pPr>
      <w:r>
        <w:t>R</w:t>
      </w:r>
      <w:r w:rsidR="00FA142E">
        <w:t xml:space="preserve">ed shiners </w:t>
      </w:r>
      <w:r w:rsidR="002A725D">
        <w:t>(</w:t>
      </w:r>
      <w:r w:rsidR="002A725D">
        <w:rPr>
          <w:i/>
          <w:iCs/>
        </w:rPr>
        <w:t>C</w:t>
      </w:r>
      <w:r w:rsidR="002A725D" w:rsidRPr="0093650F">
        <w:rPr>
          <w:i/>
          <w:iCs/>
        </w:rPr>
        <w:t>yprinella lutrensis</w:t>
      </w:r>
      <w:r w:rsidR="002A725D">
        <w:t xml:space="preserve">) </w:t>
      </w:r>
      <w:r w:rsidR="00FA142E">
        <w:t xml:space="preserve">were </w:t>
      </w:r>
      <w:r>
        <w:t xml:space="preserve">curiously </w:t>
      </w:r>
      <w:r w:rsidR="00FA142E">
        <w:t xml:space="preserve">absent from semi-arid sites and were only present in four mesic and sub-humid sites. In ordination space, two sites with the highest abundances of red shiner (Aransas and Placedo) separated perpendicularly from the rainfall-gradient effects and coextended with </w:t>
      </w:r>
      <w:r w:rsidR="002017B3">
        <w:t xml:space="preserve">Rosgen (stream morphology) and </w:t>
      </w:r>
      <w:r w:rsidR="00370E09">
        <w:t xml:space="preserve">hydrologic </w:t>
      </w:r>
      <w:r w:rsidR="00FA142E">
        <w:t>flashiness indices</w:t>
      </w:r>
      <w:r w:rsidR="00370E09">
        <w:t xml:space="preserve"> </w:t>
      </w:r>
      <w:r w:rsidR="00FA142E">
        <w:t xml:space="preserve">(Fig.4). </w:t>
      </w:r>
      <w:r w:rsidR="00370E09">
        <w:t>H</w:t>
      </w:r>
      <w:r w:rsidR="00B445D9">
        <w:t>igh abundances of red shiner wer</w:t>
      </w:r>
      <w:r>
        <w:t>e</w:t>
      </w:r>
      <w:r w:rsidR="00B445D9">
        <w:t xml:space="preserve"> associated with shallow </w:t>
      </w:r>
      <w:r>
        <w:t>riffle</w:t>
      </w:r>
      <w:r w:rsidR="00B445D9">
        <w:t xml:space="preserve"> habitats</w:t>
      </w:r>
      <w:r>
        <w:t xml:space="preserve"> with gravel substrates which </w:t>
      </w:r>
      <w:r w:rsidR="00C50B2D">
        <w:t>occurred</w:t>
      </w:r>
      <w:r>
        <w:t xml:space="preserve"> at three sites throughout the gradient</w:t>
      </w:r>
      <w:r w:rsidR="00B445D9">
        <w:t xml:space="preserve">. </w:t>
      </w:r>
      <w:r w:rsidR="002A725D">
        <w:t xml:space="preserve">This </w:t>
      </w:r>
      <w:r w:rsidR="002017B3">
        <w:t>wa</w:t>
      </w:r>
      <w:r w:rsidR="002A725D">
        <w:t xml:space="preserve">s </w:t>
      </w:r>
      <w:r w:rsidR="00370E09">
        <w:t>peculiar</w:t>
      </w:r>
      <w:r w:rsidR="002A725D">
        <w:t xml:space="preserve"> since red shiner are considered to be a habitat generalist</w:t>
      </w:r>
      <w:r w:rsidR="00370E09">
        <w:t xml:space="preserve"> and rugged invasive throughout the United States </w:t>
      </w:r>
      <w:r w:rsidR="00370E09">
        <w:fldChar w:fldCharType="begin"/>
      </w:r>
      <w:r w:rsidR="00370E09">
        <w:instrText xml:space="preserve"> ADDIN ZOTERO_ITEM CSL_CITATION {"citationID":"DthndHUL","properties":{"formattedCitation":"(Marsh-Matthews and Matthews 2000; Matthews and Marsh\\uc0\\u8208{}Matthews 2007)","plainCitation":"(Marsh-Matthews and Matthews 2000; Matthews and Marsh‐Matthews 2007)","noteIndex":0},"citationItems":[{"id":314,"uris":["http://zotero.org/users/local/tyq98Km3/items/G8EXJDQX"],"uri":["http://zotero.org/users/local/tyq98Km3/items/G8EXJDQX"],"itemData":{"id":314,"type":"article-journal","abstract":"Collections of fish assemblages from streams in the midwestern United States were used to examine assemblage-level effects of spatial variation in relative abundance of the red shiner, Cyprinella lutrensis, a widespread and highly abundant minnow species. This species has been widely introduced outside its native range and is suspected to have impacted local assemblages where it has become established. Given its overall dominance of midwest fish assemblages, and its suspected impact on assemblage structure, we asked if structure of the residual fish assemblages (red shiners excluded) was a function of the relative abundance of red shiners throughout the native range of C. lutrensis in the USA. Although red shiner ranked first in abundance in half of the assemblages and numerically dominated 28% of the assemblages, red shiner relative abundance in an assemblage had no detectable effect on richness, diversity, evenness, or complexity of other (residual) species in the assemblage. Relative abundance of red shiners did have a positive effect on the abundance of benthic minnows in the residual assemblage, but not on water column minnows that are ecologically most like red shiners. Environmental factors did not explain a significant amount of the variation in relative abundance of red shiners, but did explain some variation in residual assemblage structure. Although widespread and numerically dominant at many localities, red shiners do not appear to have a strong impact on local fish assemblage structure within their native range. This is in sharp contrast to the reported negative effects of red shiners on fish assemblages where they have been introduced outside their native range.","container-title":"Oecologia","DOI":"10.1007/s004420000452","ISSN":"0029-8549","issue":"2","journalAbbreviation":"Oecologia","language":"English","note":"publisher-place: New York\npublisher: Springer\nWOS:000165110200014","page":"283-292","source":"Web of Science","title":"Spatial variation in relative abundance of a widespread, numerically dominant fish species and its effect on fish assemblage structure","volume":"125","author":[{"family":"Marsh-Matthews","given":"E."},{"family":"Matthews","given":"W. J."}],"issued":{"date-parts":[["2000",10]]}}},{"id":310,"uris":["http://zotero.org/users/local/tyq98Km3/items/YD6GJLAH"],"uri":["http://zotero.org/users/local/tyq98Km3/items/YD6GJLAH"],"itemData":{"id":310,"type":"article-journal","abstract":"The effects of reservoirs on composition of fish assemblages are well documented in and downstream of reservoirs but are less well known upstream, especially in small tributaries. Here we report that a historically very abundant native minnow species (red shiner Cyprinella lutrensis) has been extirpated from several direct tributaries of Lake Texoma, a large impoundment of the Red and Washita rivers, Oklahoma-Texas. Using historical and recent data, we document the recent loss of or sharp declines in the red shiner from six of seven creeks that are direct tributaries of Lake Texoma. The red shiner is widespread, tolerant of harsh conditions, and highly invasive, so its demise is particularly noteworthy. The species remains common in direct tributaries of free-flowing reaches of the rivers that we sampled recently. Centrarchids that are potential predators of or competitors with the red shiner are now more abundant in Texoma-direct creeks than in tributaries to the rivers. Loss of the red shiner occurred within the past 20 years in Texoma-direct creeks, although the reservoir is more than 60 years old. We suspect that recent severe droughts initiated loss of the species and that recolonization has been inhibited by the reservoir, which fragments the former river-creek system. The lower reaches of the Texoma-direct creeks appear to have undergone habitat modification during recent high-water episodes, resulting in the formation of deep pools that contain large numbers of centrarchids or other piscivores and are poor habitat for the red shiner. Reservoir effects on the red shiner in these tributary streams did not appear until decades after impoundment, after particular combinations of extreme drought and flood events. The decline of the red shiner in the Lake Texoma system suggests that biologists should be alert for similar changes in native fish populations in direct tributaries to other reservoirs.","container-title":"Transactions of the American Fisheries Society","DOI":"https://doi.org/10.1577/T06-059.1","ISSN":"1548-8659","issue":"4","language":"en","note":"_eprint: https://onlinelibrary.wiley.com/doi/pdf/10.1577/T06-059.1","page":"1041-1062","source":"Wiley Online Library","title":"Extirpation of Red Shiner in Direct Tributaries of Lake Texoma (Oklahoma-Texas): A Cautionary Case History from a Fragmented River-Reservoir System","title-short":"Extirpation of Red Shiner in Direct Tributaries of Lake Texoma (Oklahoma-Texas)","volume":"136","author":[{"family":"Matthews","given":"William J."},{"family":"Marsh‐Matthews","given":"Edie"}],"issued":{"date-parts":[["2007"]]}}}],"schema":"https://github.com/citation-style-language/schema/raw/master/csl-citation.json"} </w:instrText>
      </w:r>
      <w:r w:rsidR="00370E09">
        <w:fldChar w:fldCharType="separate"/>
      </w:r>
      <w:r w:rsidR="00370E09" w:rsidRPr="001A5B32">
        <w:t>(Marsh-Matthews and Matthews 2000; Matthews and Marsh‐Matthews 2007)</w:t>
      </w:r>
      <w:r w:rsidR="00370E09">
        <w:fldChar w:fldCharType="end"/>
      </w:r>
      <w:r w:rsidR="002A725D">
        <w:t xml:space="preserve">. </w:t>
      </w:r>
      <w:del w:id="83" w:author="Christopher J. Patrick" w:date="2021-03-24T15:08:00Z">
        <w:r w:rsidR="002A725D" w:rsidDel="006C2DB7">
          <w:delText>So, we</w:delText>
        </w:r>
      </w:del>
      <w:ins w:id="84" w:author="Christopher J. Patrick" w:date="2021-03-24T15:08:00Z">
        <w:r w:rsidR="006C2DB7">
          <w:t>We</w:t>
        </w:r>
      </w:ins>
      <w:r w:rsidR="002A725D">
        <w:t xml:space="preserve"> susp</w:t>
      </w:r>
      <w:r w:rsidR="00370E09">
        <w:t>ect their apparent habitat preference to be driven by competition and predation by centrarchids in nearby pool and run habitats</w:t>
      </w:r>
      <w:r w:rsidR="002A725D">
        <w:t xml:space="preserve">. </w:t>
      </w:r>
      <w:r>
        <w:t>Although red shiners tolerate high temperatures and low oxygen, c</w:t>
      </w:r>
      <w:r w:rsidR="00B445D9">
        <w:t xml:space="preserve">onductivity </w:t>
      </w:r>
      <w:r>
        <w:t xml:space="preserve">is likely </w:t>
      </w:r>
      <w:r w:rsidR="00B445D9">
        <w:t xml:space="preserve">excluding </w:t>
      </w:r>
      <w:r>
        <w:t xml:space="preserve">red shiner (salinity tolerance </w:t>
      </w:r>
      <w:r w:rsidR="002017B3">
        <w:t xml:space="preserve">&lt; </w:t>
      </w:r>
      <w:r>
        <w:t xml:space="preserve">10 psu) </w:t>
      </w:r>
      <w:r w:rsidR="00B445D9">
        <w:t xml:space="preserve">from </w:t>
      </w:r>
      <w:r>
        <w:t xml:space="preserve">the arid sites </w:t>
      </w:r>
      <w:r>
        <w:fldChar w:fldCharType="begin"/>
      </w:r>
      <w:r>
        <w:instrText xml:space="preserve"> ADDIN ZOTERO_ITEM CSL_CITATION {"citationID":"OxdLgZQt","properties":{"formattedCitation":"(Matthews and Hill 1977)","plainCitation":"(Matthews and Hill 1977)","noteIndex":0},"citationItems":[{"id":320,"uris":["http://zotero.org/users/local/tyq98Km3/items/YRBVUWBH"],"uri":["http://zotero.org/users/local/tyq98Km3/items/YRBVUWBH"],"itemData":{"id":320,"type":"article-journal","abstract":"Among environmental parameters, tested for tolerance of the red shiner, the species survived hydrogen ion concentrations between 5-10 pH units, salinity of 10 ppt, dissolved oxygen values of 1.50 ppm, and thermal shocks of T+10 to T-21°C. Tolerance of the red shiner to any cne or a combination of the above mentioned parameters, in addition to its plasticity of feeding habits and reproductive capability, undoubtedly relate to the success and widespread distribution of this notropid within plains streams.","container-title":"The Southwestern Naturalist","DOI":"10.2307/3670466","ISSN":"0038-4909","issue":"1","note":"publisher: Southwestern Association of Naturalists","page":"89-98","source":"JSTOR","title":"Tolerance of the Red Shiner, Notropis lutrensis (Cyprinidae) to Environmental Parameters","volume":"22","author":[{"family":"Matthews","given":"William J."},{"family":"Hill","given":"Loren G."}],"issued":{"date-parts":[["1977"]]}}}],"schema":"https://github.com/citation-style-language/schema/raw/master/csl-citation.json"} </w:instrText>
      </w:r>
      <w:r>
        <w:fldChar w:fldCharType="separate"/>
      </w:r>
      <w:r w:rsidRPr="00072A79">
        <w:t>(Matthews and Hill 1977)</w:t>
      </w:r>
      <w:r>
        <w:fldChar w:fldCharType="end"/>
      </w:r>
      <w:r w:rsidR="00B445D9">
        <w:t xml:space="preserve">. </w:t>
      </w:r>
      <w:r w:rsidR="002017B3">
        <w:t>In this light, we considered hydrologic flashiness a spurious influence on red shiner distributions beyond its capacity to influence channel geomorphology.</w:t>
      </w:r>
    </w:p>
    <w:p w14:paraId="39D41CED" w14:textId="659A00B9" w:rsidR="00E66333" w:rsidRDefault="00587399" w:rsidP="00293C4B">
      <w:pPr>
        <w:spacing w:line="360" w:lineRule="auto"/>
        <w:ind w:firstLine="720"/>
        <w:contextualSpacing/>
      </w:pPr>
      <w:r w:rsidRPr="001C59E6">
        <w:t xml:space="preserve">Low flow pulse percentage (LFPP) </w:t>
      </w:r>
      <w:r>
        <w:t>approximate</w:t>
      </w:r>
      <w:r w:rsidR="00906244">
        <w:t>d</w:t>
      </w:r>
      <w:r>
        <w:t xml:space="preserve"> drought prevalence and </w:t>
      </w:r>
      <w:r w:rsidRPr="001C59E6">
        <w:t xml:space="preserve">was </w:t>
      </w:r>
      <w:r>
        <w:t>the sole</w:t>
      </w:r>
      <w:r w:rsidRPr="001C59E6">
        <w:t xml:space="preserve"> significant predictor of invertebrate community diversity</w:t>
      </w:r>
      <w:r>
        <w:t xml:space="preserve"> (Fig</w:t>
      </w:r>
      <w:r w:rsidR="006A4672">
        <w:t>. 4</w:t>
      </w:r>
      <w:r>
        <w:t>)</w:t>
      </w:r>
      <w:r w:rsidRPr="001C59E6">
        <w:t>.</w:t>
      </w:r>
      <w:r w:rsidR="00E07039">
        <w:t xml:space="preserve"> </w:t>
      </w:r>
      <w:r w:rsidR="00661BEA">
        <w:t>In addition to LFPP, t</w:t>
      </w:r>
      <w:r w:rsidR="00E07039">
        <w:t xml:space="preserve">he top-ranked multiple regression models </w:t>
      </w:r>
      <w:r w:rsidR="00661BEA">
        <w:t>also implicated</w:t>
      </w:r>
      <w:r w:rsidR="00E07039">
        <w:t xml:space="preserve"> NH</w:t>
      </w:r>
      <w:r w:rsidR="00E07039">
        <w:rPr>
          <w:vertAlign w:val="subscript"/>
        </w:rPr>
        <w:t>4</w:t>
      </w:r>
      <w:r w:rsidR="00E07039">
        <w:rPr>
          <w:vertAlign w:val="superscript"/>
        </w:rPr>
        <w:t>+</w:t>
      </w:r>
      <w:r w:rsidR="00E07039">
        <w:t xml:space="preserve"> </w:t>
      </w:r>
      <w:r w:rsidR="00661BEA">
        <w:t>was an effective predictor of</w:t>
      </w:r>
      <w:r w:rsidR="00E07039">
        <w:t xml:space="preserve"> invertebrate diversity. </w:t>
      </w:r>
      <w:r w:rsidR="00906244">
        <w:t xml:space="preserve">Semi-arid community compositions included a higher proportion of gastropods which </w:t>
      </w:r>
      <w:r w:rsidR="00F16E0B">
        <w:t>are</w:t>
      </w:r>
      <w:r w:rsidR="00906244">
        <w:t xml:space="preserve"> well adapted to the stresses </w:t>
      </w:r>
      <w:r w:rsidR="00F16E0B">
        <w:t>that characterize</w:t>
      </w:r>
      <w:r w:rsidR="00906244">
        <w:t xml:space="preserve"> increased </w:t>
      </w:r>
      <w:r>
        <w:t>LFPP</w:t>
      </w:r>
      <w:r w:rsidR="00661BEA">
        <w:t xml:space="preserve"> (Fig</w:t>
      </w:r>
      <w:r w:rsidR="006A4672">
        <w:t>.</w:t>
      </w:r>
      <w:r w:rsidR="00661BEA">
        <w:t xml:space="preserve"> </w:t>
      </w:r>
      <w:r w:rsidR="006A4672">
        <w:t>4</w:t>
      </w:r>
      <w:r w:rsidR="00661BEA">
        <w:t>)</w:t>
      </w:r>
      <w:r w:rsidR="00E07039">
        <w:t xml:space="preserve">. </w:t>
      </w:r>
      <w:r w:rsidR="00906244">
        <w:t xml:space="preserve">For </w:t>
      </w:r>
      <w:r w:rsidR="00906244">
        <w:lastRenderedPageBreak/>
        <w:t xml:space="preserve">example, </w:t>
      </w:r>
      <w:r w:rsidRPr="008D2795">
        <w:rPr>
          <w:i/>
          <w:iCs/>
        </w:rPr>
        <w:t>M</w:t>
      </w:r>
      <w:r w:rsidR="00661BEA">
        <w:rPr>
          <w:i/>
          <w:iCs/>
        </w:rPr>
        <w:t>.</w:t>
      </w:r>
      <w:r w:rsidRPr="008D2795">
        <w:rPr>
          <w:i/>
          <w:iCs/>
        </w:rPr>
        <w:t xml:space="preserve"> tuberculata</w:t>
      </w:r>
      <w:r w:rsidR="00E66333">
        <w:t xml:space="preserve"> </w:t>
      </w:r>
      <w:r w:rsidR="00F16E0B">
        <w:t>were the most</w:t>
      </w:r>
      <w:r w:rsidR="00906244">
        <w:t xml:space="preserve"> abundant primary consumers </w:t>
      </w:r>
      <w:r w:rsidR="00F16E0B">
        <w:t xml:space="preserve">in the semi-arid streams </w:t>
      </w:r>
      <w:r w:rsidR="00906244">
        <w:t>a</w:t>
      </w:r>
      <w:r w:rsidR="00111656">
        <w:t xml:space="preserve">nd </w:t>
      </w:r>
      <w:r w:rsidR="00F16E0B">
        <w:t xml:space="preserve">can resist the osmotic stress imposed by drought conditions </w:t>
      </w:r>
      <w:r w:rsidR="009F2BC2">
        <w:t xml:space="preserve">with a broad range of </w:t>
      </w:r>
      <w:r w:rsidR="00F16E0B">
        <w:t xml:space="preserve">salinity </w:t>
      </w:r>
      <w:r w:rsidR="00E66333">
        <w:t>tolerance (</w:t>
      </w:r>
      <w:r w:rsidR="00EE6E30">
        <w:t>0-23 PSU)</w:t>
      </w:r>
      <w:r w:rsidR="00F16E0B">
        <w:t>.</w:t>
      </w:r>
      <w:r w:rsidR="009F2BC2">
        <w:t xml:space="preserve"> This species</w:t>
      </w:r>
      <w:r w:rsidR="00FE5097">
        <w:t xml:space="preserve"> is also well-</w:t>
      </w:r>
      <w:r w:rsidR="00661BEA">
        <w:t>adapted</w:t>
      </w:r>
      <w:r w:rsidR="00FE5097">
        <w:t xml:space="preserve"> to survive and reproduce throughout periodic dewatering due to its rapid maturation (21-62 days), asexual reproduction, and internal offspring gestation</w:t>
      </w:r>
      <w:r w:rsidR="00F16E0B">
        <w:t xml:space="preserve"> </w:t>
      </w:r>
      <w:r w:rsidR="00F16E0B">
        <w:fldChar w:fldCharType="begin"/>
      </w:r>
      <w:r w:rsidR="00F16E0B">
        <w:instrText xml:space="preserve"> ADDIN ZOTERO_ITEM CSL_CITATION {"citationID":"RiqOgDY3","properties":{"formattedCitation":"(Farani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F16E0B">
        <w:fldChar w:fldCharType="separate"/>
      </w:r>
      <w:r w:rsidR="00F16E0B" w:rsidRPr="00F16E0B">
        <w:t>(Farani et al. 2015)</w:t>
      </w:r>
      <w:r w:rsidR="00F16E0B">
        <w:fldChar w:fldCharType="end"/>
      </w:r>
      <w:r w:rsidR="00F16E0B">
        <w:t>. Droughts represent a ramping disturbance as water availability and quality diminish over time and most i</w:t>
      </w:r>
      <w:r w:rsidR="00F16E0B">
        <w:rPr>
          <w:iCs/>
        </w:rPr>
        <w:t xml:space="preserve">nvertebrates are unable to escape due to restricted in-stream mobility compared to fish. </w:t>
      </w:r>
      <w:r w:rsidR="00FE5097">
        <w:rPr>
          <w:iCs/>
        </w:rPr>
        <w:t xml:space="preserve"> </w:t>
      </w:r>
      <w:r w:rsidR="00F16E0B">
        <w:rPr>
          <w:iCs/>
        </w:rPr>
        <w:t xml:space="preserve">aquatic invertebrates can access refuge in the hyporheic zone, interstitial spaces, and in some cases utilize desiccation-resistant life-stages </w: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 </w:instrTex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EN.CITE.DATA </w:instrText>
      </w:r>
      <w:r w:rsidR="00F16E0B">
        <w:rPr>
          <w:iCs/>
        </w:rPr>
      </w:r>
      <w:r w:rsidR="00F16E0B">
        <w:rPr>
          <w:iCs/>
        </w:rPr>
        <w:fldChar w:fldCharType="end"/>
      </w:r>
      <w:r w:rsidR="00F16E0B">
        <w:rPr>
          <w:iCs/>
        </w:rPr>
      </w:r>
      <w:r w:rsidR="00F16E0B">
        <w:rPr>
          <w:iCs/>
        </w:rPr>
        <w:fldChar w:fldCharType="separate"/>
      </w:r>
      <w:r w:rsidR="00F16E0B">
        <w:rPr>
          <w:iCs/>
          <w:noProof/>
        </w:rPr>
        <w:t>(Boulton, Peterson et al. 1992, Boulton 2003)</w:t>
      </w:r>
      <w:r w:rsidR="00F16E0B">
        <w:rPr>
          <w:iCs/>
        </w:rPr>
        <w:fldChar w:fldCharType="end"/>
      </w:r>
      <w:r w:rsidR="00F16E0B">
        <w:rPr>
          <w:iCs/>
        </w:rPr>
        <w:t>.</w:t>
      </w:r>
    </w:p>
    <w:p w14:paraId="693D4A84" w14:textId="3A45D79A" w:rsidR="00A06C95" w:rsidRDefault="00A06C95" w:rsidP="00664B85">
      <w:pPr>
        <w:spacing w:line="360" w:lineRule="auto"/>
        <w:ind w:firstLine="720"/>
        <w:contextualSpacing/>
      </w:pPr>
      <w:commentRangeStart w:id="85"/>
      <w:r>
        <w:rPr>
          <w:iCs/>
        </w:rPr>
        <w:t xml:space="preserve">Surprisingly, while invertebrate community composition </w:t>
      </w:r>
      <w:r w:rsidR="00C32E69">
        <w:rPr>
          <w:iCs/>
        </w:rPr>
        <w:t xml:space="preserve">shifted </w:t>
      </w:r>
      <w:r>
        <w:rPr>
          <w:iCs/>
        </w:rPr>
        <w:t>with rainfall, i</w:t>
      </w:r>
      <w:r w:rsidRPr="001C59E6">
        <w:rPr>
          <w:iCs/>
        </w:rPr>
        <w:t xml:space="preserve">nvertebrate </w:t>
      </w:r>
      <w:r>
        <w:rPr>
          <w:iCs/>
        </w:rPr>
        <w:t>diversity did not correlate linearly with precipitation.  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18582B">
        <w:rPr>
          <w:iCs/>
        </w:rPr>
        <w:t xml:space="preserve"> </w:t>
      </w:r>
      <w:r w:rsidR="0018582B">
        <w:rPr>
          <w:iCs/>
        </w:rPr>
        <w:fldChar w:fldCharType="begin"/>
      </w:r>
      <w:r w:rsidR="0018582B">
        <w:rPr>
          <w:iCs/>
        </w:rPr>
        <w:instrText xml:space="preserve"> ADDIN ZOTERO_ITEM CSL_CITATION {"citationID":"ePsh4NCx","properties":{"formattedCitation":"(Eriksson 1993)","plainCitation":"(Eriksson 1993)","noteIndex":0},"citationItems":[{"id":329,"uris":["http://zotero.org/users/local/tyq98Km3/items/JNXWSZVG"],"uri":["http://zotero.org/users/local/tyq98Km3/items/JNXWSZVG"],"itemData":{"id":329,"type":"article-journal","container-title":"Oikos","DOI":"10.2307/3544854","ISSN":"0030-1299","issue":"2","note":"publisher: [Nordic Society Oikos, Wiley]","page":"371-374","source":"JSTOR","title":"The Species-Pool Hypothesis and Plant Community Diversity","volume":"68","author":[{"family":"Eriksson","given":"Ove"}],"issued":{"date-parts":[["1993"]]}}}],"schema":"https://github.com/citation-style-language/schema/raw/master/csl-citation.json"} </w:instrText>
      </w:r>
      <w:r w:rsidR="0018582B">
        <w:rPr>
          <w:iCs/>
        </w:rPr>
        <w:fldChar w:fldCharType="separate"/>
      </w:r>
      <w:r w:rsidR="0018582B" w:rsidRPr="0018582B">
        <w:t>(Eriksson 1993)</w:t>
      </w:r>
      <w:r w:rsidR="0018582B">
        <w:rPr>
          <w:iCs/>
        </w:rPr>
        <w:fldChar w:fldCharType="end"/>
      </w:r>
      <w:r>
        <w:rPr>
          <w:iCs/>
        </w:rPr>
        <w:t>. The peak like</w:t>
      </w:r>
      <w:r w:rsidR="00C32E69">
        <w:rPr>
          <w:iCs/>
        </w:rPr>
        <w:t>ly</w:t>
      </w:r>
      <w:r>
        <w:rPr>
          <w:iCs/>
        </w:rPr>
        <w:t xml:space="preserve"> represent</w:t>
      </w:r>
      <w:r w:rsidR="00C32E69">
        <w:rPr>
          <w:iCs/>
        </w:rPr>
        <w:t>ed</w:t>
      </w:r>
      <w:r>
        <w:rPr>
          <w:iCs/>
        </w:rPr>
        <w:t xml:space="preserve"> the transition zone where taxa common on each side of the gradient </w:t>
      </w:r>
      <w:r w:rsidR="00C32E69">
        <w:rPr>
          <w:iCs/>
        </w:rPr>
        <w:t>we</w:t>
      </w:r>
      <w:r>
        <w:rPr>
          <w:iCs/>
        </w:rPr>
        <w:t xml:space="preserve">re able to co-occur.  </w:t>
      </w:r>
      <w:r w:rsidR="00661BEA">
        <w:t>As precipitation increase</w:t>
      </w:r>
      <w:r w:rsidR="00C32E69">
        <w:t>d</w:t>
      </w:r>
      <w:r w:rsidR="00661BEA">
        <w:t xml:space="preserve">, there </w:t>
      </w:r>
      <w:r w:rsidR="00C32E69">
        <w:t>were</w:t>
      </w:r>
      <w:r w:rsidR="0015095B">
        <w:t xml:space="preserve"> three points of interest: </w:t>
      </w:r>
      <w:r w:rsidR="00622334">
        <w:t>1</w:t>
      </w:r>
      <w:r w:rsidR="0015095B">
        <w:t>)</w:t>
      </w:r>
      <w:r>
        <w:t xml:space="preserve"> </w:t>
      </w:r>
      <w:r w:rsidR="00400433">
        <w:t xml:space="preserve">The shift in primary producers and the increased prevalence of </w:t>
      </w:r>
      <w:r w:rsidR="00C52899">
        <w:t>amphipods</w:t>
      </w:r>
      <w:r w:rsidR="00400433">
        <w:t xml:space="preserve"> and </w:t>
      </w:r>
      <w:r w:rsidR="00C52899">
        <w:t>decapods</w:t>
      </w:r>
      <w:r w:rsidR="00400433">
        <w:t xml:space="preserve"> at wetter sites implied a corresponding shift in available basal resources. Specifically, precipitation-mediated shifts in riparian vegetation from evergreen, xeric mesquite trees to deciduous hardwoods likely altered the inputs of </w:t>
      </w:r>
      <w:r w:rsidR="00400433" w:rsidRPr="00EB5ECC">
        <w:t>terrestrially derived detrital inputs and instream productivity</w:t>
      </w:r>
      <w:r w:rsidR="00400433">
        <w:t xml:space="preserve"> to promote the inclusion of shredder taxa </w:t>
      </w:r>
      <w:r w:rsidR="00400433">
        <w:fldChar w:fldCharType="begin"/>
      </w:r>
      <w:r w:rsidR="00400433">
        <w:instrText xml:space="preserve"> ADDIN ZOTERO_ITEM CSL_CITATION {"citationID":"tfVUD0xW","properties":{"formattedCitation":"(Giling, Reich, and Thompson 2009)","plainCitation":"(Giling, Reich, and Thompson 2009)","noteIndex":0},"citationItems":[{"id":321,"uris":["http://zotero.org/users/local/tyq98Km3/items/JR73LKU6"],"uri":["http://zotero.org/users/local/tyq98Km3/items/JR73LKU6"],"itemData":{"id":321,"type":"article-journal","abstract":"Loss of riparian vegetation surrounding streams can affect instream biota by altering stream characteristics, such as terrestrially derived detrital inputs and instream productivity. Omnivorous crayfish can be a dominant component of stream biota and are considered a keystone species because of their ability to forage at multiple trophic levels. Resource shifts caused by changes in riparian canopy have the potential to influence crayfish diet and growth. We investigated the effects of changes in canopy cover on the crayfish Cherax destructor in a southeastern Australian lowland stream. We compared the diet of C. destructor between sites with and without riparian cover and determined how differences in the quantity of food resources between sites affected crayfish growth. The availability of basal (plant, algae, and detrital) resources was related to the presence of a riparian canopy. Aquatic macrophytes were more common at sites with no canopy cover and terrestrially derived leaf litter was more abundant at sites with an intact canopy. Stable isotope and gut content analyses of crayfish diet indicated a shift toward autochthonous food sources in individuals from sites with no canopy cover. In laboratory feeding trials, crayfish had higher growth rates when fed macrophyte material than when fed terrestrially derived leaf litter. Insights gained into resource use by crayfish, particularly the importance of aquatic invertebrates in crayfish diet, emphasize the merits of conducting both gut content and stable isotope analyses to assess short- and longer-term aspects of diet. Further structural and functional impacts of changes to riparian condition should be investigated, but the trophic role of C. destructor in stream food webs appears to be sensitive to alterations in the dominant basal resources associated with changes in riparian canopy.","container-title":"Journal of the North American Benthological Society","DOI":"10.1899/09-015.1","ISSN":"0887-3593","issue":"3","journalAbbreviation":"J. N. Am. Benthol. Soc.","language":"English","note":"publisher-place: Lawrence\npublisher: North Amer Benthological Soc\nWOS:000273885900009","page":"626-637","source":"Web of Science","title":"Loss of riparian vegetation alters the ecosystem role of a freshwater crayfish (Cherax destructor) in an Australian intermittent lowland stream","volume":"28","author":[{"family":"Giling","given":"Darren"},{"family":"Reich","given":"Paul"},{"family":"Thompson","given":"Ross M."}],"issued":{"date-parts":[["2009",9]]}}}],"schema":"https://github.com/citation-style-language/schema/raw/master/csl-citation.json"} </w:instrText>
      </w:r>
      <w:r w:rsidR="00400433">
        <w:fldChar w:fldCharType="separate"/>
      </w:r>
      <w:r w:rsidR="00400433" w:rsidRPr="00EB5ECC">
        <w:t>(Giling, Reich, and Thompson 2009)</w:t>
      </w:r>
      <w:r w:rsidR="00400433">
        <w:fldChar w:fldCharType="end"/>
      </w:r>
      <w:r w:rsidR="00400433" w:rsidRPr="00D1402C">
        <w:t>.</w:t>
      </w:r>
      <w:r w:rsidR="00400433">
        <w:t xml:space="preserve"> </w:t>
      </w:r>
      <w:r w:rsidR="00622334">
        <w:t xml:space="preserve">2) </w:t>
      </w:r>
      <w:r w:rsidR="00400433">
        <w:t xml:space="preserve">The </w:t>
      </w:r>
      <w:r w:rsidR="00CD5760">
        <w:t xml:space="preserve">observed </w:t>
      </w:r>
      <w:r w:rsidR="00400433">
        <w:t>shift in primary consumers from</w:t>
      </w:r>
      <w:r w:rsidR="0072055D">
        <w:t xml:space="preserve"> </w:t>
      </w:r>
      <w:r w:rsidR="00CD5760">
        <w:t>short-lived, euryhaline dipterans and gastropods to e</w:t>
      </w:r>
      <w:r w:rsidR="00400433">
        <w:t>phemeroptera</w:t>
      </w:r>
      <w:r w:rsidR="00CD5760">
        <w:t>ns</w:t>
      </w:r>
      <w:r w:rsidR="00400433">
        <w:t xml:space="preserve"> and </w:t>
      </w:r>
      <w:r w:rsidR="00CD5760">
        <w:t>t</w:t>
      </w:r>
      <w:r w:rsidR="00400433">
        <w:t>richoptera</w:t>
      </w:r>
      <w:r w:rsidR="00CD5760">
        <w:t>ns, environmentally sensitive species with longer lifespans,</w:t>
      </w:r>
      <w:r w:rsidR="00400433">
        <w:t xml:space="preserve"> </w:t>
      </w:r>
      <w:r w:rsidR="00CD5760">
        <w:t xml:space="preserve">pointed towards improved water quality conditions and hydrologic stability </w:t>
      </w:r>
      <w:r w:rsidR="00CD5760" w:rsidRPr="00CD5760">
        <w:t>(Rosenberg and Resh 1993; Jackson and Sweeney 1995)</w:t>
      </w:r>
      <w:r w:rsidR="00400433">
        <w:t xml:space="preserve">. </w:t>
      </w:r>
      <w:r w:rsidR="00014AB3">
        <w:t>Taken further, this pattern alludes to trade-off between aridity tolerance and competitive specialization</w:t>
      </w:r>
      <w:r w:rsidR="00F21487">
        <w:t xml:space="preserve"> </w:t>
      </w:r>
      <w:r w:rsidR="00014AB3">
        <w:fldChar w:fldCharType="begin"/>
      </w:r>
      <w:r w:rsidR="00014AB3">
        <w:instrText xml:space="preserve"> ADDIN ZOTERO_ITEM CSL_CITATION {"citationID":"AYKXSqYs","properties":{"formattedCitation":"(Fr\\uc0\\u233{}javille et al. 2018)","plainCitation":"(Fréjaville et al. 2018)","noteIndex":0},"citationItems":[{"id":324,"uris":["http://zotero.org/users/local/tyq98Km3/items/GW4S4C9Y"],"uri":["http://zotero.org/users/local/tyq98Km3/items/GW4S4C9Y"],"itemData":{"id":324,"type":"article-journal","abstract":"Fire resistance traits drive tree species composition in surface-fire ecosystems, but how they covary at different scales of variation and with the environment is not well documented. We assessed the covariation of bark thickness (BT), tree height, and crown base-to-height ratio across Alpine forests, after accounting for the effects of tree diameter and competition for light on individual trait variation. Traits consistently correlated across individuals and communities, although the variance of BT mainly occurred among species, whereas crown elevation traits varied mainly within species. Aridity, temperature, and competition contributed to explain the variation of fire resistance traits among and within species, driving a trade-off between fire resistance and the ability to compete for light. Thick-barked species (fire-tolerant) that self-prune their lower branches (flame-avoiders) dominated the most fire-prone and flammable communities in sub-Mediterranean southern Alps, whereas thin-barked tree species that grow tall (competition for light) dominated the least fire-prone communities in the northern Alps. Our findings suggest a long-term interaction between mountain tree species and fire regime. Higher allocation to trunk elongation occurs in moist and shade environments, while higher allocation to thicken the bark and distancing the crown base from surface fuels occurs in open-canopy, dry forests where fire spreads with higher intensity.","container-title":"Ecosphere","DOI":"https://doi.org/10.1002/ecs2.2493","ISSN":"2150-8925","issue":"12","language":"en","note":"_eprint: https://esajournals.onlinelibrary.wiley.com/doi/pdf/10.1002/ecs2.2493","page":"e02493","source":"Wiley Online Library","title":"Aridity and competition drive fire resistance trait covariation in mountain trees","volume":"9","author":[{"family":"Fréjaville","given":"Thibaut"},{"family":"Vilà‐Cabrera","given":"Albert"},{"family":"Curt","given":"Thomas"},{"family":"Carcaillet","given":"Christopher"}],"issued":{"date-parts":[["2018"]]}}}],"schema":"https://github.com/citation-style-language/schema/raw/master/csl-citation.json"} </w:instrText>
      </w:r>
      <w:r w:rsidR="00014AB3">
        <w:fldChar w:fldCharType="separate"/>
      </w:r>
      <w:r w:rsidR="00014AB3" w:rsidRPr="00014AB3">
        <w:t>(Fréjaville et al. 2018)</w:t>
      </w:r>
      <w:r w:rsidR="00014AB3">
        <w:fldChar w:fldCharType="end"/>
      </w:r>
      <w:r w:rsidR="00014AB3">
        <w:t xml:space="preserve">. </w:t>
      </w:r>
      <w:r w:rsidR="00622334">
        <w:t xml:space="preserve">3) </w:t>
      </w:r>
      <w:r w:rsidR="00400433">
        <w:t>T</w:t>
      </w:r>
      <w:r w:rsidR="00622334">
        <w:t xml:space="preserve">he decreased abundance of </w:t>
      </w:r>
      <w:r w:rsidR="0018582B">
        <w:t>o</w:t>
      </w:r>
      <w:r w:rsidR="00622334">
        <w:t>donat</w:t>
      </w:r>
      <w:r w:rsidR="0018582B">
        <w:t>es</w:t>
      </w:r>
      <w:r w:rsidR="00622334">
        <w:t xml:space="preserve"> and </w:t>
      </w:r>
      <w:r w:rsidR="0018582B">
        <w:t>h</w:t>
      </w:r>
      <w:r w:rsidR="00622334">
        <w:t>empiteran</w:t>
      </w:r>
      <w:r w:rsidR="0018582B">
        <w:t>s</w:t>
      </w:r>
      <w:r w:rsidR="00622334">
        <w:t xml:space="preserve"> predators</w:t>
      </w:r>
      <w:r w:rsidR="00622334" w:rsidRPr="0015095B">
        <w:t xml:space="preserve"> </w:t>
      </w:r>
      <w:r w:rsidR="00622334">
        <w:t xml:space="preserve">may have been due to competition </w:t>
      </w:r>
      <w:r w:rsidR="0072055D">
        <w:t xml:space="preserve">with </w:t>
      </w:r>
      <w:r w:rsidR="00622334">
        <w:t xml:space="preserve">and predation by insectivorous centrarchids </w:t>
      </w:r>
      <w:r w:rsidR="00622334">
        <w:fldChar w:fldCharType="begin"/>
      </w:r>
      <w:r w:rsidR="00622334">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rsidR="00622334">
        <w:fldChar w:fldCharType="separate"/>
      </w:r>
      <w:r w:rsidR="00622334">
        <w:rPr>
          <w:noProof/>
        </w:rPr>
        <w:t>(Dahl and Greenberg 1998)</w:t>
      </w:r>
      <w:r w:rsidR="00622334">
        <w:fldChar w:fldCharType="end"/>
      </w:r>
      <w:r w:rsidR="00622334">
        <w:t xml:space="preserve">. In this way, biotic interactions at sub-humid sites </w:t>
      </w:r>
      <w:r w:rsidR="00F21487">
        <w:t>presumably</w:t>
      </w:r>
      <w:r w:rsidR="00622334">
        <w:t xml:space="preserve"> restricted invertebrate communities to species with anti-predator adaptations including small size, passive foraging strategies, camouflage, and armoring </w:t>
      </w:r>
      <w:r w:rsidR="00622334">
        <w:fldChar w:fldCharType="begin"/>
      </w:r>
      <w:r w:rsidR="00622334">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rsidR="00622334">
        <w:fldChar w:fldCharType="separate"/>
      </w:r>
      <w:r w:rsidR="00622334">
        <w:rPr>
          <w:noProof/>
        </w:rPr>
        <w:t>(Straile and Hälbich 2000)</w:t>
      </w:r>
      <w:r w:rsidR="00622334">
        <w:fldChar w:fldCharType="end"/>
      </w:r>
      <w:r w:rsidR="00622334">
        <w:t>.</w:t>
      </w:r>
      <w:r w:rsidR="00161410">
        <w:t xml:space="preserve"> </w:t>
      </w:r>
      <w:r w:rsidR="001A4B4E">
        <w:t>Taken together, t</w:t>
      </w:r>
      <w:r w:rsidR="00C35EF2">
        <w:t xml:space="preserve">hese invertebrate </w:t>
      </w:r>
      <w:r w:rsidR="001A4B4E">
        <w:t xml:space="preserve">(and fish) </w:t>
      </w:r>
      <w:r w:rsidR="00C35EF2">
        <w:t xml:space="preserve">community </w:t>
      </w:r>
      <w:r w:rsidR="00C35EF2">
        <w:lastRenderedPageBreak/>
        <w:t xml:space="preserve">compositional patterns </w:t>
      </w:r>
      <w:r w:rsidR="001A4B4E">
        <w:t xml:space="preserve">suggest that small changes in precipitation regime could result in abrupt ecosystem shifts </w:t>
      </w:r>
      <w:r w:rsidR="001A4B4E">
        <w:fldChar w:fldCharType="begin"/>
      </w:r>
      <w:r w:rsidR="001A4B4E">
        <w:instrText xml:space="preserve"> ADDIN ZOTERO_ITEM CSL_CITATION {"citationID":"EYQaL6iP","properties":{"formattedCitation":"(Scheffer and Carpenter 2003)","plainCitation":"(Scheffer and Carpenter 2003)","noteIndex":0},"citationItems":[{"id":139,"uris":["http://zotero.org/users/local/tyq98Km3/items/H34JTPY4"],"uri":["http://zotero.org/users/local/tyq98Km3/items/H34JTPY4"],"itemData":{"id":139,"type":"article-journal","abstract":"Occasionally,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Evolution","language":"en","page":"648-656","source":"ScienceDirect","title":"Catastrophic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1A4B4E">
        <w:fldChar w:fldCharType="separate"/>
      </w:r>
      <w:r w:rsidR="001A4B4E" w:rsidRPr="002576D2">
        <w:t>(Scheffer and Carpenter 2003)</w:t>
      </w:r>
      <w:r w:rsidR="001A4B4E">
        <w:fldChar w:fldCharType="end"/>
      </w:r>
      <w:r w:rsidR="001A4B4E">
        <w:t>.</w:t>
      </w:r>
      <w:commentRangeEnd w:id="85"/>
      <w:r w:rsidR="006C2DB7">
        <w:rPr>
          <w:rStyle w:val="CommentReference"/>
        </w:rPr>
        <w:commentReference w:id="85"/>
      </w:r>
    </w:p>
    <w:p w14:paraId="2BE56288" w14:textId="6F02080D" w:rsidR="00A06C95" w:rsidRDefault="002576D2" w:rsidP="00293C4B">
      <w:pPr>
        <w:spacing w:line="360" w:lineRule="auto"/>
        <w:ind w:firstLine="720"/>
        <w:contextualSpacing/>
      </w:pPr>
      <w:r>
        <w:t xml:space="preserve">While this survey only consisted of 10 streams, it is the first published rapid bioassessment of systems along the rainfall gradient on the Texas Coastal Prairie. The results largely conform to </w:t>
      </w:r>
      <w:r w:rsidRPr="00664B85">
        <w:rPr>
          <w:i/>
        </w:rPr>
        <w:t>a priori</w:t>
      </w:r>
      <w:r>
        <w:t xml:space="preserve"> hypotheses indicating that the region represents a promising study region for climate research.  In addition to its capacity for a space for time substitution, the TCP makes is poised to provide real-time data on the effects of climate change on ecosystems. </w:t>
      </w:r>
      <w:r w:rsidR="00A06C95">
        <w:t>Future research in this region would benefit from higher frequency sampling over a longer time period and quantification of invertebrate and fish functional traits.  An in</w:t>
      </w:r>
      <w:r w:rsidR="00664B85">
        <w:t>-</w:t>
      </w:r>
      <w:r w:rsidR="00A06C95">
        <w:t xml:space="preserve">depth time series study would allow for evaluation of how these communities change across seasons, how they response to periodic droughts and floods, and how stable the communities are through time.  More detailed quantification of </w:t>
      </w:r>
      <w:r w:rsidR="00664B85">
        <w:t>the fish</w:t>
      </w:r>
      <w:r w:rsidR="00A06C95">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 we observe here. </w:t>
      </w:r>
      <w:r w:rsidR="00FF7F14">
        <w:t xml:space="preserve">A continuation of this sampling program with thorough methods will augment the analytical power, precision, and depth of this natural experiment. </w:t>
      </w:r>
    </w:p>
    <w:p w14:paraId="54BCCFA0" w14:textId="31E8B87A" w:rsidR="004A7DF3" w:rsidRPr="009A7FCE" w:rsidRDefault="00FF7F14" w:rsidP="00A06C95">
      <w:pPr>
        <w:spacing w:line="360" w:lineRule="auto"/>
        <w:ind w:firstLine="720"/>
        <w:contextualSpacing/>
      </w:pPr>
      <w:bookmarkStart w:id="86" w:name="_Hlk64653042"/>
      <w:r>
        <w:t>Despite th</w:t>
      </w:r>
      <w:r w:rsidR="008D00EC">
        <w:t>is</w:t>
      </w:r>
      <w:r>
        <w:t xml:space="preserve"> study’s </w:t>
      </w:r>
      <w:r w:rsidR="008D00EC">
        <w:t>limitations</w:t>
      </w:r>
      <w:r>
        <w:t xml:space="preserve">, our results highlight the breadth and far-reaching ecological consequences associated with small changes in precipitation. </w:t>
      </w:r>
      <w:r w:rsidR="008D00EC">
        <w:t>They</w:t>
      </w:r>
      <w:r>
        <w:t xml:space="preserve"> </w:t>
      </w:r>
      <w:r w:rsidR="00236270">
        <w:t>warn that</w:t>
      </w:r>
      <w:r>
        <w:t xml:space="preserve"> regions expected to become more arid</w:t>
      </w:r>
      <w:r w:rsidR="008D00EC">
        <w:t>,</w:t>
      </w:r>
      <w:r>
        <w:t xml:space="preserve"> like Central and Western Texas </w:t>
      </w:r>
      <w:r w:rsidR="008D00EC">
        <w:fldChar w:fldCharType="begin"/>
      </w:r>
      <w:r w:rsidR="008D00EC">
        <w:instrText xml:space="preserve"> ADDIN ZOTERO_ITEM CSL_CITATION {"citationID":"0uRtvj4E","properties":{"formattedCitation":"(Jiang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instrText>
      </w:r>
      <w:r w:rsidR="008D00EC">
        <w:fldChar w:fldCharType="separate"/>
      </w:r>
      <w:r w:rsidR="008D00EC" w:rsidRPr="00DC2526">
        <w:t>(Jiang and Yang 2012)</w:t>
      </w:r>
      <w:r w:rsidR="008D00EC">
        <w:fldChar w:fldCharType="end"/>
      </w:r>
      <w:r w:rsidR="008D00EC">
        <w:t xml:space="preserve">, </w:t>
      </w:r>
      <w:r>
        <w:t xml:space="preserve">could expect </w:t>
      </w:r>
      <w:r w:rsidR="008D00EC">
        <w:t xml:space="preserve">a loss of </w:t>
      </w:r>
      <w:r w:rsidR="000D7DB0">
        <w:t xml:space="preserve">competitive taxa with low environmental tolerances as observed here with centrarchids, ephemeropterans, and trichopterans. </w:t>
      </w:r>
      <w:r w:rsidR="00271341">
        <w:t>And that in their absence,</w:t>
      </w:r>
      <w:r w:rsidR="000D7DB0">
        <w:t xml:space="preserve"> </w:t>
      </w:r>
      <w:r w:rsidR="008014EB">
        <w:t xml:space="preserve">rugged and </w:t>
      </w:r>
      <w:r w:rsidR="000D7DB0">
        <w:t xml:space="preserve">euryhaline </w:t>
      </w:r>
      <w:r w:rsidR="008014EB">
        <w:t xml:space="preserve">taxa (like </w:t>
      </w:r>
      <w:r w:rsidR="000D7DB0">
        <w:t>livebearers</w:t>
      </w:r>
      <w:r w:rsidR="00271341">
        <w:t>,</w:t>
      </w:r>
      <w:r w:rsidR="00236270">
        <w:t xml:space="preserve"> </w:t>
      </w:r>
      <w:r w:rsidR="008014EB">
        <w:t xml:space="preserve">burrowing </w:t>
      </w:r>
      <w:r w:rsidR="00236270">
        <w:t>gastropods and preda</w:t>
      </w:r>
      <w:r w:rsidR="008014EB">
        <w:t>tory</w:t>
      </w:r>
      <w:r w:rsidR="00236270">
        <w:t xml:space="preserve"> invertebrates</w:t>
      </w:r>
      <w:r w:rsidR="008014EB">
        <w:t>)</w:t>
      </w:r>
      <w:r w:rsidR="00271341">
        <w:t xml:space="preserve"> flourish.</w:t>
      </w:r>
      <w:r w:rsidR="008014EB">
        <w:t xml:space="preserve"> Furthermore, this study </w:t>
      </w:r>
      <w:r w:rsidR="008063DF">
        <w:t xml:space="preserve">warrants investigation to </w:t>
      </w:r>
      <w:r w:rsidR="00EB558B">
        <w:t>clarify the causal relationships between the</w:t>
      </w:r>
      <w:r w:rsidR="008063DF">
        <w:t xml:space="preserve"> </w:t>
      </w:r>
      <w:r w:rsidR="00EB558B">
        <w:t xml:space="preserve">ecological </w:t>
      </w:r>
      <w:r w:rsidR="008063DF">
        <w:t>constraints imposed by aridity and</w:t>
      </w:r>
      <w:r w:rsidR="00EB558B">
        <w:t xml:space="preserve"> these observed community shifts.</w:t>
      </w:r>
    </w:p>
    <w:bookmarkEnd w:id="86"/>
    <w:p w14:paraId="01A6C089" w14:textId="41806EFC" w:rsidR="008910F9" w:rsidRDefault="008910F9" w:rsidP="00293C4B">
      <w:pPr>
        <w:spacing w:line="360" w:lineRule="auto"/>
        <w:contextualSpacing/>
      </w:pPr>
    </w:p>
    <w:p w14:paraId="772E86CB" w14:textId="1A2F63B3" w:rsidR="004B5518" w:rsidRPr="0045377E" w:rsidRDefault="004B5518" w:rsidP="00293C4B">
      <w:pPr>
        <w:spacing w:line="360" w:lineRule="auto"/>
        <w:contextualSpacing/>
        <w:rPr>
          <w:b/>
          <w:bCs/>
        </w:rPr>
      </w:pPr>
      <w:r w:rsidRPr="0045377E">
        <w:rPr>
          <w:b/>
          <w:bCs/>
        </w:rPr>
        <w:t>Acknowledgements</w:t>
      </w:r>
    </w:p>
    <w:p w14:paraId="27107E8E" w14:textId="37D93D7C" w:rsidR="007378B1" w:rsidRDefault="007378B1" w:rsidP="00293C4B">
      <w:pPr>
        <w:spacing w:line="360" w:lineRule="auto"/>
        <w:contextualSpacing/>
      </w:pPr>
      <w:r>
        <w:t>Jennifer Whitt and Ian Whitt</w:t>
      </w:r>
      <w:r w:rsidR="00605915">
        <w:t xml:space="preserve"> for their contributions in the field and laboratory.</w:t>
      </w:r>
      <w:ins w:id="87" w:author="Christopher J. Patrick" w:date="2021-03-24T15:10:00Z">
        <w:r w:rsidR="006C2DB7">
          <w:t xml:space="preserve">  </w:t>
        </w:r>
      </w:ins>
      <w:ins w:id="88" w:author="Christopher J. Patrick" w:date="2021-03-24T15:11:00Z">
        <w:r w:rsidR="006C2DB7" w:rsidRPr="00901D58">
          <w:t xml:space="preserve">This work was supported by </w:t>
        </w:r>
        <w:r w:rsidR="006C2DB7">
          <w:t>National Science Foundation</w:t>
        </w:r>
        <w:r w:rsidR="006C2DB7" w:rsidRPr="00901D58">
          <w:t xml:space="preserve"> </w:t>
        </w:r>
        <w:r w:rsidR="006C2DB7">
          <w:t>g</w:t>
        </w:r>
        <w:r w:rsidR="006C2DB7" w:rsidRPr="00901D58">
          <w:t xml:space="preserve">rant </w:t>
        </w:r>
        <w:r w:rsidR="006C2DB7">
          <w:rPr>
            <w:color w:val="000000"/>
          </w:rPr>
          <w:t>DEB-</w:t>
        </w:r>
        <w:r w:rsidR="006C2DB7" w:rsidRPr="00901D58">
          <w:rPr>
            <w:color w:val="000000"/>
          </w:rPr>
          <w:t>1761677</w:t>
        </w:r>
      </w:ins>
      <w:ins w:id="89" w:author="Christopher J. Patrick" w:date="2021-03-24T15:12:00Z">
        <w:r w:rsidR="006C2DB7">
          <w:rPr>
            <w:color w:val="000000"/>
          </w:rPr>
          <w:t xml:space="preserve">, an Early Career Gulf Research Fellowship awarded to C. Patrick, and the </w:t>
        </w:r>
      </w:ins>
      <w:ins w:id="90" w:author="Christopher J. Patrick" w:date="2021-03-24T15:14:00Z">
        <w:r w:rsidR="006C2DB7">
          <w:rPr>
            <w:color w:val="000000"/>
          </w:rPr>
          <w:t>Texas Comprehensive Research Fund.</w:t>
        </w:r>
      </w:ins>
    </w:p>
    <w:p w14:paraId="752DE556" w14:textId="77777777" w:rsidR="004B5518" w:rsidRPr="009A7FCE" w:rsidRDefault="004B5518" w:rsidP="00293C4B">
      <w:pPr>
        <w:spacing w:line="360" w:lineRule="auto"/>
        <w:contextualSpacing/>
      </w:pPr>
    </w:p>
    <w:p w14:paraId="28AEA419" w14:textId="7334C072" w:rsidR="00F96E8B" w:rsidRPr="007378B1" w:rsidRDefault="007378B1" w:rsidP="00293C4B">
      <w:pPr>
        <w:spacing w:line="360" w:lineRule="auto"/>
        <w:contextualSpacing/>
        <w:rPr>
          <w:b/>
        </w:rPr>
      </w:pPr>
      <w:r w:rsidRPr="007378B1">
        <w:rPr>
          <w:b/>
        </w:rPr>
        <w:lastRenderedPageBreak/>
        <w:t>References</w:t>
      </w:r>
      <w:r w:rsidR="00F96E8B" w:rsidRPr="007378B1">
        <w:rPr>
          <w:b/>
        </w:rPr>
        <w:t>:</w:t>
      </w:r>
    </w:p>
    <w:p w14:paraId="0D6A6283" w14:textId="77777777" w:rsidR="00C50B2D" w:rsidRPr="00C50B2D" w:rsidRDefault="00C50B2D" w:rsidP="00C50B2D">
      <w:pPr>
        <w:pStyle w:val="Bibliography"/>
      </w:pPr>
      <w:r>
        <w:fldChar w:fldCharType="begin"/>
      </w:r>
      <w:r>
        <w:instrText xml:space="preserve"> ADDIN ZOTERO_BIBL {"uncited":[],"omitted":[],"custom":[]} CSL_BIBLIOGRAPHY </w:instrText>
      </w:r>
      <w:r>
        <w:fldChar w:fldCharType="separate"/>
      </w:r>
      <w:r w:rsidRPr="00C50B2D">
        <w:t xml:space="preserve">Baker, David B., R. Peter Richards, Timothy T. Loftus, and Jack W. Kramer. 2004. “A New Flashiness Index: Characteristics and Applications to Midwestern Rivers and Streams1.” </w:t>
      </w:r>
      <w:r w:rsidRPr="00C50B2D">
        <w:rPr>
          <w:i/>
          <w:iCs/>
        </w:rPr>
        <w:t>Journal of the American Water Resources Association</w:t>
      </w:r>
      <w:r w:rsidRPr="00C50B2D">
        <w:t xml:space="preserve"> 40 (2): 503–22.</w:t>
      </w:r>
    </w:p>
    <w:p w14:paraId="4551EC12" w14:textId="77777777" w:rsidR="00C50B2D" w:rsidRPr="00C50B2D" w:rsidRDefault="00C50B2D" w:rsidP="00C50B2D">
      <w:pPr>
        <w:pStyle w:val="Bibliography"/>
      </w:pPr>
      <w:r w:rsidRPr="00C50B2D">
        <w:t xml:space="preserve">Boulton, Aj, Cg Peterson, Nb Grimm, and Sg Fisher. 1992. “Stability of an Aquatic Macroinvertebrate Community in a Multiyear Hydrologic Disturbance Regime.” </w:t>
      </w:r>
      <w:r w:rsidRPr="00C50B2D">
        <w:rPr>
          <w:i/>
          <w:iCs/>
        </w:rPr>
        <w:t>Ecology</w:t>
      </w:r>
      <w:r w:rsidRPr="00C50B2D">
        <w:t xml:space="preserve"> 73 (6): 2192–2207. https://doi.org/10.2307/1941467.</w:t>
      </w:r>
    </w:p>
    <w:p w14:paraId="72DA3605" w14:textId="77777777" w:rsidR="00C50B2D" w:rsidRPr="00C50B2D" w:rsidRDefault="00C50B2D" w:rsidP="00C50B2D">
      <w:pPr>
        <w:pStyle w:val="Bibliography"/>
      </w:pPr>
      <w:r w:rsidRPr="00C50B2D">
        <w:t xml:space="preserve">Bunn, Stuart E., and Angela H. Arthington. 2002. “Basic Principles and Ecological Consequences of Altered Flow Regimes for Aquatic Biodiversity.” </w:t>
      </w:r>
      <w:r w:rsidRPr="00C50B2D">
        <w:rPr>
          <w:i/>
          <w:iCs/>
        </w:rPr>
        <w:t>Environmental Management</w:t>
      </w:r>
      <w:r w:rsidRPr="00C50B2D">
        <w:t xml:space="preserve"> 30 (4): 492–507. https://doi.org/10.1007/s00267-002-2737-0.</w:t>
      </w:r>
    </w:p>
    <w:p w14:paraId="38574299" w14:textId="77777777" w:rsidR="00C50B2D" w:rsidRPr="00C50B2D" w:rsidRDefault="00C50B2D" w:rsidP="00C50B2D">
      <w:pPr>
        <w:pStyle w:val="Bibliography"/>
      </w:pPr>
      <w:r w:rsidRPr="00C50B2D">
        <w:t xml:space="preserve">Burnham, Kenneth P., and David R. Anderson. 2002. </w:t>
      </w:r>
      <w:r w:rsidRPr="00C50B2D">
        <w:rPr>
          <w:i/>
          <w:iCs/>
        </w:rPr>
        <w:t>Model Selection and Multimodel Inference: A Practical Information-Theoretic Approach</w:t>
      </w:r>
      <w:r w:rsidRPr="00C50B2D">
        <w:t>. 2nd ed. New York: Springer-Verlag. https://doi.org/10.1007/b97636.</w:t>
      </w:r>
    </w:p>
    <w:p w14:paraId="06A2A6E6" w14:textId="77777777" w:rsidR="00C50B2D" w:rsidRPr="00C50B2D" w:rsidRDefault="00C50B2D" w:rsidP="00C50B2D">
      <w:pPr>
        <w:pStyle w:val="Bibliography"/>
      </w:pPr>
      <w:r w:rsidRPr="00C50B2D">
        <w:t xml:space="preserve">Chapman, B. E. 2018. </w:t>
      </w:r>
      <w:r w:rsidRPr="00C50B2D">
        <w:rPr>
          <w:i/>
          <w:iCs/>
        </w:rPr>
        <w:t>The Natural History of Texas</w:t>
      </w:r>
      <w:r w:rsidRPr="00C50B2D">
        <w:t>. College Station: Texas A&amp;M University Press. https://www.tamupress.com/9781623495725/the-natural-history-of-texas.</w:t>
      </w:r>
    </w:p>
    <w:p w14:paraId="28E98BB0" w14:textId="77777777" w:rsidR="00C50B2D" w:rsidRPr="00C50B2D" w:rsidRDefault="00C50B2D" w:rsidP="00C50B2D">
      <w:pPr>
        <w:pStyle w:val="Bibliography"/>
      </w:pPr>
      <w:r w:rsidRPr="00C50B2D">
        <w:t xml:space="preserve">Connor, S., P. N. Nelson, J. D. Armour, and C. Henault. 2013. “Hydrology of a Forested Riparian Zone in an Agricultural Landscape of the Humid Tropics.” </w:t>
      </w:r>
      <w:r w:rsidRPr="00C50B2D">
        <w:rPr>
          <w:i/>
          <w:iCs/>
        </w:rPr>
        <w:t>Agriculture Ecosystems &amp; Environment</w:t>
      </w:r>
      <w:r w:rsidRPr="00C50B2D">
        <w:t xml:space="preserve"> 180 (November): 111–22. https://doi.org/10.1016/j.agee.2011.12.006.</w:t>
      </w:r>
    </w:p>
    <w:p w14:paraId="22A0B961" w14:textId="77777777" w:rsidR="00C50B2D" w:rsidRPr="00C50B2D" w:rsidRDefault="00C50B2D" w:rsidP="00C50B2D">
      <w:pPr>
        <w:pStyle w:val="Bibliography"/>
      </w:pPr>
      <w:r w:rsidRPr="00C50B2D">
        <w:t xml:space="preserve">De Jong, Grant D., Steven P. Canton, Jeniffer S. Lynch, and Mark Murphy. 2015. “Aquatic Invertebrate and Vertebrate Communities of Ephemeral Stream Ecosystems in the Arid Southwestern United States.” </w:t>
      </w:r>
      <w:r w:rsidRPr="00C50B2D">
        <w:rPr>
          <w:i/>
          <w:iCs/>
        </w:rPr>
        <w:t>The Southwestern Naturalist</w:t>
      </w:r>
      <w:r w:rsidRPr="00C50B2D">
        <w:t xml:space="preserve"> 60 (4): 349–59.</w:t>
      </w:r>
    </w:p>
    <w:p w14:paraId="0AF47AEF" w14:textId="77777777" w:rsidR="00C50B2D" w:rsidRPr="00C50B2D" w:rsidRDefault="00C50B2D" w:rsidP="00C50B2D">
      <w:pPr>
        <w:pStyle w:val="Bibliography"/>
      </w:pPr>
      <w:r w:rsidRPr="00C50B2D">
        <w:t xml:space="preserve">Eriksson, Ove. 1993. “The Species-Pool Hypothesis and Plant Community Diversity.” </w:t>
      </w:r>
      <w:r w:rsidRPr="00C50B2D">
        <w:rPr>
          <w:i/>
          <w:iCs/>
        </w:rPr>
        <w:t>Oikos</w:t>
      </w:r>
      <w:r w:rsidRPr="00C50B2D">
        <w:t xml:space="preserve"> 68 (2): 371–74. https://doi.org/10.2307/3544854.</w:t>
      </w:r>
    </w:p>
    <w:p w14:paraId="601CDB3E" w14:textId="77777777" w:rsidR="00C50B2D" w:rsidRPr="00C50B2D" w:rsidRDefault="00C50B2D" w:rsidP="00C50B2D">
      <w:pPr>
        <w:pStyle w:val="Bibliography"/>
      </w:pPr>
      <w:r w:rsidRPr="00C50B2D">
        <w:t>Farani, G.L., Marcos Nogueira, R. Johnsson, and Elizabeth Neves. 2015. “The Salt Tolerance of the Freshwater Snail Melanoides Tuberculata (Mollusca, Gastropoda), a Bioinvader Gastropod” 10 (January): 212–21.</w:t>
      </w:r>
    </w:p>
    <w:p w14:paraId="4E13D11C" w14:textId="77777777" w:rsidR="00C50B2D" w:rsidRPr="00C50B2D" w:rsidRDefault="00C50B2D" w:rsidP="00C50B2D">
      <w:pPr>
        <w:pStyle w:val="Bibliography"/>
      </w:pPr>
      <w:r w:rsidRPr="00C50B2D">
        <w:t xml:space="preserve">Fréjaville, Thibaut, Albert Vilà‐Cabrera, Thomas Curt, and Christopher Carcaillet. 2018. “Aridity and Competition Drive Fire Resistance Trait Covariation in Mountain Trees.” </w:t>
      </w:r>
      <w:r w:rsidRPr="00C50B2D">
        <w:rPr>
          <w:i/>
          <w:iCs/>
        </w:rPr>
        <w:t>Ecosphere</w:t>
      </w:r>
      <w:r w:rsidRPr="00C50B2D">
        <w:t xml:space="preserve"> 9 (12): e02493. https://doi.org/10.1002/ecs2.2493.</w:t>
      </w:r>
    </w:p>
    <w:p w14:paraId="6949F51D" w14:textId="77777777" w:rsidR="00C50B2D" w:rsidRPr="00C50B2D" w:rsidRDefault="00C50B2D" w:rsidP="00C50B2D">
      <w:pPr>
        <w:pStyle w:val="Bibliography"/>
      </w:pPr>
      <w:r w:rsidRPr="00C50B2D">
        <w:t xml:space="preserve">Giling, Darren, Paul Reich, and Ross M. Thompson. 2009. “Loss of Riparian Vegetation Alters the Ecosystem Role of a Freshwater Crayfish (Cherax Destructor) in an Australian Intermittent Lowland Stream.” </w:t>
      </w:r>
      <w:r w:rsidRPr="00C50B2D">
        <w:rPr>
          <w:i/>
          <w:iCs/>
        </w:rPr>
        <w:t>Journal of the North American Benthological Society</w:t>
      </w:r>
      <w:r w:rsidRPr="00C50B2D">
        <w:t xml:space="preserve"> 28 (3): 626–37. https://doi.org/10.1899/09-015.1.</w:t>
      </w:r>
    </w:p>
    <w:p w14:paraId="554D407C" w14:textId="77777777" w:rsidR="00C50B2D" w:rsidRPr="00C50B2D" w:rsidRDefault="00C50B2D" w:rsidP="00C50B2D">
      <w:pPr>
        <w:pStyle w:val="Bibliography"/>
      </w:pPr>
      <w:r w:rsidRPr="00C50B2D">
        <w:t xml:space="preserve">Held, Isaac M., and Brian J. Soden. 2006. “Robust Responses of the Hydrological Cycle to Global Warming.” </w:t>
      </w:r>
      <w:r w:rsidRPr="00C50B2D">
        <w:rPr>
          <w:i/>
          <w:iCs/>
        </w:rPr>
        <w:t>Journal of Climate</w:t>
      </w:r>
      <w:r w:rsidRPr="00C50B2D">
        <w:t xml:space="preserve"> 19 (21): 5686–99. https://doi.org/10.1175/JCLI3990.1.</w:t>
      </w:r>
    </w:p>
    <w:p w14:paraId="0FAFC4EB" w14:textId="77777777" w:rsidR="00C50B2D" w:rsidRPr="00C50B2D" w:rsidRDefault="00C50B2D" w:rsidP="00C50B2D">
      <w:pPr>
        <w:pStyle w:val="Bibliography"/>
      </w:pPr>
      <w:r w:rsidRPr="00C50B2D">
        <w:lastRenderedPageBreak/>
        <w:t xml:space="preserve">Hurlbert, Stuart H. 1971. “The Nonconcept of Species Diversity: A Critique and Alternative Parameters.” </w:t>
      </w:r>
      <w:r w:rsidRPr="00C50B2D">
        <w:rPr>
          <w:i/>
          <w:iCs/>
        </w:rPr>
        <w:t>Ecology</w:t>
      </w:r>
      <w:r w:rsidRPr="00C50B2D">
        <w:t xml:space="preserve"> 52 (4): 577–86. https://doi.org/10.2307/1934145.</w:t>
      </w:r>
    </w:p>
    <w:p w14:paraId="6522261D" w14:textId="77777777" w:rsidR="00C50B2D" w:rsidRPr="00C50B2D" w:rsidRDefault="00C50B2D" w:rsidP="00C50B2D">
      <w:pPr>
        <w:pStyle w:val="Bibliography"/>
      </w:pPr>
      <w:r w:rsidRPr="00C50B2D">
        <w:t xml:space="preserve">Jacob, Staffan, Elvire Bestion, Delphine Legrand, Jean Clobert, and Julien Cote. 2015. “Habitat Matching and Spatial Heterogeneity of Phenotypes: Implications for Metapopulation and Metacommunity Functioning.” </w:t>
      </w:r>
      <w:r w:rsidRPr="00C50B2D">
        <w:rPr>
          <w:i/>
          <w:iCs/>
        </w:rPr>
        <w:t>Evolutionary Ecology</w:t>
      </w:r>
      <w:r w:rsidRPr="00C50B2D">
        <w:t xml:space="preserve"> 29 (6): 851–71. https://doi.org/10.1007/s10682-015-9776-5.</w:t>
      </w:r>
    </w:p>
    <w:p w14:paraId="6A1D0FF5" w14:textId="77777777" w:rsidR="00C50B2D" w:rsidRPr="00C50B2D" w:rsidRDefault="00C50B2D" w:rsidP="00C50B2D">
      <w:pPr>
        <w:pStyle w:val="Bibliography"/>
      </w:pPr>
      <w:r w:rsidRPr="00C50B2D">
        <w:t xml:space="preserve">Jiang, X, and Zl Yang. 2012. “Projected Changes of Temperature and Precipitation in Texas from Downscaled Global Climate Models.” </w:t>
      </w:r>
      <w:r w:rsidRPr="00C50B2D">
        <w:rPr>
          <w:i/>
          <w:iCs/>
        </w:rPr>
        <w:t>Climate Research</w:t>
      </w:r>
      <w:r w:rsidRPr="00C50B2D">
        <w:t xml:space="preserve"> 53 (3): 229–44. https://doi.org/10.3354/cr01093.</w:t>
      </w:r>
    </w:p>
    <w:p w14:paraId="77FA19A5" w14:textId="77777777" w:rsidR="00C50B2D" w:rsidRPr="00C50B2D" w:rsidRDefault="00C50B2D" w:rsidP="00C50B2D">
      <w:pPr>
        <w:pStyle w:val="Bibliography"/>
      </w:pPr>
      <w:r w:rsidRPr="00C50B2D">
        <w:t xml:space="preserve">Legendre, P., and Louis Legendre. 2012. </w:t>
      </w:r>
      <w:r w:rsidRPr="00C50B2D">
        <w:rPr>
          <w:i/>
          <w:iCs/>
        </w:rPr>
        <w:t>Numerical Ecology</w:t>
      </w:r>
      <w:r w:rsidRPr="00C50B2D">
        <w:t>. 3rd edition. Elsevier.</w:t>
      </w:r>
    </w:p>
    <w:p w14:paraId="50B6C182" w14:textId="77777777" w:rsidR="00C50B2D" w:rsidRPr="00C50B2D" w:rsidRDefault="00C50B2D" w:rsidP="00C50B2D">
      <w:pPr>
        <w:pStyle w:val="Bibliography"/>
      </w:pPr>
      <w:r w:rsidRPr="00C50B2D">
        <w:t xml:space="preserve">Legendre, Pierre, and Eugene D. Gallagher. 2001. “Ecologically Meaningful Transformations for Ordination of Species Data.” </w:t>
      </w:r>
      <w:r w:rsidRPr="00C50B2D">
        <w:rPr>
          <w:i/>
          <w:iCs/>
        </w:rPr>
        <w:t>Oecologia</w:t>
      </w:r>
      <w:r w:rsidRPr="00C50B2D">
        <w:t xml:space="preserve"> 129 (2): 271–80. https://doi.org/10.1007/s004420100716.</w:t>
      </w:r>
    </w:p>
    <w:p w14:paraId="0E2A67BB" w14:textId="77777777" w:rsidR="00C50B2D" w:rsidRPr="00C50B2D" w:rsidRDefault="00C50B2D" w:rsidP="00C50B2D">
      <w:pPr>
        <w:pStyle w:val="Bibliography"/>
      </w:pPr>
      <w:r w:rsidRPr="00C50B2D">
        <w:t xml:space="preserve">Marsh-Matthews, E., and W. J. Matthews. 2000. “Spatial Variation in Relative Abundance of a Widespread, Numerically Dominant Fish Species and Its Effect on Fish Assemblage Structure.” </w:t>
      </w:r>
      <w:r w:rsidRPr="00C50B2D">
        <w:rPr>
          <w:i/>
          <w:iCs/>
        </w:rPr>
        <w:t>Oecologia</w:t>
      </w:r>
      <w:r w:rsidRPr="00C50B2D">
        <w:t xml:space="preserve"> 125 (2): 283–92. https://doi.org/10.1007/s004420000452.</w:t>
      </w:r>
    </w:p>
    <w:p w14:paraId="0BDA19B3" w14:textId="77777777" w:rsidR="00C50B2D" w:rsidRPr="00C50B2D" w:rsidRDefault="00C50B2D" w:rsidP="00C50B2D">
      <w:pPr>
        <w:pStyle w:val="Bibliography"/>
      </w:pPr>
      <w:r w:rsidRPr="00C50B2D">
        <w:t xml:space="preserve">Matthews, William J., and Loren G. Hill. 1977. “Tolerance of the Red Shiner, Notropis Lutrensis (Cyprinidae) to Environmental Parameters.” </w:t>
      </w:r>
      <w:r w:rsidRPr="00C50B2D">
        <w:rPr>
          <w:i/>
          <w:iCs/>
        </w:rPr>
        <w:t>The Southwestern Naturalist</w:t>
      </w:r>
      <w:r w:rsidRPr="00C50B2D">
        <w:t xml:space="preserve"> 22 (1): 89–98. https://doi.org/10.2307/3670466.</w:t>
      </w:r>
    </w:p>
    <w:p w14:paraId="4918944F" w14:textId="77777777" w:rsidR="00C50B2D" w:rsidRPr="00C50B2D" w:rsidRDefault="00C50B2D" w:rsidP="00C50B2D">
      <w:pPr>
        <w:pStyle w:val="Bibliography"/>
      </w:pPr>
      <w:r w:rsidRPr="00C50B2D">
        <w:t xml:space="preserve">Matthews, William J., and Edie Marsh‐Matthews. 2007. “Extirpation of Red Shiner in Direct Tributaries of Lake Texoma (Oklahoma-Texas): A Cautionary Case History from a Fragmented River-Reservoir System.” </w:t>
      </w:r>
      <w:r w:rsidRPr="00C50B2D">
        <w:rPr>
          <w:i/>
          <w:iCs/>
        </w:rPr>
        <w:t>Transactions of the American Fisheries Society</w:t>
      </w:r>
      <w:r w:rsidRPr="00C50B2D">
        <w:t xml:space="preserve"> 136 (4): 1041–62. https://doi.org/10.1577/T06-059.1.</w:t>
      </w:r>
    </w:p>
    <w:p w14:paraId="4EFE81F3" w14:textId="77777777" w:rsidR="00C50B2D" w:rsidRPr="00C50B2D" w:rsidRDefault="00C50B2D" w:rsidP="00C50B2D">
      <w:pPr>
        <w:pStyle w:val="Bibliography"/>
      </w:pPr>
      <w:r w:rsidRPr="00C50B2D">
        <w:t xml:space="preserve">Page, L.M., and Burr, B.M. 1991. </w:t>
      </w:r>
      <w:r w:rsidRPr="00C50B2D">
        <w:rPr>
          <w:i/>
          <w:iCs/>
        </w:rPr>
        <w:t>A Field Guide to Freshwater Fishes of North America North of Mexico</w:t>
      </w:r>
      <w:r w:rsidRPr="00C50B2D">
        <w:t>. Boston: Houghton Mifflin Company. https://fishbase.in/references/FBRefSummary.php?ID=5723.</w:t>
      </w:r>
    </w:p>
    <w:p w14:paraId="14CC2CA9" w14:textId="77777777" w:rsidR="00C50B2D" w:rsidRPr="00C50B2D" w:rsidRDefault="00C50B2D" w:rsidP="00C50B2D">
      <w:pPr>
        <w:pStyle w:val="Bibliography"/>
      </w:pPr>
      <w:r w:rsidRPr="00C50B2D">
        <w:t xml:space="preserve">Scheffer, Marten, and Stephen R. Carpenter. 2003. “Catastrophic Regime Shifts in Ecosystems: Linking Theory to Observation.” </w:t>
      </w:r>
      <w:r w:rsidRPr="00C50B2D">
        <w:rPr>
          <w:i/>
          <w:iCs/>
        </w:rPr>
        <w:t>Trends in Ecology &amp; Evolution</w:t>
      </w:r>
      <w:r w:rsidRPr="00C50B2D">
        <w:t xml:space="preserve"> 18 (12): 648–56. https://doi.org/10.1016/j.tree.2003.09.002.</w:t>
      </w:r>
    </w:p>
    <w:p w14:paraId="77D9F9A7" w14:textId="77777777" w:rsidR="00C50B2D" w:rsidRPr="00C50B2D" w:rsidRDefault="00C50B2D" w:rsidP="00C50B2D">
      <w:pPr>
        <w:pStyle w:val="Bibliography"/>
      </w:pPr>
      <w:r w:rsidRPr="00C50B2D">
        <w:t xml:space="preserve">Williams, W. D. 1999. “Salinisation: A Major Threat to Water Resources in the Arid and Semi-Arid Regions of the World.” </w:t>
      </w:r>
      <w:r w:rsidRPr="00C50B2D">
        <w:rPr>
          <w:i/>
          <w:iCs/>
        </w:rPr>
        <w:t>Lakes &amp; Reservoirs: Science, Policy and Management for Sustainable Use</w:t>
      </w:r>
      <w:r w:rsidRPr="00C50B2D">
        <w:t xml:space="preserve"> 4 (3–4): 85–91. https://doi.org/10.1046/j.1440-1770.1999.00089.x.</w:t>
      </w:r>
    </w:p>
    <w:p w14:paraId="004B6698" w14:textId="77777777" w:rsidR="00C50B2D" w:rsidRPr="00C50B2D" w:rsidRDefault="00C50B2D" w:rsidP="00C50B2D">
      <w:pPr>
        <w:pStyle w:val="Bibliography"/>
      </w:pPr>
      <w:r w:rsidRPr="00C50B2D">
        <w:t xml:space="preserve">Woodward, Guy, Daniel M. Perkins, and Lee E. Brown. 2010. “Climate Change and Freshwater Ecosystems: Impacts across Multiple Levels of Organization.” </w:t>
      </w:r>
      <w:r w:rsidRPr="00C50B2D">
        <w:rPr>
          <w:i/>
          <w:iCs/>
        </w:rPr>
        <w:t>Philosophical Transactions of the Royal Society B-Biological Sciences</w:t>
      </w:r>
      <w:r w:rsidRPr="00C50B2D">
        <w:t xml:space="preserve"> 365 (1549): 2093–2106. https://doi.org/10.1098/rstb.2010.0055.</w:t>
      </w:r>
    </w:p>
    <w:p w14:paraId="44051595" w14:textId="3920156E" w:rsidR="004B5518" w:rsidRPr="00255967" w:rsidRDefault="00C50B2D" w:rsidP="00293C4B">
      <w:pPr>
        <w:spacing w:line="360" w:lineRule="auto"/>
        <w:contextualSpacing/>
      </w:pPr>
      <w:r>
        <w:fldChar w:fldCharType="end"/>
      </w:r>
    </w:p>
    <w:sectPr w:rsidR="004B5518" w:rsidRPr="00255967" w:rsidSect="00D9375D">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3" w:author="Christopher J. Patrick" w:date="2021-03-24T15:06:00Z" w:initials="CJP">
    <w:p w14:paraId="5BDB8455" w14:textId="77777777" w:rsidR="003C18B0" w:rsidRDefault="003C18B0" w:rsidP="003C18B0">
      <w:pPr>
        <w:pStyle w:val="CommentText"/>
      </w:pPr>
      <w:r>
        <w:rPr>
          <w:rStyle w:val="CommentReference"/>
        </w:rPr>
        <w:annotationRef/>
      </w:r>
      <w:r>
        <w:t>Dehedin, A., C. Maazouzi, S. Puijalon, P. Marmonier, and C. Piscart. 2013. The combined effects of water level reduction and an increase in ammonia concentration on organic matter processing by key freshwater shredders in alluvial wet-</w:t>
      </w:r>
    </w:p>
    <w:p w14:paraId="0F708D32" w14:textId="77777777" w:rsidR="003C18B0" w:rsidRDefault="003C18B0" w:rsidP="003C18B0">
      <w:pPr>
        <w:pStyle w:val="CommentText"/>
      </w:pPr>
      <w:r>
        <w:t>lands. Global Change Biology 19:763–774.</w:t>
      </w:r>
    </w:p>
    <w:p w14:paraId="6BE5623F" w14:textId="77777777" w:rsidR="003C18B0" w:rsidRDefault="003C18B0" w:rsidP="003C18B0">
      <w:pPr>
        <w:pStyle w:val="CommentText"/>
      </w:pPr>
    </w:p>
    <w:p w14:paraId="59F6F5BC" w14:textId="77777777" w:rsidR="003C18B0" w:rsidRDefault="003C18B0" w:rsidP="003C18B0">
      <w:pPr>
        <w:pStyle w:val="CommentText"/>
      </w:pPr>
      <w:r>
        <w:t>Jones, I., I. Growns, A. Arnold, S. McCall, and M. Bowes. 2015. The effects of increased flow and fine sediment on hyporheic invertebrates and nutrients in stream mesocosms. Freshwater Biology 60:813–826.</w:t>
      </w:r>
    </w:p>
    <w:p w14:paraId="723E0808" w14:textId="77777777" w:rsidR="003C18B0" w:rsidRDefault="003C18B0" w:rsidP="003C18B0">
      <w:pPr>
        <w:pStyle w:val="CommentText"/>
      </w:pPr>
    </w:p>
    <w:p w14:paraId="50C719D6" w14:textId="77777777" w:rsidR="003C18B0" w:rsidRDefault="003C18B0" w:rsidP="003C18B0">
      <w:pPr>
        <w:pStyle w:val="CommentText"/>
      </w:pPr>
      <w:r>
        <w:t>Fetscher, E. A., M. D. A. Howard, R. Stancheva, and</w:t>
      </w:r>
    </w:p>
    <w:p w14:paraId="0136F532" w14:textId="77777777" w:rsidR="003C18B0" w:rsidRDefault="003C18B0" w:rsidP="003C18B0">
      <w:pPr>
        <w:pStyle w:val="CommentText"/>
      </w:pPr>
      <w:r>
        <w:t>R. Sheath. 2015. Wadeable streams as widespread sources of benthic cyanotoxins in California, USA. Harmful Algae 49: 105–116.</w:t>
      </w:r>
    </w:p>
    <w:p w14:paraId="34693976" w14:textId="77777777" w:rsidR="003C18B0" w:rsidRDefault="003C18B0" w:rsidP="003C18B0">
      <w:pPr>
        <w:pStyle w:val="CommentText"/>
      </w:pPr>
    </w:p>
    <w:p w14:paraId="43CE237C" w14:textId="77777777" w:rsidR="003C18B0" w:rsidRDefault="003C18B0" w:rsidP="003C18B0">
      <w:pPr>
        <w:pStyle w:val="CommentText"/>
      </w:pPr>
      <w:r>
        <w:t>Randall, D. J., and T. K. N. Tsui. 2002. Ammonia toxicity in fish. Marine Pollution Bulletin 45:17–23.</w:t>
      </w:r>
    </w:p>
    <w:p w14:paraId="4C8824CB" w14:textId="1DF86893" w:rsidR="003C18B0" w:rsidRDefault="003C18B0">
      <w:pPr>
        <w:pStyle w:val="CommentText"/>
      </w:pPr>
    </w:p>
  </w:comment>
  <w:comment w:id="85" w:author="Christopher J. Patrick" w:date="2021-03-24T15:10:00Z" w:initials="CJP">
    <w:p w14:paraId="3016CA32" w14:textId="09D8E4F0" w:rsidR="006C2DB7" w:rsidRDefault="006C2DB7">
      <w:pPr>
        <w:pStyle w:val="CommentText"/>
      </w:pPr>
      <w:r>
        <w:rPr>
          <w:rStyle w:val="CommentReference"/>
        </w:rPr>
        <w:annotationRef/>
      </w:r>
      <w:r>
        <w:t>This is a good paragraph!  You get into the literaturea and move away from repeating results and start discussing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8824CB" w15:done="0"/>
  <w15:commentEx w15:paraId="3016CA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8824CB" w16cid:durableId="2405D3EC"/>
  <w16cid:commentId w16cid:paraId="3016CA32" w16cid:durableId="2405D4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C4017" w14:textId="77777777" w:rsidR="00410C3C" w:rsidRDefault="00410C3C" w:rsidP="00255967">
      <w:pPr>
        <w:spacing w:after="0" w:line="240" w:lineRule="auto"/>
      </w:pPr>
      <w:r>
        <w:separator/>
      </w:r>
    </w:p>
  </w:endnote>
  <w:endnote w:type="continuationSeparator" w:id="0">
    <w:p w14:paraId="22BEA004" w14:textId="77777777" w:rsidR="00410C3C" w:rsidRDefault="00410C3C"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641689"/>
      <w:docPartObj>
        <w:docPartGallery w:val="Page Numbers (Bottom of Page)"/>
        <w:docPartUnique/>
      </w:docPartObj>
    </w:sdtPr>
    <w:sdtEndPr>
      <w:rPr>
        <w:noProof/>
      </w:rPr>
    </w:sdtEndPr>
    <w:sdtContent>
      <w:p w14:paraId="5D35FB41" w14:textId="1B1AC591" w:rsidR="000033CB" w:rsidRDefault="000033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0033CB" w:rsidRDefault="00003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E2392" w14:textId="77777777" w:rsidR="00410C3C" w:rsidRDefault="00410C3C" w:rsidP="00255967">
      <w:pPr>
        <w:spacing w:after="0" w:line="240" w:lineRule="auto"/>
      </w:pPr>
      <w:r>
        <w:separator/>
      </w:r>
    </w:p>
  </w:footnote>
  <w:footnote w:type="continuationSeparator" w:id="0">
    <w:p w14:paraId="16BDE614" w14:textId="77777777" w:rsidR="00410C3C" w:rsidRDefault="00410C3C"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J. Patrick">
    <w15:presenceInfo w15:providerId="AD" w15:userId="S-1-5-21-1681795361-362820174-452798024-1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3744"/>
    <w:rsid w:val="00013E1F"/>
    <w:rsid w:val="00014AB3"/>
    <w:rsid w:val="00016042"/>
    <w:rsid w:val="000201C7"/>
    <w:rsid w:val="00020CA6"/>
    <w:rsid w:val="00032BFD"/>
    <w:rsid w:val="00040587"/>
    <w:rsid w:val="00041C13"/>
    <w:rsid w:val="0004275E"/>
    <w:rsid w:val="00042B29"/>
    <w:rsid w:val="000438AE"/>
    <w:rsid w:val="00066515"/>
    <w:rsid w:val="00070FAE"/>
    <w:rsid w:val="000716BA"/>
    <w:rsid w:val="00072A79"/>
    <w:rsid w:val="000732C1"/>
    <w:rsid w:val="000865CC"/>
    <w:rsid w:val="000868EB"/>
    <w:rsid w:val="00086B1A"/>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69CF"/>
    <w:rsid w:val="00105AA7"/>
    <w:rsid w:val="00110EB7"/>
    <w:rsid w:val="00111656"/>
    <w:rsid w:val="0012170C"/>
    <w:rsid w:val="00121DCC"/>
    <w:rsid w:val="00126E30"/>
    <w:rsid w:val="001326BF"/>
    <w:rsid w:val="00133D5D"/>
    <w:rsid w:val="00134580"/>
    <w:rsid w:val="00140764"/>
    <w:rsid w:val="001408BC"/>
    <w:rsid w:val="001457A2"/>
    <w:rsid w:val="001503DF"/>
    <w:rsid w:val="0015095B"/>
    <w:rsid w:val="00155A54"/>
    <w:rsid w:val="00157612"/>
    <w:rsid w:val="00161410"/>
    <w:rsid w:val="00171020"/>
    <w:rsid w:val="00174ABC"/>
    <w:rsid w:val="00174C37"/>
    <w:rsid w:val="001850B4"/>
    <w:rsid w:val="0018582B"/>
    <w:rsid w:val="00193B69"/>
    <w:rsid w:val="00197D40"/>
    <w:rsid w:val="001A0F38"/>
    <w:rsid w:val="001A3D2B"/>
    <w:rsid w:val="001A4B4E"/>
    <w:rsid w:val="001A5B32"/>
    <w:rsid w:val="001B156C"/>
    <w:rsid w:val="001C0316"/>
    <w:rsid w:val="001C12E9"/>
    <w:rsid w:val="001C1830"/>
    <w:rsid w:val="001C3136"/>
    <w:rsid w:val="001C59E6"/>
    <w:rsid w:val="001D5841"/>
    <w:rsid w:val="001E090B"/>
    <w:rsid w:val="001E3B67"/>
    <w:rsid w:val="001F6BA4"/>
    <w:rsid w:val="002017B3"/>
    <w:rsid w:val="00211A45"/>
    <w:rsid w:val="00212A52"/>
    <w:rsid w:val="0021368A"/>
    <w:rsid w:val="00214072"/>
    <w:rsid w:val="00216EFF"/>
    <w:rsid w:val="00220896"/>
    <w:rsid w:val="002240B6"/>
    <w:rsid w:val="00230BD0"/>
    <w:rsid w:val="002313CE"/>
    <w:rsid w:val="00236270"/>
    <w:rsid w:val="00240044"/>
    <w:rsid w:val="002406DC"/>
    <w:rsid w:val="00241A8B"/>
    <w:rsid w:val="00247797"/>
    <w:rsid w:val="00250077"/>
    <w:rsid w:val="00250B20"/>
    <w:rsid w:val="00255967"/>
    <w:rsid w:val="00255B89"/>
    <w:rsid w:val="00256EF2"/>
    <w:rsid w:val="002576D2"/>
    <w:rsid w:val="002678B3"/>
    <w:rsid w:val="00271341"/>
    <w:rsid w:val="00271444"/>
    <w:rsid w:val="00273803"/>
    <w:rsid w:val="00284BED"/>
    <w:rsid w:val="00286690"/>
    <w:rsid w:val="00290BE3"/>
    <w:rsid w:val="0029112B"/>
    <w:rsid w:val="00291D7C"/>
    <w:rsid w:val="002926B9"/>
    <w:rsid w:val="00293C4B"/>
    <w:rsid w:val="002A2151"/>
    <w:rsid w:val="002A417A"/>
    <w:rsid w:val="002A725D"/>
    <w:rsid w:val="002A752A"/>
    <w:rsid w:val="002D1AF3"/>
    <w:rsid w:val="002D3679"/>
    <w:rsid w:val="002D45D6"/>
    <w:rsid w:val="002E051E"/>
    <w:rsid w:val="002E5215"/>
    <w:rsid w:val="002E6470"/>
    <w:rsid w:val="002E7A10"/>
    <w:rsid w:val="002E7D93"/>
    <w:rsid w:val="002F3FD0"/>
    <w:rsid w:val="00300F8C"/>
    <w:rsid w:val="0031059E"/>
    <w:rsid w:val="00310C9C"/>
    <w:rsid w:val="00322DB6"/>
    <w:rsid w:val="00324F57"/>
    <w:rsid w:val="0032751B"/>
    <w:rsid w:val="00331039"/>
    <w:rsid w:val="00336714"/>
    <w:rsid w:val="00337DFB"/>
    <w:rsid w:val="00347E19"/>
    <w:rsid w:val="00361831"/>
    <w:rsid w:val="003630A5"/>
    <w:rsid w:val="00363FA7"/>
    <w:rsid w:val="00370E09"/>
    <w:rsid w:val="00374ADA"/>
    <w:rsid w:val="0037620D"/>
    <w:rsid w:val="0037648D"/>
    <w:rsid w:val="00377421"/>
    <w:rsid w:val="00383FE4"/>
    <w:rsid w:val="00384C4C"/>
    <w:rsid w:val="00387325"/>
    <w:rsid w:val="003878BF"/>
    <w:rsid w:val="003A71C9"/>
    <w:rsid w:val="003B4547"/>
    <w:rsid w:val="003C18B0"/>
    <w:rsid w:val="003D0624"/>
    <w:rsid w:val="003D1922"/>
    <w:rsid w:val="003E0062"/>
    <w:rsid w:val="003F4A60"/>
    <w:rsid w:val="003F5055"/>
    <w:rsid w:val="003F5EE4"/>
    <w:rsid w:val="003F66A9"/>
    <w:rsid w:val="003F7CA6"/>
    <w:rsid w:val="00400433"/>
    <w:rsid w:val="004055A0"/>
    <w:rsid w:val="00406311"/>
    <w:rsid w:val="004067CA"/>
    <w:rsid w:val="00407078"/>
    <w:rsid w:val="00410C3C"/>
    <w:rsid w:val="00410E49"/>
    <w:rsid w:val="00411202"/>
    <w:rsid w:val="00425A8F"/>
    <w:rsid w:val="00431446"/>
    <w:rsid w:val="00442D6F"/>
    <w:rsid w:val="0044422B"/>
    <w:rsid w:val="00450161"/>
    <w:rsid w:val="00452AAA"/>
    <w:rsid w:val="0045377E"/>
    <w:rsid w:val="00453FB3"/>
    <w:rsid w:val="00466196"/>
    <w:rsid w:val="0046620B"/>
    <w:rsid w:val="00470D9F"/>
    <w:rsid w:val="004756C1"/>
    <w:rsid w:val="00491E30"/>
    <w:rsid w:val="004943D8"/>
    <w:rsid w:val="004964EC"/>
    <w:rsid w:val="004A2320"/>
    <w:rsid w:val="004A6C25"/>
    <w:rsid w:val="004A7DF3"/>
    <w:rsid w:val="004B08FD"/>
    <w:rsid w:val="004B5518"/>
    <w:rsid w:val="004B7C0B"/>
    <w:rsid w:val="004C2006"/>
    <w:rsid w:val="004C44BE"/>
    <w:rsid w:val="004C5679"/>
    <w:rsid w:val="004E3867"/>
    <w:rsid w:val="004E550E"/>
    <w:rsid w:val="004E6DDA"/>
    <w:rsid w:val="004F1C25"/>
    <w:rsid w:val="004F6B73"/>
    <w:rsid w:val="00504DBD"/>
    <w:rsid w:val="00507DCF"/>
    <w:rsid w:val="0052536B"/>
    <w:rsid w:val="00535662"/>
    <w:rsid w:val="00537C76"/>
    <w:rsid w:val="00542FA4"/>
    <w:rsid w:val="00545029"/>
    <w:rsid w:val="00546671"/>
    <w:rsid w:val="00546BD6"/>
    <w:rsid w:val="0055422A"/>
    <w:rsid w:val="0055690A"/>
    <w:rsid w:val="00561238"/>
    <w:rsid w:val="005615AA"/>
    <w:rsid w:val="00562BA1"/>
    <w:rsid w:val="00582AEF"/>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118BD"/>
    <w:rsid w:val="00611EEA"/>
    <w:rsid w:val="00611EFF"/>
    <w:rsid w:val="006175E7"/>
    <w:rsid w:val="00622334"/>
    <w:rsid w:val="006225D5"/>
    <w:rsid w:val="00627715"/>
    <w:rsid w:val="00632BDC"/>
    <w:rsid w:val="0064690C"/>
    <w:rsid w:val="00646FAB"/>
    <w:rsid w:val="006474E8"/>
    <w:rsid w:val="00651556"/>
    <w:rsid w:val="00653CDB"/>
    <w:rsid w:val="00657BF6"/>
    <w:rsid w:val="00660263"/>
    <w:rsid w:val="00661BEA"/>
    <w:rsid w:val="00662A07"/>
    <w:rsid w:val="00664236"/>
    <w:rsid w:val="006643E8"/>
    <w:rsid w:val="00664B85"/>
    <w:rsid w:val="006750BE"/>
    <w:rsid w:val="00683275"/>
    <w:rsid w:val="00683295"/>
    <w:rsid w:val="00683D36"/>
    <w:rsid w:val="006924BE"/>
    <w:rsid w:val="00697FA6"/>
    <w:rsid w:val="006A39AA"/>
    <w:rsid w:val="006A4672"/>
    <w:rsid w:val="006A6A9A"/>
    <w:rsid w:val="006B26E4"/>
    <w:rsid w:val="006B2FE3"/>
    <w:rsid w:val="006C0380"/>
    <w:rsid w:val="006C2DB7"/>
    <w:rsid w:val="006D23BA"/>
    <w:rsid w:val="006D2F2A"/>
    <w:rsid w:val="006D47B1"/>
    <w:rsid w:val="006E2B73"/>
    <w:rsid w:val="006E3F3C"/>
    <w:rsid w:val="006E3F74"/>
    <w:rsid w:val="006E555D"/>
    <w:rsid w:val="006F1D6D"/>
    <w:rsid w:val="006F220D"/>
    <w:rsid w:val="006F40A9"/>
    <w:rsid w:val="006F6882"/>
    <w:rsid w:val="00710748"/>
    <w:rsid w:val="0072055D"/>
    <w:rsid w:val="00724648"/>
    <w:rsid w:val="00724CF7"/>
    <w:rsid w:val="007310D5"/>
    <w:rsid w:val="007378B1"/>
    <w:rsid w:val="007404D7"/>
    <w:rsid w:val="00755232"/>
    <w:rsid w:val="00771BE4"/>
    <w:rsid w:val="007803D6"/>
    <w:rsid w:val="00780E45"/>
    <w:rsid w:val="00791C89"/>
    <w:rsid w:val="00793C29"/>
    <w:rsid w:val="007A248E"/>
    <w:rsid w:val="007A3C8C"/>
    <w:rsid w:val="007B419D"/>
    <w:rsid w:val="007C1C54"/>
    <w:rsid w:val="007D1D2C"/>
    <w:rsid w:val="007D250B"/>
    <w:rsid w:val="007D4F4A"/>
    <w:rsid w:val="007D67CD"/>
    <w:rsid w:val="007F0931"/>
    <w:rsid w:val="007F2A48"/>
    <w:rsid w:val="007F7591"/>
    <w:rsid w:val="008014EB"/>
    <w:rsid w:val="008015D8"/>
    <w:rsid w:val="00802B6F"/>
    <w:rsid w:val="008063DF"/>
    <w:rsid w:val="00810031"/>
    <w:rsid w:val="008156DE"/>
    <w:rsid w:val="00815782"/>
    <w:rsid w:val="00823FD2"/>
    <w:rsid w:val="00832968"/>
    <w:rsid w:val="00834608"/>
    <w:rsid w:val="00837C09"/>
    <w:rsid w:val="00840033"/>
    <w:rsid w:val="00850998"/>
    <w:rsid w:val="00851196"/>
    <w:rsid w:val="0085131E"/>
    <w:rsid w:val="00855253"/>
    <w:rsid w:val="00862591"/>
    <w:rsid w:val="0086767A"/>
    <w:rsid w:val="00867FB4"/>
    <w:rsid w:val="00870283"/>
    <w:rsid w:val="00870393"/>
    <w:rsid w:val="008727C5"/>
    <w:rsid w:val="00872D2C"/>
    <w:rsid w:val="0087414E"/>
    <w:rsid w:val="00885276"/>
    <w:rsid w:val="008910F9"/>
    <w:rsid w:val="008979DE"/>
    <w:rsid w:val="008A0C97"/>
    <w:rsid w:val="008B7B69"/>
    <w:rsid w:val="008C0DB6"/>
    <w:rsid w:val="008D00EC"/>
    <w:rsid w:val="008D2795"/>
    <w:rsid w:val="008E1627"/>
    <w:rsid w:val="008E256C"/>
    <w:rsid w:val="008E3936"/>
    <w:rsid w:val="008F0B18"/>
    <w:rsid w:val="008F41B7"/>
    <w:rsid w:val="008F5BF2"/>
    <w:rsid w:val="0090260E"/>
    <w:rsid w:val="00902694"/>
    <w:rsid w:val="00906244"/>
    <w:rsid w:val="00920CF5"/>
    <w:rsid w:val="00924FA2"/>
    <w:rsid w:val="0093355B"/>
    <w:rsid w:val="00940F61"/>
    <w:rsid w:val="009421D6"/>
    <w:rsid w:val="009464B2"/>
    <w:rsid w:val="00946911"/>
    <w:rsid w:val="00956D08"/>
    <w:rsid w:val="0096101E"/>
    <w:rsid w:val="00965BFE"/>
    <w:rsid w:val="00970C32"/>
    <w:rsid w:val="00971908"/>
    <w:rsid w:val="009736BF"/>
    <w:rsid w:val="00973B9C"/>
    <w:rsid w:val="00986574"/>
    <w:rsid w:val="00987D64"/>
    <w:rsid w:val="00991FC4"/>
    <w:rsid w:val="0099264F"/>
    <w:rsid w:val="00997312"/>
    <w:rsid w:val="009977AC"/>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20858"/>
    <w:rsid w:val="00A3048A"/>
    <w:rsid w:val="00A37DDC"/>
    <w:rsid w:val="00A45FF6"/>
    <w:rsid w:val="00A4625F"/>
    <w:rsid w:val="00A5012F"/>
    <w:rsid w:val="00A56D8D"/>
    <w:rsid w:val="00A6025E"/>
    <w:rsid w:val="00A6221C"/>
    <w:rsid w:val="00A64EA6"/>
    <w:rsid w:val="00A67715"/>
    <w:rsid w:val="00A7097F"/>
    <w:rsid w:val="00A71183"/>
    <w:rsid w:val="00A75934"/>
    <w:rsid w:val="00A828C7"/>
    <w:rsid w:val="00A84478"/>
    <w:rsid w:val="00A870E1"/>
    <w:rsid w:val="00AB5FB4"/>
    <w:rsid w:val="00AB7FBD"/>
    <w:rsid w:val="00AC3749"/>
    <w:rsid w:val="00AC4CEC"/>
    <w:rsid w:val="00AD0081"/>
    <w:rsid w:val="00AD5979"/>
    <w:rsid w:val="00AD71D5"/>
    <w:rsid w:val="00AE065C"/>
    <w:rsid w:val="00AE1C5C"/>
    <w:rsid w:val="00AE2507"/>
    <w:rsid w:val="00AF5690"/>
    <w:rsid w:val="00AF7E62"/>
    <w:rsid w:val="00B05B6B"/>
    <w:rsid w:val="00B15303"/>
    <w:rsid w:val="00B16DE1"/>
    <w:rsid w:val="00B22D3D"/>
    <w:rsid w:val="00B2741F"/>
    <w:rsid w:val="00B318D1"/>
    <w:rsid w:val="00B32F17"/>
    <w:rsid w:val="00B33B60"/>
    <w:rsid w:val="00B444A4"/>
    <w:rsid w:val="00B445D9"/>
    <w:rsid w:val="00B45760"/>
    <w:rsid w:val="00B459D0"/>
    <w:rsid w:val="00B46681"/>
    <w:rsid w:val="00B478D9"/>
    <w:rsid w:val="00B5353A"/>
    <w:rsid w:val="00B54353"/>
    <w:rsid w:val="00B54F1A"/>
    <w:rsid w:val="00B62301"/>
    <w:rsid w:val="00B76BE7"/>
    <w:rsid w:val="00B82930"/>
    <w:rsid w:val="00B82FC8"/>
    <w:rsid w:val="00B9366E"/>
    <w:rsid w:val="00B941CD"/>
    <w:rsid w:val="00B943C3"/>
    <w:rsid w:val="00BA0B04"/>
    <w:rsid w:val="00BA79A1"/>
    <w:rsid w:val="00BA7FA4"/>
    <w:rsid w:val="00BB41F4"/>
    <w:rsid w:val="00BB5A2F"/>
    <w:rsid w:val="00BC3EE4"/>
    <w:rsid w:val="00BC41C8"/>
    <w:rsid w:val="00BC623C"/>
    <w:rsid w:val="00BC7EDC"/>
    <w:rsid w:val="00BD2F78"/>
    <w:rsid w:val="00BD5E38"/>
    <w:rsid w:val="00BD78C4"/>
    <w:rsid w:val="00BE7431"/>
    <w:rsid w:val="00BF0756"/>
    <w:rsid w:val="00BF0871"/>
    <w:rsid w:val="00BF29B1"/>
    <w:rsid w:val="00BF4E45"/>
    <w:rsid w:val="00BF55B4"/>
    <w:rsid w:val="00C03A3D"/>
    <w:rsid w:val="00C0497F"/>
    <w:rsid w:val="00C113FC"/>
    <w:rsid w:val="00C16C67"/>
    <w:rsid w:val="00C2369D"/>
    <w:rsid w:val="00C23AA0"/>
    <w:rsid w:val="00C308E3"/>
    <w:rsid w:val="00C32E69"/>
    <w:rsid w:val="00C34749"/>
    <w:rsid w:val="00C35EF2"/>
    <w:rsid w:val="00C3667F"/>
    <w:rsid w:val="00C369C3"/>
    <w:rsid w:val="00C36ECB"/>
    <w:rsid w:val="00C403AF"/>
    <w:rsid w:val="00C435AF"/>
    <w:rsid w:val="00C43C7D"/>
    <w:rsid w:val="00C43FA8"/>
    <w:rsid w:val="00C457E0"/>
    <w:rsid w:val="00C50B2D"/>
    <w:rsid w:val="00C52899"/>
    <w:rsid w:val="00C54472"/>
    <w:rsid w:val="00C5500A"/>
    <w:rsid w:val="00C5726B"/>
    <w:rsid w:val="00C629E9"/>
    <w:rsid w:val="00C657AB"/>
    <w:rsid w:val="00C7167C"/>
    <w:rsid w:val="00C7618B"/>
    <w:rsid w:val="00C827BF"/>
    <w:rsid w:val="00C83EC1"/>
    <w:rsid w:val="00C92A2F"/>
    <w:rsid w:val="00C92C97"/>
    <w:rsid w:val="00C93DB7"/>
    <w:rsid w:val="00C95DE7"/>
    <w:rsid w:val="00CA447D"/>
    <w:rsid w:val="00CA6CBF"/>
    <w:rsid w:val="00CA7793"/>
    <w:rsid w:val="00CB047D"/>
    <w:rsid w:val="00CB2373"/>
    <w:rsid w:val="00CB5BCC"/>
    <w:rsid w:val="00CC3FE0"/>
    <w:rsid w:val="00CC52E7"/>
    <w:rsid w:val="00CC5F61"/>
    <w:rsid w:val="00CC75FF"/>
    <w:rsid w:val="00CD1ACC"/>
    <w:rsid w:val="00CD2A88"/>
    <w:rsid w:val="00CD5760"/>
    <w:rsid w:val="00CD5D60"/>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68BD"/>
    <w:rsid w:val="00D76CE9"/>
    <w:rsid w:val="00D85031"/>
    <w:rsid w:val="00D86797"/>
    <w:rsid w:val="00D9375D"/>
    <w:rsid w:val="00D93E52"/>
    <w:rsid w:val="00DA012A"/>
    <w:rsid w:val="00DB3380"/>
    <w:rsid w:val="00DC2526"/>
    <w:rsid w:val="00DC2DB5"/>
    <w:rsid w:val="00DC3BAF"/>
    <w:rsid w:val="00DD1A6C"/>
    <w:rsid w:val="00DD2937"/>
    <w:rsid w:val="00DD5FA4"/>
    <w:rsid w:val="00DE0212"/>
    <w:rsid w:val="00DE3F53"/>
    <w:rsid w:val="00DE585C"/>
    <w:rsid w:val="00DE7567"/>
    <w:rsid w:val="00DF3365"/>
    <w:rsid w:val="00DF7BAB"/>
    <w:rsid w:val="00E03A0D"/>
    <w:rsid w:val="00E07039"/>
    <w:rsid w:val="00E12BD8"/>
    <w:rsid w:val="00E13B30"/>
    <w:rsid w:val="00E17401"/>
    <w:rsid w:val="00E179D6"/>
    <w:rsid w:val="00E2354C"/>
    <w:rsid w:val="00E23E0C"/>
    <w:rsid w:val="00E27657"/>
    <w:rsid w:val="00E31E36"/>
    <w:rsid w:val="00E331B3"/>
    <w:rsid w:val="00E34971"/>
    <w:rsid w:val="00E37DC5"/>
    <w:rsid w:val="00E522EE"/>
    <w:rsid w:val="00E66333"/>
    <w:rsid w:val="00E70084"/>
    <w:rsid w:val="00E74712"/>
    <w:rsid w:val="00E76470"/>
    <w:rsid w:val="00E8202D"/>
    <w:rsid w:val="00E829F7"/>
    <w:rsid w:val="00E83949"/>
    <w:rsid w:val="00E83D52"/>
    <w:rsid w:val="00EA0A01"/>
    <w:rsid w:val="00EA1B22"/>
    <w:rsid w:val="00EB558B"/>
    <w:rsid w:val="00EB5ECC"/>
    <w:rsid w:val="00EC382A"/>
    <w:rsid w:val="00EC6B7A"/>
    <w:rsid w:val="00EE4777"/>
    <w:rsid w:val="00EE6E30"/>
    <w:rsid w:val="00EF2C39"/>
    <w:rsid w:val="00EF6197"/>
    <w:rsid w:val="00EF6A24"/>
    <w:rsid w:val="00EF74C3"/>
    <w:rsid w:val="00F01AA9"/>
    <w:rsid w:val="00F03CAD"/>
    <w:rsid w:val="00F1315D"/>
    <w:rsid w:val="00F14E1F"/>
    <w:rsid w:val="00F16E0B"/>
    <w:rsid w:val="00F21487"/>
    <w:rsid w:val="00F25EB4"/>
    <w:rsid w:val="00F43B9D"/>
    <w:rsid w:val="00F44D34"/>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3170"/>
    <w:rsid w:val="00FB151F"/>
    <w:rsid w:val="00FB74E7"/>
    <w:rsid w:val="00FB7B32"/>
    <w:rsid w:val="00FC3ED8"/>
    <w:rsid w:val="00FC5789"/>
    <w:rsid w:val="00FD2F49"/>
    <w:rsid w:val="00FD63E0"/>
    <w:rsid w:val="00FD6FC3"/>
    <w:rsid w:val="00FD764C"/>
    <w:rsid w:val="00FE4C68"/>
    <w:rsid w:val="00FE5097"/>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18136</Words>
  <Characters>103377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2</cp:revision>
  <cp:lastPrinted>2020-03-06T03:53:00Z</cp:lastPrinted>
  <dcterms:created xsi:type="dcterms:W3CDTF">2021-03-25T12:41:00Z</dcterms:created>
  <dcterms:modified xsi:type="dcterms:W3CDTF">2021-03-25T12:41:00Z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id="yWU4gc2x"/&gt;&lt;style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