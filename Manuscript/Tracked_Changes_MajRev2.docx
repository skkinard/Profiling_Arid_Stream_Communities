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2287C" w14:textId="139D842B" w:rsidR="0045377E" w:rsidRPr="00AA3230" w:rsidRDefault="0045377E" w:rsidP="008E71DD">
      <w:pPr>
        <w:spacing w:line="240" w:lineRule="auto"/>
        <w:contextualSpacing/>
        <w:rPr>
          <w:rFonts w:ascii="Arial" w:hAnsi="Arial" w:cs="Arial"/>
          <w:b/>
        </w:rPr>
      </w:pPr>
      <w:r w:rsidRPr="00AA3230">
        <w:rPr>
          <w:rFonts w:ascii="Arial" w:hAnsi="Arial" w:cs="Arial"/>
          <w:b/>
        </w:rPr>
        <w:t>Manuscript Title</w:t>
      </w:r>
    </w:p>
    <w:p w14:paraId="0D194C8F" w14:textId="790CEA38" w:rsidR="00971908" w:rsidRPr="00AA3230" w:rsidRDefault="00255967" w:rsidP="008E71DD">
      <w:pPr>
        <w:spacing w:line="240" w:lineRule="auto"/>
        <w:contextualSpacing/>
        <w:rPr>
          <w:rFonts w:ascii="Arial" w:hAnsi="Arial" w:cs="Arial"/>
          <w:bCs/>
        </w:rPr>
      </w:pPr>
      <w:bookmarkStart w:id="0" w:name="_Hlk67663786"/>
      <w:r w:rsidRPr="00AA3230">
        <w:rPr>
          <w:rFonts w:ascii="Arial" w:hAnsi="Arial" w:cs="Arial"/>
          <w:bCs/>
        </w:rPr>
        <w:t>Effects of a natural precipitation gradient on</w:t>
      </w:r>
      <w:r w:rsidR="00971908" w:rsidRPr="00AA3230">
        <w:rPr>
          <w:rFonts w:ascii="Arial" w:hAnsi="Arial" w:cs="Arial"/>
          <w:bCs/>
        </w:rPr>
        <w:t xml:space="preserve"> fish and macroinvertebrate assembl</w:t>
      </w:r>
      <w:r w:rsidR="0045377E" w:rsidRPr="00AA3230">
        <w:rPr>
          <w:rFonts w:ascii="Arial" w:hAnsi="Arial" w:cs="Arial"/>
          <w:bCs/>
        </w:rPr>
        <w:t>ages</w:t>
      </w:r>
      <w:r w:rsidR="00831DA2" w:rsidRPr="00AA3230">
        <w:rPr>
          <w:rFonts w:ascii="Arial" w:hAnsi="Arial" w:cs="Arial"/>
          <w:bCs/>
        </w:rPr>
        <w:t xml:space="preserve"> in coastal streams</w:t>
      </w:r>
    </w:p>
    <w:bookmarkEnd w:id="0"/>
    <w:p w14:paraId="67194A91" w14:textId="42480415" w:rsidR="0045377E" w:rsidRPr="00AA3230" w:rsidRDefault="0045377E" w:rsidP="008E71DD">
      <w:pPr>
        <w:spacing w:line="240" w:lineRule="auto"/>
        <w:contextualSpacing/>
        <w:rPr>
          <w:rFonts w:ascii="Arial" w:hAnsi="Arial" w:cs="Arial"/>
          <w:bCs/>
        </w:rPr>
      </w:pPr>
    </w:p>
    <w:p w14:paraId="5FD17950" w14:textId="77777777" w:rsidR="0045377E" w:rsidRPr="00AA3230" w:rsidRDefault="0045377E" w:rsidP="008E71DD">
      <w:pPr>
        <w:spacing w:line="240" w:lineRule="auto"/>
        <w:contextualSpacing/>
        <w:rPr>
          <w:rFonts w:ascii="Arial" w:hAnsi="Arial" w:cs="Arial"/>
          <w:bCs/>
        </w:rPr>
      </w:pPr>
    </w:p>
    <w:p w14:paraId="38BB4165" w14:textId="4907C477" w:rsidR="0029112B" w:rsidRPr="00AA3230" w:rsidRDefault="0029112B" w:rsidP="008E71DD">
      <w:pPr>
        <w:spacing w:line="240" w:lineRule="auto"/>
        <w:contextualSpacing/>
        <w:rPr>
          <w:rFonts w:ascii="Arial" w:hAnsi="Arial" w:cs="Arial"/>
          <w:bCs/>
          <w:vertAlign w:val="superscript"/>
        </w:rPr>
      </w:pPr>
      <w:r w:rsidRPr="00AA3230">
        <w:rPr>
          <w:rFonts w:ascii="Arial" w:hAnsi="Arial" w:cs="Arial"/>
          <w:bCs/>
        </w:rPr>
        <w:t>Sean Kinard</w:t>
      </w:r>
      <w:r w:rsidR="00255967" w:rsidRPr="00AA3230">
        <w:rPr>
          <w:rFonts w:ascii="Arial" w:hAnsi="Arial" w:cs="Arial"/>
          <w:bCs/>
          <w:vertAlign w:val="superscript"/>
        </w:rPr>
        <w:t>1</w:t>
      </w:r>
      <w:r w:rsidRPr="00AA3230">
        <w:rPr>
          <w:rFonts w:ascii="Arial" w:hAnsi="Arial" w:cs="Arial"/>
          <w:bCs/>
        </w:rPr>
        <w:t>, Christopher Patrick</w:t>
      </w:r>
      <w:r w:rsidR="00255967" w:rsidRPr="00AA3230">
        <w:rPr>
          <w:rFonts w:ascii="Arial" w:hAnsi="Arial" w:cs="Arial"/>
          <w:bCs/>
          <w:vertAlign w:val="superscript"/>
        </w:rPr>
        <w:t>1</w:t>
      </w:r>
      <w:r w:rsidRPr="00AA3230">
        <w:rPr>
          <w:rFonts w:ascii="Arial" w:hAnsi="Arial" w:cs="Arial"/>
          <w:bCs/>
        </w:rPr>
        <w:t>, Fernando Carvallo</w:t>
      </w:r>
      <w:r w:rsidR="00255967" w:rsidRPr="00AA3230">
        <w:rPr>
          <w:rFonts w:ascii="Arial" w:hAnsi="Arial" w:cs="Arial"/>
          <w:bCs/>
          <w:vertAlign w:val="superscript"/>
        </w:rPr>
        <w:t>2</w:t>
      </w:r>
    </w:p>
    <w:p w14:paraId="7435FDA7" w14:textId="77777777" w:rsidR="0045377E" w:rsidRPr="00AA3230" w:rsidRDefault="0045377E" w:rsidP="008E71DD">
      <w:pPr>
        <w:spacing w:line="240" w:lineRule="auto"/>
        <w:contextualSpacing/>
        <w:rPr>
          <w:rFonts w:ascii="Arial" w:hAnsi="Arial" w:cs="Arial"/>
          <w:bCs/>
        </w:rPr>
      </w:pPr>
    </w:p>
    <w:p w14:paraId="2CAAA7E5" w14:textId="2D3CA1F7" w:rsidR="00E37DC5" w:rsidRPr="00AA3230" w:rsidRDefault="00E37DC5" w:rsidP="008E71DD">
      <w:pPr>
        <w:pStyle w:val="ListParagraph"/>
        <w:numPr>
          <w:ilvl w:val="0"/>
          <w:numId w:val="4"/>
        </w:numPr>
        <w:spacing w:line="240" w:lineRule="auto"/>
        <w:rPr>
          <w:rFonts w:ascii="Arial" w:hAnsi="Arial" w:cs="Arial"/>
          <w:bCs/>
        </w:rPr>
      </w:pPr>
      <w:r w:rsidRPr="00AA3230">
        <w:rPr>
          <w:rFonts w:ascii="Arial" w:hAnsi="Arial" w:cs="Arial"/>
          <w:bCs/>
        </w:rPr>
        <w:t>Virginia Institute of Marine Science</w:t>
      </w:r>
    </w:p>
    <w:p w14:paraId="212C5A18" w14:textId="739EC2F8" w:rsidR="00E37DC5" w:rsidRPr="00AA3230" w:rsidRDefault="00E37DC5" w:rsidP="008E71DD">
      <w:pPr>
        <w:pStyle w:val="ListParagraph"/>
        <w:spacing w:line="240" w:lineRule="auto"/>
        <w:rPr>
          <w:rFonts w:ascii="Arial" w:hAnsi="Arial" w:cs="Arial"/>
          <w:bCs/>
        </w:rPr>
      </w:pPr>
      <w:r w:rsidRPr="00AA3230">
        <w:rPr>
          <w:rFonts w:ascii="Arial" w:hAnsi="Arial" w:cs="Arial"/>
          <w:bCs/>
        </w:rPr>
        <w:t xml:space="preserve"> 1370 </w:t>
      </w:r>
      <w:proofErr w:type="spellStart"/>
      <w:r w:rsidRPr="00AA3230">
        <w:rPr>
          <w:rFonts w:ascii="Arial" w:hAnsi="Arial" w:cs="Arial"/>
          <w:bCs/>
        </w:rPr>
        <w:t>Greate</w:t>
      </w:r>
      <w:proofErr w:type="spellEnd"/>
      <w:r w:rsidRPr="00AA3230">
        <w:rPr>
          <w:rFonts w:ascii="Arial" w:hAnsi="Arial" w:cs="Arial"/>
          <w:bCs/>
        </w:rPr>
        <w:t xml:space="preserve"> Road, Gloucester Point, Virginia 23062-1346</w:t>
      </w:r>
    </w:p>
    <w:p w14:paraId="10588755" w14:textId="7887633A" w:rsidR="00E37DC5" w:rsidRPr="00AA3230" w:rsidRDefault="00E37DC5" w:rsidP="008E71DD">
      <w:pPr>
        <w:pStyle w:val="ListParagraph"/>
        <w:numPr>
          <w:ilvl w:val="0"/>
          <w:numId w:val="4"/>
        </w:numPr>
        <w:spacing w:line="240" w:lineRule="auto"/>
        <w:rPr>
          <w:rFonts w:ascii="Arial" w:hAnsi="Arial" w:cs="Arial"/>
          <w:bCs/>
        </w:rPr>
      </w:pPr>
      <w:r w:rsidRPr="00AA3230">
        <w:rPr>
          <w:rFonts w:ascii="Arial" w:hAnsi="Arial" w:cs="Arial"/>
          <w:bCs/>
        </w:rPr>
        <w:t>Texas A&amp;M Corpus Christi</w:t>
      </w:r>
    </w:p>
    <w:p w14:paraId="07FF3513" w14:textId="465E4C27" w:rsidR="00255967" w:rsidRPr="00AA3230" w:rsidRDefault="00E37DC5" w:rsidP="008E71DD">
      <w:pPr>
        <w:pStyle w:val="ListParagraph"/>
        <w:spacing w:line="240" w:lineRule="auto"/>
        <w:rPr>
          <w:rFonts w:ascii="Arial" w:hAnsi="Arial" w:cs="Arial"/>
          <w:bCs/>
        </w:rPr>
      </w:pPr>
      <w:r w:rsidRPr="00AA3230">
        <w:rPr>
          <w:rFonts w:ascii="Arial" w:hAnsi="Arial" w:cs="Arial"/>
          <w:bCs/>
        </w:rPr>
        <w:t xml:space="preserve"> 6300 Ocean Dr, Corpus Christi, TX 78412</w:t>
      </w:r>
    </w:p>
    <w:p w14:paraId="2A9C4431" w14:textId="77777777" w:rsidR="0045377E" w:rsidRPr="00AA3230" w:rsidRDefault="0045377E" w:rsidP="008E71DD">
      <w:pPr>
        <w:pStyle w:val="ListParagraph"/>
        <w:spacing w:line="240" w:lineRule="auto"/>
        <w:rPr>
          <w:rFonts w:ascii="Arial" w:hAnsi="Arial" w:cs="Arial"/>
          <w:bCs/>
        </w:rPr>
      </w:pPr>
    </w:p>
    <w:p w14:paraId="41A6B387" w14:textId="59F1F154" w:rsidR="00255967" w:rsidRPr="00AA3230" w:rsidRDefault="00956D08" w:rsidP="008E71DD">
      <w:pPr>
        <w:spacing w:line="240" w:lineRule="auto"/>
        <w:contextualSpacing/>
        <w:rPr>
          <w:rFonts w:ascii="Arial" w:hAnsi="Arial" w:cs="Arial"/>
          <w:bCs/>
        </w:rPr>
      </w:pPr>
      <w:r w:rsidRPr="00AA3230">
        <w:rPr>
          <w:rFonts w:ascii="Arial" w:hAnsi="Arial" w:cs="Arial"/>
          <w:bCs/>
        </w:rPr>
        <w:t>Corresponding Author:</w:t>
      </w:r>
    </w:p>
    <w:p w14:paraId="31C40FDD" w14:textId="33661A15" w:rsidR="00956D08" w:rsidRPr="00AA3230" w:rsidRDefault="00956D08" w:rsidP="008E71DD">
      <w:pPr>
        <w:spacing w:line="240" w:lineRule="auto"/>
        <w:contextualSpacing/>
        <w:rPr>
          <w:rFonts w:ascii="Arial" w:hAnsi="Arial" w:cs="Arial"/>
          <w:bCs/>
        </w:rPr>
      </w:pPr>
      <w:r w:rsidRPr="00AA3230">
        <w:rPr>
          <w:rFonts w:ascii="Arial" w:hAnsi="Arial" w:cs="Arial"/>
          <w:bCs/>
        </w:rPr>
        <w:t>Sean Kinard</w:t>
      </w:r>
      <w:r w:rsidRPr="00AA3230">
        <w:rPr>
          <w:rFonts w:ascii="Arial" w:hAnsi="Arial" w:cs="Arial"/>
          <w:bCs/>
          <w:vertAlign w:val="superscript"/>
        </w:rPr>
        <w:t>1</w:t>
      </w:r>
    </w:p>
    <w:p w14:paraId="6F03561E" w14:textId="0F01C3F0" w:rsidR="00956D08" w:rsidRPr="00AA3230" w:rsidRDefault="00956D08" w:rsidP="008E71DD">
      <w:pPr>
        <w:spacing w:line="240" w:lineRule="auto"/>
        <w:contextualSpacing/>
        <w:rPr>
          <w:rFonts w:ascii="Arial" w:hAnsi="Arial" w:cs="Arial"/>
          <w:bCs/>
        </w:rPr>
      </w:pPr>
      <w:r w:rsidRPr="00AA3230">
        <w:rPr>
          <w:rFonts w:ascii="Arial" w:hAnsi="Arial" w:cs="Arial"/>
          <w:bCs/>
        </w:rPr>
        <w:t>6528 Quail Hollow Dr, Hayes VA 23072, USA</w:t>
      </w:r>
    </w:p>
    <w:p w14:paraId="51C69299" w14:textId="382E4F4E" w:rsidR="00956D08" w:rsidRPr="00AA3230" w:rsidRDefault="00956D08" w:rsidP="008E71DD">
      <w:pPr>
        <w:spacing w:line="240" w:lineRule="auto"/>
        <w:contextualSpacing/>
        <w:rPr>
          <w:rFonts w:ascii="Arial" w:hAnsi="Arial" w:cs="Arial"/>
          <w:bCs/>
        </w:rPr>
      </w:pPr>
      <w:r w:rsidRPr="00AA3230">
        <w:rPr>
          <w:rFonts w:ascii="Arial" w:hAnsi="Arial" w:cs="Arial"/>
          <w:bCs/>
        </w:rPr>
        <w:t xml:space="preserve">Email address: </w:t>
      </w:r>
      <w:hyperlink r:id="rId8" w:history="1">
        <w:r w:rsidRPr="00AA3230">
          <w:rPr>
            <w:rStyle w:val="Hyperlink"/>
            <w:rFonts w:ascii="Arial" w:hAnsi="Arial" w:cs="Arial"/>
            <w:bCs/>
          </w:rPr>
          <w:t>skkinard@vims.edu</w:t>
        </w:r>
      </w:hyperlink>
    </w:p>
    <w:p w14:paraId="72DC1604" w14:textId="77777777" w:rsidR="00255967" w:rsidRPr="00AA3230" w:rsidRDefault="00255967" w:rsidP="008E71DD">
      <w:pPr>
        <w:spacing w:line="240" w:lineRule="auto"/>
        <w:contextualSpacing/>
        <w:rPr>
          <w:rFonts w:ascii="Arial" w:hAnsi="Arial" w:cs="Arial"/>
          <w:bCs/>
        </w:rPr>
      </w:pPr>
    </w:p>
    <w:p w14:paraId="253D2A45" w14:textId="5D7E4EDC" w:rsidR="00255967" w:rsidRPr="00AA3230" w:rsidRDefault="00956D08" w:rsidP="008E71DD">
      <w:pPr>
        <w:spacing w:line="240" w:lineRule="auto"/>
        <w:contextualSpacing/>
        <w:rPr>
          <w:rFonts w:ascii="Arial" w:hAnsi="Arial" w:cs="Arial"/>
          <w:b/>
        </w:rPr>
      </w:pPr>
      <w:r w:rsidRPr="00AA3230">
        <w:rPr>
          <w:rFonts w:ascii="Arial" w:hAnsi="Arial" w:cs="Arial"/>
          <w:b/>
        </w:rPr>
        <w:t>Abstract:</w:t>
      </w:r>
    </w:p>
    <w:p w14:paraId="1D2069B1" w14:textId="313938BB" w:rsidR="00802B6F" w:rsidRPr="00AA3230" w:rsidRDefault="00293C4B" w:rsidP="008E71DD">
      <w:pPr>
        <w:spacing w:line="240" w:lineRule="auto"/>
        <w:contextualSpacing/>
        <w:rPr>
          <w:rFonts w:ascii="Arial" w:hAnsi="Arial" w:cs="Arial"/>
          <w:bCs/>
        </w:rPr>
      </w:pPr>
      <w:r w:rsidRPr="00AA3230">
        <w:rPr>
          <w:rFonts w:ascii="Arial" w:hAnsi="Arial" w:cs="Arial"/>
          <w:bCs/>
        </w:rPr>
        <w:t>Anthropogenic climate change is</w:t>
      </w:r>
      <w:r w:rsidR="00802B6F" w:rsidRPr="00AA3230">
        <w:rPr>
          <w:rFonts w:ascii="Arial" w:hAnsi="Arial" w:cs="Arial"/>
          <w:bCs/>
        </w:rPr>
        <w:t xml:space="preserve"> expected to </w:t>
      </w:r>
      <w:r w:rsidRPr="00AA3230">
        <w:rPr>
          <w:rFonts w:ascii="Arial" w:hAnsi="Arial" w:cs="Arial"/>
          <w:bCs/>
        </w:rPr>
        <w:t>increase the aridity of many regions of the world</w:t>
      </w:r>
      <w:r w:rsidR="00802B6F" w:rsidRPr="00AA3230">
        <w:rPr>
          <w:rFonts w:ascii="Arial" w:hAnsi="Arial" w:cs="Arial"/>
          <w:bCs/>
        </w:rPr>
        <w:t>.</w:t>
      </w:r>
      <w:r w:rsidR="00E7007F" w:rsidRPr="00AA3230">
        <w:rPr>
          <w:rFonts w:ascii="Arial" w:hAnsi="Arial" w:cs="Arial"/>
          <w:bCs/>
        </w:rPr>
        <w:t xml:space="preserve"> </w:t>
      </w:r>
      <w:r w:rsidRPr="00AA3230">
        <w:rPr>
          <w:rFonts w:ascii="Arial" w:hAnsi="Arial" w:cs="Arial"/>
          <w:bCs/>
        </w:rPr>
        <w:t>Surface water ecosystems are particularly vulnerable to changes in the water-cycle and may suffer adverse impacts in affected regions.</w:t>
      </w:r>
      <w:r w:rsidR="00E7007F" w:rsidRPr="00AA3230">
        <w:rPr>
          <w:rFonts w:ascii="Arial" w:hAnsi="Arial" w:cs="Arial"/>
          <w:bCs/>
        </w:rPr>
        <w:t xml:space="preserve"> </w:t>
      </w:r>
      <w:r w:rsidR="00802B6F" w:rsidRPr="00AA3230">
        <w:rPr>
          <w:rFonts w:ascii="Arial" w:hAnsi="Arial" w:cs="Arial"/>
          <w:bCs/>
        </w:rPr>
        <w:t xml:space="preserve">To enhance our understanding of how freshwater communities will </w:t>
      </w:r>
      <w:r w:rsidRPr="00AA3230">
        <w:rPr>
          <w:rFonts w:ascii="Arial" w:hAnsi="Arial" w:cs="Arial"/>
          <w:bCs/>
        </w:rPr>
        <w:t xml:space="preserve">respond </w:t>
      </w:r>
      <w:r w:rsidR="00802B6F" w:rsidRPr="00AA3230">
        <w:rPr>
          <w:rFonts w:ascii="Arial" w:hAnsi="Arial" w:cs="Arial"/>
          <w:bCs/>
        </w:rPr>
        <w:t xml:space="preserve">to </w:t>
      </w:r>
      <w:r w:rsidRPr="00AA3230">
        <w:rPr>
          <w:rFonts w:ascii="Arial" w:hAnsi="Arial" w:cs="Arial"/>
          <w:bCs/>
        </w:rPr>
        <w:t xml:space="preserve">predicted </w:t>
      </w:r>
      <w:r w:rsidR="00802B6F" w:rsidRPr="00AA3230">
        <w:rPr>
          <w:rFonts w:ascii="Arial" w:hAnsi="Arial" w:cs="Arial"/>
          <w:bCs/>
        </w:rPr>
        <w:t xml:space="preserve">shifts in water-cycle dynamics, we employed a space for time </w:t>
      </w:r>
      <w:del w:id="1" w:author="Sean" w:date="2021-08-06T16:58:00Z">
        <w:r w:rsidR="009D16D4" w:rsidRPr="00734EEE">
          <w:rPr>
            <w:rFonts w:ascii="Arial" w:hAnsi="Arial" w:cs="Arial"/>
            <w:bCs/>
          </w:rPr>
          <w:delText>substitution</w:delText>
        </w:r>
      </w:del>
      <w:ins w:id="2" w:author="Sean" w:date="2021-08-06T16:58:00Z">
        <w:r w:rsidR="009A27ED">
          <w:rPr>
            <w:rFonts w:ascii="Arial" w:hAnsi="Arial" w:cs="Arial"/>
            <w:bCs/>
          </w:rPr>
          <w:t>approach</w:t>
        </w:r>
      </w:ins>
      <w:r w:rsidR="00802B6F" w:rsidRPr="00AA3230">
        <w:rPr>
          <w:rFonts w:ascii="Arial" w:hAnsi="Arial" w:cs="Arial"/>
          <w:bCs/>
        </w:rPr>
        <w:t xml:space="preserve"> along a </w:t>
      </w:r>
      <w:r w:rsidRPr="00AA3230">
        <w:rPr>
          <w:rFonts w:ascii="Arial" w:hAnsi="Arial" w:cs="Arial"/>
          <w:bCs/>
        </w:rPr>
        <w:t xml:space="preserve">natural </w:t>
      </w:r>
      <w:r w:rsidR="00802B6F" w:rsidRPr="00AA3230">
        <w:rPr>
          <w:rFonts w:ascii="Arial" w:hAnsi="Arial" w:cs="Arial"/>
          <w:bCs/>
        </w:rPr>
        <w:t>precipitation gradient on the Texas Coastal Prairie.</w:t>
      </w:r>
      <w:r w:rsidR="00CA6CBF" w:rsidRPr="00AA3230">
        <w:rPr>
          <w:rFonts w:ascii="Arial" w:hAnsi="Arial" w:cs="Arial"/>
          <w:bCs/>
        </w:rPr>
        <w:t xml:space="preserve"> </w:t>
      </w:r>
      <w:r w:rsidR="00802B6F" w:rsidRPr="00AA3230">
        <w:rPr>
          <w:rFonts w:ascii="Arial" w:hAnsi="Arial" w:cs="Arial"/>
          <w:bCs/>
        </w:rPr>
        <w:t xml:space="preserve">In the Spring of 2017, we conducted surveys of 10 </w:t>
      </w:r>
      <w:r w:rsidR="00C71B2C">
        <w:rPr>
          <w:rFonts w:ascii="Arial" w:hAnsi="Arial" w:cs="Arial"/>
          <w:bCs/>
        </w:rPr>
        <w:t>USGS</w:t>
      </w:r>
      <w:del w:id="3" w:author="Sean" w:date="2021-08-06T16:58:00Z">
        <w:r w:rsidR="00802B6F" w:rsidRPr="00734EEE">
          <w:rPr>
            <w:rFonts w:ascii="Arial" w:hAnsi="Arial" w:cs="Arial"/>
            <w:bCs/>
          </w:rPr>
          <w:delText xml:space="preserve"> </w:delText>
        </w:r>
      </w:del>
      <w:ins w:id="4" w:author="Sean" w:date="2021-08-06T16:58:00Z">
        <w:r w:rsidR="00C71B2C">
          <w:rPr>
            <w:rFonts w:ascii="Arial" w:hAnsi="Arial" w:cs="Arial"/>
            <w:bCs/>
          </w:rPr>
          <w:t>-</w:t>
        </w:r>
      </w:ins>
      <w:r w:rsidR="00C71B2C">
        <w:rPr>
          <w:rFonts w:ascii="Arial" w:hAnsi="Arial" w:cs="Arial"/>
          <w:bCs/>
        </w:rPr>
        <w:t>gauged</w:t>
      </w:r>
      <w:r w:rsidR="00802B6F" w:rsidRPr="00AA3230">
        <w:rPr>
          <w:rFonts w:ascii="Arial" w:hAnsi="Arial" w:cs="Arial"/>
          <w:bCs/>
        </w:rPr>
        <w:t xml:space="preserve">, wadeable streams spanning a </w:t>
      </w:r>
      <w:r w:rsidRPr="00AA3230">
        <w:rPr>
          <w:rFonts w:ascii="Arial" w:hAnsi="Arial" w:cs="Arial"/>
          <w:bCs/>
        </w:rPr>
        <w:t>semi-arid to sub-humid rainfall gradient</w:t>
      </w:r>
      <w:r w:rsidR="00802B6F" w:rsidRPr="00AA3230">
        <w:rPr>
          <w:rFonts w:ascii="Arial" w:hAnsi="Arial" w:cs="Arial"/>
          <w:bCs/>
        </w:rPr>
        <w:t xml:space="preserve">; we measured nutrients, water chemistry, habitat characteristics, benthic </w:t>
      </w:r>
      <w:r w:rsidR="00C369C3" w:rsidRPr="00AA3230">
        <w:rPr>
          <w:rFonts w:ascii="Arial" w:hAnsi="Arial" w:cs="Arial"/>
          <w:bCs/>
        </w:rPr>
        <w:t>macroi</w:t>
      </w:r>
      <w:r w:rsidR="00802B6F" w:rsidRPr="00AA3230">
        <w:rPr>
          <w:rFonts w:ascii="Arial" w:hAnsi="Arial" w:cs="Arial"/>
          <w:bCs/>
        </w:rPr>
        <w:t>nvertebrates, and fish communit</w:t>
      </w:r>
      <w:r w:rsidRPr="00AA3230">
        <w:rPr>
          <w:rFonts w:ascii="Arial" w:hAnsi="Arial" w:cs="Arial"/>
          <w:bCs/>
        </w:rPr>
        <w:t>ies</w:t>
      </w:r>
      <w:r w:rsidR="00802B6F" w:rsidRPr="00AA3230">
        <w:rPr>
          <w:rFonts w:ascii="Arial" w:hAnsi="Arial" w:cs="Arial"/>
          <w:bCs/>
        </w:rPr>
        <w:t xml:space="preserve">. </w:t>
      </w:r>
      <w:r w:rsidR="00384C4C" w:rsidRPr="00AA3230">
        <w:rPr>
          <w:rFonts w:ascii="Arial" w:hAnsi="Arial" w:cs="Arial"/>
          <w:bCs/>
        </w:rPr>
        <w:t xml:space="preserve">Fish diversity correlated positively with precipitation and was negatively correlated with </w:t>
      </w:r>
      <w:del w:id="5" w:author="Sean" w:date="2021-08-06T16:58:00Z">
        <w:r w:rsidR="00384C4C" w:rsidRPr="00734EEE">
          <w:rPr>
            <w:rFonts w:ascii="Arial" w:hAnsi="Arial" w:cs="Arial"/>
            <w:bCs/>
          </w:rPr>
          <w:delText xml:space="preserve">canopy cover, </w:delText>
        </w:r>
      </w:del>
      <w:r w:rsidR="00384C4C" w:rsidRPr="00AA3230">
        <w:rPr>
          <w:rFonts w:ascii="Arial" w:hAnsi="Arial" w:cs="Arial"/>
          <w:bCs/>
        </w:rPr>
        <w:t>conductivity</w:t>
      </w:r>
      <w:del w:id="6" w:author="Sean" w:date="2021-08-06T16:58:00Z">
        <w:r w:rsidR="00384C4C" w:rsidRPr="00734EEE">
          <w:rPr>
            <w:rFonts w:ascii="Arial" w:hAnsi="Arial" w:cs="Arial"/>
            <w:bCs/>
          </w:rPr>
          <w:delText>, and NH</w:delText>
        </w:r>
        <w:r w:rsidR="00384C4C" w:rsidRPr="00734EEE">
          <w:rPr>
            <w:rFonts w:ascii="Arial" w:hAnsi="Arial" w:cs="Arial"/>
            <w:bCs/>
            <w:vertAlign w:val="subscript"/>
          </w:rPr>
          <w:delText>4</w:delText>
        </w:r>
        <w:r w:rsidR="00384C4C" w:rsidRPr="00734EEE">
          <w:rPr>
            <w:rFonts w:ascii="Arial" w:hAnsi="Arial" w:cs="Arial"/>
            <w:bCs/>
            <w:vertAlign w:val="superscript"/>
          </w:rPr>
          <w:delText>+</w:delText>
        </w:r>
        <w:r w:rsidR="00384C4C" w:rsidRPr="00734EEE">
          <w:rPr>
            <w:rFonts w:ascii="Arial" w:hAnsi="Arial" w:cs="Arial"/>
            <w:bCs/>
          </w:rPr>
          <w:delText>.</w:delText>
        </w:r>
      </w:del>
      <w:ins w:id="7" w:author="Sean" w:date="2021-08-06T16:58:00Z">
        <w:r w:rsidR="00DE2B11">
          <w:rPr>
            <w:rFonts w:ascii="Arial" w:hAnsi="Arial" w:cs="Arial"/>
            <w:bCs/>
          </w:rPr>
          <w:t>.</w:t>
        </w:r>
      </w:ins>
      <w:r w:rsidR="00DE2B11">
        <w:rPr>
          <w:rFonts w:ascii="Arial" w:hAnsi="Arial" w:cs="Arial"/>
          <w:bCs/>
        </w:rPr>
        <w:t xml:space="preserve"> </w:t>
      </w:r>
      <w:r w:rsidR="00C369C3" w:rsidRPr="00AA3230">
        <w:rPr>
          <w:rFonts w:ascii="Arial" w:hAnsi="Arial" w:cs="Arial"/>
        </w:rPr>
        <w:t xml:space="preserve">Macroinvertebrate diversity </w:t>
      </w:r>
      <w:del w:id="8" w:author="Sean" w:date="2021-08-06T16:58:00Z">
        <w:r w:rsidR="00384C4C" w:rsidRPr="00734EEE">
          <w:rPr>
            <w:rFonts w:ascii="Arial" w:hAnsi="Arial" w:cs="Arial"/>
          </w:rPr>
          <w:delText>was only significantly</w:delText>
        </w:r>
        <w:r w:rsidR="00C369C3" w:rsidRPr="00734EEE">
          <w:rPr>
            <w:rFonts w:ascii="Arial" w:hAnsi="Arial" w:cs="Arial"/>
          </w:rPr>
          <w:delText xml:space="preserve"> correlated with low</w:delText>
        </w:r>
        <w:r w:rsidR="00384C4C" w:rsidRPr="00734EEE">
          <w:rPr>
            <w:rFonts w:ascii="Arial" w:hAnsi="Arial" w:cs="Arial"/>
          </w:rPr>
          <w:delText>-</w:delText>
        </w:r>
        <w:r w:rsidR="00C369C3" w:rsidRPr="00734EEE">
          <w:rPr>
            <w:rFonts w:ascii="Arial" w:hAnsi="Arial" w:cs="Arial"/>
          </w:rPr>
          <w:delText>flow pulse percent</w:delText>
        </w:r>
        <w:r w:rsidR="00E025AB">
          <w:rPr>
            <w:rFonts w:ascii="Arial" w:hAnsi="Arial" w:cs="Arial"/>
          </w:rPr>
          <w:delText xml:space="preserve"> (a proxy for hydrologic drought)</w:delText>
        </w:r>
        <w:r w:rsidR="0052536B" w:rsidRPr="00734EEE">
          <w:rPr>
            <w:rFonts w:ascii="Arial" w:hAnsi="Arial" w:cs="Arial"/>
          </w:rPr>
          <w:delText>,</w:delText>
        </w:r>
        <w:r w:rsidRPr="00734EEE">
          <w:rPr>
            <w:rFonts w:ascii="Arial" w:hAnsi="Arial" w:cs="Arial"/>
          </w:rPr>
          <w:delText xml:space="preserve"> </w:delText>
        </w:r>
        <w:r w:rsidR="0052536B" w:rsidRPr="00734EEE">
          <w:rPr>
            <w:rFonts w:ascii="Arial" w:hAnsi="Arial" w:cs="Arial"/>
          </w:rPr>
          <w:delText>h</w:delText>
        </w:r>
        <w:r w:rsidRPr="00734EEE">
          <w:rPr>
            <w:rFonts w:ascii="Arial" w:hAnsi="Arial" w:cs="Arial"/>
          </w:rPr>
          <w:delText>owever macroinvertebrate community composition significantly changed along</w:delText>
        </w:r>
      </w:del>
      <w:ins w:id="9" w:author="Sean" w:date="2021-08-06T16:58:00Z">
        <w:r w:rsidR="00DE2B11">
          <w:rPr>
            <w:rFonts w:ascii="Arial" w:hAnsi="Arial" w:cs="Arial"/>
          </w:rPr>
          <w:t>peaked within</w:t>
        </w:r>
      </w:ins>
      <w:r w:rsidR="00DE2B11">
        <w:rPr>
          <w:rFonts w:ascii="Arial" w:hAnsi="Arial" w:cs="Arial"/>
        </w:rPr>
        <w:t xml:space="preserve"> the </w:t>
      </w:r>
      <w:ins w:id="10" w:author="Sean" w:date="2021-08-06T16:58:00Z">
        <w:r w:rsidR="00DE2B11">
          <w:rPr>
            <w:rFonts w:ascii="Arial" w:hAnsi="Arial" w:cs="Arial"/>
          </w:rPr>
          <w:t xml:space="preserve">middle of the </w:t>
        </w:r>
      </w:ins>
      <w:r w:rsidR="00DE2B11">
        <w:rPr>
          <w:rFonts w:ascii="Arial" w:hAnsi="Arial" w:cs="Arial"/>
        </w:rPr>
        <w:t>gradient</w:t>
      </w:r>
      <w:r w:rsidR="000F68E5">
        <w:rPr>
          <w:rFonts w:ascii="Arial" w:hAnsi="Arial" w:cs="Arial"/>
        </w:rPr>
        <w:t>.</w:t>
      </w:r>
      <w:r w:rsidR="00802B6F" w:rsidRPr="00AA3230">
        <w:rPr>
          <w:rFonts w:ascii="Arial" w:hAnsi="Arial" w:cs="Arial"/>
          <w:bCs/>
        </w:rPr>
        <w:t xml:space="preserve"> </w:t>
      </w:r>
      <w:del w:id="11" w:author="Sean" w:date="2021-08-06T16:58:00Z">
        <w:r w:rsidRPr="00734EEE">
          <w:rPr>
            <w:rFonts w:ascii="Arial" w:hAnsi="Arial" w:cs="Arial"/>
            <w:bCs/>
          </w:rPr>
          <w:delText xml:space="preserve">Observed </w:delText>
        </w:r>
        <w:r w:rsidR="00802B6F" w:rsidRPr="00734EEE">
          <w:rPr>
            <w:rFonts w:ascii="Arial" w:hAnsi="Arial" w:cs="Arial"/>
            <w:bCs/>
          </w:rPr>
          <w:delText xml:space="preserve">compositional </w:delText>
        </w:r>
        <w:r w:rsidR="00C369C3" w:rsidRPr="00734EEE">
          <w:rPr>
            <w:rFonts w:ascii="Arial" w:hAnsi="Arial" w:cs="Arial"/>
            <w:bCs/>
          </w:rPr>
          <w:delText>shifts</w:delText>
        </w:r>
        <w:r w:rsidR="00802B6F" w:rsidRPr="00734EEE">
          <w:rPr>
            <w:rFonts w:ascii="Arial" w:hAnsi="Arial" w:cs="Arial"/>
            <w:bCs/>
          </w:rPr>
          <w:delText xml:space="preserve"> </w:delText>
        </w:r>
        <w:r w:rsidRPr="00734EEE">
          <w:rPr>
            <w:rFonts w:ascii="Arial" w:hAnsi="Arial" w:cs="Arial"/>
            <w:bCs/>
          </w:rPr>
          <w:delText xml:space="preserve">in both </w:delText>
        </w:r>
        <w:r w:rsidR="00802B6F" w:rsidRPr="00734EEE">
          <w:rPr>
            <w:rFonts w:ascii="Arial" w:hAnsi="Arial" w:cs="Arial"/>
            <w:bCs/>
          </w:rPr>
          <w:delText>fish and invertebrat</w:delText>
        </w:r>
        <w:r w:rsidRPr="00734EEE">
          <w:rPr>
            <w:rFonts w:ascii="Arial" w:hAnsi="Arial" w:cs="Arial"/>
            <w:bCs/>
          </w:rPr>
          <w:delText>es</w:delText>
        </w:r>
        <w:r w:rsidR="00384C4C" w:rsidRPr="00734EEE">
          <w:rPr>
            <w:rFonts w:ascii="Arial" w:hAnsi="Arial" w:cs="Arial"/>
            <w:bCs/>
          </w:rPr>
          <w:delText xml:space="preserve"> </w:delText>
        </w:r>
        <w:r w:rsidR="00802B6F" w:rsidRPr="00734EEE">
          <w:rPr>
            <w:rFonts w:ascii="Arial" w:hAnsi="Arial" w:cs="Arial"/>
            <w:bCs/>
          </w:rPr>
          <w:delText xml:space="preserve">along the gradient </w:delText>
        </w:r>
        <w:r w:rsidRPr="00734EEE">
          <w:rPr>
            <w:rFonts w:ascii="Arial" w:hAnsi="Arial" w:cs="Arial"/>
            <w:bCs/>
          </w:rPr>
          <w:delText xml:space="preserve">are potentially </w:delText>
        </w:r>
        <w:r w:rsidR="00C369C3" w:rsidRPr="00734EEE">
          <w:rPr>
            <w:rFonts w:ascii="Arial" w:hAnsi="Arial" w:cs="Arial"/>
            <w:bCs/>
          </w:rPr>
          <w:delText>indicat</w:delText>
        </w:r>
        <w:r w:rsidRPr="00734EEE">
          <w:rPr>
            <w:rFonts w:ascii="Arial" w:hAnsi="Arial" w:cs="Arial"/>
            <w:bCs/>
          </w:rPr>
          <w:delText>ive of</w:delText>
        </w:r>
        <w:r w:rsidR="00C369C3" w:rsidRPr="00734EEE">
          <w:rPr>
            <w:rFonts w:ascii="Arial" w:hAnsi="Arial" w:cs="Arial"/>
            <w:bCs/>
          </w:rPr>
          <w:delText xml:space="preserve"> both top-down and bottom-up controls on community assembly</w:delText>
        </w:r>
        <w:r w:rsidR="00802B6F" w:rsidRPr="00734EEE">
          <w:rPr>
            <w:rFonts w:ascii="Arial" w:hAnsi="Arial" w:cs="Arial"/>
            <w:bCs/>
          </w:rPr>
          <w:delText xml:space="preserve">. </w:delText>
        </w:r>
      </w:del>
      <w:r w:rsidR="00C369C3" w:rsidRPr="00AA3230">
        <w:rPr>
          <w:rFonts w:ascii="Arial" w:hAnsi="Arial" w:cs="Arial"/>
          <w:bCs/>
        </w:rPr>
        <w:t xml:space="preserve">Semi-arid </w:t>
      </w:r>
      <w:del w:id="12" w:author="Sean" w:date="2021-08-06T16:58:00Z">
        <w:r w:rsidR="00C369C3" w:rsidRPr="00734EEE">
          <w:rPr>
            <w:rFonts w:ascii="Arial" w:hAnsi="Arial" w:cs="Arial"/>
            <w:bCs/>
          </w:rPr>
          <w:delText>sites contain</w:delText>
        </w:r>
        <w:r w:rsidR="00BA157D">
          <w:rPr>
            <w:rFonts w:ascii="Arial" w:hAnsi="Arial" w:cs="Arial"/>
            <w:bCs/>
          </w:rPr>
          <w:delText>ed</w:delText>
        </w:r>
        <w:r w:rsidR="00C369C3" w:rsidRPr="00734EEE">
          <w:rPr>
            <w:rFonts w:ascii="Arial" w:hAnsi="Arial" w:cs="Arial"/>
            <w:bCs/>
          </w:rPr>
          <w:delText xml:space="preserve"> </w:delText>
        </w:r>
        <w:r w:rsidR="0099264F" w:rsidRPr="00734EEE">
          <w:rPr>
            <w:rFonts w:ascii="Arial" w:hAnsi="Arial" w:cs="Arial"/>
            <w:bCs/>
          </w:rPr>
          <w:delText>salt tolerant</w:delText>
        </w:r>
        <w:r w:rsidR="00C369C3" w:rsidRPr="00734EEE">
          <w:rPr>
            <w:rFonts w:ascii="Arial" w:hAnsi="Arial" w:cs="Arial"/>
            <w:bCs/>
          </w:rPr>
          <w:delText xml:space="preserve"> and rapid</w:delText>
        </w:r>
        <w:r w:rsidR="0099264F" w:rsidRPr="00734EEE">
          <w:rPr>
            <w:rFonts w:ascii="Arial" w:hAnsi="Arial" w:cs="Arial"/>
            <w:bCs/>
          </w:rPr>
          <w:delText>ly</w:delText>
        </w:r>
        <w:r w:rsidR="00C369C3" w:rsidRPr="00734EEE">
          <w:rPr>
            <w:rFonts w:ascii="Arial" w:hAnsi="Arial" w:cs="Arial"/>
            <w:bCs/>
          </w:rPr>
          <w:delText xml:space="preserve"> proliferating</w:delText>
        </w:r>
      </w:del>
      <w:ins w:id="13" w:author="Sean" w:date="2021-08-06T16:58:00Z">
        <w:r w:rsidR="0032035E" w:rsidRPr="00AA3230">
          <w:rPr>
            <w:rFonts w:ascii="Arial" w:hAnsi="Arial" w:cs="Arial"/>
            <w:bCs/>
          </w:rPr>
          <w:t xml:space="preserve">fish and invertebrate </w:t>
        </w:r>
        <w:r w:rsidR="00406CEC" w:rsidRPr="00AA3230">
          <w:rPr>
            <w:rFonts w:ascii="Arial" w:hAnsi="Arial" w:cs="Arial"/>
            <w:bCs/>
          </w:rPr>
          <w:t>communities were dominated by euryhaline and live-bearing</w:t>
        </w:r>
      </w:ins>
      <w:r w:rsidR="00406CEC" w:rsidRPr="00AA3230">
        <w:rPr>
          <w:rFonts w:ascii="Arial" w:hAnsi="Arial" w:cs="Arial"/>
          <w:bCs/>
        </w:rPr>
        <w:t xml:space="preserve"> taxa</w:t>
      </w:r>
      <w:r w:rsidR="00C369C3" w:rsidRPr="00AA3230">
        <w:rPr>
          <w:rFonts w:ascii="Arial" w:hAnsi="Arial" w:cs="Arial"/>
          <w:bCs/>
        </w:rPr>
        <w:t xml:space="preserve">. Sub-humid </w:t>
      </w:r>
      <w:del w:id="14" w:author="Sean" w:date="2021-08-06T16:58:00Z">
        <w:r w:rsidR="00C369C3" w:rsidRPr="00734EEE">
          <w:rPr>
            <w:rFonts w:ascii="Arial" w:hAnsi="Arial" w:cs="Arial"/>
            <w:bCs/>
          </w:rPr>
          <w:delText>sites contain</w:delText>
        </w:r>
        <w:r w:rsidR="00BA157D">
          <w:rPr>
            <w:rFonts w:ascii="Arial" w:hAnsi="Arial" w:cs="Arial"/>
            <w:bCs/>
          </w:rPr>
          <w:delText>ed</w:delText>
        </w:r>
      </w:del>
      <w:ins w:id="15" w:author="Sean" w:date="2021-08-06T16:58:00Z">
        <w:r w:rsidR="00406CEC" w:rsidRPr="00AA3230">
          <w:rPr>
            <w:rFonts w:ascii="Arial" w:hAnsi="Arial" w:cs="Arial"/>
            <w:bCs/>
          </w:rPr>
          <w:t>communities</w:t>
        </w:r>
        <w:r w:rsidR="00F02E54" w:rsidRPr="00AA3230">
          <w:rPr>
            <w:rFonts w:ascii="Arial" w:hAnsi="Arial" w:cs="Arial"/>
            <w:bCs/>
          </w:rPr>
          <w:t xml:space="preserve"> contained environmentally sensitive trichopterans and ephemeropterans as well as</w:t>
        </w:r>
      </w:ins>
      <w:r w:rsidR="00F02E54" w:rsidRPr="00AA3230">
        <w:rPr>
          <w:rFonts w:ascii="Arial" w:hAnsi="Arial" w:cs="Arial"/>
          <w:bCs/>
        </w:rPr>
        <w:t xml:space="preserve"> </w:t>
      </w:r>
      <w:r w:rsidR="009A27ED">
        <w:rPr>
          <w:rFonts w:ascii="Arial" w:hAnsi="Arial" w:cs="Arial"/>
          <w:bCs/>
        </w:rPr>
        <w:t xml:space="preserve">a variety of </w:t>
      </w:r>
      <w:ins w:id="16" w:author="Sean" w:date="2021-08-06T16:58:00Z">
        <w:r w:rsidR="009A27ED">
          <w:rPr>
            <w:rFonts w:ascii="Arial" w:hAnsi="Arial" w:cs="Arial"/>
            <w:bCs/>
          </w:rPr>
          <w:t xml:space="preserve">predatory </w:t>
        </w:r>
      </w:ins>
      <w:r w:rsidR="009A27ED">
        <w:rPr>
          <w:rFonts w:ascii="Arial" w:hAnsi="Arial" w:cs="Arial"/>
          <w:bCs/>
        </w:rPr>
        <w:t>fish</w:t>
      </w:r>
      <w:r w:rsidR="00C369C3" w:rsidRPr="00AA3230">
        <w:rPr>
          <w:rFonts w:ascii="Arial" w:hAnsi="Arial" w:cs="Arial"/>
          <w:bCs/>
        </w:rPr>
        <w:t xml:space="preserve"> </w:t>
      </w:r>
      <w:del w:id="17" w:author="Sean" w:date="2021-08-06T16:58:00Z">
        <w:r w:rsidR="00BA157D">
          <w:rPr>
            <w:rFonts w:ascii="Arial" w:hAnsi="Arial" w:cs="Arial"/>
            <w:bCs/>
          </w:rPr>
          <w:delText xml:space="preserve">omnivores and </w:delText>
        </w:r>
        <w:r w:rsidR="0099264F" w:rsidRPr="00734EEE">
          <w:rPr>
            <w:rFonts w:ascii="Arial" w:hAnsi="Arial" w:cs="Arial"/>
            <w:bCs/>
          </w:rPr>
          <w:delText>piscivores</w:delText>
        </w:r>
        <w:r w:rsidR="00BA157D">
          <w:rPr>
            <w:rFonts w:ascii="Arial" w:hAnsi="Arial" w:cs="Arial"/>
            <w:bCs/>
          </w:rPr>
          <w:delText>, including</w:delText>
        </w:r>
        <w:r w:rsidR="0099264F" w:rsidRPr="00734EEE">
          <w:rPr>
            <w:rFonts w:ascii="Arial" w:hAnsi="Arial" w:cs="Arial"/>
            <w:bCs/>
          </w:rPr>
          <w:delText xml:space="preserve"> </w:delText>
        </w:r>
        <w:r w:rsidR="00C369C3" w:rsidRPr="00734EEE">
          <w:rPr>
            <w:rFonts w:ascii="Arial" w:hAnsi="Arial" w:cs="Arial"/>
            <w:bCs/>
          </w:rPr>
          <w:delText xml:space="preserve">migratory </w:delText>
        </w:r>
        <w:r w:rsidR="0099264F" w:rsidRPr="00734EEE">
          <w:rPr>
            <w:rFonts w:ascii="Arial" w:hAnsi="Arial" w:cs="Arial"/>
            <w:bCs/>
          </w:rPr>
          <w:delText>marine species</w:delText>
        </w:r>
        <w:r w:rsidR="00C369C3" w:rsidRPr="00734EEE">
          <w:rPr>
            <w:rFonts w:ascii="Arial" w:hAnsi="Arial" w:cs="Arial"/>
            <w:bCs/>
          </w:rPr>
          <w:delText xml:space="preserve"> </w:delText>
        </w:r>
      </w:del>
      <w:r w:rsidR="00C369C3" w:rsidRPr="00AA3230">
        <w:rPr>
          <w:rFonts w:ascii="Arial" w:hAnsi="Arial" w:cs="Arial"/>
          <w:bCs/>
        </w:rPr>
        <w:t xml:space="preserve">which </w:t>
      </w:r>
      <w:r w:rsidR="0099264F" w:rsidRPr="00AA3230">
        <w:rPr>
          <w:rFonts w:ascii="Arial" w:hAnsi="Arial" w:cs="Arial"/>
          <w:bCs/>
        </w:rPr>
        <w:t xml:space="preserve">may </w:t>
      </w:r>
      <w:r w:rsidR="00C369C3" w:rsidRPr="00AA3230">
        <w:rPr>
          <w:rFonts w:ascii="Arial" w:hAnsi="Arial" w:cs="Arial"/>
          <w:bCs/>
        </w:rPr>
        <w:t xml:space="preserve">impose top-down controls on primary consumers. </w:t>
      </w:r>
      <w:r w:rsidR="00802B6F" w:rsidRPr="00AA3230">
        <w:rPr>
          <w:rFonts w:ascii="Arial" w:hAnsi="Arial" w:cs="Arial"/>
          <w:bCs/>
        </w:rPr>
        <w:t>The</w:t>
      </w:r>
      <w:r w:rsidR="00032BFD" w:rsidRPr="00AA3230">
        <w:rPr>
          <w:rFonts w:ascii="Arial" w:hAnsi="Arial" w:cs="Arial"/>
          <w:bCs/>
        </w:rPr>
        <w:t>se</w:t>
      </w:r>
      <w:r w:rsidR="00802B6F" w:rsidRPr="00AA3230">
        <w:rPr>
          <w:rFonts w:ascii="Arial" w:hAnsi="Arial" w:cs="Arial"/>
          <w:bCs/>
        </w:rPr>
        <w:t xml:space="preserve"> results </w:t>
      </w:r>
      <w:del w:id="18" w:author="Sean" w:date="2021-08-06T16:58:00Z">
        <w:r w:rsidR="00802B6F" w:rsidRPr="00734EEE">
          <w:rPr>
            <w:rFonts w:ascii="Arial" w:hAnsi="Arial" w:cs="Arial"/>
            <w:bCs/>
          </w:rPr>
          <w:delText>indicate</w:delText>
        </w:r>
      </w:del>
      <w:ins w:id="19" w:author="Sean" w:date="2021-08-06T16:58:00Z">
        <w:r w:rsidR="00382D6D" w:rsidRPr="00AA3230">
          <w:rPr>
            <w:rFonts w:ascii="Arial" w:hAnsi="Arial" w:cs="Arial"/>
            <w:bCs/>
          </w:rPr>
          <w:t>warn</w:t>
        </w:r>
      </w:ins>
      <w:r w:rsidR="00382D6D" w:rsidRPr="00AA3230">
        <w:rPr>
          <w:rFonts w:ascii="Arial" w:hAnsi="Arial" w:cs="Arial"/>
          <w:bCs/>
        </w:rPr>
        <w:t xml:space="preserve"> that</w:t>
      </w:r>
      <w:r w:rsidR="00406CEC" w:rsidRPr="00AA3230">
        <w:rPr>
          <w:rFonts w:ascii="Arial" w:hAnsi="Arial" w:cs="Arial"/>
          <w:bCs/>
        </w:rPr>
        <w:t xml:space="preserve"> </w:t>
      </w:r>
      <w:del w:id="20" w:author="Sean" w:date="2021-08-06T16:58:00Z">
        <w:r w:rsidR="00802B6F" w:rsidRPr="00734EEE">
          <w:rPr>
            <w:rFonts w:ascii="Arial" w:hAnsi="Arial" w:cs="Arial"/>
            <w:bCs/>
          </w:rPr>
          <w:delText>small future changes in precipitation regime in this region may result in abrupt transitions into new</w:delText>
        </w:r>
      </w:del>
      <w:ins w:id="21" w:author="Sean" w:date="2021-08-06T16:58:00Z">
        <w:r w:rsidR="00406CEC" w:rsidRPr="00AA3230">
          <w:rPr>
            <w:rFonts w:ascii="Arial" w:hAnsi="Arial" w:cs="Arial"/>
            <w:bCs/>
          </w:rPr>
          <w:t>aridification co</w:t>
        </w:r>
        <w:r w:rsidR="0032035E" w:rsidRPr="00AA3230">
          <w:rPr>
            <w:rFonts w:ascii="Arial" w:hAnsi="Arial" w:cs="Arial"/>
            <w:bCs/>
          </w:rPr>
          <w:t>incides with</w:t>
        </w:r>
        <w:r w:rsidR="00406CEC" w:rsidRPr="00AA3230">
          <w:rPr>
            <w:rFonts w:ascii="Arial" w:hAnsi="Arial" w:cs="Arial"/>
            <w:bCs/>
          </w:rPr>
          <w:t xml:space="preserve"> the loss of competitive</w:t>
        </w:r>
        <w:r w:rsidR="000F68E5">
          <w:rPr>
            <w:rFonts w:ascii="Arial" w:hAnsi="Arial" w:cs="Arial"/>
            <w:bCs/>
          </w:rPr>
          <w:t xml:space="preserve"> and</w:t>
        </w:r>
        <w:r w:rsidR="0032035E" w:rsidRPr="00AA3230">
          <w:rPr>
            <w:rFonts w:ascii="Arial" w:hAnsi="Arial" w:cs="Arial"/>
            <w:bCs/>
          </w:rPr>
          <w:t xml:space="preserve"> environmentally sensitive</w:t>
        </w:r>
        <w:r w:rsidR="00406CEC" w:rsidRPr="00AA3230">
          <w:rPr>
            <w:rFonts w:ascii="Arial" w:hAnsi="Arial" w:cs="Arial"/>
            <w:bCs/>
          </w:rPr>
          <w:t xml:space="preserve"> taxa </w:t>
        </w:r>
        <w:r w:rsidR="0032035E" w:rsidRPr="00AA3230">
          <w:rPr>
            <w:rFonts w:ascii="Arial" w:hAnsi="Arial" w:cs="Arial"/>
            <w:bCs/>
          </w:rPr>
          <w:t xml:space="preserve">which could </w:t>
        </w:r>
        <w:r w:rsidR="00761C94" w:rsidRPr="00AA3230">
          <w:rPr>
            <w:rFonts w:ascii="Arial" w:hAnsi="Arial" w:cs="Arial"/>
            <w:bCs/>
          </w:rPr>
          <w:t>yield</w:t>
        </w:r>
        <w:r w:rsidR="00802B6F" w:rsidRPr="00AA3230">
          <w:rPr>
            <w:rFonts w:ascii="Arial" w:hAnsi="Arial" w:cs="Arial"/>
            <w:bCs/>
          </w:rPr>
          <w:t xml:space="preserve"> </w:t>
        </w:r>
        <w:r w:rsidR="0032035E" w:rsidRPr="00AA3230">
          <w:rPr>
            <w:rFonts w:ascii="Arial" w:hAnsi="Arial" w:cs="Arial"/>
            <w:bCs/>
          </w:rPr>
          <w:t>less desirable</w:t>
        </w:r>
      </w:ins>
      <w:r w:rsidR="00802B6F" w:rsidRPr="00AA3230">
        <w:rPr>
          <w:rFonts w:ascii="Arial" w:hAnsi="Arial" w:cs="Arial"/>
          <w:bCs/>
        </w:rPr>
        <w:t xml:space="preserve"> community states.</w:t>
      </w:r>
    </w:p>
    <w:p w14:paraId="08BF352B" w14:textId="4DC19ED2" w:rsidR="00293C4B" w:rsidRPr="00AA3230" w:rsidRDefault="00293C4B" w:rsidP="008E71DD">
      <w:pPr>
        <w:spacing w:line="240" w:lineRule="auto"/>
        <w:contextualSpacing/>
        <w:rPr>
          <w:rFonts w:ascii="Arial" w:hAnsi="Arial" w:cs="Arial"/>
          <w:bCs/>
        </w:rPr>
      </w:pPr>
    </w:p>
    <w:p w14:paraId="79C5BD67" w14:textId="77777777" w:rsidR="00255967" w:rsidRPr="00AA3230" w:rsidRDefault="006643E8" w:rsidP="008E71DD">
      <w:pPr>
        <w:spacing w:line="240" w:lineRule="auto"/>
        <w:contextualSpacing/>
        <w:rPr>
          <w:rFonts w:ascii="Arial" w:hAnsi="Arial" w:cs="Arial"/>
          <w:b/>
        </w:rPr>
      </w:pPr>
      <w:r w:rsidRPr="00AA3230">
        <w:rPr>
          <w:rFonts w:ascii="Arial" w:hAnsi="Arial" w:cs="Arial"/>
          <w:b/>
        </w:rPr>
        <w:t>Introduction</w:t>
      </w:r>
      <w:r w:rsidR="0029112B" w:rsidRPr="00AA3230">
        <w:rPr>
          <w:rFonts w:ascii="Arial" w:hAnsi="Arial" w:cs="Arial"/>
          <w:b/>
        </w:rPr>
        <w:t xml:space="preserve">: </w:t>
      </w:r>
    </w:p>
    <w:p w14:paraId="7B422244" w14:textId="77777777" w:rsidR="00F92723" w:rsidRPr="00734EEE" w:rsidRDefault="00D768BD" w:rsidP="008E71DD">
      <w:pPr>
        <w:spacing w:line="240" w:lineRule="auto"/>
        <w:ind w:firstLine="720"/>
        <w:contextualSpacing/>
        <w:rPr>
          <w:del w:id="22" w:author="Sean" w:date="2021-08-06T16:58:00Z"/>
          <w:rFonts w:ascii="Arial" w:hAnsi="Arial" w:cs="Arial"/>
        </w:rPr>
      </w:pPr>
      <w:del w:id="23" w:author="Sean" w:date="2021-08-06T16:58:00Z">
        <w:r w:rsidRPr="00734EEE">
          <w:rPr>
            <w:rFonts w:ascii="Arial" w:hAnsi="Arial" w:cs="Arial"/>
          </w:rPr>
          <w:lastRenderedPageBreak/>
          <w:delText>A warming climate necessitates a better understanding of the process</w:delText>
        </w:r>
        <w:r w:rsidR="00BF55B4" w:rsidRPr="00734EEE">
          <w:rPr>
            <w:rFonts w:ascii="Arial" w:hAnsi="Arial" w:cs="Arial"/>
          </w:rPr>
          <w:delText>es</w:delText>
        </w:r>
        <w:r w:rsidRPr="00734EEE">
          <w:rPr>
            <w:rFonts w:ascii="Arial" w:hAnsi="Arial" w:cs="Arial"/>
          </w:rPr>
          <w:delText xml:space="preserve"> that link biological communities to long-term trends in temperature and precipitation</w:delText>
        </w:r>
        <w:r w:rsidR="00E402E5">
          <w:rPr>
            <w:rFonts w:ascii="Arial" w:hAnsi="Arial" w:cs="Arial"/>
          </w:rPr>
          <w:delText xml:space="preserve"> </w:delText>
        </w:r>
        <w:r w:rsidR="00E402E5">
          <w:rPr>
            <w:rFonts w:ascii="Arial" w:hAnsi="Arial" w:cs="Arial"/>
          </w:rPr>
          <w:fldChar w:fldCharType="begin"/>
        </w:r>
        <w:r w:rsidR="00E91CB9">
          <w:rPr>
            <w:rFonts w:ascii="Arial" w:hAnsi="Arial" w:cs="Arial"/>
          </w:rPr>
          <w:delInstrText xml:space="preserve"> ADDIN ZOTERO_ITEM CSL_CITATION {"citationID":"tSJELxhM","properties":{"formattedCitation":"(Wrona et al. 2006; Miranda, Coppola, and Boxrucker 2020)","plainCitation":"(Wrona et al. 2006; Miranda, Coppola, and Boxrucker 2020)","noteIndex":0},"citationItems":[{"id":82,"uris":["http://zotero.org/users/local/tyq98Km3/items/UVDPVWRP"],"uri":["http://zotero.org/users/local/tyq98Km3/items/UVDPVWRP"],"itemData":{"id":82,"type":"article-journal","abstract":"Climate change is projected to cause significant alterations to aquatic biogeochemical processes, (including carbon dynamics), aquatic food web structure, dynamics and biodiversity, primary and secondary production; and, affect the range, distribution and habitat quality/quantity of aquatic mammals and waterfowl. Projected enhanced permafrost thawing is very likely to increase nutrient, sediment, and carbon loadings to aquatic systems, resulting in both positive and negative effects on freshwater chemistry. Nutrient and carbon enrichment will enhance nutrient cycling and productivity, and alter the generation and consumption of carbon-based trace gases. Consequently, the status of aquatic ecosystems as carbon sinks or sources is very likely to change. Climate change will also very likely affect the biodiversity of freshwater ecosystems across most of the Arctic. The magnitude, extent, and duration of the impacts and responses will be system- and location-dependent. Projected effects on aquatic mammals and waterfowl include altered migration routes and timing; a possible increase in the incidence of mortality and decreased growth and productivity from disease and/or parasites; and, probable changes in habitat suitability and timing of availability.","container-title":"Ambio","DOI":"10.1579/0044-7447(2006)35[359:CCEOAB]2.0.CO;2","ISSN":"0044-7447","issue":"7","journalAbbreviation":"Ambio","language":"English","note":"number: 7\npublisher-place: Dordrecht\npublisher: Springer\nWOS:000243019800006","page":"359-369","source":"Web of Science","title":"Climate change effects on aquatic biota, ecosystem structure and function","volume":"35","author":[{"family":"Wrona","given":"Frederick J."},{"family":"Prowse","given":"Terry D."},{"family":"Reist","given":"James D."},{"family":"Hobbie","given":"John E."},{"family":"Levesque","given":"Lucie M. J."},{"family":"Vincent","given":"Warwick F."}],"issued":{"date-parts":[["2006",11]]}}},{"id":355,"uris":["http://zotero.org/users/local/tyq98Km3/items/M9BGR96Y"],"uri":["http://zotero.org/users/local/tyq98Km3/items/M9BGR96Y"],"itemData":{"id":355,"type":"article-journal","abstract":"Climate change is the defining environmental problem for our generation. The effects of climate change are increasingly evident and are anticipated to profoundly affect our ability to conserve fish habitats and fish assemblages. Reservoirs are important structures for coping with projected shifts in water supply, but they also provide refuge for riverine fishes and retain distinct fish assemblages that support diverse fisheries. The effects of climate change on reservoirs are unique among aquatic systems because reservoirs have distinctive habitat characteristics due to their terrestrial origin and strong linkage to catchments. This article reviews (1) the projected effects of rising temperature and shifting precipitation on reservoir fish habitats, and (2) adaptation strategies to cope with the anticipated effects. Climate warming impacts to reservoirs may include higher water temperatures and shifts in hydrology that can result in reduced water levels in summer and fall, altered water residence cycles, disconnection from upstream riverine habitats and backwaters, increased stratification, eutrophication, anoxia, and a general shift in biotic assemblages including plants, invertebrates, and fishes. What is needed to adapt to these changes is a perspective that focuses on maintaining ecosystem functionality rather than on retaining a certain species composition. To that end, various strategies organized into planning, monitoring, and managing compartments are identified.","container-title":"Reviews in Fisheries Science &amp; Aquaculture","DOI":"10.1080/23308249.2020.1767035","ISSN":"2330-8249","issue":"4","note":"publisher: Taylor &amp; Francis\n_eprint: https://doi.org/10.1080/23308249.2020.1767035","page":"478-498","source":"Taylor and Francis+NEJM","title":"Reservoir Fish Habitats: A Perspective on Coping with Climate Change","title-short":"Reservoir Fish Habitats","volume":"28","author":[{"family":"Miranda","given":"L. E."},{"family":"Coppola","given":"Giancarlo"},{"family":"Boxrucker","given":"Jeff"}],"issued":{"date-parts":[["2020",10,1]]}}}],"schema":"https://github.com/citation-style-language/schema/raw/master/csl-citation.json"} </w:delInstrText>
        </w:r>
        <w:r w:rsidR="00E402E5">
          <w:rPr>
            <w:rFonts w:ascii="Arial" w:hAnsi="Arial" w:cs="Arial"/>
          </w:rPr>
          <w:fldChar w:fldCharType="separate"/>
        </w:r>
        <w:r w:rsidR="00E91CB9" w:rsidRPr="00E91CB9">
          <w:rPr>
            <w:rFonts w:ascii="Arial" w:hAnsi="Arial" w:cs="Arial"/>
          </w:rPr>
          <w:delText xml:space="preserve">(Wrona </w:delText>
        </w:r>
        <w:r w:rsidR="0089055C" w:rsidRPr="0089055C">
          <w:rPr>
            <w:rFonts w:ascii="Arial" w:hAnsi="Arial" w:cs="Arial"/>
            <w:i/>
            <w:iCs/>
          </w:rPr>
          <w:delText>et al</w:delText>
        </w:r>
        <w:r w:rsidR="00E91CB9" w:rsidRPr="00E91CB9">
          <w:rPr>
            <w:rFonts w:ascii="Arial" w:hAnsi="Arial" w:cs="Arial"/>
          </w:rPr>
          <w:delText>. 2006; Miranda, Coppola, and Boxrucker 2020)</w:delText>
        </w:r>
        <w:r w:rsidR="00E402E5">
          <w:rPr>
            <w:rFonts w:ascii="Arial" w:hAnsi="Arial" w:cs="Arial"/>
          </w:rPr>
          <w:fldChar w:fldCharType="end"/>
        </w:r>
        <w:r w:rsidRPr="00734EEE">
          <w:rPr>
            <w:rFonts w:ascii="Arial" w:hAnsi="Arial" w:cs="Arial"/>
          </w:rPr>
          <w:delText xml:space="preserve">. </w:delText>
        </w:r>
        <w:r w:rsidR="0099264F" w:rsidRPr="00734EEE">
          <w:rPr>
            <w:rFonts w:ascii="Arial" w:hAnsi="Arial" w:cs="Arial"/>
          </w:rPr>
          <w:delText>The</w:delText>
        </w:r>
        <w:r w:rsidR="0052536B" w:rsidRPr="00734EEE">
          <w:rPr>
            <w:rFonts w:ascii="Arial" w:hAnsi="Arial" w:cs="Arial"/>
          </w:rPr>
          <w:delText xml:space="preserve"> </w:delText>
        </w:r>
        <w:r w:rsidR="00F25EB4" w:rsidRPr="00734EEE">
          <w:rPr>
            <w:rFonts w:ascii="Arial" w:hAnsi="Arial" w:cs="Arial"/>
          </w:rPr>
          <w:delText>direct ecological effects of changes in temperature</w:delText>
        </w:r>
        <w:r w:rsidR="0099264F" w:rsidRPr="00734EEE">
          <w:rPr>
            <w:rFonts w:ascii="Arial" w:hAnsi="Arial" w:cs="Arial"/>
          </w:rPr>
          <w:delText xml:space="preserve"> ha</w:delText>
        </w:r>
        <w:r w:rsidR="0052536B" w:rsidRPr="00734EEE">
          <w:rPr>
            <w:rFonts w:ascii="Arial" w:hAnsi="Arial" w:cs="Arial"/>
          </w:rPr>
          <w:delText>ve</w:delText>
        </w:r>
        <w:r w:rsidR="0099264F" w:rsidRPr="00734EEE">
          <w:rPr>
            <w:rFonts w:ascii="Arial" w:hAnsi="Arial" w:cs="Arial"/>
          </w:rPr>
          <w:delText xml:space="preserve"> received greater attention in the literature</w:delText>
        </w:r>
        <w:r w:rsidR="00F25EB4" w:rsidRPr="00734EEE">
          <w:rPr>
            <w:rFonts w:ascii="Arial" w:hAnsi="Arial" w:cs="Arial"/>
          </w:rPr>
          <w:delText xml:space="preserve">, </w:delText>
        </w:r>
        <w:r w:rsidRPr="00734EEE">
          <w:rPr>
            <w:rFonts w:ascii="Arial" w:hAnsi="Arial" w:cs="Arial"/>
          </w:rPr>
          <w:delText>but rising temperatures are also expected to alter patterns of precipitation and evaporation. A warmer, more energetic atmosphere intensifies the hydrological cycle (i.e. patterns of precipitation and evaporation), causing wet regions to become wetter and dry regions become drier</w:delText>
        </w:r>
        <w:r w:rsidR="00E402E5">
          <w:rPr>
            <w:rFonts w:ascii="Arial" w:hAnsi="Arial" w:cs="Arial"/>
          </w:rPr>
          <w:delText xml:space="preserve"> </w:delText>
        </w:r>
        <w:r w:rsidR="00E402E5">
          <w:rPr>
            <w:rFonts w:ascii="Arial" w:hAnsi="Arial" w:cs="Arial"/>
          </w:rPr>
          <w:fldChar w:fldCharType="begin"/>
        </w:r>
        <w:r w:rsidR="00E402E5">
          <w:rPr>
            <w:rFonts w:ascii="Arial" w:hAnsi="Arial" w:cs="Arial"/>
          </w:rPr>
          <w:delInstrText xml:space="preserve"> ADDIN ZOTERO_ITEM CSL_CITATION {"citationID":"xnn8ZCld","properties":{"formattedCitation":"(Allen and Ingram 2002)","plainCitation":"(Allen and Ingram 2002)","noteIndex":0},"citationItems":[{"id":1,"uris":["http://zotero.org/users/local/tyq98Km3/items/8TNTUX5M"],"uri":["http://zotero.org/users/local/tyq98Km3/items/8TNTUX5M"],"itemData":{"id":1,"type":"article-journal","abstract":"What can we say about changes in the hydrologic cycle on 50-year timescales when we cannot predict rainfall next week? Eventually, perhaps, a great deal: the overall climate response to increasing atmospheric concentrations of greenhouse gases may prove much simpler and more predictable than the chaos of short-term weather. Quantifying the diversity of possible responses is essential for any objective, probability-based climate forecast, and this task will require a new generation of climate modelling experiments, systematically exploring the range of model behaviour that is consistent with observations. It will be substantially harder to quantify the range of possible changes in the hydrologic cycle than in global-mean temperature, both because the observations are less complete and because the physical constraints are weaker.","container-title":"Nature","DOI":"10.1038/nature01092","ISSN":"0028-0836","issue":"6903","journalAbbreviation":"Nature","language":"English","note":"number: 6903\npublisher-place: London\npublisher: Nature Publishing Group\nWOS:000177931200052","page":"224-+","source":"Web of Science","title":"Constraints on future changes in climate and the hydrologic cycle","volume":"419","author":[{"family":"Allen","given":"M. R."},{"family":"Ingram","given":"W. J."}],"issued":{"date-parts":[["2002",9,12]]}}}],"schema":"https://github.com/citation-style-language/schema/raw/master/csl-citation.json"} </w:delInstrText>
        </w:r>
        <w:r w:rsidR="00E402E5">
          <w:rPr>
            <w:rFonts w:ascii="Arial" w:hAnsi="Arial" w:cs="Arial"/>
          </w:rPr>
          <w:fldChar w:fldCharType="separate"/>
        </w:r>
        <w:r w:rsidR="00E402E5" w:rsidRPr="00E402E5">
          <w:rPr>
            <w:rFonts w:ascii="Arial" w:hAnsi="Arial" w:cs="Arial"/>
          </w:rPr>
          <w:delText>(Allen and Ingram 2002)</w:delText>
        </w:r>
        <w:r w:rsidR="00E402E5">
          <w:rPr>
            <w:rFonts w:ascii="Arial" w:hAnsi="Arial" w:cs="Arial"/>
          </w:rPr>
          <w:fldChar w:fldCharType="end"/>
        </w:r>
        <w:r w:rsidRPr="00734EEE">
          <w:rPr>
            <w:rFonts w:ascii="Arial" w:hAnsi="Arial" w:cs="Arial"/>
          </w:rPr>
          <w:delText xml:space="preserve">, </w:delText>
        </w:r>
        <w:r w:rsidR="00F25EB4" w:rsidRPr="00734EEE">
          <w:rPr>
            <w:rFonts w:ascii="Arial" w:hAnsi="Arial" w:cs="Arial"/>
          </w:rPr>
          <w:delText>as well as increasing</w:delText>
        </w:r>
        <w:r w:rsidRPr="00734EEE">
          <w:rPr>
            <w:rFonts w:ascii="Arial" w:hAnsi="Arial" w:cs="Arial"/>
          </w:rPr>
          <w:delText xml:space="preserve"> the frequency and intensity of extreme weather events</w:delText>
        </w:r>
        <w:r w:rsidR="00E402E5">
          <w:rPr>
            <w:rFonts w:ascii="Arial" w:hAnsi="Arial" w:cs="Arial"/>
          </w:rPr>
          <w:delText xml:space="preserve"> </w:delText>
        </w:r>
        <w:r w:rsidR="00E402E5">
          <w:rPr>
            <w:rFonts w:ascii="Arial" w:hAnsi="Arial" w:cs="Arial"/>
          </w:rPr>
          <w:fldChar w:fldCharType="begin"/>
        </w:r>
        <w:r w:rsidR="00E402E5">
          <w:rPr>
            <w:rFonts w:ascii="Arial" w:hAnsi="Arial" w:cs="Arial"/>
          </w:rPr>
          <w:delInstrText xml:space="preserve"> ADDIN ZOTERO_ITEM CSL_CITATION {"citationID":"ABxJWtTz","properties":{"formattedCitation":"(Held and Soden 2006)","plainCitation":"(Held and Soden 2006)","noteIndex":0},"citationItems":[{"id":27,"uris":["http://zotero.org/users/local/tyq98Km3/items/KP7KP6Q6"],"uri":["http://zotero.org/users/local/tyq98Km3/items/KP7KP6Q6"],"itemData":{"id":27,"type":"article-journal","abstract":"Using the climate change experiments generated for the Fourth Assessment of the Intergovernmental Panel on Climate Change, this study examines some aspects of the changes in the hydrological cycle that are robust across the models. These responses include the decrease in convective mass fluxes, the increase in horizontal moisture transport, the associated enhancement of the pattern of evaporation minus precipitation and its temporal variance, and the decrease in the horizontal sensible heat transport in the extratropics. A surprising finding is that a robust decrease in extratropical sensible heat transport is found only in the equilibrium climate response, as estimated in slab ocean responses to the doubling of CO2, and not in transient climate change scenarios. All of these robust responses are consequences of the increase in lower-tropospheric water vapor.","container-title":"Journal of Climate","DOI":"10.1175/JCLI3990.1","ISSN":"0894-8755","issue":"21","journalAbbreviation":"J. Clim.","language":"English","note":"number: 21\npublisher-place: Boston\npublisher: Amer Meteorological Soc\nWOS:000242163800014","page":"5686-5699","source":"Web of Science","title":"Robust responses of the hydrological cycle to global warming","volume":"19","author":[{"family":"Held","given":"Isaac M."},{"family":"Soden","given":"Brian J."}],"issued":{"date-parts":[["2006",11,1]]}}}],"schema":"https://github.com/citation-style-language/schema/raw/master/csl-citation.json"} </w:delInstrText>
        </w:r>
        <w:r w:rsidR="00E402E5">
          <w:rPr>
            <w:rFonts w:ascii="Arial" w:hAnsi="Arial" w:cs="Arial"/>
          </w:rPr>
          <w:fldChar w:fldCharType="separate"/>
        </w:r>
        <w:r w:rsidR="00E402E5" w:rsidRPr="00E402E5">
          <w:rPr>
            <w:rFonts w:ascii="Arial" w:hAnsi="Arial" w:cs="Arial"/>
          </w:rPr>
          <w:delText>(Held and Soden 2006)</w:delText>
        </w:r>
        <w:r w:rsidR="00E402E5">
          <w:rPr>
            <w:rFonts w:ascii="Arial" w:hAnsi="Arial" w:cs="Arial"/>
          </w:rPr>
          <w:fldChar w:fldCharType="end"/>
        </w:r>
        <w:r w:rsidRPr="00734EEE">
          <w:rPr>
            <w:rFonts w:ascii="Arial" w:hAnsi="Arial" w:cs="Arial"/>
          </w:rPr>
          <w:delText xml:space="preserve">. This raises concern for freshwater ecosystems which are highly sensitive to changes in water availability and contain many species with limited dispersal </w:delText>
        </w:r>
        <w:r w:rsidR="00771BE4" w:rsidRPr="00734EEE">
          <w:rPr>
            <w:rFonts w:ascii="Arial" w:hAnsi="Arial" w:cs="Arial"/>
          </w:rPr>
          <w:delText>capabilities</w:delText>
        </w:r>
        <w:r w:rsidR="00E402E5">
          <w:rPr>
            <w:rFonts w:ascii="Arial" w:hAnsi="Arial" w:cs="Arial"/>
          </w:rPr>
          <w:delText xml:space="preserve"> </w:delText>
        </w:r>
        <w:r w:rsidR="00E402E5">
          <w:rPr>
            <w:rFonts w:ascii="Arial" w:hAnsi="Arial" w:cs="Arial"/>
          </w:rPr>
          <w:fldChar w:fldCharType="begin"/>
        </w:r>
        <w:r w:rsidR="00E402E5">
          <w:rPr>
            <w:rFonts w:ascii="Arial" w:hAnsi="Arial" w:cs="Arial"/>
          </w:rPr>
          <w:delInstrText xml:space="preserve"> ADDIN ZOTERO_ITEM CSL_CITATION {"citationID":"23sRA5UO","properties":{"formattedCitation":"(Woodward, Perkins, and Brown 2010)","plainCitation":"(Woodward, Perkins, and Brown 2010)","noteIndex":0},"citationItems":[{"id":296,"uris":["http://zotero.org/users/local/tyq98Km3/items/GX2TIEXQ"],"uri":["http://zotero.org/users/local/tyq98Km3/items/GX2TIEXQ"],"itemData":{"id":296,"type":"article-journal","abstract":"Fresh waters are particularly vulnerable to climate change because (i) many species within these fragmented habitats have limited abilities to disperse as the environment changes; (ii) water temperature and availability are climate-dependent; and (iii) many systems are already exposed to numerous anthropogenic stressors. Most climate change studies to date have focused on individuals or species populations, rather than the higher levels of organization (i.e. communities, food webs, ecosystems). We propose that an understanding of the connections between these different levels, which are all ultimately based on individuals, can help to develop a more coherent theoretical framework based on metabolic scaling, foraging theory and ecological stoichiometry, to predict the ecological consequences of climate change. For instance, individual basal metabolic rate scales with body size (which also constrains food web structure and dynamics) and temperature (which determines many ecosystem processes and key aspects of foraging behaviour). In addition, increasing atmospheric CO</w:delInstrText>
        </w:r>
        <w:r w:rsidR="00E402E5">
          <w:rPr>
            <w:rFonts w:ascii="Cambria Math" w:hAnsi="Cambria Math" w:cs="Cambria Math"/>
          </w:rPr>
          <w:delInstrText>₂</w:delInstrText>
        </w:r>
        <w:r w:rsidR="00E402E5">
          <w:rPr>
            <w:rFonts w:ascii="Arial" w:hAnsi="Arial" w:cs="Arial"/>
          </w:rPr>
          <w:delInstrText xml:space="preserve"> is predicted to alter molar CNP ratios of detrital inputs, which could lead to profound shifts in the stoichiometry of elemental fluxes between consumers and resources at the base of the food web. The different components of climate change (e.g. temperature, hydrology and atmospheric composition) not only affect multiple levels of biological organization, but they may also interact with the many other stressors to which fresh waters are exposed, and future research needs to address these potentially important synergies.","container-title":"Philosophical Transactions: Biological Sciences","ISSN":"0962-8436","issue":"1549","note":"publisher: Royal Society","page":"2093-2106","source":"JSTOR","title":"Climate change and freshwater ecosystems: impacts across multiple levels of organization","title-short":"Climate change and freshwater ecosystems","volume":"365","author":[{"family":"Woodward","given":"Guy"},{"family":"Perkins","given":"Daniel M."},{"family":"Brown","given":"Lee E."}],"issued":{"date-parts":[["2010"]]}}}],"schema":"https://github.com/citation-style-language/schema/raw/master/csl-citation.json"} </w:delInstrText>
        </w:r>
        <w:r w:rsidR="00E402E5">
          <w:rPr>
            <w:rFonts w:ascii="Arial" w:hAnsi="Arial" w:cs="Arial"/>
          </w:rPr>
          <w:fldChar w:fldCharType="separate"/>
        </w:r>
        <w:r w:rsidR="00E402E5" w:rsidRPr="00E402E5">
          <w:rPr>
            <w:rFonts w:ascii="Arial" w:hAnsi="Arial" w:cs="Arial"/>
          </w:rPr>
          <w:delText>(Woodward, Perkins, and Brown 2010)</w:delText>
        </w:r>
        <w:r w:rsidR="00E402E5">
          <w:rPr>
            <w:rFonts w:ascii="Arial" w:hAnsi="Arial" w:cs="Arial"/>
          </w:rPr>
          <w:fldChar w:fldCharType="end"/>
        </w:r>
        <w:r w:rsidRPr="00734EEE">
          <w:rPr>
            <w:rFonts w:ascii="Arial" w:hAnsi="Arial" w:cs="Arial"/>
          </w:rPr>
          <w:delText xml:space="preserve">. </w:delText>
        </w:r>
      </w:del>
    </w:p>
    <w:p w14:paraId="33297DB8" w14:textId="77777777" w:rsidR="00A870E1" w:rsidRPr="00734EEE" w:rsidRDefault="00A64EA6" w:rsidP="008E71DD">
      <w:pPr>
        <w:spacing w:line="240" w:lineRule="auto"/>
        <w:ind w:firstLine="720"/>
        <w:contextualSpacing/>
        <w:rPr>
          <w:del w:id="24" w:author="Sean" w:date="2021-08-06T16:58:00Z"/>
          <w:rFonts w:ascii="Arial" w:hAnsi="Arial" w:cs="Arial"/>
        </w:rPr>
      </w:pPr>
      <w:del w:id="25" w:author="Sean" w:date="2021-08-06T16:58:00Z">
        <w:r w:rsidRPr="00734EEE">
          <w:rPr>
            <w:rFonts w:ascii="Arial" w:hAnsi="Arial" w:cs="Arial"/>
          </w:rPr>
          <w:delText>Streams ecosystems are shaped by flow regimes</w:delText>
        </w:r>
        <w:r w:rsidR="003A71C9" w:rsidRPr="00734EEE">
          <w:rPr>
            <w:rFonts w:ascii="Arial" w:hAnsi="Arial" w:cs="Arial"/>
          </w:rPr>
          <w:delText xml:space="preserve"> which </w:delText>
        </w:r>
        <w:r w:rsidR="00D47F24" w:rsidRPr="00734EEE">
          <w:rPr>
            <w:rFonts w:ascii="Arial" w:hAnsi="Arial" w:cs="Arial"/>
          </w:rPr>
          <w:delText xml:space="preserve">regulate the physical extent of aquatic habitat, the water quality, sourcing and exchange rates of material, habitat connectivity and </w:delText>
        </w:r>
        <w:r w:rsidR="00537C76" w:rsidRPr="00734EEE">
          <w:rPr>
            <w:rFonts w:ascii="Arial" w:hAnsi="Arial" w:cs="Arial"/>
          </w:rPr>
          <w:delText>bio</w:delText>
        </w:r>
        <w:r w:rsidR="00D47F24" w:rsidRPr="00734EEE">
          <w:rPr>
            <w:rFonts w:ascii="Arial" w:hAnsi="Arial" w:cs="Arial"/>
          </w:rPr>
          <w:delText>diversity</w:delText>
        </w:r>
        <w:r w:rsidR="00E402E5">
          <w:rPr>
            <w:rFonts w:ascii="Arial" w:hAnsi="Arial" w:cs="Arial"/>
          </w:rPr>
          <w:delText xml:space="preserve"> </w:delText>
        </w:r>
        <w:r w:rsidR="00E402E5">
          <w:rPr>
            <w:rFonts w:ascii="Arial" w:hAnsi="Arial" w:cs="Arial"/>
          </w:rPr>
          <w:fldChar w:fldCharType="begin"/>
        </w:r>
        <w:r w:rsidR="00E402E5">
          <w:rPr>
            <w:rFonts w:ascii="Arial" w:hAnsi="Arial" w:cs="Arial"/>
          </w:rPr>
          <w:delInstrText xml:space="preserve"> ADDIN ZOTERO_ITEM CSL_CITATION {"citationID":"qfh0AcaG","properties":{"formattedCitation":"(Rolls, Leigh, and Sheldon 2012)","plainCitation":"(Rolls, Leigh, and Sheldon 2012)","noteIndex":0},"citationItems":[{"id":57,"uris":["http://zotero.org/users/local/tyq98Km3/items/4A29HIX5"],"uri":["http://zotero.org/users/local/tyq98Km3/items/4A29HIX5"],"itemData":{"id":57,"type":"article-journal","abstract":"Alterations to the natural flow regime affect the structure and function of rivers and wetlands and contribute to loss of biodiversity worldwide. Although the effects of flow regulation have been relatively well studied, a lack of synthesis of the ecological consequences of low flows and droughts impedes research progress and our grasp of the mechanistic effects of human-induced water reductions on riverine ecosystems. We identified 6 ecologically relevant hydrological attributes of low flow (antecedent conditions, duration, magnitude, timing and seasonality, rate of change, and frequency) that act within the temporal hierarchy of the flow regime and a spatial context. We synthesized the literature to propose 4 principles that outline the mechanistic links between these low-flow attributes and the processes and patterns within riverine ecosystems. First, low flows control the extent of physical aquatic habitat, thereby affecting the composition of biota, trophic structure, and carrying capacity. Second, low flows mediate changes in habitat conditions and water quality, which in turn, drive patterns of distribution and recruitment of biota. Third, low flows affect sources and exchange of material and energy in riverine ecosystems, thereby affecting ecosystem production and biotic composition. Last, low flows restrict connectivity and diversity of habitat, thereby increasing the importance of refugia and driving multiscale patterns in biotic diversity. These principles do not operate in isolation, and many of the ecological pathways that are affected by low flows are likely to overlap or occur simultaneously, potentially resulting in synergistic and complex effects. Last, we outlined major human-induced threats to low-flow hydrology and how they act upon the ecologically relevant hydrological attributes of low flow to affect potential changes in riverine ecosystem integrity. The mechanistic links described in this synthesis can be used to develop and test hypotheses of low-flow hydrological ecological response relationships in a cause effect framework that will have value for both research and river flow management. Continued experimental research and ongoing consolidation of ecological information will improve our understanding and ability to predict consequences of low-flow alteration on river, floodplain, and estuarine ecosystems.","container-title":"Freshwater Science","DOI":"10.1899/12-002.1","ISSN":"2161-9549","issue":"4","journalAbbreviation":"Freshw. Sci.","language":"English","note":"number: 4\npublisher-place: Chicago\npublisher: Univ Chicago Press\nWOS:000311266300014","page":"1163-1186","source":"Web of Science","title":"Mechanistic effects of low-flow hydrology on riverine ecosystems: ecological principles and consequences of alteration","title-short":"Mechanistic effects of low-flow hydrology on riverine ecosystems","volume":"31","author":[{"family":"Rolls","given":"Robert J."},{"family":"Leigh","given":"Catherine"},{"family":"Sheldon","given":"Fran"}],"issued":{"date-parts":[["2012",12]]}}}],"schema":"https://github.com/citation-style-language/schema/raw/master/csl-citation.json"} </w:delInstrText>
        </w:r>
        <w:r w:rsidR="00E402E5">
          <w:rPr>
            <w:rFonts w:ascii="Arial" w:hAnsi="Arial" w:cs="Arial"/>
          </w:rPr>
          <w:fldChar w:fldCharType="separate"/>
        </w:r>
        <w:r w:rsidR="00E402E5" w:rsidRPr="00E402E5">
          <w:rPr>
            <w:rFonts w:ascii="Arial" w:hAnsi="Arial" w:cs="Arial"/>
          </w:rPr>
          <w:delText>(Rolls, Leigh, and Sheldon 2012)</w:delText>
        </w:r>
        <w:r w:rsidR="00E402E5">
          <w:rPr>
            <w:rFonts w:ascii="Arial" w:hAnsi="Arial" w:cs="Arial"/>
          </w:rPr>
          <w:fldChar w:fldCharType="end"/>
        </w:r>
        <w:r w:rsidR="004756C1" w:rsidRPr="00734EEE">
          <w:rPr>
            <w:rFonts w:ascii="Arial" w:hAnsi="Arial" w:cs="Arial"/>
          </w:rPr>
          <w:delText>.</w:delText>
        </w:r>
        <w:r w:rsidR="00D47F24" w:rsidRPr="00734EEE">
          <w:rPr>
            <w:rFonts w:ascii="Arial" w:hAnsi="Arial" w:cs="Arial"/>
          </w:rPr>
          <w:delText xml:space="preserve"> In addition to streamflow mechanisms, streamside vegetation </w:delText>
        </w:r>
        <w:r w:rsidR="003A71C9" w:rsidRPr="00734EEE">
          <w:rPr>
            <w:rFonts w:ascii="Arial" w:hAnsi="Arial" w:cs="Arial"/>
          </w:rPr>
          <w:delText xml:space="preserve">mediates interactions with watershed </w:delText>
        </w:r>
        <w:r w:rsidR="00A870E1" w:rsidRPr="00734EEE">
          <w:rPr>
            <w:rFonts w:ascii="Arial" w:hAnsi="Arial" w:cs="Arial"/>
          </w:rPr>
          <w:delText>nutrient</w:delText>
        </w:r>
        <w:r w:rsidR="003A71C9" w:rsidRPr="00734EEE">
          <w:rPr>
            <w:rFonts w:ascii="Arial" w:hAnsi="Arial" w:cs="Arial"/>
          </w:rPr>
          <w:delText>s</w:delText>
        </w:r>
        <w:r w:rsidR="00A870E1" w:rsidRPr="00734EEE">
          <w:rPr>
            <w:rFonts w:ascii="Arial" w:hAnsi="Arial" w:cs="Arial"/>
          </w:rPr>
          <w:delText>, carbon and light inputs to streams</w:delText>
        </w:r>
        <w:r w:rsidR="00E402E5">
          <w:rPr>
            <w:rFonts w:ascii="Arial" w:hAnsi="Arial" w:cs="Arial"/>
          </w:rPr>
          <w:delText xml:space="preserve"> </w:delText>
        </w:r>
        <w:r w:rsidR="00E402E5">
          <w:rPr>
            <w:rFonts w:ascii="Arial" w:hAnsi="Arial" w:cs="Arial"/>
          </w:rPr>
          <w:fldChar w:fldCharType="begin"/>
        </w:r>
        <w:r w:rsidR="00E402E5">
          <w:rPr>
            <w:rFonts w:ascii="Arial" w:hAnsi="Arial" w:cs="Arial"/>
          </w:rPr>
          <w:delInstrText xml:space="preserve"> ADDIN ZOTERO_ITEM CSL_CITATION {"citationID":"6mXORp8h","properties":{"formattedCitation":"(Schade et al. 2001)","plainCitation":"(Schade et al. 2001)","noteIndex":0},"citationItems":[{"id":60,"uris":["http://zotero.org/users/local/tyq98Km3/items/P8BEWUWP"],"uri":["http://zotero.org/users/local/tyq98Km3/items/P8BEWUWP"],"itemData":{"id":60,"type":"article-journal","abstract":"Riparian zones often act as nutrient filters, removing NO3 from water flowing through riparian soils. The role of vegetation in NO3 retention remains unclear and may be direct (uptake) or indirect (stimulation of microbial activity). We studied the riparian shrub Baccharis salicifolia (seepwillow) in Sycamore Creek (Arizona, USA), to determine (1) if sites colonized by seepwillow were sinks for NO3, and (2) the mechanism by which seepwillow causes NO3 retention. Subsurface water was sampled along flowpaths from an uncolonized gravel bar through seepwillow sites at several depths and on several gravel bars. NO3 concentration was significantly lower in seepwillow sites than in uncolonized sites, at least to 20 cm below the water table. Predictions of three hypotheses were tested to explain NO3 losses: (H1) by plant uptake, (H2) by stimulation of denitrification by seepwillow, and (H3) a prior condition unrelated to seepwillow. Six experiments were used to test these hypotheses, Transplant experiments, plant size relationships, and root distribution experiments all demonstrated the importance of seepwillow (rejection of H3). Other tests involving removal of aboveground biomass, denitrification measures, and mass balance calculations showed a predominance of denitrification over uptake (rejection of H1). We conclude that the main effect of seepwillow is to produce organic matter creating conditions favorable to denitrification and a loss of NO3 from subsurface water. Since denitrification is a permanent loss of N to the atmosphere, and uptake only temporarily retains N, the interaction between plants and microbes has important implications for the maintenance of water quality in streams and downstream reservoirs.","container-title":"Ecology","ISSN":"0012-9658","issue":"12","journalAbbreviation":"Ecology","language":"English","note":"number: 12\npublisher-place: Washington\npublisher: Ecological Soc Amer\nWOS:000172791800008","page":"3363-3376","source":"Web of Science","title":"The influence of a riparian shrub on nitrogen cycling in a Sonoran Desert stream","volume":"82","author":[{"family":"Schade","given":"J. D."},{"family":"Fisher","given":"S. G."},{"family":"Grimm","given":"N. B."},{"family":"Seddon","given":"J. A."}],"issued":{"date-parts":[["2001",12]]}}}],"schema":"https://github.com/citation-style-language/schema/raw/master/csl-citation.json"} </w:delInstrText>
        </w:r>
        <w:r w:rsidR="00E402E5">
          <w:rPr>
            <w:rFonts w:ascii="Arial" w:hAnsi="Arial" w:cs="Arial"/>
          </w:rPr>
          <w:fldChar w:fldCharType="separate"/>
        </w:r>
        <w:r w:rsidR="00E402E5" w:rsidRPr="00E402E5">
          <w:rPr>
            <w:rFonts w:ascii="Arial" w:hAnsi="Arial" w:cs="Arial"/>
          </w:rPr>
          <w:delText xml:space="preserve">(Schade </w:delText>
        </w:r>
        <w:r w:rsidR="0089055C" w:rsidRPr="0089055C">
          <w:rPr>
            <w:rFonts w:ascii="Arial" w:hAnsi="Arial" w:cs="Arial"/>
            <w:i/>
            <w:iCs/>
          </w:rPr>
          <w:delText>et al</w:delText>
        </w:r>
        <w:r w:rsidR="00E402E5" w:rsidRPr="00E402E5">
          <w:rPr>
            <w:rFonts w:ascii="Arial" w:hAnsi="Arial" w:cs="Arial"/>
          </w:rPr>
          <w:delText>. 2001)</w:delText>
        </w:r>
        <w:r w:rsidR="00E402E5">
          <w:rPr>
            <w:rFonts w:ascii="Arial" w:hAnsi="Arial" w:cs="Arial"/>
          </w:rPr>
          <w:fldChar w:fldCharType="end"/>
        </w:r>
        <w:r w:rsidR="00A870E1" w:rsidRPr="00734EEE">
          <w:rPr>
            <w:rFonts w:ascii="Arial" w:hAnsi="Arial" w:cs="Arial"/>
          </w:rPr>
          <w:delText xml:space="preserve">. </w:delText>
        </w:r>
        <w:r w:rsidR="009F50BD" w:rsidRPr="00734EEE">
          <w:rPr>
            <w:rFonts w:ascii="Arial" w:hAnsi="Arial" w:cs="Arial"/>
          </w:rPr>
          <w:delText xml:space="preserve">Precipitation regime is </w:delText>
        </w:r>
        <w:r w:rsidR="0099264F" w:rsidRPr="00734EEE">
          <w:rPr>
            <w:rFonts w:ascii="Arial" w:hAnsi="Arial" w:cs="Arial"/>
          </w:rPr>
          <w:delText>one of</w:delText>
        </w:r>
        <w:r w:rsidR="009F50BD" w:rsidRPr="00734EEE">
          <w:rPr>
            <w:rFonts w:ascii="Arial" w:hAnsi="Arial" w:cs="Arial"/>
          </w:rPr>
          <w:delText xml:space="preserve"> </w:delText>
        </w:r>
        <w:r w:rsidR="0052536B" w:rsidRPr="00734EEE">
          <w:rPr>
            <w:rFonts w:ascii="Arial" w:hAnsi="Arial" w:cs="Arial"/>
          </w:rPr>
          <w:delText xml:space="preserve">the </w:delText>
        </w:r>
        <w:r w:rsidR="009F50BD" w:rsidRPr="00734EEE">
          <w:rPr>
            <w:rFonts w:ascii="Arial" w:hAnsi="Arial" w:cs="Arial"/>
          </w:rPr>
          <w:delText>primary regulator</w:delText>
        </w:r>
        <w:r w:rsidR="0099264F" w:rsidRPr="00734EEE">
          <w:rPr>
            <w:rFonts w:ascii="Arial" w:hAnsi="Arial" w:cs="Arial"/>
          </w:rPr>
          <w:delText>s</w:delText>
        </w:r>
        <w:r w:rsidR="009F50BD" w:rsidRPr="00734EEE">
          <w:rPr>
            <w:rFonts w:ascii="Arial" w:hAnsi="Arial" w:cs="Arial"/>
          </w:rPr>
          <w:delText xml:space="preserve"> of both streamflow and riparian characteristics. With predicted changes in flood and drought characteristics under global warming </w:delText>
        </w:r>
        <w:r w:rsidR="00E402E5">
          <w:rPr>
            <w:rFonts w:ascii="Arial" w:hAnsi="Arial" w:cs="Arial"/>
          </w:rPr>
          <w:fldChar w:fldCharType="begin"/>
        </w:r>
        <w:r w:rsidR="00E402E5">
          <w:rPr>
            <w:rFonts w:ascii="Arial" w:hAnsi="Arial" w:cs="Arial"/>
          </w:rPr>
          <w:delInstrText xml:space="preserve"> ADDIN ZOTERO_ITEM CSL_CITATION {"citationID":"IulS6njc","properties":{"formattedCitation":"(Hirabayashi et al. 2008)","plainCitation":"(Hirabayashi et al. 2008)","noteIndex":0},"citationItems":[{"id":29,"uris":["http://zotero.org/users/local/tyq98Km3/items/IUYQB8VC"],"uri":["http://zotero.org/users/local/tyq98Km3/items/IUYQB8VC"],"itemData":{"id":29,"type":"article-journal","abstract":"Simulated daily discharge derived front a relatively high-resolution (approximately 1.1-degree) general Circulation model was used to investigate Future projections of extremes in river discharge Under global warming. The frequency of floods was projected to increase over many regions, except those including North America and central to western Eurasia. The drought frequency was projected to increase globally, while regions such as northern high latitudes, eastern Australia, and eastern Eurasia showed a decrease or no significant changes. Changes in flood and drought are not explained simply by changes in annual precipitation, heavy precipitation, or differences between precipitation and evapotranspiration. Several regions were projected to have increases in both flood frequency and drought frequency. Such regions show a decrease in the number of precipitation days, but an increase in days with heavy rain. Several regions show shifts in the flood season from springtime snowmelt to the summer period of heavy precipitation.","container-title":"Hydrological Sciences Journal-Journal Des Sciences Hydrologiques","DOI":"10.1623/hysj.53.4.754","ISSN":"0262-6667","issue":"4","journalAbbreviation":"Hydrol. Sci. J.-J. Sci. Hydrol.","language":"English","note":"number: 4\npublisher-place: Wallingford\npublisher: Iahs Press, Inst Hydrology\nWOS:000259294700007","page":"754-772","source":"Web of Science","title":"Global projections of changing risks of floods and droughts in a changing climate","volume":"53","author":[{"family":"Hirabayashi","given":"Yukiko"},{"family":"Kanae","given":"Shinjiro"},{"family":"Emori","given":"Seita"},{"family":"Oki","given":"Taikan"},{"family":"Kimoto","given":"Masahide"}],"issued":{"date-parts":[["2008",8]]}}}],"schema":"https://github.com/citation-style-language/schema/raw/master/csl-citation.json"} </w:delInstrText>
        </w:r>
        <w:r w:rsidR="00E402E5">
          <w:rPr>
            <w:rFonts w:ascii="Arial" w:hAnsi="Arial" w:cs="Arial"/>
          </w:rPr>
          <w:fldChar w:fldCharType="separate"/>
        </w:r>
        <w:r w:rsidR="00E402E5" w:rsidRPr="00E402E5">
          <w:rPr>
            <w:rFonts w:ascii="Arial" w:hAnsi="Arial" w:cs="Arial"/>
          </w:rPr>
          <w:delText xml:space="preserve">(Hirabayashi </w:delText>
        </w:r>
        <w:r w:rsidR="0089055C" w:rsidRPr="0089055C">
          <w:rPr>
            <w:rFonts w:ascii="Arial" w:hAnsi="Arial" w:cs="Arial"/>
            <w:i/>
            <w:iCs/>
          </w:rPr>
          <w:delText>et al</w:delText>
        </w:r>
        <w:r w:rsidR="00E402E5" w:rsidRPr="00E402E5">
          <w:rPr>
            <w:rFonts w:ascii="Arial" w:hAnsi="Arial" w:cs="Arial"/>
          </w:rPr>
          <w:delText>. 2008)</w:delText>
        </w:r>
        <w:r w:rsidR="00E402E5">
          <w:rPr>
            <w:rFonts w:ascii="Arial" w:hAnsi="Arial" w:cs="Arial"/>
          </w:rPr>
          <w:fldChar w:fldCharType="end"/>
        </w:r>
        <w:r w:rsidR="009F50BD" w:rsidRPr="00734EEE">
          <w:rPr>
            <w:rFonts w:ascii="Arial" w:hAnsi="Arial" w:cs="Arial"/>
          </w:rPr>
          <w:delText>, it is imperative to understand the mechanistic links between precipitation, streamflow, and riparian interactions with aquatic biological communities</w:delText>
        </w:r>
        <w:r w:rsidR="00F25EB4" w:rsidRPr="00734EEE">
          <w:rPr>
            <w:rFonts w:ascii="Arial" w:hAnsi="Arial" w:cs="Arial"/>
          </w:rPr>
          <w:delText>.</w:delText>
        </w:r>
      </w:del>
    </w:p>
    <w:p w14:paraId="59C8CECA" w14:textId="77777777" w:rsidR="004F6B73" w:rsidRPr="00734EEE" w:rsidRDefault="006D2F2A" w:rsidP="008E71DD">
      <w:pPr>
        <w:spacing w:line="240" w:lineRule="auto"/>
        <w:ind w:firstLine="720"/>
        <w:contextualSpacing/>
        <w:rPr>
          <w:del w:id="26" w:author="Sean" w:date="2021-08-06T16:58:00Z"/>
          <w:rFonts w:ascii="Arial" w:hAnsi="Arial" w:cs="Arial"/>
        </w:rPr>
      </w:pPr>
      <w:del w:id="27" w:author="Sean" w:date="2021-08-06T16:58:00Z">
        <w:r w:rsidRPr="00734EEE">
          <w:rPr>
            <w:rFonts w:ascii="Arial" w:hAnsi="Arial" w:cs="Arial"/>
          </w:rPr>
          <w:delText>Hierarchical</w:delText>
        </w:r>
        <w:r w:rsidR="00A870E1" w:rsidRPr="00734EEE">
          <w:rPr>
            <w:rFonts w:ascii="Arial" w:hAnsi="Arial" w:cs="Arial"/>
          </w:rPr>
          <w:delText xml:space="preserve"> community assembly models can help us organize our hypotheses regarding impacts of climate change on stream communities</w:delText>
        </w:r>
        <w:r w:rsidR="00E402E5">
          <w:rPr>
            <w:rFonts w:ascii="Arial" w:hAnsi="Arial" w:cs="Arial"/>
          </w:rPr>
          <w:delText xml:space="preserve"> </w:delText>
        </w:r>
        <w:r w:rsidR="00E402E5">
          <w:rPr>
            <w:rFonts w:ascii="Arial" w:hAnsi="Arial" w:cs="Arial"/>
          </w:rPr>
          <w:fldChar w:fldCharType="begin"/>
        </w:r>
        <w:r w:rsidR="00E402E5">
          <w:rPr>
            <w:rFonts w:ascii="Arial" w:hAnsi="Arial" w:cs="Arial"/>
          </w:rPr>
          <w:delInstrText xml:space="preserve"> ADDIN ZOTERO_ITEM CSL_CITATION {"citationID":"9gP0ALvL","properties":{"formattedCitation":"(Poff 1997)","plainCitation":"(Poff 1997)","noteIndex":0},"citationItems":[{"id":50,"uris":["http://zotero.org/users/local/tyq98Km3/items/86UXKB2P"],"uri":["http://zotero.org/users/local/tyq98Km3/items/86UXKB2P"],"itemData":{"id":50,"type":"article-journal","abstract":"A heuristic framework for understanding and predicting the distribution and categorical abundance of species in stream communities is presented. The framework requires that species be described in terms of their functional relationships to habitat selective forces or their surrogates, which constitute ''filters'' occurring at hierarchical landscape scales (ranging from microhabitats to watersheds or basins). Large-scale filters are viewed as causative or mechanistic agents that constrain expression of local selective forces or biotic potential at lower scales. To join a local community, species in a regional pool must possess appropriate functional attributes (species traits) to ''pass'' through the nested filters. Biotic interactions are also a potential filter on local community composition, and they are invoked at the lower hierarchical levels, after species have passed through the physicochemical habitat filters. Potential landscape filters and their associated selective properties are identified, as are prospective species traits (for invertebrates and fish) that correspond with filters. A categorical niche model is used to illustrate how relative abundances of species in local communities might be predicted from habitat data collected at different scales. The framework emphasizes a biologically based approach to understanding and predicting species distribution and abundance and local community composition by explicitly considering environmental constraints imposed at different scales. As such, it can complement non-mechanistic, correlative approaches to community prediction that often lack generality. Operationalizing the framework will require additional research to specify more clearly 1) the degree to which habitat features at different scales are linked functionally or statistically, 2) what species traits ate possessed by strongly interactive species (e.g., keystones) and which habitat filters most strongly constrain the distribution of these species, and 3) the functional significance of a range of species traits and the extent to which these traits are correlated and hence respond in concert to the presence or modification, of a particular filter. Multi-scale, mechanistic understanding of species-environment relations will likely contribute to better predictions about large scale problems, such as the establishment and spread of exotic species or alterations in community composition with changing land use or climate.","container-title":"Journal of the North American Benthological Society","DOI":"10.2307/1468026","ISSN":"0887-3593","issue":"2","journalAbbreviation":"J. N. Am. Benthol. Soc.","language":"English","note":"number: 2\npublisher-place: Lawrence\npublisher: North Amer Benthological Soc\nWOS:A1997XD62000008","page":"391-409","source":"Web of Science","title":"Landscape filters and species traits: Towards mechanistic understanding and prediction in stream ecology","title-short":"Landscape filters and species traits","volume":"16","author":[{"family":"Poff","given":"N. L."}],"issued":{"date-parts":[["1997",6]]}}}],"schema":"https://github.com/citation-style-language/schema/raw/master/csl-citation.json"} </w:delInstrText>
        </w:r>
        <w:r w:rsidR="00E402E5">
          <w:rPr>
            <w:rFonts w:ascii="Arial" w:hAnsi="Arial" w:cs="Arial"/>
          </w:rPr>
          <w:fldChar w:fldCharType="separate"/>
        </w:r>
        <w:r w:rsidR="00E402E5" w:rsidRPr="00E402E5">
          <w:rPr>
            <w:rFonts w:ascii="Arial" w:hAnsi="Arial" w:cs="Arial"/>
          </w:rPr>
          <w:delText>(Poff 1997)</w:delText>
        </w:r>
        <w:r w:rsidR="00E402E5">
          <w:rPr>
            <w:rFonts w:ascii="Arial" w:hAnsi="Arial" w:cs="Arial"/>
          </w:rPr>
          <w:fldChar w:fldCharType="end"/>
        </w:r>
        <w:r w:rsidR="00CF3064" w:rsidRPr="00734EEE">
          <w:rPr>
            <w:rFonts w:ascii="Arial" w:hAnsi="Arial" w:cs="Arial"/>
          </w:rPr>
          <w:delText>.</w:delText>
        </w:r>
        <w:r w:rsidR="00CA6CBF" w:rsidRPr="00734EEE">
          <w:rPr>
            <w:rFonts w:ascii="Arial" w:hAnsi="Arial" w:cs="Arial"/>
          </w:rPr>
          <w:delText xml:space="preserve"> </w:delText>
        </w:r>
        <w:r w:rsidR="00CF3064" w:rsidRPr="00734EEE">
          <w:rPr>
            <w:rFonts w:ascii="Arial" w:hAnsi="Arial" w:cs="Arial"/>
          </w:rPr>
          <w:delText>Assuming organisms can disperse to a habitat, they must be able to survive in the local environment</w:delText>
        </w:r>
        <w:r w:rsidR="004E6DDA" w:rsidRPr="00734EEE">
          <w:rPr>
            <w:rFonts w:ascii="Arial" w:hAnsi="Arial" w:cs="Arial"/>
          </w:rPr>
          <w:delText xml:space="preserve"> (abiotic filters)</w:delText>
        </w:r>
        <w:r w:rsidR="00CF3064" w:rsidRPr="00734EEE">
          <w:rPr>
            <w:rFonts w:ascii="Arial" w:hAnsi="Arial" w:cs="Arial"/>
          </w:rPr>
          <w:delText xml:space="preserve"> and successfully reproduce in the presence of other organisms exerting pressures </w:delText>
        </w:r>
        <w:r w:rsidR="004E6DDA" w:rsidRPr="00734EEE">
          <w:rPr>
            <w:rFonts w:ascii="Arial" w:hAnsi="Arial" w:cs="Arial"/>
          </w:rPr>
          <w:delText xml:space="preserve">(biotic interactions) </w:delText>
        </w:r>
        <w:r w:rsidR="00CF3064" w:rsidRPr="00734EEE">
          <w:rPr>
            <w:rFonts w:ascii="Arial" w:hAnsi="Arial" w:cs="Arial"/>
          </w:rPr>
          <w:delText xml:space="preserve">such as competition and predation </w:delText>
        </w:r>
        <w:r w:rsidR="00E402E5">
          <w:rPr>
            <w:rFonts w:ascii="Arial" w:hAnsi="Arial" w:cs="Arial"/>
          </w:rPr>
          <w:fldChar w:fldCharType="begin"/>
        </w:r>
        <w:r w:rsidR="00E402E5">
          <w:rPr>
            <w:rFonts w:ascii="Arial" w:hAnsi="Arial" w:cs="Arial"/>
          </w:rPr>
          <w:delInstrText xml:space="preserve"> ADDIN ZOTERO_ITEM CSL_CITATION {"citationID":"0Zboz5iX","properties":{"formattedCitation":"(Patrick and Swan 2011)","plainCitation":"(Patrick and Swan 2011)","noteIndex":0},"citationItems":[{"id":48,"uris":["http://zotero.org/users/local/tyq98Km3/items/FUQRP4IQ"],"uri":["http://zotero.org/users/local/tyq98Km3/items/FUQRP4IQ"],"itemData":{"id":48,"type":"article-journal","abstract":"Dispersal rates and the diversity of the regional species pool strongly affect community assembly in habitat patches. Incorporating these elements mechanistically into a model of community assembly requires adoption of a metacommunity paradigm. We developed a hierarchical model of community assembly for stream insects that incorporates regional effects (distance to and generic richness of other stream reaches) and local effects (water quality and community composition). We tested our model with a unique data set detailing changes in stream-insect community composition over 6 sampling periods across a 27-y period of watershed recovery from anthropogenic effects. alpha and gamma richness increased greatly over the time period, whereas beta richness declined strongly. Generic richness of individual stream reaches was significantly related to dispersal distance and generic richness of surrounding immigrant pools in preceding years. However, the strength of the relationship declined over time indicating that distance to potential colonists played a major role only early in community assembly. Water quality, characterized by an ordination of pH, temperature, conductivity, dissolved O-2, NO3, NH4, and orthophosphate, was correlated with generic richness at all time periods during the community-assembly sequence. The functional diversity (diversity of functional attributes present in an assemblage of species) of entire communities was lower than expected from random simulations in all sampling years. However, functional diversity of individual functional feeding groups varied through time and amongst themselves. Our results suggest that both deterministic and random processes are important in metacommunity assembly, and their relative strengths vary throughout the assembly process.","container-title":"Journal of the North American Benthological Society","DOI":"10.1899/09-169.1","ISSN":"0887-3593","issue":"1","journalAbbreviation":"J. N. Am. Benthol. Soc.","language":"English","note":"number: 1\npublisher-place: Lawrence\npublisher: North Amer Benthological Soc\nWOS:000287114800021","page":"259-272","source":"Web of Science","title":"Reconstructing the assembly of a stream-insect metacommunity","volume":"30","author":[{"family":"Patrick","given":"Christopher J."},{"family":"Swan","given":"Christopher M."}],"issued":{"date-parts":[["2011",3]]}}}],"schema":"https://github.com/citation-style-language/schema/raw/master/csl-citation.json"} </w:delInstrText>
        </w:r>
        <w:r w:rsidR="00E402E5">
          <w:rPr>
            <w:rFonts w:ascii="Arial" w:hAnsi="Arial" w:cs="Arial"/>
          </w:rPr>
          <w:fldChar w:fldCharType="separate"/>
        </w:r>
        <w:r w:rsidR="00E402E5" w:rsidRPr="00E402E5">
          <w:rPr>
            <w:rFonts w:ascii="Arial" w:hAnsi="Arial" w:cs="Arial"/>
          </w:rPr>
          <w:delText>(Patrick and Swan 2011)</w:delText>
        </w:r>
        <w:r w:rsidR="00E402E5">
          <w:rPr>
            <w:rFonts w:ascii="Arial" w:hAnsi="Arial" w:cs="Arial"/>
          </w:rPr>
          <w:fldChar w:fldCharType="end"/>
        </w:r>
        <w:r w:rsidR="00611EFF" w:rsidRPr="00734EEE">
          <w:rPr>
            <w:rFonts w:ascii="Arial" w:hAnsi="Arial" w:cs="Arial"/>
          </w:rPr>
          <w:delText>.</w:delText>
        </w:r>
        <w:r w:rsidR="006474E8" w:rsidRPr="00734EEE">
          <w:rPr>
            <w:rFonts w:ascii="Arial" w:hAnsi="Arial" w:cs="Arial"/>
          </w:rPr>
          <w:delText xml:space="preserve"> Species</w:delText>
        </w:r>
        <w:r w:rsidR="006643E8" w:rsidRPr="00734EEE">
          <w:rPr>
            <w:rFonts w:ascii="Arial" w:hAnsi="Arial" w:cs="Arial"/>
          </w:rPr>
          <w:delText xml:space="preserve"> have physiological tolerances </w:delText>
        </w:r>
        <w:r w:rsidR="006474E8" w:rsidRPr="00734EEE">
          <w:rPr>
            <w:rFonts w:ascii="Arial" w:hAnsi="Arial" w:cs="Arial"/>
          </w:rPr>
          <w:delText xml:space="preserve">(temperature, toxin concentrations, and salinity, etc.) </w:delText>
        </w:r>
        <w:r w:rsidR="006643E8" w:rsidRPr="00734EEE">
          <w:rPr>
            <w:rFonts w:ascii="Arial" w:hAnsi="Arial" w:cs="Arial"/>
          </w:rPr>
          <w:delText>which limit their distribution across environmental gradients</w:delText>
        </w:r>
        <w:r w:rsidR="00E402E5">
          <w:rPr>
            <w:rFonts w:ascii="Arial" w:hAnsi="Arial" w:cs="Arial"/>
          </w:rPr>
          <w:delText xml:space="preserve"> </w:delText>
        </w:r>
        <w:r w:rsidR="00E402E5">
          <w:rPr>
            <w:rFonts w:ascii="Arial" w:hAnsi="Arial" w:cs="Arial"/>
          </w:rPr>
          <w:fldChar w:fldCharType="begin"/>
        </w:r>
        <w:r w:rsidR="00E402E5">
          <w:rPr>
            <w:rFonts w:ascii="Arial" w:hAnsi="Arial" w:cs="Arial"/>
          </w:rPr>
          <w:delInstrText xml:space="preserve"> ADDIN ZOTERO_ITEM CSL_CITATION {"citationID":"e5z4FbvH","properties":{"formattedCitation":"(Whittaker, Willis, and Field 2001)","plainCitation":"(Whittaker, Willis, and Field 2001)","noteIndex":0},"citationItems":[{"id":126,"uris":["http://zotero.org/users/local/tyq98Km3/items/X3ZVY7IS"],"uri":["http://zotero.org/users/local/tyq98Km3/items/X3ZVY7IS"],"itemData":{"id":126,"type":"article-journal","abstract":"Aim Current weaknesses of diversity theory include: a failure to distinguish different biogeographical response variables under the general heading of diversity; and a general failure of ecological theory to deal adequately with geographical scale. Our aim is to articulate the case for a top-down approach to theory building, in which scale is addressed explicitly and in which different response variables are clearly distinguished. Location The article draws upon both theoretical contributions and empirical analyses from all latitudes, focusing on terrestrial ecosystems and with some bias towards (woody) plants. Methods We review current diversity theory and terminology in relation to scale of applicability. As a starting point in developing a general theory, we take the issue of geographical gradients in species richness as a main theme and evaluate the extent to which commonly cited theories are likely to operate at scales from the macro down to the local. Results A degree of confusion surrounds the use of the terms alpha, beta and gamma diversity, and the terms local, landscape and macro-scale are preferred here as a more intuitive framework. The distinction between inventory and differentiation diversity is highlighted as important as, in terms of scale of analysis, are the concepts of focus and extent. The importance of holding area constant in analysis is stressed, as is the notion that different environmental factors exhibit measurable heterogeneity at different scales. Evaluation of several of the most common diversity theories put forward for the grand dines in species richness, indicates that they can be collapsed to dynamic hypotheses based on climate or historical explanations. The importance of the many ecological/biological mechanisms that have been proposed is evident mainly at local scales of analysis, whilst at the macro-scale they are dependent largely upon climatic controls for their operation. Local communities have often been found not to be saturated, i.e. to be non-equilibrial. This is argued, perhaps counter-intuitively, to be entirely compatible with the persistence through time of macro-scale patterns of richness that are climatically determined. The review also incorporates recent developments in macroecology, Rapoport's rule, trade-offs, and the importance of isolation, landscape impedance and geometric constraints on richness (the mid-domain effect) in generating richness patterns; highlighting those phenomena that are contributory to the first-order climatic pattern, and those, such as the geometric constraints, that may confound or obscure these patterns. Main conclusions A general theory of diversity must necessarily cover many disparate phenomena, at various scales of analysis, and cannot therefore be expressed in a simple formula, but individual elements of this general theory may be. In particular, it appears possible to capture in a dynamic climate-based model and 'capacity rule', the form of the grand dine in richness of woody plants at the macro-stale. This provides a starting point for a top-down, global-to-local, macro-to-micro scale approach to modelling richness variations in a variety of taxa. Patterns in differentiation/endemicity, on the other hand, require more immediate attention to historical events, and to features of geography such as isolation. Thus, whilst we argue that there are basic physical principles and laws underlying certain diversity phenomena (e.g. macro-scale richness gradients), a pluralistic body of theory is required that incorporates dynamic and historical explanation, and which bridges equilibrial and nonequilibrial concepts and ideas.","container-title":"Journal of Biogeography","DOI":"10.1046/j.1365-2699.2001.00563.x","ISSN":"0305-0270","issue":"4","journalAbbreviation":"J. Biogeogr.","language":"English","note":"publisher-place: Hoboken\npublisher: Wiley\nWOS:000170006300004","page":"453-470","source":"Web of Science","title":"Scale and species richness: towards a general, hierarchical theory of species diversity","title-short":"Scale and species richness","volume":"28","author":[{"family":"Whittaker","given":"R. J."},{"family":"Willis","given":"K. J."},{"family":"Field","given":"R."}],"issued":{"date-parts":[["2001",4]]}}}],"schema":"https://github.com/citation-style-language/schema/raw/master/csl-citation.json"} </w:delInstrText>
        </w:r>
        <w:r w:rsidR="00E402E5">
          <w:rPr>
            <w:rFonts w:ascii="Arial" w:hAnsi="Arial" w:cs="Arial"/>
          </w:rPr>
          <w:fldChar w:fldCharType="separate"/>
        </w:r>
        <w:r w:rsidR="00E402E5" w:rsidRPr="00E402E5">
          <w:rPr>
            <w:rFonts w:ascii="Arial" w:hAnsi="Arial" w:cs="Arial"/>
          </w:rPr>
          <w:delText>(Whittaker, Willis, and Field 2001)</w:delText>
        </w:r>
        <w:r w:rsidR="00E402E5">
          <w:rPr>
            <w:rFonts w:ascii="Arial" w:hAnsi="Arial" w:cs="Arial"/>
          </w:rPr>
          <w:fldChar w:fldCharType="end"/>
        </w:r>
        <w:r w:rsidR="006474E8" w:rsidRPr="00734EEE">
          <w:rPr>
            <w:rFonts w:ascii="Arial" w:hAnsi="Arial" w:cs="Arial"/>
          </w:rPr>
          <w:delText>.</w:delText>
        </w:r>
        <w:r w:rsidR="004E6DDA" w:rsidRPr="00734EEE">
          <w:rPr>
            <w:rFonts w:ascii="Arial" w:hAnsi="Arial" w:cs="Arial"/>
          </w:rPr>
          <w:delText xml:space="preserve"> </w:delText>
        </w:r>
        <w:r w:rsidR="006474E8" w:rsidRPr="00734EEE">
          <w:rPr>
            <w:rFonts w:ascii="Arial" w:hAnsi="Arial" w:cs="Arial"/>
          </w:rPr>
          <w:delText>I</w:delText>
        </w:r>
        <w:r w:rsidR="004E6DDA" w:rsidRPr="00734EEE">
          <w:rPr>
            <w:rFonts w:ascii="Arial" w:hAnsi="Arial" w:cs="Arial"/>
          </w:rPr>
          <w:delText>f climate change alters those gradients</w:delText>
        </w:r>
        <w:r w:rsidR="006474E8" w:rsidRPr="00734EEE">
          <w:rPr>
            <w:rFonts w:ascii="Arial" w:hAnsi="Arial" w:cs="Arial"/>
          </w:rPr>
          <w:delText>,</w:delText>
        </w:r>
        <w:r w:rsidR="004E6DDA" w:rsidRPr="00734EEE">
          <w:rPr>
            <w:rFonts w:ascii="Arial" w:hAnsi="Arial" w:cs="Arial"/>
          </w:rPr>
          <w:delText xml:space="preserve"> we can expect concordant changes in species distributions</w:delText>
        </w:r>
        <w:r w:rsidR="006643E8" w:rsidRPr="00734EEE">
          <w:rPr>
            <w:rFonts w:ascii="Arial" w:hAnsi="Arial" w:cs="Arial"/>
          </w:rPr>
          <w:delText xml:space="preserve">. </w:delText>
        </w:r>
        <w:r w:rsidR="00A870E1" w:rsidRPr="00734EEE">
          <w:rPr>
            <w:rFonts w:ascii="Arial" w:hAnsi="Arial" w:cs="Arial"/>
          </w:rPr>
          <w:delText>However, u</w:delText>
        </w:r>
        <w:r w:rsidR="004F6B73" w:rsidRPr="00734EEE">
          <w:rPr>
            <w:rFonts w:ascii="Arial" w:hAnsi="Arial" w:cs="Arial"/>
          </w:rPr>
          <w:delText xml:space="preserve">nderstanding </w:delText>
        </w:r>
        <w:r w:rsidR="004E6DDA" w:rsidRPr="00734EEE">
          <w:rPr>
            <w:rFonts w:ascii="Arial" w:hAnsi="Arial" w:cs="Arial"/>
          </w:rPr>
          <w:delText>how the environment affects</w:delText>
        </w:r>
        <w:r w:rsidR="004F6B73" w:rsidRPr="00734EEE">
          <w:rPr>
            <w:rFonts w:ascii="Arial" w:hAnsi="Arial" w:cs="Arial"/>
          </w:rPr>
          <w:delText xml:space="preserve"> biotic interactions is more challenging due to the complex sets of interactions that govern these processes</w:delText>
        </w:r>
        <w:r w:rsidR="00E402E5">
          <w:rPr>
            <w:rFonts w:ascii="Arial" w:hAnsi="Arial" w:cs="Arial"/>
          </w:rPr>
          <w:delText xml:space="preserve"> </w:delText>
        </w:r>
        <w:r w:rsidR="00E402E5">
          <w:rPr>
            <w:rFonts w:ascii="Arial" w:hAnsi="Arial" w:cs="Arial"/>
          </w:rPr>
          <w:fldChar w:fldCharType="begin"/>
        </w:r>
        <w:r w:rsidR="00E402E5">
          <w:rPr>
            <w:rFonts w:ascii="Arial" w:hAnsi="Arial" w:cs="Arial"/>
          </w:rPr>
          <w:delInstrText xml:space="preserve"> ADDIN ZOTERO_ITEM CSL_CITATION {"citationID":"MyhuCjAk","properties":{"formattedCitation":"(Seabra et al. 2015)","plainCitation":"(Seabra et al. 2015)","noteIndex":0},"citationItems":[{"id":61,"uris":["http://zotero.org/users/local/tyq98Km3/items/6CRPPMYB"],"uri":["http://zotero.org/users/local/tyq98Km3/items/6CRPPMYB"],"itemData":{"id":61,"type":"article-journal","abstract":"Predicting the extent and direction of species' range shifts is a major priority for scientists and resource managers. Seminal studies have fostered the notion that biological systems responding to climate change-impacted variables (e.g., temperature, precipitation) should exhibit poleward range shifts but shifts contrary to that expectation have been frequently reported. Understanding whether those shifts are indeed contrary to climate change predictions involves understanding the most basic mechanisms determining the distribution of species. We assessed the patterns of ecologically relevant temperature metrics (e.g., daily range, min, max) along the European Atlantic coast. Temperature metrics have contrasting geographical patterns and latitude or the grand mean are poor predictors for many of them. Our data suggest that unless the appropriate metrics are analysed, the impact of climate change in even a single metric of a single stressor may lead to range shifts in directions that would otherwise be classified as \"contrary to prediction\".","container-title":"Scientific Reports","DOI":"10.1038/srep12930","ISSN":"2045-2322","journalAbbreviation":"Sci Rep","language":"English","note":"publisher-place: London\npublisher: Nature Publishing Group\nWOS:000359127200001","page":"12930","source":"Web of Science","title":"Understanding complex biogeographic responses to climate change","volume":"5","author":[{"family":"Seabra","given":"Rui"},{"family":"Wethey","given":"David S."},{"family":"Santos","given":"Antonio M."},{"family":"Lima","given":"Fernando P."}],"issued":{"date-parts":[["2015",8,6]]}}}],"schema":"https://github.com/citation-style-language/schema/raw/master/csl-citation.json"} </w:delInstrText>
        </w:r>
        <w:r w:rsidR="00E402E5">
          <w:rPr>
            <w:rFonts w:ascii="Arial" w:hAnsi="Arial" w:cs="Arial"/>
          </w:rPr>
          <w:fldChar w:fldCharType="separate"/>
        </w:r>
        <w:r w:rsidR="00E402E5" w:rsidRPr="00E402E5">
          <w:rPr>
            <w:rFonts w:ascii="Arial" w:hAnsi="Arial" w:cs="Arial"/>
          </w:rPr>
          <w:delText xml:space="preserve">(Seabra </w:delText>
        </w:r>
        <w:r w:rsidR="0089055C" w:rsidRPr="0089055C">
          <w:rPr>
            <w:rFonts w:ascii="Arial" w:hAnsi="Arial" w:cs="Arial"/>
            <w:i/>
            <w:iCs/>
          </w:rPr>
          <w:delText>et al</w:delText>
        </w:r>
        <w:r w:rsidR="00E402E5" w:rsidRPr="00E402E5">
          <w:rPr>
            <w:rFonts w:ascii="Arial" w:hAnsi="Arial" w:cs="Arial"/>
          </w:rPr>
          <w:delText>. 2015)</w:delText>
        </w:r>
        <w:r w:rsidR="00E402E5">
          <w:rPr>
            <w:rFonts w:ascii="Arial" w:hAnsi="Arial" w:cs="Arial"/>
          </w:rPr>
          <w:fldChar w:fldCharType="end"/>
        </w:r>
        <w:r w:rsidR="004F6B73" w:rsidRPr="00734EEE">
          <w:rPr>
            <w:rFonts w:ascii="Arial" w:hAnsi="Arial" w:cs="Arial"/>
          </w:rPr>
          <w:delText>.</w:delText>
        </w:r>
        <w:r w:rsidR="00A67715" w:rsidRPr="00734EEE">
          <w:rPr>
            <w:rFonts w:ascii="Arial" w:hAnsi="Arial" w:cs="Arial"/>
          </w:rPr>
          <w:delText xml:space="preserve"> </w:delText>
        </w:r>
      </w:del>
    </w:p>
    <w:p w14:paraId="4C710FB8" w14:textId="07B1F826" w:rsidR="00F92723" w:rsidRDefault="006643E8" w:rsidP="008E71DD">
      <w:pPr>
        <w:spacing w:line="240" w:lineRule="auto"/>
        <w:ind w:firstLine="720"/>
        <w:contextualSpacing/>
        <w:rPr>
          <w:ins w:id="28" w:author="Sean" w:date="2021-08-06T16:58:00Z"/>
          <w:rFonts w:ascii="Arial" w:hAnsi="Arial" w:cs="Arial"/>
        </w:rPr>
      </w:pPr>
      <w:del w:id="29" w:author="Sean" w:date="2021-08-06T16:58:00Z">
        <w:r w:rsidRPr="00734EEE">
          <w:rPr>
            <w:rFonts w:ascii="Arial" w:hAnsi="Arial" w:cs="Arial"/>
          </w:rPr>
          <w:delText xml:space="preserve">Observational surveys </w:delText>
        </w:r>
        <w:r w:rsidR="00B33B60" w:rsidRPr="00734EEE">
          <w:rPr>
            <w:rFonts w:ascii="Arial" w:hAnsi="Arial" w:cs="Arial"/>
          </w:rPr>
          <w:delText xml:space="preserve">of </w:delText>
        </w:r>
        <w:r w:rsidRPr="00734EEE">
          <w:rPr>
            <w:rFonts w:ascii="Arial" w:hAnsi="Arial" w:cs="Arial"/>
          </w:rPr>
          <w:delText xml:space="preserve">existing </w:delText>
        </w:r>
        <w:r w:rsidR="00B33B60" w:rsidRPr="00734EEE">
          <w:rPr>
            <w:rFonts w:ascii="Arial" w:hAnsi="Arial" w:cs="Arial"/>
          </w:rPr>
          <w:delText>communit</w:delText>
        </w:r>
        <w:r w:rsidR="00A870E1" w:rsidRPr="00734EEE">
          <w:rPr>
            <w:rFonts w:ascii="Arial" w:hAnsi="Arial" w:cs="Arial"/>
          </w:rPr>
          <w:delText xml:space="preserve">ies spatially distributed </w:delText>
        </w:r>
        <w:r w:rsidR="00B33B60" w:rsidRPr="00734EEE">
          <w:rPr>
            <w:rFonts w:ascii="Arial" w:hAnsi="Arial" w:cs="Arial"/>
          </w:rPr>
          <w:delText>along</w:delText>
        </w:r>
        <w:r w:rsidRPr="00734EEE">
          <w:rPr>
            <w:rFonts w:ascii="Arial" w:hAnsi="Arial" w:cs="Arial"/>
          </w:rPr>
          <w:delText xml:space="preserve"> </w:delText>
        </w:r>
        <w:r w:rsidR="00B33B60" w:rsidRPr="00734EEE">
          <w:rPr>
            <w:rFonts w:ascii="Arial" w:hAnsi="Arial" w:cs="Arial"/>
          </w:rPr>
          <w:delText xml:space="preserve">environmental </w:delText>
        </w:r>
        <w:r w:rsidRPr="00734EEE">
          <w:rPr>
            <w:rFonts w:ascii="Arial" w:hAnsi="Arial" w:cs="Arial"/>
          </w:rPr>
          <w:delText>gradient</w:delText>
        </w:r>
        <w:r w:rsidR="00F92723" w:rsidRPr="00734EEE">
          <w:rPr>
            <w:rFonts w:ascii="Arial" w:hAnsi="Arial" w:cs="Arial"/>
          </w:rPr>
          <w:delText>s</w:delText>
        </w:r>
        <w:r w:rsidRPr="00734EEE">
          <w:rPr>
            <w:rFonts w:ascii="Arial" w:hAnsi="Arial" w:cs="Arial"/>
          </w:rPr>
          <w:delText xml:space="preserve"> </w:delText>
        </w:r>
        <w:r w:rsidR="00B33B60" w:rsidRPr="00734EEE">
          <w:rPr>
            <w:rFonts w:ascii="Arial" w:hAnsi="Arial" w:cs="Arial"/>
          </w:rPr>
          <w:delText xml:space="preserve">can be </w:delText>
        </w:r>
        <w:r w:rsidRPr="00734EEE">
          <w:rPr>
            <w:rFonts w:ascii="Arial" w:hAnsi="Arial" w:cs="Arial"/>
          </w:rPr>
          <w:delText>use</w:delText>
        </w:r>
        <w:r w:rsidR="00B33B60" w:rsidRPr="00734EEE">
          <w:rPr>
            <w:rFonts w:ascii="Arial" w:hAnsi="Arial" w:cs="Arial"/>
          </w:rPr>
          <w:delText>d</w:delText>
        </w:r>
        <w:r w:rsidRPr="00734EEE">
          <w:rPr>
            <w:rFonts w:ascii="Arial" w:hAnsi="Arial" w:cs="Arial"/>
          </w:rPr>
          <w:delText xml:space="preserve"> </w:delText>
        </w:r>
        <w:r w:rsidR="00B33B60" w:rsidRPr="00734EEE">
          <w:rPr>
            <w:rFonts w:ascii="Arial" w:hAnsi="Arial" w:cs="Arial"/>
          </w:rPr>
          <w:delText xml:space="preserve">in </w:delText>
        </w:r>
        <w:r w:rsidRPr="00734EEE">
          <w:rPr>
            <w:rFonts w:ascii="Arial" w:hAnsi="Arial" w:cs="Arial"/>
          </w:rPr>
          <w:delText xml:space="preserve">a space-for-time substitution to infer </w:delText>
        </w:r>
        <w:r w:rsidR="00B33B60" w:rsidRPr="00734EEE">
          <w:rPr>
            <w:rFonts w:ascii="Arial" w:hAnsi="Arial" w:cs="Arial"/>
          </w:rPr>
          <w:delText>how communities will change through time as environmental conditions shift</w:delText>
        </w:r>
        <w:r w:rsidRPr="00734EEE">
          <w:rPr>
            <w:rFonts w:ascii="Arial" w:hAnsi="Arial" w:cs="Arial"/>
          </w:rPr>
          <w:delText>.</w:delText>
        </w:r>
        <w:r w:rsidR="00CA6CBF" w:rsidRPr="00734EEE">
          <w:rPr>
            <w:rFonts w:ascii="Arial" w:hAnsi="Arial" w:cs="Arial"/>
          </w:rPr>
          <w:delText xml:space="preserve"> </w:delText>
        </w:r>
        <w:r w:rsidR="00F92723" w:rsidRPr="00734EEE">
          <w:rPr>
            <w:rFonts w:ascii="Arial" w:hAnsi="Arial" w:cs="Arial"/>
          </w:rPr>
          <w:delText>The approach allows for links to be drawn between climate drivers, local environmental conditions, and organism abundances.</w:delText>
        </w:r>
        <w:r w:rsidR="00CA6CBF" w:rsidRPr="00734EEE">
          <w:rPr>
            <w:rFonts w:ascii="Arial" w:hAnsi="Arial" w:cs="Arial"/>
          </w:rPr>
          <w:delText xml:space="preserve"> </w:delText>
        </w:r>
        <w:r w:rsidR="00F92723" w:rsidRPr="00734EEE">
          <w:rPr>
            <w:rFonts w:ascii="Arial" w:hAnsi="Arial" w:cs="Arial"/>
          </w:rPr>
          <w:delText>Species co-occurrence patterns along environmental gradients can also shed light on possible shifts in biotic interactions</w:delText>
        </w:r>
        <w:r w:rsidR="00E402E5">
          <w:rPr>
            <w:rFonts w:ascii="Arial" w:hAnsi="Arial" w:cs="Arial"/>
          </w:rPr>
          <w:delText xml:space="preserve"> </w:delText>
        </w:r>
        <w:r w:rsidR="00E402E5">
          <w:rPr>
            <w:rFonts w:ascii="Arial" w:hAnsi="Arial" w:cs="Arial"/>
          </w:rPr>
          <w:fldChar w:fldCharType="begin"/>
        </w:r>
        <w:r w:rsidR="00E402E5">
          <w:rPr>
            <w:rFonts w:ascii="Arial" w:hAnsi="Arial" w:cs="Arial"/>
          </w:rPr>
          <w:delInstrText xml:space="preserve"> ADDIN ZOTERO_ITEM CSL_CITATION {"citationID":"plK6jq0e","properties":{"formattedCitation":"(D\\uc0\\u8217{}Amen et al. 2018)","plainCitation":"(D’Amen et al. 2018)","noteIndex":0},"citationItems":[{"id":12,"uris":["http://zotero.org/users/local/tyq98Km3/items/BMZZGBW2"],"uri":["http://zotero.org/users/local/tyq98Km3/items/BMZZGBW2"],"itemData":{"id":12,"type":"article-journal","abstract":"A key focus in ecology is to search for community assembly rules. Here we compare two community modelling frameworks that integrate a combination of environmental and spatial data to identify positive and negative species associations from presence-absence matrices, and incorporate an additional comparison using joint species distribution models (JSDM). The frameworks use a dichotomous logic tree that distinguishes dispersal limitation, environmental requirements, and interspecific interactions as causes of segregated or aggregated species pairs. The first framework is based on a classical null model analysis complemented by tests of spatial arrangement and environmental characteristics of the sites occupied by the members of each species pair (Classic framework). The second framework, (SDM framework) implemented here for the first time, builds on the application of environmentally-constrained null models (or JSDMs) to partial out the influence of the environment, and includes an analysis of the geographical configuration of species ranges to account for dispersal effects. We applied these approaches to examine plot-level species co-occurrence in plant communities sampled along a wide elevation gradient in the Swiss Alps. According to the frameworks, the majority of species pairs were randomly associated, and most of the non-random positive and negative species associations could be attributed to environmental filtering and/or dispersal limitation. These patterns were partly detected also with JSDM. Biotic interactions were detected more frequently in the SDM framework, and by JSDM, than in the Classic framework. All approaches detected species aggregation more often than segregation, perhaps reflecting the important role of facilitation in stressful high-elevation environments. Differences between the frameworks may reflect the explicit incorporation of elevational segregation in the SDM framework and the sensitivity of JSDM to the environmental data. Nevertheless, all methods have the potential to reveal general patterns of species co-occurrence for different taxa, spatial scales, and environmental conditions.","container-title":"Ecography","DOI":"10.1111/ecog.03148","ISSN":"0906-7590","issue":"8","journalAbbreviation":"Ecography","language":"English","note":"number: 8\npublisher-place: Hoboken\npublisher: Wiley\nWOS:000440287200001","page":"1233-1244","source":"Web of Science","title":"Disentangling biotic interactions, environmental filters, and dispersal limitation as drivers of species co-occurrence","volume":"41","author":[{"family":"D'Amen","given":"Manuela"},{"family":"Mod","given":"Heidi K."},{"family":"Gotelli","given":"Nicholas J."},{"family":"Guisan","given":"Antoine"}],"issued":{"date-parts":[["2018",8]]}}}],"schema":"https://github.com/citation-style-language/schema/raw/master/csl-citation.json"} </w:delInstrText>
        </w:r>
        <w:r w:rsidR="00E402E5">
          <w:rPr>
            <w:rFonts w:ascii="Arial" w:hAnsi="Arial" w:cs="Arial"/>
          </w:rPr>
          <w:fldChar w:fldCharType="separate"/>
        </w:r>
        <w:r w:rsidR="00E402E5" w:rsidRPr="00E402E5">
          <w:rPr>
            <w:rFonts w:ascii="Arial" w:hAnsi="Arial" w:cs="Arial"/>
          </w:rPr>
          <w:delText xml:space="preserve">(D’Amen </w:delText>
        </w:r>
        <w:r w:rsidR="0089055C" w:rsidRPr="0089055C">
          <w:rPr>
            <w:rFonts w:ascii="Arial" w:hAnsi="Arial" w:cs="Arial"/>
            <w:i/>
            <w:iCs/>
          </w:rPr>
          <w:delText>et al</w:delText>
        </w:r>
        <w:r w:rsidR="00E402E5" w:rsidRPr="00E402E5">
          <w:rPr>
            <w:rFonts w:ascii="Arial" w:hAnsi="Arial" w:cs="Arial"/>
          </w:rPr>
          <w:delText>. 2018)</w:delText>
        </w:r>
        <w:r w:rsidR="00E402E5">
          <w:rPr>
            <w:rFonts w:ascii="Arial" w:hAnsi="Arial" w:cs="Arial"/>
          </w:rPr>
          <w:fldChar w:fldCharType="end"/>
        </w:r>
        <w:r w:rsidR="00F92723" w:rsidRPr="00734EEE">
          <w:rPr>
            <w:rFonts w:ascii="Arial" w:hAnsi="Arial" w:cs="Arial"/>
          </w:rPr>
          <w:delText>.</w:delText>
        </w:r>
        <w:r w:rsidR="00CA6CBF" w:rsidRPr="00734EEE">
          <w:rPr>
            <w:rFonts w:ascii="Arial" w:hAnsi="Arial" w:cs="Arial"/>
          </w:rPr>
          <w:delText xml:space="preserve"> </w:delText>
        </w:r>
        <w:r w:rsidR="00B33B60" w:rsidRPr="00734EEE">
          <w:rPr>
            <w:rFonts w:ascii="Arial" w:hAnsi="Arial" w:cs="Arial"/>
          </w:rPr>
          <w:delText xml:space="preserve">However, </w:delText>
        </w:r>
        <w:r w:rsidRPr="00734EEE">
          <w:rPr>
            <w:rFonts w:ascii="Arial" w:hAnsi="Arial" w:cs="Arial"/>
          </w:rPr>
          <w:delText>the space-for-time substitution</w:delText>
        </w:r>
      </w:del>
      <w:ins w:id="30" w:author="Sean" w:date="2021-08-06T16:58:00Z">
        <w:r w:rsidR="00D768BD" w:rsidRPr="00AA3230">
          <w:rPr>
            <w:rFonts w:ascii="Arial" w:hAnsi="Arial" w:cs="Arial"/>
          </w:rPr>
          <w:t xml:space="preserve">A warming climate </w:t>
        </w:r>
        <w:r w:rsidR="009A27ED">
          <w:rPr>
            <w:rFonts w:ascii="Arial" w:hAnsi="Arial" w:cs="Arial"/>
          </w:rPr>
          <w:t>warrants</w:t>
        </w:r>
        <w:r w:rsidR="00D768BD" w:rsidRPr="00AA3230">
          <w:rPr>
            <w:rFonts w:ascii="Arial" w:hAnsi="Arial" w:cs="Arial"/>
          </w:rPr>
          <w:t xml:space="preserve"> a better understanding of the process</w:t>
        </w:r>
        <w:r w:rsidR="00BF55B4" w:rsidRPr="00AA3230">
          <w:rPr>
            <w:rFonts w:ascii="Arial" w:hAnsi="Arial" w:cs="Arial"/>
          </w:rPr>
          <w:t>es</w:t>
        </w:r>
        <w:r w:rsidR="00D768BD" w:rsidRPr="00AA3230">
          <w:rPr>
            <w:rFonts w:ascii="Arial" w:hAnsi="Arial" w:cs="Arial"/>
          </w:rPr>
          <w:t xml:space="preserve"> that link biological communities to long-term trends in temperature and precipitation</w:t>
        </w:r>
        <w:r w:rsidR="00E402E5" w:rsidRPr="00AA3230">
          <w:rPr>
            <w:rFonts w:ascii="Arial" w:hAnsi="Arial" w:cs="Arial"/>
          </w:rPr>
          <w:t xml:space="preserve"> </w:t>
        </w:r>
        <w:r w:rsidR="0074725F" w:rsidRPr="00AA3230">
          <w:rPr>
            <w:rFonts w:ascii="Arial" w:hAnsi="Arial" w:cs="Arial"/>
          </w:rPr>
          <w:t xml:space="preserve">(Wrona </w:t>
        </w:r>
        <w:r w:rsidR="00AA3230" w:rsidRPr="00AA3230">
          <w:rPr>
            <w:rFonts w:ascii="Arial" w:hAnsi="Arial" w:cs="Arial"/>
            <w:i/>
            <w:iCs/>
          </w:rPr>
          <w:t>et al.</w:t>
        </w:r>
        <w:r w:rsidR="0074725F" w:rsidRPr="00AA3230">
          <w:rPr>
            <w:rFonts w:ascii="Arial" w:hAnsi="Arial" w:cs="Arial"/>
          </w:rPr>
          <w:t xml:space="preserve"> 2006; Miranda</w:t>
        </w:r>
        <w:r w:rsidR="00AA3230" w:rsidRPr="00AA3230">
          <w:rPr>
            <w:rFonts w:ascii="Arial" w:hAnsi="Arial" w:cs="Arial"/>
          </w:rPr>
          <w:t xml:space="preserve"> </w:t>
        </w:r>
        <w:r w:rsidR="00AA3230" w:rsidRPr="00AA3230">
          <w:rPr>
            <w:rFonts w:ascii="Arial" w:hAnsi="Arial" w:cs="Arial"/>
            <w:i/>
            <w:iCs/>
          </w:rPr>
          <w:t>et al.</w:t>
        </w:r>
        <w:r w:rsidR="00AA3230" w:rsidRPr="00AA3230">
          <w:rPr>
            <w:rFonts w:ascii="Arial" w:hAnsi="Arial" w:cs="Arial"/>
          </w:rPr>
          <w:t xml:space="preserve"> </w:t>
        </w:r>
        <w:r w:rsidR="0074725F" w:rsidRPr="00AA3230">
          <w:rPr>
            <w:rFonts w:ascii="Arial" w:hAnsi="Arial" w:cs="Arial"/>
          </w:rPr>
          <w:t>2020)</w:t>
        </w:r>
        <w:r w:rsidR="00D768BD" w:rsidRPr="00AA3230">
          <w:rPr>
            <w:rFonts w:ascii="Arial" w:hAnsi="Arial" w:cs="Arial"/>
          </w:rPr>
          <w:t xml:space="preserve">. </w:t>
        </w:r>
        <w:r w:rsidR="0099264F" w:rsidRPr="00AA3230">
          <w:rPr>
            <w:rFonts w:ascii="Arial" w:hAnsi="Arial" w:cs="Arial"/>
          </w:rPr>
          <w:t>The</w:t>
        </w:r>
        <w:r w:rsidR="0052536B" w:rsidRPr="00AA3230">
          <w:rPr>
            <w:rFonts w:ascii="Arial" w:hAnsi="Arial" w:cs="Arial"/>
          </w:rPr>
          <w:t xml:space="preserve"> </w:t>
        </w:r>
        <w:r w:rsidR="00F25EB4" w:rsidRPr="00AA3230">
          <w:rPr>
            <w:rFonts w:ascii="Arial" w:hAnsi="Arial" w:cs="Arial"/>
          </w:rPr>
          <w:t>direct ecological effects of changes in temperature</w:t>
        </w:r>
        <w:r w:rsidR="0099264F" w:rsidRPr="00AA3230">
          <w:rPr>
            <w:rFonts w:ascii="Arial" w:hAnsi="Arial" w:cs="Arial"/>
          </w:rPr>
          <w:t xml:space="preserve"> ha</w:t>
        </w:r>
        <w:r w:rsidR="0052536B" w:rsidRPr="00AA3230">
          <w:rPr>
            <w:rFonts w:ascii="Arial" w:hAnsi="Arial" w:cs="Arial"/>
          </w:rPr>
          <w:t>ve</w:t>
        </w:r>
        <w:r w:rsidR="0099264F" w:rsidRPr="00AA3230">
          <w:rPr>
            <w:rFonts w:ascii="Arial" w:hAnsi="Arial" w:cs="Arial"/>
          </w:rPr>
          <w:t xml:space="preserve"> received greater attention in the literature</w:t>
        </w:r>
        <w:r w:rsidR="00F25EB4" w:rsidRPr="00AA3230">
          <w:rPr>
            <w:rFonts w:ascii="Arial" w:hAnsi="Arial" w:cs="Arial"/>
          </w:rPr>
          <w:t xml:space="preserve">, </w:t>
        </w:r>
        <w:r w:rsidR="00D768BD" w:rsidRPr="00AA3230">
          <w:rPr>
            <w:rFonts w:ascii="Arial" w:hAnsi="Arial" w:cs="Arial"/>
          </w:rPr>
          <w:t>but rising temperatures are also expected to alter patterns of precipitation and evaporation. A warmer, more energetic atmosphere intensifies the hydrological cycle (patterns of precipitation and evaporation), causing wet regions to become wetter and dry regions become drier</w:t>
        </w:r>
        <w:r w:rsidR="00E402E5" w:rsidRPr="00AA3230">
          <w:rPr>
            <w:rFonts w:ascii="Arial" w:hAnsi="Arial" w:cs="Arial"/>
          </w:rPr>
          <w:t xml:space="preserve"> (Allen and Ingram 2002)</w:t>
        </w:r>
        <w:r w:rsidR="00D768BD" w:rsidRPr="00AA3230">
          <w:rPr>
            <w:rFonts w:ascii="Arial" w:hAnsi="Arial" w:cs="Arial"/>
          </w:rPr>
          <w:t xml:space="preserve">, </w:t>
        </w:r>
        <w:r w:rsidR="00F25EB4" w:rsidRPr="00AA3230">
          <w:rPr>
            <w:rFonts w:ascii="Arial" w:hAnsi="Arial" w:cs="Arial"/>
          </w:rPr>
          <w:t>as well as increasing</w:t>
        </w:r>
        <w:r w:rsidR="00D768BD" w:rsidRPr="00AA3230">
          <w:rPr>
            <w:rFonts w:ascii="Arial" w:hAnsi="Arial" w:cs="Arial"/>
          </w:rPr>
          <w:t xml:space="preserve"> the frequency and intensity of extreme weather events</w:t>
        </w:r>
        <w:r w:rsidR="00E402E5" w:rsidRPr="00AA3230">
          <w:rPr>
            <w:rFonts w:ascii="Arial" w:hAnsi="Arial" w:cs="Arial"/>
          </w:rPr>
          <w:t xml:space="preserve"> </w:t>
        </w:r>
        <w:r w:rsidR="00AA3230" w:rsidRPr="00AA3230">
          <w:rPr>
            <w:rFonts w:ascii="Arial" w:hAnsi="Arial" w:cs="Arial"/>
          </w:rPr>
          <w:t>(</w:t>
        </w:r>
        <w:r w:rsidR="00DD44E0" w:rsidRPr="00AA3230">
          <w:rPr>
            <w:rFonts w:ascii="Arial" w:hAnsi="Arial" w:cs="Arial"/>
          </w:rPr>
          <w:t xml:space="preserve">Held and </w:t>
        </w:r>
        <w:proofErr w:type="spellStart"/>
        <w:r w:rsidR="00DD44E0" w:rsidRPr="00AA3230">
          <w:rPr>
            <w:rFonts w:ascii="Arial" w:hAnsi="Arial" w:cs="Arial"/>
          </w:rPr>
          <w:t>Soden</w:t>
        </w:r>
        <w:proofErr w:type="spellEnd"/>
        <w:r w:rsidR="00DD44E0" w:rsidRPr="00AA3230">
          <w:rPr>
            <w:rFonts w:ascii="Arial" w:hAnsi="Arial" w:cs="Arial"/>
          </w:rPr>
          <w:t xml:space="preserve"> 2006)</w:t>
        </w:r>
        <w:r w:rsidR="00D768BD" w:rsidRPr="00AA3230">
          <w:rPr>
            <w:rFonts w:ascii="Arial" w:hAnsi="Arial" w:cs="Arial"/>
          </w:rPr>
          <w:t xml:space="preserve">. </w:t>
        </w:r>
        <w:r w:rsidR="009A27ED">
          <w:rPr>
            <w:rFonts w:ascii="Arial" w:hAnsi="Arial" w:cs="Arial"/>
          </w:rPr>
          <w:t>In general, t</w:t>
        </w:r>
        <w:r w:rsidR="00D768BD" w:rsidRPr="00AA3230">
          <w:rPr>
            <w:rFonts w:ascii="Arial" w:hAnsi="Arial" w:cs="Arial"/>
          </w:rPr>
          <w:t xml:space="preserve">his raises </w:t>
        </w:r>
        <w:r w:rsidR="00D768BD" w:rsidRPr="00AA3230">
          <w:rPr>
            <w:rFonts w:ascii="Arial" w:hAnsi="Arial" w:cs="Arial"/>
          </w:rPr>
          <w:lastRenderedPageBreak/>
          <w:t xml:space="preserve">concern for freshwater ecosystems which are highly sensitive to changes in water availability and contain many species with limited dispersal </w:t>
        </w:r>
        <w:r w:rsidR="00771BE4" w:rsidRPr="00AA3230">
          <w:rPr>
            <w:rFonts w:ascii="Arial" w:hAnsi="Arial" w:cs="Arial"/>
          </w:rPr>
          <w:t>capabilities</w:t>
        </w:r>
        <w:r w:rsidR="00E402E5" w:rsidRPr="00AA3230">
          <w:rPr>
            <w:rFonts w:ascii="Arial" w:hAnsi="Arial" w:cs="Arial"/>
          </w:rPr>
          <w:t xml:space="preserve"> </w:t>
        </w:r>
        <w:r w:rsidR="0074725F" w:rsidRPr="00AA3230">
          <w:rPr>
            <w:rFonts w:ascii="Arial" w:hAnsi="Arial" w:cs="Arial"/>
          </w:rPr>
          <w:t>(Woodward</w:t>
        </w:r>
        <w:r w:rsidR="00AA3230" w:rsidRPr="00AA3230">
          <w:rPr>
            <w:rFonts w:ascii="Arial" w:hAnsi="Arial" w:cs="Arial"/>
          </w:rPr>
          <w:t xml:space="preserve"> </w:t>
        </w:r>
        <w:r w:rsidR="00AA3230" w:rsidRPr="00AA3230">
          <w:rPr>
            <w:rFonts w:ascii="Arial" w:hAnsi="Arial" w:cs="Arial"/>
            <w:i/>
            <w:iCs/>
          </w:rPr>
          <w:t>et al.</w:t>
        </w:r>
        <w:r w:rsidR="00AA3230" w:rsidRPr="00AA3230">
          <w:rPr>
            <w:rFonts w:ascii="Arial" w:hAnsi="Arial" w:cs="Arial"/>
          </w:rPr>
          <w:t xml:space="preserve"> </w:t>
        </w:r>
        <w:r w:rsidR="0074725F" w:rsidRPr="00AA3230">
          <w:rPr>
            <w:rFonts w:ascii="Arial" w:hAnsi="Arial" w:cs="Arial"/>
          </w:rPr>
          <w:t>2010)</w:t>
        </w:r>
        <w:r w:rsidR="00D768BD" w:rsidRPr="00AA3230">
          <w:rPr>
            <w:rFonts w:ascii="Arial" w:hAnsi="Arial" w:cs="Arial"/>
          </w:rPr>
          <w:t xml:space="preserve">. </w:t>
        </w:r>
      </w:ins>
    </w:p>
    <w:p w14:paraId="5FF0B08B" w14:textId="481B7988" w:rsidR="00383304" w:rsidRDefault="002A212A" w:rsidP="00493807">
      <w:pPr>
        <w:spacing w:line="240" w:lineRule="auto"/>
        <w:ind w:firstLine="720"/>
        <w:contextualSpacing/>
        <w:rPr>
          <w:ins w:id="31" w:author="Sean" w:date="2021-08-06T16:58:00Z"/>
          <w:rFonts w:ascii="Arial" w:hAnsi="Arial" w:cs="Arial"/>
        </w:rPr>
      </w:pPr>
      <w:ins w:id="32" w:author="Sean" w:date="2021-08-06T16:58:00Z">
        <w:r w:rsidRPr="00ED6CD6">
          <w:rPr>
            <w:rFonts w:ascii="Arial" w:hAnsi="Arial" w:cs="Arial"/>
          </w:rPr>
          <w:t>Stream ecosystems are shaped by f</w:t>
        </w:r>
        <w:r w:rsidR="00A64EA6" w:rsidRPr="00ED6CD6">
          <w:rPr>
            <w:rFonts w:ascii="Arial" w:hAnsi="Arial" w:cs="Arial"/>
          </w:rPr>
          <w:t>low regime</w:t>
        </w:r>
        <w:r w:rsidRPr="00ED6CD6">
          <w:rPr>
            <w:rFonts w:ascii="Arial" w:hAnsi="Arial" w:cs="Arial"/>
          </w:rPr>
          <w:t>s which</w:t>
        </w:r>
        <w:r w:rsidR="003A71C9" w:rsidRPr="00ED6CD6">
          <w:rPr>
            <w:rFonts w:ascii="Arial" w:hAnsi="Arial" w:cs="Arial"/>
          </w:rPr>
          <w:t xml:space="preserve"> </w:t>
        </w:r>
        <w:r w:rsidR="00D47F24" w:rsidRPr="00ED6CD6">
          <w:rPr>
            <w:rFonts w:ascii="Arial" w:hAnsi="Arial" w:cs="Arial"/>
          </w:rPr>
          <w:t>regulate the physical extent of</w:t>
        </w:r>
        <w:r w:rsidR="009A27ED" w:rsidRPr="00ED6CD6">
          <w:rPr>
            <w:rFonts w:ascii="Arial" w:hAnsi="Arial" w:cs="Arial"/>
          </w:rPr>
          <w:t xml:space="preserve"> </w:t>
        </w:r>
        <w:r w:rsidR="00D47F24" w:rsidRPr="00ED6CD6">
          <w:rPr>
            <w:rFonts w:ascii="Arial" w:hAnsi="Arial" w:cs="Arial"/>
          </w:rPr>
          <w:t>aquatic habitat</w:t>
        </w:r>
        <w:r w:rsidR="009A27ED" w:rsidRPr="00ED6CD6">
          <w:rPr>
            <w:rFonts w:ascii="Arial" w:hAnsi="Arial" w:cs="Arial"/>
          </w:rPr>
          <w:t>s</w:t>
        </w:r>
        <w:r w:rsidR="00D47F24" w:rsidRPr="00ED6CD6">
          <w:rPr>
            <w:rFonts w:ascii="Arial" w:hAnsi="Arial" w:cs="Arial"/>
          </w:rPr>
          <w:t xml:space="preserve">, water quality, sourcing and exchange rates of material, </w:t>
        </w:r>
        <w:r w:rsidR="00266CB0" w:rsidRPr="00ED6CD6">
          <w:rPr>
            <w:rFonts w:ascii="Arial" w:hAnsi="Arial" w:cs="Arial"/>
          </w:rPr>
          <w:t xml:space="preserve">and </w:t>
        </w:r>
        <w:r w:rsidR="00D47F24" w:rsidRPr="00ED6CD6">
          <w:rPr>
            <w:rFonts w:ascii="Arial" w:hAnsi="Arial" w:cs="Arial"/>
          </w:rPr>
          <w:t xml:space="preserve">habitat connectivity </w:t>
        </w:r>
        <w:r w:rsidR="00DD44E0" w:rsidRPr="00ED6CD6">
          <w:rPr>
            <w:rFonts w:ascii="Arial" w:hAnsi="Arial" w:cs="Arial"/>
          </w:rPr>
          <w:t>(Rolls</w:t>
        </w:r>
        <w:r w:rsidR="00AA3230" w:rsidRPr="00ED6CD6">
          <w:rPr>
            <w:rFonts w:ascii="Arial" w:hAnsi="Arial" w:cs="Arial"/>
          </w:rPr>
          <w:t xml:space="preserve"> </w:t>
        </w:r>
        <w:r w:rsidR="00AA3230" w:rsidRPr="00ED6CD6">
          <w:rPr>
            <w:rFonts w:ascii="Arial" w:hAnsi="Arial" w:cs="Arial"/>
            <w:i/>
            <w:iCs/>
          </w:rPr>
          <w:t>et al.</w:t>
        </w:r>
        <w:r w:rsidR="00AA3230" w:rsidRPr="00ED6CD6">
          <w:rPr>
            <w:rFonts w:ascii="Arial" w:hAnsi="Arial" w:cs="Arial"/>
          </w:rPr>
          <w:t xml:space="preserve"> </w:t>
        </w:r>
        <w:r w:rsidR="00DD44E0" w:rsidRPr="00ED6CD6">
          <w:rPr>
            <w:rFonts w:ascii="Arial" w:hAnsi="Arial" w:cs="Arial"/>
          </w:rPr>
          <w:t>2012)</w:t>
        </w:r>
        <w:r w:rsidR="004756C1" w:rsidRPr="00ED6CD6">
          <w:rPr>
            <w:rFonts w:ascii="Arial" w:hAnsi="Arial" w:cs="Arial"/>
          </w:rPr>
          <w:t>.</w:t>
        </w:r>
        <w:r w:rsidR="002B47DD" w:rsidRPr="00ED6CD6">
          <w:rPr>
            <w:rFonts w:ascii="Arial" w:hAnsi="Arial" w:cs="Arial"/>
          </w:rPr>
          <w:t xml:space="preserve"> </w:t>
        </w:r>
        <w:r w:rsidR="00ED6CD6">
          <w:rPr>
            <w:rFonts w:ascii="Arial" w:hAnsi="Arial" w:cs="Arial"/>
          </w:rPr>
          <w:t xml:space="preserve">Aridification increases the prevalence of </w:t>
        </w:r>
        <w:r w:rsidR="00B638C6" w:rsidRPr="00ED6CD6">
          <w:rPr>
            <w:rFonts w:ascii="Arial" w:hAnsi="Arial" w:cs="Arial"/>
          </w:rPr>
          <w:t>d</w:t>
        </w:r>
        <w:r w:rsidR="00BF1C46" w:rsidRPr="00ED6CD6">
          <w:rPr>
            <w:rFonts w:ascii="Arial" w:hAnsi="Arial" w:cs="Arial"/>
          </w:rPr>
          <w:t>rought</w:t>
        </w:r>
        <w:r w:rsidR="00B638C6" w:rsidRPr="00ED6CD6">
          <w:rPr>
            <w:rFonts w:ascii="Arial" w:hAnsi="Arial" w:cs="Arial"/>
          </w:rPr>
          <w:t xml:space="preserve">s and flash floods which disturb local communities by imposing intolerable conditions or physically displacing </w:t>
        </w:r>
        <w:r w:rsidR="00503CD0" w:rsidRPr="00ED6CD6">
          <w:rPr>
            <w:rFonts w:ascii="Arial" w:hAnsi="Arial" w:cs="Arial"/>
          </w:rPr>
          <w:t>individuals.</w:t>
        </w:r>
        <w:r w:rsidR="0003183A">
          <w:rPr>
            <w:rFonts w:ascii="Arial" w:hAnsi="Arial" w:cs="Arial"/>
          </w:rPr>
          <w:t xml:space="preserve"> Lengthening dry periods cause changes in macroinvertebrate communities where d</w:t>
        </w:r>
        <w:r w:rsidR="0003183A" w:rsidRPr="009A72D0">
          <w:rPr>
            <w:rFonts w:ascii="Arial" w:hAnsi="Arial" w:cs="Arial"/>
          </w:rPr>
          <w:t xml:space="preserve">rought sensitive taxa (Ephemeroptera, </w:t>
        </w:r>
        <w:proofErr w:type="spellStart"/>
        <w:r w:rsidR="0003183A" w:rsidRPr="009A72D0">
          <w:rPr>
            <w:rFonts w:ascii="Arial" w:hAnsi="Arial" w:cs="Arial"/>
          </w:rPr>
          <w:t>Plecoptera</w:t>
        </w:r>
        <w:proofErr w:type="spellEnd"/>
        <w:r w:rsidR="0003183A" w:rsidRPr="009A72D0">
          <w:rPr>
            <w:rFonts w:ascii="Arial" w:hAnsi="Arial" w:cs="Arial"/>
          </w:rPr>
          <w:t xml:space="preserve">, and Trichoptera) </w:t>
        </w:r>
        <w:r w:rsidR="00941A2A">
          <w:rPr>
            <w:rFonts w:ascii="Arial" w:hAnsi="Arial" w:cs="Arial"/>
          </w:rPr>
          <w:t>are replaced by</w:t>
        </w:r>
        <w:r w:rsidR="0003183A" w:rsidRPr="009A72D0">
          <w:rPr>
            <w:rFonts w:ascii="Arial" w:hAnsi="Arial" w:cs="Arial"/>
          </w:rPr>
          <w:t xml:space="preserve"> drought tolerant species</w:t>
        </w:r>
        <w:r w:rsidR="0003183A">
          <w:rPr>
            <w:rFonts w:ascii="Arial" w:hAnsi="Arial" w:cs="Arial"/>
          </w:rPr>
          <w:t xml:space="preserve"> (</w:t>
        </w:r>
        <w:proofErr w:type="spellStart"/>
        <w:r w:rsidR="0003183A" w:rsidRPr="00E40DF7">
          <w:rPr>
            <w:rFonts w:ascii="Arial" w:hAnsi="Arial" w:cs="Arial"/>
          </w:rPr>
          <w:t>Storey</w:t>
        </w:r>
        <w:proofErr w:type="spellEnd"/>
        <w:r w:rsidR="0003183A" w:rsidRPr="00E40DF7">
          <w:rPr>
            <w:rFonts w:ascii="Arial" w:hAnsi="Arial" w:cs="Arial"/>
          </w:rPr>
          <w:t xml:space="preserve"> 2016</w:t>
        </w:r>
        <w:r w:rsidR="0003183A">
          <w:rPr>
            <w:rFonts w:ascii="Arial" w:hAnsi="Arial" w:cs="Arial"/>
          </w:rPr>
          <w:t xml:space="preserve">). </w:t>
        </w:r>
        <w:r w:rsidR="00702C1F">
          <w:rPr>
            <w:rFonts w:ascii="Arial" w:hAnsi="Arial" w:cs="Arial"/>
          </w:rPr>
          <w:t xml:space="preserve">In contrast, humid precipitation regimes </w:t>
        </w:r>
        <w:r w:rsidR="00503CD0">
          <w:rPr>
            <w:rFonts w:ascii="Arial" w:hAnsi="Arial" w:cs="Arial"/>
          </w:rPr>
          <w:t>have</w:t>
        </w:r>
        <w:r w:rsidR="00702C1F">
          <w:rPr>
            <w:rFonts w:ascii="Arial" w:hAnsi="Arial" w:cs="Arial"/>
          </w:rPr>
          <w:t xml:space="preserve"> low interannual variability and frequent bank flooding </w:t>
        </w:r>
        <w:r w:rsidR="00503CD0">
          <w:rPr>
            <w:rFonts w:ascii="Arial" w:hAnsi="Arial" w:cs="Arial"/>
          </w:rPr>
          <w:t xml:space="preserve">that </w:t>
        </w:r>
        <w:r w:rsidR="00702C1F">
          <w:rPr>
            <w:rFonts w:ascii="Arial" w:hAnsi="Arial" w:cs="Arial"/>
          </w:rPr>
          <w:t>promot</w:t>
        </w:r>
        <w:r w:rsidR="00503CD0">
          <w:rPr>
            <w:rFonts w:ascii="Arial" w:hAnsi="Arial" w:cs="Arial"/>
          </w:rPr>
          <w:t>es</w:t>
        </w:r>
        <w:r w:rsidR="00702C1F">
          <w:rPr>
            <w:rFonts w:ascii="Arial" w:hAnsi="Arial" w:cs="Arial"/>
          </w:rPr>
          <w:t xml:space="preserve"> hydrological connectivity and resource exchange between aquatic and terrestrial systems.</w:t>
        </w:r>
        <w:r w:rsidR="007E4C12">
          <w:rPr>
            <w:rFonts w:ascii="Arial" w:hAnsi="Arial" w:cs="Arial"/>
          </w:rPr>
          <w:t xml:space="preserve"> </w:t>
        </w:r>
        <w:r w:rsidR="00141DED">
          <w:rPr>
            <w:rFonts w:ascii="Arial" w:hAnsi="Arial" w:cs="Arial"/>
          </w:rPr>
          <w:t>F</w:t>
        </w:r>
        <w:r w:rsidR="009A72D0">
          <w:rPr>
            <w:rFonts w:ascii="Arial" w:hAnsi="Arial" w:cs="Arial"/>
          </w:rPr>
          <w:t xml:space="preserve">ish </w:t>
        </w:r>
        <w:r w:rsidR="0003183A">
          <w:rPr>
            <w:rFonts w:ascii="Arial" w:hAnsi="Arial" w:cs="Arial"/>
          </w:rPr>
          <w:t>communities become increasingly diverse with precipitation</w:t>
        </w:r>
        <w:r w:rsidR="00141DED">
          <w:rPr>
            <w:rFonts w:ascii="Arial" w:hAnsi="Arial" w:cs="Arial"/>
          </w:rPr>
          <w:t xml:space="preserve"> </w:t>
        </w:r>
        <w:r w:rsidR="00941A2A">
          <w:rPr>
            <w:rFonts w:ascii="Arial" w:hAnsi="Arial" w:cs="Arial"/>
          </w:rPr>
          <w:t xml:space="preserve">and temperature </w:t>
        </w:r>
        <w:r w:rsidR="00141DED">
          <w:rPr>
            <w:rFonts w:ascii="Arial" w:hAnsi="Arial" w:cs="Arial"/>
          </w:rPr>
          <w:t>along</w:t>
        </w:r>
        <w:r w:rsidR="009A72D0">
          <w:rPr>
            <w:rFonts w:ascii="Arial" w:hAnsi="Arial" w:cs="Arial"/>
          </w:rPr>
          <w:t xml:space="preserve"> continental climate gradients (</w:t>
        </w:r>
        <w:r w:rsidR="009A72D0" w:rsidRPr="00E40DF7">
          <w:rPr>
            <w:rFonts w:ascii="Arial" w:hAnsi="Arial" w:cs="Arial"/>
          </w:rPr>
          <w:t xml:space="preserve">Griffiths </w:t>
        </w:r>
        <w:r w:rsidR="009A72D0" w:rsidRPr="00E40DF7">
          <w:rPr>
            <w:rFonts w:ascii="Arial" w:hAnsi="Arial" w:cs="Arial"/>
            <w:i/>
            <w:iCs/>
          </w:rPr>
          <w:t>et al.</w:t>
        </w:r>
        <w:r w:rsidR="009A72D0" w:rsidRPr="00E40DF7">
          <w:rPr>
            <w:rFonts w:ascii="Arial" w:hAnsi="Arial" w:cs="Arial"/>
          </w:rPr>
          <w:t xml:space="preserve"> 2014</w:t>
        </w:r>
        <w:r w:rsidR="009A72D0">
          <w:rPr>
            <w:rFonts w:ascii="Arial" w:hAnsi="Arial" w:cs="Arial"/>
          </w:rPr>
          <w:t xml:space="preserve">). </w:t>
        </w:r>
        <w:r w:rsidR="008A3088">
          <w:rPr>
            <w:rFonts w:ascii="Arial" w:hAnsi="Arial" w:cs="Arial"/>
          </w:rPr>
          <w:t>T</w:t>
        </w:r>
        <w:r w:rsidR="00944E9E">
          <w:rPr>
            <w:rFonts w:ascii="Arial" w:hAnsi="Arial" w:cs="Arial"/>
          </w:rPr>
          <w:t xml:space="preserve">he expansion of semi-arid regions </w:t>
        </w:r>
        <w:r w:rsidR="00503CD0">
          <w:rPr>
            <w:rFonts w:ascii="Arial" w:hAnsi="Arial" w:cs="Arial"/>
          </w:rPr>
          <w:t>(</w:t>
        </w:r>
        <w:r w:rsidR="00503CD0" w:rsidRPr="00F45270">
          <w:rPr>
            <w:rFonts w:ascii="Arial" w:hAnsi="Arial" w:cs="Arial"/>
          </w:rPr>
          <w:t xml:space="preserve">Huang </w:t>
        </w:r>
        <w:r w:rsidR="00503CD0" w:rsidRPr="00F45270">
          <w:rPr>
            <w:rFonts w:ascii="Arial" w:hAnsi="Arial" w:cs="Arial"/>
            <w:i/>
            <w:iCs/>
          </w:rPr>
          <w:t>et al.</w:t>
        </w:r>
        <w:r w:rsidR="00503CD0" w:rsidRPr="00F45270">
          <w:rPr>
            <w:rFonts w:ascii="Arial" w:hAnsi="Arial" w:cs="Arial"/>
          </w:rPr>
          <w:t xml:space="preserve"> 2015</w:t>
        </w:r>
        <w:r w:rsidR="00503CD0">
          <w:rPr>
            <w:rFonts w:ascii="Arial" w:hAnsi="Arial" w:cs="Arial"/>
          </w:rPr>
          <w:t>)</w:t>
        </w:r>
        <w:r w:rsidR="00503CD0" w:rsidRPr="00ED6CD6">
          <w:rPr>
            <w:rFonts w:ascii="Arial" w:hAnsi="Arial" w:cs="Arial"/>
          </w:rPr>
          <w:t xml:space="preserve"> </w:t>
        </w:r>
        <w:r w:rsidR="009A72D0">
          <w:rPr>
            <w:rFonts w:ascii="Arial" w:hAnsi="Arial" w:cs="Arial"/>
          </w:rPr>
          <w:t>warrants an improved understanding of</w:t>
        </w:r>
        <w:r w:rsidR="008A3088">
          <w:rPr>
            <w:rFonts w:ascii="Arial" w:hAnsi="Arial" w:cs="Arial"/>
          </w:rPr>
          <w:t xml:space="preserve"> the mechanistic links between precipitation, flow regime, and aquatic biota </w:t>
        </w:r>
        <w:r w:rsidR="007E4C12">
          <w:rPr>
            <w:rFonts w:ascii="Arial" w:hAnsi="Arial" w:cs="Arial"/>
          </w:rPr>
          <w:t>to</w:t>
        </w:r>
        <w:r w:rsidR="008A3088">
          <w:rPr>
            <w:rFonts w:ascii="Arial" w:hAnsi="Arial" w:cs="Arial"/>
          </w:rPr>
          <w:t xml:space="preserve"> manage for the increasing societal demands for freshwater resources.</w:t>
        </w:r>
      </w:ins>
    </w:p>
    <w:p w14:paraId="265F0EB7" w14:textId="71C16504" w:rsidR="004F6B73" w:rsidRPr="00ED6CD6" w:rsidRDefault="00493807" w:rsidP="00493807">
      <w:pPr>
        <w:spacing w:line="240" w:lineRule="auto"/>
        <w:ind w:firstLine="720"/>
        <w:contextualSpacing/>
        <w:rPr>
          <w:ins w:id="33" w:author="Sean" w:date="2021-08-06T16:58:00Z"/>
          <w:rFonts w:ascii="Arial" w:hAnsi="Arial" w:cs="Arial"/>
        </w:rPr>
      </w:pPr>
      <w:ins w:id="34" w:author="Sean" w:date="2021-08-06T16:58:00Z">
        <w:r w:rsidRPr="00493807">
          <w:rPr>
            <w:rFonts w:ascii="Arial" w:hAnsi="Arial" w:cs="Arial"/>
          </w:rPr>
          <w:t>Hierarchical community assembly models can help us organize our hypotheses regarding impacts of climate change on stream communities (</w:t>
        </w:r>
        <w:proofErr w:type="spellStart"/>
        <w:r w:rsidRPr="00493807">
          <w:rPr>
            <w:rFonts w:ascii="Arial" w:hAnsi="Arial" w:cs="Arial"/>
          </w:rPr>
          <w:t>Poff</w:t>
        </w:r>
        <w:proofErr w:type="spellEnd"/>
        <w:r w:rsidRPr="00493807">
          <w:rPr>
            <w:rFonts w:ascii="Arial" w:hAnsi="Arial" w:cs="Arial"/>
          </w:rPr>
          <w:t xml:space="preserve"> 1997).</w:t>
        </w:r>
        <w:r>
          <w:rPr>
            <w:rFonts w:ascii="Arial" w:hAnsi="Arial" w:cs="Arial"/>
          </w:rPr>
          <w:t xml:space="preserve"> </w:t>
        </w:r>
        <w:r w:rsidR="00383304" w:rsidRPr="00ED6CD6">
          <w:rPr>
            <w:rFonts w:ascii="Arial" w:hAnsi="Arial" w:cs="Arial"/>
          </w:rPr>
          <w:t xml:space="preserve">Assuming organisms can disperse to a habitat, they must be able to survive in the local environment (abiotic filters) and successfully reproduce in the presence of other organisms exerting pressures (biotic interactions) such as competition and predation (Patrick and Swan 2011). </w:t>
        </w:r>
        <w:r w:rsidR="006474E8" w:rsidRPr="00ED6CD6">
          <w:rPr>
            <w:rFonts w:ascii="Arial" w:hAnsi="Arial" w:cs="Arial"/>
          </w:rPr>
          <w:t>Species</w:t>
        </w:r>
        <w:r w:rsidR="006643E8" w:rsidRPr="00ED6CD6">
          <w:rPr>
            <w:rFonts w:ascii="Arial" w:hAnsi="Arial" w:cs="Arial"/>
          </w:rPr>
          <w:t xml:space="preserve"> have physiological tolerances </w:t>
        </w:r>
        <w:r w:rsidR="006474E8" w:rsidRPr="00ED6CD6">
          <w:rPr>
            <w:rFonts w:ascii="Arial" w:hAnsi="Arial" w:cs="Arial"/>
          </w:rPr>
          <w:t xml:space="preserve">(temperature, toxin concentrations, and salinity, etc.) </w:t>
        </w:r>
        <w:r w:rsidR="006643E8" w:rsidRPr="00ED6CD6">
          <w:rPr>
            <w:rFonts w:ascii="Arial" w:hAnsi="Arial" w:cs="Arial"/>
          </w:rPr>
          <w:t>which limit their distribution across environmental gradients</w:t>
        </w:r>
        <w:r w:rsidR="00E402E5" w:rsidRPr="00ED6CD6">
          <w:rPr>
            <w:rFonts w:ascii="Arial" w:hAnsi="Arial" w:cs="Arial"/>
          </w:rPr>
          <w:t xml:space="preserve"> (Whittaker</w:t>
        </w:r>
        <w:r w:rsidR="00AA3230" w:rsidRPr="00ED6CD6">
          <w:rPr>
            <w:rFonts w:ascii="Arial" w:hAnsi="Arial" w:cs="Arial"/>
          </w:rPr>
          <w:t xml:space="preserve"> </w:t>
        </w:r>
        <w:r w:rsidR="00AA3230" w:rsidRPr="00ED6CD6">
          <w:rPr>
            <w:rFonts w:ascii="Arial" w:hAnsi="Arial" w:cs="Arial"/>
            <w:i/>
            <w:iCs/>
          </w:rPr>
          <w:t>et al.</w:t>
        </w:r>
        <w:r w:rsidR="00E402E5" w:rsidRPr="00ED6CD6">
          <w:rPr>
            <w:rFonts w:ascii="Arial" w:hAnsi="Arial" w:cs="Arial"/>
          </w:rPr>
          <w:t xml:space="preserve"> 2001)</w:t>
        </w:r>
        <w:r w:rsidR="006474E8" w:rsidRPr="00ED6CD6">
          <w:rPr>
            <w:rFonts w:ascii="Arial" w:hAnsi="Arial" w:cs="Arial"/>
          </w:rPr>
          <w:t>.</w:t>
        </w:r>
        <w:r w:rsidR="004E6DDA" w:rsidRPr="00ED6CD6">
          <w:rPr>
            <w:rFonts w:ascii="Arial" w:hAnsi="Arial" w:cs="Arial"/>
          </w:rPr>
          <w:t xml:space="preserve"> </w:t>
        </w:r>
        <w:r w:rsidR="006474E8" w:rsidRPr="00ED6CD6">
          <w:rPr>
            <w:rFonts w:ascii="Arial" w:hAnsi="Arial" w:cs="Arial"/>
          </w:rPr>
          <w:t>I</w:t>
        </w:r>
        <w:r w:rsidR="004E6DDA" w:rsidRPr="00ED6CD6">
          <w:rPr>
            <w:rFonts w:ascii="Arial" w:hAnsi="Arial" w:cs="Arial"/>
          </w:rPr>
          <w:t>f climate change alters those gradients</w:t>
        </w:r>
        <w:r w:rsidR="006474E8" w:rsidRPr="00ED6CD6">
          <w:rPr>
            <w:rFonts w:ascii="Arial" w:hAnsi="Arial" w:cs="Arial"/>
          </w:rPr>
          <w:t>,</w:t>
        </w:r>
        <w:r w:rsidR="004E6DDA" w:rsidRPr="00ED6CD6">
          <w:rPr>
            <w:rFonts w:ascii="Arial" w:hAnsi="Arial" w:cs="Arial"/>
          </w:rPr>
          <w:t xml:space="preserve"> we can expect concordant changes in species distributions</w:t>
        </w:r>
        <w:r w:rsidR="006643E8" w:rsidRPr="00ED6CD6">
          <w:rPr>
            <w:rFonts w:ascii="Arial" w:hAnsi="Arial" w:cs="Arial"/>
          </w:rPr>
          <w:t xml:space="preserve">. </w:t>
        </w:r>
        <w:r w:rsidR="00A870E1" w:rsidRPr="00ED6CD6">
          <w:rPr>
            <w:rFonts w:ascii="Arial" w:hAnsi="Arial" w:cs="Arial"/>
          </w:rPr>
          <w:t>However, u</w:t>
        </w:r>
        <w:r w:rsidR="004F6B73" w:rsidRPr="00ED6CD6">
          <w:rPr>
            <w:rFonts w:ascii="Arial" w:hAnsi="Arial" w:cs="Arial"/>
          </w:rPr>
          <w:t xml:space="preserve">nderstanding </w:t>
        </w:r>
        <w:r w:rsidR="004E6DDA" w:rsidRPr="00ED6CD6">
          <w:rPr>
            <w:rFonts w:ascii="Arial" w:hAnsi="Arial" w:cs="Arial"/>
          </w:rPr>
          <w:t>how the environment affects</w:t>
        </w:r>
        <w:r w:rsidR="004F6B73" w:rsidRPr="00ED6CD6">
          <w:rPr>
            <w:rFonts w:ascii="Arial" w:hAnsi="Arial" w:cs="Arial"/>
          </w:rPr>
          <w:t xml:space="preserve"> biotic interactions is more challenging due to the complex sets of interactions that govern these processes</w:t>
        </w:r>
        <w:r w:rsidR="00E402E5" w:rsidRPr="00ED6CD6">
          <w:rPr>
            <w:rFonts w:ascii="Arial" w:hAnsi="Arial" w:cs="Arial"/>
          </w:rPr>
          <w:t xml:space="preserve"> </w:t>
        </w:r>
        <w:r w:rsidR="0074725F" w:rsidRPr="00ED6CD6">
          <w:rPr>
            <w:rFonts w:ascii="Arial" w:hAnsi="Arial" w:cs="Arial"/>
          </w:rPr>
          <w:t>(</w:t>
        </w:r>
        <w:proofErr w:type="spellStart"/>
        <w:r w:rsidR="0074725F" w:rsidRPr="00ED6CD6">
          <w:rPr>
            <w:rFonts w:ascii="Arial" w:hAnsi="Arial" w:cs="Arial"/>
          </w:rPr>
          <w:t>Seabra</w:t>
        </w:r>
        <w:proofErr w:type="spellEnd"/>
        <w:r w:rsidR="0074725F" w:rsidRPr="00ED6CD6">
          <w:rPr>
            <w:rFonts w:ascii="Arial" w:hAnsi="Arial" w:cs="Arial"/>
          </w:rPr>
          <w:t xml:space="preserve"> </w:t>
        </w:r>
        <w:r w:rsidR="00AA3230" w:rsidRPr="00ED6CD6">
          <w:rPr>
            <w:rFonts w:ascii="Arial" w:hAnsi="Arial" w:cs="Arial"/>
            <w:i/>
            <w:iCs/>
          </w:rPr>
          <w:t>et al.</w:t>
        </w:r>
        <w:r w:rsidR="0074725F" w:rsidRPr="00ED6CD6">
          <w:rPr>
            <w:rFonts w:ascii="Arial" w:hAnsi="Arial" w:cs="Arial"/>
          </w:rPr>
          <w:t xml:space="preserve"> 2015)</w:t>
        </w:r>
        <w:r w:rsidR="004F6B73" w:rsidRPr="00ED6CD6">
          <w:rPr>
            <w:rFonts w:ascii="Arial" w:hAnsi="Arial" w:cs="Arial"/>
          </w:rPr>
          <w:t>.</w:t>
        </w:r>
        <w:r w:rsidR="00A67715" w:rsidRPr="00ED6CD6">
          <w:rPr>
            <w:rFonts w:ascii="Arial" w:hAnsi="Arial" w:cs="Arial"/>
          </w:rPr>
          <w:t xml:space="preserve"> </w:t>
        </w:r>
      </w:ins>
    </w:p>
    <w:p w14:paraId="782FE7EF" w14:textId="21DA4D5E" w:rsidR="006643E8" w:rsidRPr="00AA3230" w:rsidRDefault="006643E8" w:rsidP="00493807">
      <w:pPr>
        <w:spacing w:line="240" w:lineRule="auto"/>
        <w:ind w:firstLine="720"/>
        <w:contextualSpacing/>
        <w:rPr>
          <w:rFonts w:ascii="Arial" w:hAnsi="Arial" w:cs="Arial"/>
        </w:rPr>
      </w:pPr>
      <w:ins w:id="35" w:author="Sean" w:date="2021-08-06T16:58:00Z">
        <w:r w:rsidRPr="00AA3230">
          <w:rPr>
            <w:rFonts w:ascii="Arial" w:hAnsi="Arial" w:cs="Arial"/>
          </w:rPr>
          <w:t xml:space="preserve">Observational surveys </w:t>
        </w:r>
        <w:r w:rsidR="00B33B60" w:rsidRPr="00AA3230">
          <w:rPr>
            <w:rFonts w:ascii="Arial" w:hAnsi="Arial" w:cs="Arial"/>
          </w:rPr>
          <w:t xml:space="preserve">of </w:t>
        </w:r>
        <w:r w:rsidRPr="00AA3230">
          <w:rPr>
            <w:rFonts w:ascii="Arial" w:hAnsi="Arial" w:cs="Arial"/>
          </w:rPr>
          <w:t xml:space="preserve">existing </w:t>
        </w:r>
        <w:r w:rsidR="00B33B60" w:rsidRPr="00AA3230">
          <w:rPr>
            <w:rFonts w:ascii="Arial" w:hAnsi="Arial" w:cs="Arial"/>
          </w:rPr>
          <w:t>communit</w:t>
        </w:r>
        <w:r w:rsidR="00A870E1" w:rsidRPr="00AA3230">
          <w:rPr>
            <w:rFonts w:ascii="Arial" w:hAnsi="Arial" w:cs="Arial"/>
          </w:rPr>
          <w:t xml:space="preserve">ies spatially distributed </w:t>
        </w:r>
        <w:r w:rsidR="00B33B60" w:rsidRPr="00AA3230">
          <w:rPr>
            <w:rFonts w:ascii="Arial" w:hAnsi="Arial" w:cs="Arial"/>
          </w:rPr>
          <w:t>along</w:t>
        </w:r>
        <w:r w:rsidRPr="00AA3230">
          <w:rPr>
            <w:rFonts w:ascii="Arial" w:hAnsi="Arial" w:cs="Arial"/>
          </w:rPr>
          <w:t xml:space="preserve"> </w:t>
        </w:r>
        <w:r w:rsidR="00B33B60" w:rsidRPr="00AA3230">
          <w:rPr>
            <w:rFonts w:ascii="Arial" w:hAnsi="Arial" w:cs="Arial"/>
          </w:rPr>
          <w:t xml:space="preserve">environmental </w:t>
        </w:r>
        <w:r w:rsidRPr="00AA3230">
          <w:rPr>
            <w:rFonts w:ascii="Arial" w:hAnsi="Arial" w:cs="Arial"/>
          </w:rPr>
          <w:t>gradient</w:t>
        </w:r>
        <w:r w:rsidR="00F92723" w:rsidRPr="00AA3230">
          <w:rPr>
            <w:rFonts w:ascii="Arial" w:hAnsi="Arial" w:cs="Arial"/>
          </w:rPr>
          <w:t>s</w:t>
        </w:r>
        <w:r w:rsidRPr="00AA3230">
          <w:rPr>
            <w:rFonts w:ascii="Arial" w:hAnsi="Arial" w:cs="Arial"/>
          </w:rPr>
          <w:t xml:space="preserve"> </w:t>
        </w:r>
        <w:r w:rsidR="00B33B60" w:rsidRPr="00AA3230">
          <w:rPr>
            <w:rFonts w:ascii="Arial" w:hAnsi="Arial" w:cs="Arial"/>
          </w:rPr>
          <w:t xml:space="preserve">can be </w:t>
        </w:r>
        <w:r w:rsidRPr="00AA3230">
          <w:rPr>
            <w:rFonts w:ascii="Arial" w:hAnsi="Arial" w:cs="Arial"/>
          </w:rPr>
          <w:t>use</w:t>
        </w:r>
        <w:r w:rsidR="00B33B60" w:rsidRPr="00AA3230">
          <w:rPr>
            <w:rFonts w:ascii="Arial" w:hAnsi="Arial" w:cs="Arial"/>
          </w:rPr>
          <w:t>d</w:t>
        </w:r>
        <w:r w:rsidRPr="00AA3230">
          <w:rPr>
            <w:rFonts w:ascii="Arial" w:hAnsi="Arial" w:cs="Arial"/>
          </w:rPr>
          <w:t xml:space="preserve"> </w:t>
        </w:r>
        <w:r w:rsidR="00B33B60" w:rsidRPr="00AA3230">
          <w:rPr>
            <w:rFonts w:ascii="Arial" w:hAnsi="Arial" w:cs="Arial"/>
          </w:rPr>
          <w:t xml:space="preserve">in </w:t>
        </w:r>
        <w:r w:rsidRPr="00AA3230">
          <w:rPr>
            <w:rFonts w:ascii="Arial" w:hAnsi="Arial" w:cs="Arial"/>
          </w:rPr>
          <w:t xml:space="preserve">a space-for-time substitution to infer </w:t>
        </w:r>
        <w:r w:rsidR="00B33B60" w:rsidRPr="00AA3230">
          <w:rPr>
            <w:rFonts w:ascii="Arial" w:hAnsi="Arial" w:cs="Arial"/>
          </w:rPr>
          <w:t>how communities will change through time as environmental conditions shift</w:t>
        </w:r>
        <w:r w:rsidRPr="00AA3230">
          <w:rPr>
            <w:rFonts w:ascii="Arial" w:hAnsi="Arial" w:cs="Arial"/>
          </w:rPr>
          <w:t>.</w:t>
        </w:r>
        <w:r w:rsidR="00CA6CBF" w:rsidRPr="00AA3230">
          <w:rPr>
            <w:rFonts w:ascii="Arial" w:hAnsi="Arial" w:cs="Arial"/>
          </w:rPr>
          <w:t xml:space="preserve"> </w:t>
        </w:r>
        <w:r w:rsidR="00F92723" w:rsidRPr="00AA3230">
          <w:rPr>
            <w:rFonts w:ascii="Arial" w:hAnsi="Arial" w:cs="Arial"/>
          </w:rPr>
          <w:t>The approach allows for links to be drawn between climate drivers, local environmental conditions, and organism abundances.</w:t>
        </w:r>
        <w:r w:rsidR="00CA6CBF" w:rsidRPr="00AA3230">
          <w:rPr>
            <w:rFonts w:ascii="Arial" w:hAnsi="Arial" w:cs="Arial"/>
          </w:rPr>
          <w:t xml:space="preserve"> </w:t>
        </w:r>
        <w:r w:rsidR="00F92723" w:rsidRPr="00AA3230">
          <w:rPr>
            <w:rFonts w:ascii="Arial" w:hAnsi="Arial" w:cs="Arial"/>
          </w:rPr>
          <w:t>Species co-occurrence patterns along environmental gradients can also shed light on possible shifts in biotic interactions</w:t>
        </w:r>
        <w:r w:rsidR="00E402E5" w:rsidRPr="00AA3230">
          <w:rPr>
            <w:rFonts w:ascii="Arial" w:hAnsi="Arial" w:cs="Arial"/>
          </w:rPr>
          <w:t xml:space="preserve"> </w:t>
        </w:r>
        <w:r w:rsidR="00DD44E0" w:rsidRPr="00AA3230">
          <w:rPr>
            <w:rFonts w:ascii="Arial" w:hAnsi="Arial" w:cs="Arial"/>
          </w:rPr>
          <w:t>(</w:t>
        </w:r>
        <w:proofErr w:type="spellStart"/>
        <w:r w:rsidR="00DD44E0" w:rsidRPr="00AA3230">
          <w:rPr>
            <w:rFonts w:ascii="Arial" w:hAnsi="Arial" w:cs="Arial"/>
          </w:rPr>
          <w:t>D’Amen</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2018)</w:t>
        </w:r>
        <w:r w:rsidR="00F92723" w:rsidRPr="00AA3230">
          <w:rPr>
            <w:rFonts w:ascii="Arial" w:hAnsi="Arial" w:cs="Arial"/>
          </w:rPr>
          <w:t>.</w:t>
        </w:r>
        <w:r w:rsidR="00CA6CBF" w:rsidRPr="00AA3230">
          <w:rPr>
            <w:rFonts w:ascii="Arial" w:hAnsi="Arial" w:cs="Arial"/>
          </w:rPr>
          <w:t xml:space="preserve"> </w:t>
        </w:r>
        <w:r w:rsidR="00B33B60" w:rsidRPr="00AA3230">
          <w:rPr>
            <w:rFonts w:ascii="Arial" w:hAnsi="Arial" w:cs="Arial"/>
          </w:rPr>
          <w:t xml:space="preserve">However, </w:t>
        </w:r>
        <w:r w:rsidRPr="00AA3230">
          <w:rPr>
            <w:rFonts w:ascii="Arial" w:hAnsi="Arial" w:cs="Arial"/>
          </w:rPr>
          <w:t>the space-for-time</w:t>
        </w:r>
      </w:ins>
      <w:r w:rsidR="00B33B60" w:rsidRPr="00AA3230">
        <w:rPr>
          <w:rFonts w:ascii="Arial" w:hAnsi="Arial" w:cs="Arial"/>
        </w:rPr>
        <w:t xml:space="preserve"> approach</w:t>
      </w:r>
      <w:r w:rsidRPr="00AA3230">
        <w:rPr>
          <w:rFonts w:ascii="Arial" w:hAnsi="Arial" w:cs="Arial"/>
        </w:rPr>
        <w:t xml:space="preserve"> assumes that observed ecological differences</w:t>
      </w:r>
      <w:r w:rsidR="00B33B60" w:rsidRPr="00AA3230">
        <w:rPr>
          <w:rFonts w:ascii="Arial" w:hAnsi="Arial" w:cs="Arial"/>
        </w:rPr>
        <w:t xml:space="preserve"> along the spatial gradient</w:t>
      </w:r>
      <w:r w:rsidRPr="00AA3230">
        <w:rPr>
          <w:rFonts w:ascii="Arial" w:hAnsi="Arial" w:cs="Arial"/>
        </w:rPr>
        <w:t xml:space="preserve"> are the sole product of corresponding changes in climate. </w:t>
      </w:r>
      <w:r w:rsidR="007C1C54" w:rsidRPr="00AA3230">
        <w:rPr>
          <w:rFonts w:ascii="Arial" w:hAnsi="Arial" w:cs="Arial"/>
        </w:rPr>
        <w:t xml:space="preserve">This assumption may be unfair given that </w:t>
      </w:r>
      <w:r w:rsidRPr="00AA3230">
        <w:rPr>
          <w:rFonts w:ascii="Arial" w:hAnsi="Arial" w:cs="Arial"/>
        </w:rPr>
        <w:t xml:space="preserve">biogeographical studies have revealed </w:t>
      </w:r>
      <w:r w:rsidR="00B33B60" w:rsidRPr="00AA3230">
        <w:rPr>
          <w:rFonts w:ascii="Arial" w:hAnsi="Arial" w:cs="Arial"/>
        </w:rPr>
        <w:t xml:space="preserve">that </w:t>
      </w:r>
      <w:r w:rsidRPr="00AA3230">
        <w:rPr>
          <w:rFonts w:ascii="Arial" w:hAnsi="Arial" w:cs="Arial"/>
        </w:rPr>
        <w:t>dispersal</w:t>
      </w:r>
      <w:r w:rsidR="00B33B60" w:rsidRPr="00AA3230">
        <w:rPr>
          <w:rFonts w:ascii="Arial" w:hAnsi="Arial" w:cs="Arial"/>
        </w:rPr>
        <w:t xml:space="preserve"> limitation</w:t>
      </w:r>
      <w:r w:rsidRPr="00AA3230">
        <w:rPr>
          <w:rFonts w:ascii="Arial" w:hAnsi="Arial" w:cs="Arial"/>
        </w:rPr>
        <w:t xml:space="preserve">, habitat heterogeneity, and </w:t>
      </w:r>
      <w:r w:rsidR="00B33B60" w:rsidRPr="00AA3230">
        <w:rPr>
          <w:rFonts w:ascii="Arial" w:hAnsi="Arial" w:cs="Arial"/>
        </w:rPr>
        <w:t xml:space="preserve">local </w:t>
      </w:r>
      <w:r w:rsidRPr="00AA3230">
        <w:rPr>
          <w:rFonts w:ascii="Arial" w:hAnsi="Arial" w:cs="Arial"/>
        </w:rPr>
        <w:t>evolution</w:t>
      </w:r>
      <w:r w:rsidR="00B33B60" w:rsidRPr="00AA3230">
        <w:rPr>
          <w:rFonts w:ascii="Arial" w:hAnsi="Arial" w:cs="Arial"/>
        </w:rPr>
        <w:t xml:space="preserve"> can also contribute to current spatial patterns in community composition</w:t>
      </w:r>
      <w:r w:rsidR="00E402E5" w:rsidRPr="00AA3230">
        <w:rPr>
          <w:rFonts w:ascii="Arial" w:hAnsi="Arial" w:cs="Arial"/>
        </w:rPr>
        <w:t xml:space="preserve"> </w:t>
      </w:r>
      <w:del w:id="36" w:author="Sean" w:date="2021-08-06T16:58:00Z">
        <w:r w:rsidR="00E402E5">
          <w:rPr>
            <w:rFonts w:ascii="Arial" w:hAnsi="Arial" w:cs="Arial"/>
          </w:rPr>
          <w:fldChar w:fldCharType="begin"/>
        </w:r>
        <w:r w:rsidR="00E402E5">
          <w:rPr>
            <w:rFonts w:ascii="Arial" w:hAnsi="Arial" w:cs="Arial"/>
          </w:rPr>
          <w:delInstrText xml:space="preserve"> ADDIN ZOTERO_ITEM CSL_CITATION {"citationID":"nW7NpcWJ","properties":{"formattedCitation":"(Jacob et al. 2015)","plainCitation":"(Jacob et al. 2015)","noteIndex":0},"citationItems":[{"id":120,"uris":["http://zotero.org/users/local/tyq98Km3/items/U9FPXZVF"],"uri":["http://zotero.org/users/local/tyq98Km3/items/U9FPXZVF"],"itemData":{"id":120,"type":"article-journal","abstract":"Spatial heterogeneity in the distribution of phenotypes among populations is of major importance for species evolution and ecosystem functioning. Dispersal has long been assumed to homogenise populations in structured landscapes by generating maladapted gene ﬂows, making spatial heterogeneity of phenotypes traditionally considered resulting from local adaptation or plasticity. However, there is accumulating evidence that individuals, instead of dispersing randomly in the landscapes, adjust their dispersal decisions according to their phenotype and the environmental conditions. Speciﬁcally, individuals might move in the landscape to ﬁnd and settle in the environmental conditions that best match their phenotype, therefore maximizing their ﬁtness, a hypothesis named habitat matching. Although habitat matching and associated non-random gene ﬂows can produce spatial phenotypic heterogeneity, their potential consequences for metapopulation and metacommunity functioning are still poorly understood. Here, we discuss evidence for intra and interspeciﬁc drivers of habitat matching, and highlight the potential consequences of this process for metapopulation and metacommunity functioning. We conclude that habitat matching might deeply affect the eco-evolutionary dynamics of meta-systems, pointing out the need for further empirical and theoretical research on its incidence and implications for species and communities evolution under environmental changes.","container-title":"Evolutionary Ecology","DOI":"10.1007/s10682-015-9776-5","ISSN":"0269-7653, 1573-8477","issue":"6","journalAbbreviation":"Evol Ecol","language":"en","page":"851-871","source":"DOI.org (Crossref)","title":"Habitat matching and spatial heterogeneity of phenotypes: implications for metapopulation and metacommunity functioning","title-short":"Habitat matching and spatial heterogeneity of phenotypes","volume":"29","author":[{"family":"Jacob","given":"Staffan"},{"family":"Bestion","given":"Elvire"},{"family":"Legrand","given":"Delphine"},{"family":"Clobert","given":"Jean"},{"family":"Cote","given":"Julien"}],"issued":{"date-parts":[["2015",11]]}}}],"schema":"https://github.com/citation-style-language/schema/raw/master/csl-citation.json"} </w:delInstrText>
        </w:r>
        <w:r w:rsidR="00E402E5">
          <w:rPr>
            <w:rFonts w:ascii="Arial" w:hAnsi="Arial" w:cs="Arial"/>
          </w:rPr>
          <w:fldChar w:fldCharType="separate"/>
        </w:r>
        <w:r w:rsidR="00E402E5" w:rsidRPr="00E402E5">
          <w:rPr>
            <w:rFonts w:ascii="Arial" w:hAnsi="Arial" w:cs="Arial"/>
          </w:rPr>
          <w:delText xml:space="preserve">(Jacob </w:delText>
        </w:r>
        <w:r w:rsidR="0089055C" w:rsidRPr="0089055C">
          <w:rPr>
            <w:rFonts w:ascii="Arial" w:hAnsi="Arial" w:cs="Arial"/>
            <w:i/>
            <w:iCs/>
          </w:rPr>
          <w:delText>et al</w:delText>
        </w:r>
        <w:r w:rsidR="00E402E5" w:rsidRPr="00E402E5">
          <w:rPr>
            <w:rFonts w:ascii="Arial" w:hAnsi="Arial" w:cs="Arial"/>
          </w:rPr>
          <w:delText>. 2015)</w:delText>
        </w:r>
        <w:r w:rsidR="00E402E5">
          <w:rPr>
            <w:rFonts w:ascii="Arial" w:hAnsi="Arial" w:cs="Arial"/>
          </w:rPr>
          <w:fldChar w:fldCharType="end"/>
        </w:r>
        <w:r w:rsidR="00B33B60" w:rsidRPr="00734EEE">
          <w:rPr>
            <w:rFonts w:ascii="Arial" w:hAnsi="Arial" w:cs="Arial"/>
          </w:rPr>
          <w:delText>.</w:delText>
        </w:r>
      </w:del>
      <w:ins w:id="37" w:author="Sean" w:date="2021-08-06T16:58:00Z">
        <w:r w:rsidR="0074725F" w:rsidRPr="00AA3230">
          <w:rPr>
            <w:rFonts w:ascii="Arial" w:hAnsi="Arial" w:cs="Arial"/>
          </w:rPr>
          <w:t xml:space="preserve">(Jacob </w:t>
        </w:r>
        <w:r w:rsidR="00AA3230" w:rsidRPr="00AA3230">
          <w:rPr>
            <w:rFonts w:ascii="Arial" w:hAnsi="Arial" w:cs="Arial"/>
            <w:i/>
            <w:iCs/>
          </w:rPr>
          <w:t>et al.</w:t>
        </w:r>
        <w:r w:rsidR="0074725F" w:rsidRPr="00AA3230">
          <w:rPr>
            <w:rFonts w:ascii="Arial" w:hAnsi="Arial" w:cs="Arial"/>
          </w:rPr>
          <w:t xml:space="preserve"> 2015)</w:t>
        </w:r>
        <w:r w:rsidR="00B33B60" w:rsidRPr="00AA3230">
          <w:rPr>
            <w:rFonts w:ascii="Arial" w:hAnsi="Arial" w:cs="Arial"/>
          </w:rPr>
          <w:t>.</w:t>
        </w:r>
      </w:ins>
      <w:r w:rsidR="00CA6CBF" w:rsidRPr="00AA3230">
        <w:rPr>
          <w:rFonts w:ascii="Arial" w:hAnsi="Arial" w:cs="Arial"/>
        </w:rPr>
        <w:t xml:space="preserve"> </w:t>
      </w:r>
      <w:r w:rsidR="007C1C54" w:rsidRPr="00AA3230">
        <w:rPr>
          <w:rFonts w:ascii="Arial" w:hAnsi="Arial" w:cs="Arial"/>
        </w:rPr>
        <w:t xml:space="preserve">These studies are typically large in scale, covering vast distances (thousands of km) </w:t>
      </w:r>
      <w:r w:rsidR="00F25EB4" w:rsidRPr="00AA3230">
        <w:rPr>
          <w:rFonts w:ascii="Arial" w:hAnsi="Arial" w:cs="Arial"/>
        </w:rPr>
        <w:t>to</w:t>
      </w:r>
      <w:r w:rsidR="007C1C54" w:rsidRPr="00AA3230">
        <w:rPr>
          <w:rFonts w:ascii="Arial" w:hAnsi="Arial" w:cs="Arial"/>
        </w:rPr>
        <w:t xml:space="preserve"> capture climate gradients.</w:t>
      </w:r>
      <w:r w:rsidR="00CA6CBF" w:rsidRPr="00AA3230">
        <w:rPr>
          <w:rFonts w:ascii="Arial" w:hAnsi="Arial" w:cs="Arial"/>
        </w:rPr>
        <w:t xml:space="preserve"> </w:t>
      </w:r>
      <w:r w:rsidR="007C1C54" w:rsidRPr="00AA3230">
        <w:rPr>
          <w:rFonts w:ascii="Arial" w:hAnsi="Arial" w:cs="Arial"/>
        </w:rPr>
        <w:t>These large scales make the precise mechanisms for observed biological changes difficult to ascertain due to covarying environmental variables (e.g., elevation, geology, human impacts).</w:t>
      </w:r>
      <w:r w:rsidR="00CA6CBF" w:rsidRPr="00AA3230">
        <w:rPr>
          <w:rFonts w:ascii="Arial" w:hAnsi="Arial" w:cs="Arial"/>
        </w:rPr>
        <w:t xml:space="preserve"> </w:t>
      </w:r>
      <w:r w:rsidR="00C657AB" w:rsidRPr="00AA3230">
        <w:rPr>
          <w:rFonts w:ascii="Arial" w:hAnsi="Arial" w:cs="Arial"/>
        </w:rPr>
        <w:t>Thus,</w:t>
      </w:r>
      <w:r w:rsidR="007C1C54" w:rsidRPr="00AA3230">
        <w:rPr>
          <w:rFonts w:ascii="Arial" w:hAnsi="Arial" w:cs="Arial"/>
        </w:rPr>
        <w:t xml:space="preserve"> while current literature demonstrates that biome shifts occur across temperature and latitudinal gradients</w:t>
      </w:r>
      <w:r w:rsidR="00E402E5" w:rsidRPr="00AA3230">
        <w:rPr>
          <w:rFonts w:ascii="Arial" w:hAnsi="Arial" w:cs="Arial"/>
        </w:rPr>
        <w:t xml:space="preserve"> </w:t>
      </w:r>
      <w:del w:id="38" w:author="Sean" w:date="2021-08-06T16:58:00Z">
        <w:r w:rsidR="00E402E5">
          <w:rPr>
            <w:rFonts w:ascii="Arial" w:hAnsi="Arial" w:cs="Arial"/>
          </w:rPr>
          <w:fldChar w:fldCharType="begin"/>
        </w:r>
        <w:r w:rsidR="00E402E5">
          <w:rPr>
            <w:rFonts w:ascii="Arial" w:hAnsi="Arial" w:cs="Arial"/>
          </w:rPr>
          <w:delInstrText xml:space="preserve"> ADDIN ZOTERO_ITEM CSL_CITATION {"citationID":"nO9CuxOj","properties":{"formattedCitation":"(De Frenne et al. 2013)","plainCitation":"(De Frenne et al. 2013)","noteIndex":0},"citationItems":[{"id":15,"uris":["http://zotero.org/users/local/tyq98Km3/items/77UZ6MBV"],"uri":["http://zotero.org/users/local/tyq98Km3/items/77UZ6MBV"],"itemData":{"id":15,"type":"article-journal","abstract":"Macroclimatic variation along latitudinal gradients provides an excellent natural laboratory to investigate the role of temperature and the potential impacts of climate warming on terrestrial organisms. Here, we review the use of latitudinal gradients for ecological climate change research, in comparison with altitudinal gradients and experimental warming, and illustrate their use and caveats with a meta-analysis of latitudinal intraspecific variation in important life-history traits of vascular plants. We first provide an overview of latitudinal patterns in temperature and other abiotic and biotic environmental variables in terrestrial ecosystems. We then assess the latitudinal intraspecific variation present in five key life-history traits [plant height, specific leaf area (SLA), foliar nitrogen:phosphorus (N:P) stoichiometry, seed mass and root:shoot (R:S) ratio] in natural populations or common garden experiments across a total of 98 plant species. Intraspecific leaf N:P ratio and seed mass significantly decreased with latitude in natural populations. Conversely, the plant height decreased and SLA increased significantly with latitude of population origin in common garden experiments. However, less than a third of the investigated latitudinal transect studies also formally disentangled the effects of temperature from other environmental drivers which potentially hampers the translation from latitudinal effects into a temperature signal. Synthesis. Latitudinal gradients provide a methodological set-up to overcome the drawbacks of other observational and experimental warming methods. Our synthesis indicates that many life-history traits of plants vary with latitude but the translation of latitudinal clines into responses to temperature is a crucial step. Therefore, especially adaptive differentiation of populations and confounding environmental factors other than temperature need to be considered. More generally, integrated approaches of observational studies along temperature gradients, experimental methods and common garden experiments increasingly emerge as the way forward to further our understanding of species and community responses to climate warming.","container-title":"Journal of Ecology","DOI":"10.1111/1365-2745.12074","ISSN":"0022-0477","issue":"3","journalAbbreviation":"J. Ecol.","language":"English","note":"number: 3\npublisher-place: Hoboken\npublisher: Wiley\nWOS:000318186800024","page":"784-795","source":"Web of Science","title":"Latitudinal gradients as natural laboratories to infer species' responses to temperature","volume":"101","author":[{"family":"De Frenne","given":"Pieter"},{"family":"Graae","given":"Bente J."},{"family":"Rodriguez-Sanchez","given":"Francisco"},{"family":"Kolb","given":"Annette"},{"family":"Chabrerie","given":"Olivier"},{"family":"Decocq","given":"Guillaume"},{"family":"De Kort","given":"Hanne"},{"family":"De Schrijver","given":"An"},{"family":"Diekmann","given":"Martin"},{"family":"Eriksson","given":"Ove"},{"family":"Gruwez","given":"Robert"},{"family":"Hermy","given":"Martin"},{"family":"Lenoir","given":"Jonathan"},{"family":"Plue","given":"Jan"},{"family":"Coomes","given":"David A."},{"family":"Verheyen","given":"Kris"}],"issued":{"date-parts":[["2013",5]]}}}],"schema":"https://github.com/citation-style-language/schema/raw/master/csl-citation.json"} </w:delInstrText>
        </w:r>
        <w:r w:rsidR="00E402E5">
          <w:rPr>
            <w:rFonts w:ascii="Arial" w:hAnsi="Arial" w:cs="Arial"/>
          </w:rPr>
          <w:fldChar w:fldCharType="separate"/>
        </w:r>
        <w:r w:rsidR="00E402E5" w:rsidRPr="00E402E5">
          <w:rPr>
            <w:rFonts w:ascii="Arial" w:hAnsi="Arial" w:cs="Arial"/>
          </w:rPr>
          <w:delText xml:space="preserve">(De Frenne </w:delText>
        </w:r>
        <w:r w:rsidR="0089055C" w:rsidRPr="0089055C">
          <w:rPr>
            <w:rFonts w:ascii="Arial" w:hAnsi="Arial" w:cs="Arial"/>
            <w:i/>
            <w:iCs/>
          </w:rPr>
          <w:delText>et al</w:delText>
        </w:r>
        <w:r w:rsidR="00E402E5" w:rsidRPr="00E402E5">
          <w:rPr>
            <w:rFonts w:ascii="Arial" w:hAnsi="Arial" w:cs="Arial"/>
          </w:rPr>
          <w:delText>. 2013)</w:delText>
        </w:r>
        <w:r w:rsidR="00E402E5">
          <w:rPr>
            <w:rFonts w:ascii="Arial" w:hAnsi="Arial" w:cs="Arial"/>
          </w:rPr>
          <w:fldChar w:fldCharType="end"/>
        </w:r>
        <w:r w:rsidR="007C1C54" w:rsidRPr="00734EEE">
          <w:rPr>
            <w:rFonts w:ascii="Arial" w:hAnsi="Arial" w:cs="Arial"/>
          </w:rPr>
          <w:delText>,</w:delText>
        </w:r>
      </w:del>
      <w:ins w:id="39" w:author="Sean" w:date="2021-08-06T16:58:00Z">
        <w:r w:rsidR="00DD44E0" w:rsidRPr="00AA3230">
          <w:rPr>
            <w:rFonts w:ascii="Arial" w:hAnsi="Arial" w:cs="Arial"/>
          </w:rPr>
          <w:t xml:space="preserve">(De </w:t>
        </w:r>
        <w:proofErr w:type="spellStart"/>
        <w:r w:rsidR="00DD44E0" w:rsidRPr="00AA3230">
          <w:rPr>
            <w:rFonts w:ascii="Arial" w:hAnsi="Arial" w:cs="Arial"/>
          </w:rPr>
          <w:t>Frenne</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2013)</w:t>
        </w:r>
        <w:r w:rsidR="007C1C54" w:rsidRPr="00AA3230">
          <w:rPr>
            <w:rFonts w:ascii="Arial" w:hAnsi="Arial" w:cs="Arial"/>
          </w:rPr>
          <w:t>,</w:t>
        </w:r>
      </w:ins>
      <w:r w:rsidR="007C1C54" w:rsidRPr="00AA3230">
        <w:rPr>
          <w:rFonts w:ascii="Arial" w:hAnsi="Arial" w:cs="Arial"/>
        </w:rPr>
        <w:t xml:space="preserve"> the value of these observational studies for forecasting community responses to climate change is hindered by the many </w:t>
      </w:r>
      <w:r w:rsidR="007C1C54" w:rsidRPr="00AA3230">
        <w:rPr>
          <w:rFonts w:ascii="Arial" w:hAnsi="Arial" w:cs="Arial"/>
        </w:rPr>
        <w:lastRenderedPageBreak/>
        <w:t>confounding variables.</w:t>
      </w:r>
      <w:r w:rsidR="00CA6CBF" w:rsidRPr="00AA3230">
        <w:rPr>
          <w:rFonts w:ascii="Arial" w:hAnsi="Arial" w:cs="Arial"/>
        </w:rPr>
        <w:t xml:space="preserve"> </w:t>
      </w:r>
      <w:r w:rsidR="007C1C54" w:rsidRPr="00AA3230">
        <w:rPr>
          <w:rFonts w:ascii="Arial" w:hAnsi="Arial" w:cs="Arial"/>
        </w:rPr>
        <w:t xml:space="preserve">The power of using the space-for-time approach </w:t>
      </w:r>
      <w:r w:rsidR="00193B69" w:rsidRPr="00AA3230">
        <w:rPr>
          <w:rFonts w:ascii="Arial" w:hAnsi="Arial" w:cs="Arial"/>
        </w:rPr>
        <w:t xml:space="preserve">to delineate the intricacies of hydrologic cycle-ecosystem relationships </w:t>
      </w:r>
      <w:r w:rsidR="00A870E1" w:rsidRPr="00AA3230">
        <w:rPr>
          <w:rFonts w:ascii="Arial" w:hAnsi="Arial" w:cs="Arial"/>
        </w:rPr>
        <w:t>is</w:t>
      </w:r>
      <w:r w:rsidR="007C1C54" w:rsidRPr="00AA3230">
        <w:rPr>
          <w:rFonts w:ascii="Arial" w:hAnsi="Arial" w:cs="Arial"/>
        </w:rPr>
        <w:t xml:space="preserve"> enhanced </w:t>
      </w:r>
      <w:r w:rsidR="00A870E1" w:rsidRPr="00AA3230">
        <w:rPr>
          <w:rFonts w:ascii="Arial" w:hAnsi="Arial" w:cs="Arial"/>
        </w:rPr>
        <w:t>in</w:t>
      </w:r>
      <w:r w:rsidR="007C1C54" w:rsidRPr="00AA3230">
        <w:rPr>
          <w:rFonts w:ascii="Arial" w:hAnsi="Arial" w:cs="Arial"/>
        </w:rPr>
        <w:t xml:space="preserve"> study systems with limited confounding environmental variables (temperature, elevation, distance, and underlying geology</w:t>
      </w:r>
      <w:r w:rsidR="00193B69" w:rsidRPr="00AA3230">
        <w:rPr>
          <w:rFonts w:ascii="Arial" w:hAnsi="Arial" w:cs="Arial"/>
        </w:rPr>
        <w:t>).</w:t>
      </w:r>
    </w:p>
    <w:p w14:paraId="60E1B608" w14:textId="206840A0" w:rsidR="00453FB3" w:rsidRPr="00AA3230" w:rsidRDefault="00B44FEC" w:rsidP="008E71DD">
      <w:pPr>
        <w:spacing w:line="240" w:lineRule="auto"/>
        <w:ind w:firstLine="720"/>
        <w:contextualSpacing/>
        <w:rPr>
          <w:rFonts w:ascii="Arial" w:hAnsi="Arial" w:cs="Arial"/>
        </w:rPr>
      </w:pPr>
      <w:r w:rsidRPr="00AA3230">
        <w:rPr>
          <w:rFonts w:ascii="Arial" w:hAnsi="Arial" w:cs="Arial"/>
        </w:rPr>
        <w:t>T</w:t>
      </w:r>
      <w:r w:rsidR="006643E8" w:rsidRPr="00AA3230">
        <w:rPr>
          <w:rFonts w:ascii="Arial" w:hAnsi="Arial" w:cs="Arial"/>
        </w:rPr>
        <w:t xml:space="preserve">he Texas Coastal Prairie (TCP) </w:t>
      </w:r>
      <w:r w:rsidR="00C657AB" w:rsidRPr="00AA3230">
        <w:rPr>
          <w:rFonts w:ascii="Arial" w:hAnsi="Arial" w:cs="Arial"/>
        </w:rPr>
        <w:t xml:space="preserve">within the Western Gulf coastal grasslands </w:t>
      </w:r>
      <w:r w:rsidR="006643E8" w:rsidRPr="00AA3230">
        <w:rPr>
          <w:rFonts w:ascii="Arial" w:hAnsi="Arial" w:cs="Arial"/>
        </w:rPr>
        <w:t>is a</w:t>
      </w:r>
      <w:r w:rsidR="00CF3064" w:rsidRPr="00AA3230">
        <w:rPr>
          <w:rFonts w:ascii="Arial" w:hAnsi="Arial" w:cs="Arial"/>
        </w:rPr>
        <w:t>n ideal</w:t>
      </w:r>
      <w:r w:rsidR="006643E8" w:rsidRPr="00AA3230">
        <w:rPr>
          <w:rFonts w:ascii="Arial" w:hAnsi="Arial" w:cs="Arial"/>
        </w:rPr>
        <w:t xml:space="preserve"> </w:t>
      </w:r>
      <w:r w:rsidR="00CF3064" w:rsidRPr="00AA3230">
        <w:rPr>
          <w:rFonts w:ascii="Arial" w:hAnsi="Arial" w:cs="Arial"/>
        </w:rPr>
        <w:t xml:space="preserve">system </w:t>
      </w:r>
      <w:r w:rsidR="009D16D4" w:rsidRPr="00AA3230">
        <w:rPr>
          <w:rFonts w:ascii="Arial" w:hAnsi="Arial" w:cs="Arial"/>
        </w:rPr>
        <w:t xml:space="preserve">for </w:t>
      </w:r>
      <w:r w:rsidR="00CF3064" w:rsidRPr="00AA3230">
        <w:rPr>
          <w:rFonts w:ascii="Arial" w:hAnsi="Arial" w:cs="Arial"/>
        </w:rPr>
        <w:t>evaluating the effect of hydrologic climate change on ecological communities</w:t>
      </w:r>
      <w:r w:rsidR="006643E8" w:rsidRPr="00AA3230">
        <w:rPr>
          <w:rFonts w:ascii="Arial" w:hAnsi="Arial" w:cs="Arial"/>
        </w:rPr>
        <w:t xml:space="preserve">. </w:t>
      </w:r>
      <w:r w:rsidR="00F25EB4" w:rsidRPr="00AA3230">
        <w:rPr>
          <w:rFonts w:ascii="Arial" w:hAnsi="Arial" w:cs="Arial"/>
        </w:rPr>
        <w:t>It is located within the</w:t>
      </w:r>
      <w:r w:rsidR="006643E8" w:rsidRPr="00AA3230">
        <w:rPr>
          <w:rFonts w:ascii="Arial" w:hAnsi="Arial" w:cs="Arial"/>
        </w:rPr>
        <w:t xml:space="preserve"> Western Gulf coastal grasslands </w:t>
      </w:r>
      <w:r w:rsidR="00F25EB4" w:rsidRPr="00AA3230">
        <w:rPr>
          <w:rFonts w:ascii="Arial" w:hAnsi="Arial" w:cs="Arial"/>
        </w:rPr>
        <w:t xml:space="preserve">which </w:t>
      </w:r>
      <w:r w:rsidR="006643E8" w:rsidRPr="00AA3230">
        <w:rPr>
          <w:rFonts w:ascii="Arial" w:hAnsi="Arial" w:cs="Arial"/>
        </w:rPr>
        <w:t xml:space="preserve">are a subtropical ecotone that spans Louisiana, Texas, and northern Mexico’s coastal areas. </w:t>
      </w:r>
      <w:r w:rsidR="00823FD2" w:rsidRPr="00AA3230">
        <w:rPr>
          <w:rFonts w:ascii="Arial" w:hAnsi="Arial" w:cs="Arial"/>
        </w:rPr>
        <w:t>The system encompasses the sharpest non-montane precipitation gradient in the continental United States. The c</w:t>
      </w:r>
      <w:r w:rsidR="00CF3064" w:rsidRPr="00AA3230">
        <w:rPr>
          <w:rFonts w:ascii="Arial" w:hAnsi="Arial" w:cs="Arial"/>
        </w:rPr>
        <w:t>limate becomes more arid</w:t>
      </w:r>
      <w:r w:rsidR="00823FD2" w:rsidRPr="00AA3230">
        <w:rPr>
          <w:rFonts w:ascii="Arial" w:hAnsi="Arial" w:cs="Arial"/>
        </w:rPr>
        <w:t xml:space="preserve"> as you move west</w:t>
      </w:r>
      <w:r w:rsidR="00CF3064" w:rsidRPr="00AA3230">
        <w:rPr>
          <w:rFonts w:ascii="Arial" w:hAnsi="Arial" w:cs="Arial"/>
        </w:rPr>
        <w:t>, with gradual change for much of the coast and a region of rapid change located in southern Texas.</w:t>
      </w:r>
      <w:r w:rsidR="00CA6CBF" w:rsidRPr="00AA3230">
        <w:rPr>
          <w:rFonts w:ascii="Arial" w:hAnsi="Arial" w:cs="Arial"/>
        </w:rPr>
        <w:t xml:space="preserve"> </w:t>
      </w:r>
      <w:r w:rsidR="006643E8" w:rsidRPr="00AA3230">
        <w:rPr>
          <w:rFonts w:ascii="Arial" w:hAnsi="Arial" w:cs="Arial"/>
        </w:rPr>
        <w:t xml:space="preserve">In this region the annual rainfall changes from 55cm•yr-1 (semi-arid) to 135 cm•yr-1 (sub-humid) </w:t>
      </w:r>
      <w:r w:rsidR="00CF3064" w:rsidRPr="00AA3230">
        <w:rPr>
          <w:rFonts w:ascii="Arial" w:hAnsi="Arial" w:cs="Arial"/>
        </w:rPr>
        <w:t xml:space="preserve">over a </w:t>
      </w:r>
      <w:r w:rsidR="006643E8" w:rsidRPr="00AA3230">
        <w:rPr>
          <w:rFonts w:ascii="Arial" w:hAnsi="Arial" w:cs="Arial"/>
        </w:rPr>
        <w:t>300 km</w:t>
      </w:r>
      <w:r w:rsidR="00CF3064" w:rsidRPr="00AA3230">
        <w:rPr>
          <w:rFonts w:ascii="Arial" w:hAnsi="Arial" w:cs="Arial"/>
        </w:rPr>
        <w:t xml:space="preserve"> gradient</w:t>
      </w:r>
      <w:r w:rsidR="006643E8" w:rsidRPr="00AA3230">
        <w:rPr>
          <w:rFonts w:ascii="Arial" w:hAnsi="Arial" w:cs="Arial"/>
        </w:rPr>
        <w:t>, but there are minimal changes in elevation, air temperature</w:t>
      </w:r>
      <w:r w:rsidR="00CF3064" w:rsidRPr="00AA3230">
        <w:rPr>
          <w:rFonts w:ascii="Arial" w:hAnsi="Arial" w:cs="Arial"/>
        </w:rPr>
        <w:t xml:space="preserve">, </w:t>
      </w:r>
      <w:r w:rsidR="006643E8" w:rsidRPr="00AA3230">
        <w:rPr>
          <w:rFonts w:ascii="Arial" w:hAnsi="Arial" w:cs="Arial"/>
        </w:rPr>
        <w:t>underlying geology</w:t>
      </w:r>
      <w:r w:rsidR="00CF3064" w:rsidRPr="00AA3230">
        <w:rPr>
          <w:rFonts w:ascii="Arial" w:hAnsi="Arial" w:cs="Arial"/>
        </w:rPr>
        <w:t>, and human land use</w:t>
      </w:r>
      <w:del w:id="40" w:author="Sean" w:date="2021-08-06T16:58:00Z">
        <w:r w:rsidR="000201C7" w:rsidRPr="00734EEE">
          <w:rPr>
            <w:rFonts w:ascii="Arial" w:hAnsi="Arial" w:cs="Arial"/>
          </w:rPr>
          <w:delText xml:space="preserve"> (</w:delText>
        </w:r>
        <w:r w:rsidR="00885276" w:rsidRPr="00734EEE">
          <w:rPr>
            <w:rFonts w:ascii="Arial" w:hAnsi="Arial" w:cs="Arial"/>
          </w:rPr>
          <w:delText>Table 1</w:delText>
        </w:r>
        <w:r w:rsidR="000201C7" w:rsidRPr="00734EEE">
          <w:rPr>
            <w:rFonts w:ascii="Arial" w:hAnsi="Arial" w:cs="Arial"/>
          </w:rPr>
          <w:delText>)</w:delText>
        </w:r>
        <w:r w:rsidR="006643E8" w:rsidRPr="00734EEE">
          <w:rPr>
            <w:rFonts w:ascii="Arial" w:hAnsi="Arial" w:cs="Arial"/>
          </w:rPr>
          <w:delText>.</w:delText>
        </w:r>
      </w:del>
      <w:ins w:id="41" w:author="Sean" w:date="2021-08-06T16:58:00Z">
        <w:r w:rsidR="006643E8" w:rsidRPr="00AA3230">
          <w:rPr>
            <w:rFonts w:ascii="Arial" w:hAnsi="Arial" w:cs="Arial"/>
          </w:rPr>
          <w:t>.</w:t>
        </w:r>
      </w:ins>
      <w:r w:rsidR="006643E8" w:rsidRPr="00AA3230">
        <w:rPr>
          <w:rFonts w:ascii="Arial" w:hAnsi="Arial" w:cs="Arial"/>
        </w:rPr>
        <w:t xml:space="preserve"> </w:t>
      </w:r>
      <w:r w:rsidR="0055690A" w:rsidRPr="00AA3230">
        <w:rPr>
          <w:rFonts w:ascii="Arial" w:hAnsi="Arial" w:cs="Arial"/>
        </w:rPr>
        <w:t>Th</w:t>
      </w:r>
      <w:r w:rsidR="00823FD2" w:rsidRPr="00AA3230">
        <w:rPr>
          <w:rFonts w:ascii="Arial" w:hAnsi="Arial" w:cs="Arial"/>
        </w:rPr>
        <w:t>e</w:t>
      </w:r>
      <w:r w:rsidR="0055690A" w:rsidRPr="00AA3230">
        <w:rPr>
          <w:rFonts w:ascii="Arial" w:hAnsi="Arial" w:cs="Arial"/>
        </w:rPr>
        <w:t xml:space="preserve"> region is characterized by gently rolling landscapes (slopes &lt; 5%), </w:t>
      </w:r>
      <w:proofErr w:type="spellStart"/>
      <w:r w:rsidR="0055690A" w:rsidRPr="00AA3230">
        <w:rPr>
          <w:rFonts w:ascii="Arial" w:hAnsi="Arial" w:cs="Arial"/>
        </w:rPr>
        <w:t>afisol</w:t>
      </w:r>
      <w:proofErr w:type="spellEnd"/>
      <w:r w:rsidR="0055690A" w:rsidRPr="00AA3230">
        <w:rPr>
          <w:rFonts w:ascii="Arial" w:hAnsi="Arial" w:cs="Arial"/>
        </w:rPr>
        <w:t xml:space="preserve"> soils</w:t>
      </w:r>
      <w:r w:rsidR="006643E8" w:rsidRPr="00AA3230">
        <w:rPr>
          <w:rFonts w:ascii="Arial" w:hAnsi="Arial" w:cs="Arial"/>
        </w:rPr>
        <w:t xml:space="preserve">, </w:t>
      </w:r>
      <w:r w:rsidR="0055690A" w:rsidRPr="00AA3230">
        <w:rPr>
          <w:rFonts w:ascii="Arial" w:hAnsi="Arial" w:cs="Arial"/>
        </w:rPr>
        <w:t>streams with forested riparian zones, and a widespread conversion of grasslands to the agricultural production of cattle, cotton, corn, and soy products</w:t>
      </w:r>
      <w:r w:rsidR="00E402E5" w:rsidRPr="00AA3230">
        <w:rPr>
          <w:rFonts w:ascii="Arial" w:hAnsi="Arial" w:cs="Arial"/>
        </w:rPr>
        <w:t xml:space="preserve"> </w:t>
      </w:r>
      <w:del w:id="42" w:author="Sean" w:date="2021-08-06T16:58:00Z">
        <w:r w:rsidR="00E402E5">
          <w:rPr>
            <w:rFonts w:ascii="Arial" w:hAnsi="Arial" w:cs="Arial"/>
          </w:rPr>
          <w:fldChar w:fldCharType="begin"/>
        </w:r>
        <w:r w:rsidR="00E402E5">
          <w:rPr>
            <w:rFonts w:ascii="Arial" w:hAnsi="Arial" w:cs="Arial"/>
          </w:rPr>
          <w:delInstrText xml:space="preserve"> ADDIN ZOTERO_ITEM CSL_CITATION {"citationID":"jLahcPDB","properties":{"formattedCitation":"(Chapman 2018)","plainCitation":"(Chapman 2018)","noteIndex":0},"citationItems":[{"id":8,"uris":["http://zotero.org/users/local/tyq98Km3/items/3FTTYD5S"],"uri":["http://zotero.org/users/local/tyq98Km3/items/3FTTYD5S"],"itemData":{"id":8,"type":"book","abstract":"From two veteran ecologists comes a new and sweeping exploration of the natural history of Texas in all its biological diversity and geological variation. Fe...","event-place":"College Station","language":"en-US","publisher":"Texas A&amp;M University Press","publisher-place":"College Station","title":"The Natural History of Texas","URL":"https://www.tamupress.com/9781623495725/the-natural-history-of-texas","author":[{"family":"Chapman","given":"B. E."}],"accessed":{"date-parts":[["2020",8,13]]},"issued":{"date-parts":[["2018"]]}}}],"schema":"https://github.com/citation-style-language/schema/raw/master/csl-citation.json"} </w:delInstrText>
        </w:r>
        <w:r w:rsidR="00E402E5">
          <w:rPr>
            <w:rFonts w:ascii="Arial" w:hAnsi="Arial" w:cs="Arial"/>
          </w:rPr>
          <w:fldChar w:fldCharType="separate"/>
        </w:r>
        <w:r w:rsidR="00E402E5" w:rsidRPr="00E402E5">
          <w:rPr>
            <w:rFonts w:ascii="Arial" w:hAnsi="Arial" w:cs="Arial"/>
          </w:rPr>
          <w:delText>(Chapman 2018)</w:delText>
        </w:r>
        <w:r w:rsidR="00E402E5">
          <w:rPr>
            <w:rFonts w:ascii="Arial" w:hAnsi="Arial" w:cs="Arial"/>
          </w:rPr>
          <w:fldChar w:fldCharType="end"/>
        </w:r>
        <w:r w:rsidR="0055690A" w:rsidRPr="00734EEE">
          <w:rPr>
            <w:rFonts w:ascii="Arial" w:hAnsi="Arial" w:cs="Arial"/>
          </w:rPr>
          <w:delText>.</w:delText>
        </w:r>
      </w:del>
      <w:ins w:id="43" w:author="Sean" w:date="2021-08-06T16:58:00Z">
        <w:r w:rsidR="00E402E5" w:rsidRPr="00AA3230">
          <w:rPr>
            <w:rFonts w:ascii="Arial" w:hAnsi="Arial" w:cs="Arial"/>
          </w:rPr>
          <w:t>(Chapman 2018)</w:t>
        </w:r>
        <w:r w:rsidR="0055690A" w:rsidRPr="00AA3230">
          <w:rPr>
            <w:rFonts w:ascii="Arial" w:hAnsi="Arial" w:cs="Arial"/>
          </w:rPr>
          <w:t>.</w:t>
        </w:r>
      </w:ins>
      <w:r w:rsidR="0055690A" w:rsidRPr="00AA3230">
        <w:rPr>
          <w:rFonts w:ascii="Arial" w:hAnsi="Arial" w:cs="Arial"/>
        </w:rPr>
        <w:t xml:space="preserve"> As conditions become wetter, there is an observable ecological shift from </w:t>
      </w:r>
      <w:r w:rsidRPr="00AA3230">
        <w:rPr>
          <w:rFonts w:ascii="Arial" w:hAnsi="Arial" w:cs="Arial"/>
        </w:rPr>
        <w:t>mesquite</w:t>
      </w:r>
      <w:r w:rsidR="0055690A" w:rsidRPr="00AA3230">
        <w:rPr>
          <w:rFonts w:ascii="Arial" w:hAnsi="Arial" w:cs="Arial"/>
        </w:rPr>
        <w:t xml:space="preserve"> groves in the semi-arid West to </w:t>
      </w:r>
      <w:r w:rsidRPr="00AA3230">
        <w:rPr>
          <w:rFonts w:ascii="Arial" w:hAnsi="Arial" w:cs="Arial"/>
        </w:rPr>
        <w:t>l</w:t>
      </w:r>
      <w:r w:rsidR="0055690A" w:rsidRPr="00AA3230">
        <w:rPr>
          <w:rFonts w:ascii="Arial" w:hAnsi="Arial" w:cs="Arial"/>
        </w:rPr>
        <w:t>ive oak</w:t>
      </w:r>
      <w:r w:rsidRPr="00AA3230">
        <w:rPr>
          <w:rFonts w:ascii="Arial" w:hAnsi="Arial" w:cs="Arial"/>
        </w:rPr>
        <w:t xml:space="preserve"> and pecan</w:t>
      </w:r>
      <w:r w:rsidR="0055690A" w:rsidRPr="00AA3230">
        <w:rPr>
          <w:rFonts w:ascii="Arial" w:hAnsi="Arial" w:cs="Arial"/>
        </w:rPr>
        <w:t xml:space="preserve"> forests towards the East. </w:t>
      </w:r>
      <w:r w:rsidR="00823FD2" w:rsidRPr="00AA3230">
        <w:rPr>
          <w:rFonts w:ascii="Arial" w:hAnsi="Arial" w:cs="Arial"/>
        </w:rPr>
        <w:t>The</w:t>
      </w:r>
      <w:r w:rsidR="006643E8" w:rsidRPr="00AA3230">
        <w:rPr>
          <w:rFonts w:ascii="Arial" w:hAnsi="Arial" w:cs="Arial"/>
        </w:rPr>
        <w:t xml:space="preserve"> TCP </w:t>
      </w:r>
      <w:r w:rsidR="00823FD2" w:rsidRPr="00AA3230">
        <w:rPr>
          <w:rFonts w:ascii="Arial" w:hAnsi="Arial" w:cs="Arial"/>
        </w:rPr>
        <w:t>is an ideal study region for isolating</w:t>
      </w:r>
      <w:r w:rsidR="00CF3064" w:rsidRPr="00AA3230">
        <w:rPr>
          <w:rFonts w:ascii="Arial" w:hAnsi="Arial" w:cs="Arial"/>
        </w:rPr>
        <w:t xml:space="preserve"> </w:t>
      </w:r>
      <w:r w:rsidR="006643E8" w:rsidRPr="00AA3230">
        <w:rPr>
          <w:rFonts w:ascii="Arial" w:hAnsi="Arial" w:cs="Arial"/>
        </w:rPr>
        <w:t>precipitation</w:t>
      </w:r>
      <w:r w:rsidR="003F5055" w:rsidRPr="00AA3230">
        <w:rPr>
          <w:rFonts w:ascii="Arial" w:hAnsi="Arial" w:cs="Arial"/>
        </w:rPr>
        <w:t xml:space="preserve"> influences </w:t>
      </w:r>
      <w:r w:rsidR="00F25EB4" w:rsidRPr="00AA3230">
        <w:rPr>
          <w:rFonts w:ascii="Arial" w:hAnsi="Arial" w:cs="Arial"/>
        </w:rPr>
        <w:t>on natural</w:t>
      </w:r>
      <w:r w:rsidR="006643E8" w:rsidRPr="00AA3230">
        <w:rPr>
          <w:rFonts w:ascii="Arial" w:hAnsi="Arial" w:cs="Arial"/>
        </w:rPr>
        <w:t xml:space="preserve"> ecosystem processes</w:t>
      </w:r>
      <w:r w:rsidR="00CF3064" w:rsidRPr="00AA3230">
        <w:rPr>
          <w:rFonts w:ascii="Arial" w:hAnsi="Arial" w:cs="Arial"/>
        </w:rPr>
        <w:t xml:space="preserve"> </w:t>
      </w:r>
      <w:r w:rsidR="00823FD2" w:rsidRPr="00AA3230">
        <w:rPr>
          <w:rFonts w:ascii="Arial" w:hAnsi="Arial" w:cs="Arial"/>
        </w:rPr>
        <w:t>because of the minimal impact of</w:t>
      </w:r>
      <w:r w:rsidR="003F5055" w:rsidRPr="00AA3230">
        <w:rPr>
          <w:rFonts w:ascii="Arial" w:hAnsi="Arial" w:cs="Arial"/>
        </w:rPr>
        <w:t xml:space="preserve"> </w:t>
      </w:r>
      <w:r w:rsidR="00CF3064" w:rsidRPr="00AA3230">
        <w:rPr>
          <w:rFonts w:ascii="Arial" w:hAnsi="Arial" w:cs="Arial"/>
        </w:rPr>
        <w:t xml:space="preserve">covarying </w:t>
      </w:r>
      <w:r w:rsidR="003F5055" w:rsidRPr="00AA3230">
        <w:rPr>
          <w:rFonts w:ascii="Arial" w:hAnsi="Arial" w:cs="Arial"/>
        </w:rPr>
        <w:t>predictors that typify climate gradient research</w:t>
      </w:r>
      <w:r w:rsidR="006643E8" w:rsidRPr="00AA3230">
        <w:rPr>
          <w:rFonts w:ascii="Arial" w:hAnsi="Arial" w:cs="Arial"/>
        </w:rPr>
        <w:t>.</w:t>
      </w:r>
    </w:p>
    <w:p w14:paraId="051D21FE" w14:textId="3FC24FD1" w:rsidR="00F96E8B" w:rsidRPr="00AA3230" w:rsidRDefault="0055690A" w:rsidP="008E71DD">
      <w:pPr>
        <w:spacing w:line="240" w:lineRule="auto"/>
        <w:ind w:firstLine="720"/>
        <w:contextualSpacing/>
        <w:rPr>
          <w:rFonts w:ascii="Arial" w:hAnsi="Arial" w:cs="Arial"/>
        </w:rPr>
      </w:pPr>
      <w:r w:rsidRPr="00AA3230">
        <w:rPr>
          <w:rFonts w:ascii="Arial" w:hAnsi="Arial" w:cs="Arial"/>
        </w:rPr>
        <w:t xml:space="preserve">Despite the intrinsic value of this region as a candidate for climate gradient research, </w:t>
      </w:r>
      <w:r w:rsidR="00A870E1" w:rsidRPr="00AA3230">
        <w:rPr>
          <w:rFonts w:ascii="Arial" w:hAnsi="Arial" w:cs="Arial"/>
        </w:rPr>
        <w:t xml:space="preserve">there is limited prior biological sampling by </w:t>
      </w:r>
      <w:r w:rsidR="00823FD2" w:rsidRPr="00AA3230">
        <w:rPr>
          <w:rFonts w:ascii="Arial" w:hAnsi="Arial" w:cs="Arial"/>
        </w:rPr>
        <w:t>governmental</w:t>
      </w:r>
      <w:r w:rsidR="00A870E1" w:rsidRPr="00AA3230">
        <w:rPr>
          <w:rFonts w:ascii="Arial" w:hAnsi="Arial" w:cs="Arial"/>
        </w:rPr>
        <w:t xml:space="preserve"> agencies of running waters in the TCP</w:t>
      </w:r>
      <w:r w:rsidRPr="00AA3230">
        <w:rPr>
          <w:rFonts w:ascii="Arial" w:hAnsi="Arial" w:cs="Arial"/>
        </w:rPr>
        <w:t>.</w:t>
      </w:r>
      <w:r w:rsidR="007D1D2C" w:rsidRPr="00AA3230">
        <w:rPr>
          <w:rFonts w:ascii="Arial" w:hAnsi="Arial" w:cs="Arial"/>
        </w:rPr>
        <w:t xml:space="preserve"> </w:t>
      </w:r>
      <w:r w:rsidR="00823FD2" w:rsidRPr="00AA3230">
        <w:rPr>
          <w:rFonts w:ascii="Arial" w:hAnsi="Arial" w:cs="Arial"/>
        </w:rPr>
        <w:t>To address this need, we conducted the first dedicated survey of streams across the climate gradient.</w:t>
      </w:r>
      <w:r w:rsidR="00E7007F" w:rsidRPr="00AA3230">
        <w:rPr>
          <w:rFonts w:ascii="Arial" w:hAnsi="Arial" w:cs="Arial"/>
        </w:rPr>
        <w:t xml:space="preserve"> </w:t>
      </w:r>
      <w:r w:rsidR="00823FD2" w:rsidRPr="00AA3230">
        <w:rPr>
          <w:rFonts w:ascii="Arial" w:hAnsi="Arial" w:cs="Arial"/>
        </w:rPr>
        <w:t xml:space="preserve">We applied </w:t>
      </w:r>
      <w:r w:rsidR="00B44FEC" w:rsidRPr="00AA3230">
        <w:rPr>
          <w:rFonts w:ascii="Arial" w:hAnsi="Arial" w:cs="Arial"/>
        </w:rPr>
        <w:t xml:space="preserve">rapid </w:t>
      </w:r>
      <w:r w:rsidR="00A828C7" w:rsidRPr="00AA3230">
        <w:rPr>
          <w:rFonts w:ascii="Arial" w:hAnsi="Arial" w:cs="Arial"/>
        </w:rPr>
        <w:t xml:space="preserve">bioassessment protocols </w:t>
      </w:r>
      <w:r w:rsidR="00823FD2" w:rsidRPr="00AA3230">
        <w:rPr>
          <w:rFonts w:ascii="Arial" w:hAnsi="Arial" w:cs="Arial"/>
        </w:rPr>
        <w:t>to</w:t>
      </w:r>
      <w:r w:rsidR="00A828C7" w:rsidRPr="00AA3230">
        <w:rPr>
          <w:rFonts w:ascii="Arial" w:hAnsi="Arial" w:cs="Arial"/>
        </w:rPr>
        <w:t xml:space="preserve"> </w:t>
      </w:r>
      <w:r w:rsidR="00300F8C" w:rsidRPr="00AA3230">
        <w:rPr>
          <w:rFonts w:ascii="Arial" w:hAnsi="Arial" w:cs="Arial"/>
        </w:rPr>
        <w:t>1</w:t>
      </w:r>
      <w:r w:rsidR="00E522EE" w:rsidRPr="00AA3230">
        <w:rPr>
          <w:rFonts w:ascii="Arial" w:hAnsi="Arial" w:cs="Arial"/>
        </w:rPr>
        <w:t>0</w:t>
      </w:r>
      <w:r w:rsidR="00300F8C" w:rsidRPr="00AA3230">
        <w:rPr>
          <w:rFonts w:ascii="Arial" w:hAnsi="Arial" w:cs="Arial"/>
        </w:rPr>
        <w:t xml:space="preserve"> </w:t>
      </w:r>
      <w:r w:rsidR="00C657AB" w:rsidRPr="00AA3230">
        <w:rPr>
          <w:rFonts w:ascii="Arial" w:hAnsi="Arial" w:cs="Arial"/>
        </w:rPr>
        <w:t>USGS</w:t>
      </w:r>
      <w:r w:rsidR="00A828C7" w:rsidRPr="00AA3230">
        <w:rPr>
          <w:rFonts w:ascii="Arial" w:hAnsi="Arial" w:cs="Arial"/>
        </w:rPr>
        <w:t>-</w:t>
      </w:r>
      <w:r w:rsidR="00C657AB" w:rsidRPr="00AA3230">
        <w:rPr>
          <w:rFonts w:ascii="Arial" w:hAnsi="Arial" w:cs="Arial"/>
        </w:rPr>
        <w:t>gauged</w:t>
      </w:r>
      <w:r w:rsidR="00847BF1" w:rsidRPr="00AA3230">
        <w:rPr>
          <w:rFonts w:ascii="Arial" w:hAnsi="Arial" w:cs="Arial"/>
        </w:rPr>
        <w:t xml:space="preserve"> </w:t>
      </w:r>
      <w:bookmarkStart w:id="44" w:name="_Hlk67656002"/>
      <w:r w:rsidR="00847BF1" w:rsidRPr="00AA3230">
        <w:rPr>
          <w:rFonts w:ascii="Arial" w:hAnsi="Arial" w:cs="Arial"/>
        </w:rPr>
        <w:t>(U.S. Geological Survey)</w:t>
      </w:r>
      <w:bookmarkEnd w:id="44"/>
      <w:r w:rsidR="00A828C7" w:rsidRPr="00AA3230">
        <w:rPr>
          <w:rFonts w:ascii="Arial" w:hAnsi="Arial" w:cs="Arial"/>
        </w:rPr>
        <w:t>,</w:t>
      </w:r>
      <w:r w:rsidR="00C657AB" w:rsidRPr="00AA3230">
        <w:rPr>
          <w:rFonts w:ascii="Arial" w:hAnsi="Arial" w:cs="Arial"/>
        </w:rPr>
        <w:t xml:space="preserve"> </w:t>
      </w:r>
      <w:r w:rsidR="00300F8C" w:rsidRPr="00AA3230">
        <w:rPr>
          <w:rFonts w:ascii="Arial" w:hAnsi="Arial" w:cs="Arial"/>
        </w:rPr>
        <w:t>wadeable streams for</w:t>
      </w:r>
      <w:r w:rsidR="00823FD2" w:rsidRPr="00AA3230">
        <w:rPr>
          <w:rFonts w:ascii="Arial" w:hAnsi="Arial" w:cs="Arial"/>
        </w:rPr>
        <w:t xml:space="preserve"> </w:t>
      </w:r>
      <w:del w:id="45" w:author="Sean" w:date="2021-08-06T16:58:00Z">
        <w:r w:rsidR="00823FD2" w:rsidRPr="00734EEE">
          <w:rPr>
            <w:rFonts w:ascii="Arial" w:hAnsi="Arial" w:cs="Arial"/>
          </w:rPr>
          <w:delText>quantification</w:delText>
        </w:r>
      </w:del>
      <w:ins w:id="46" w:author="Sean" w:date="2021-08-06T16:58:00Z">
        <w:r w:rsidR="00787F14">
          <w:rPr>
            <w:rFonts w:ascii="Arial" w:hAnsi="Arial" w:cs="Arial"/>
          </w:rPr>
          <w:t>characterization</w:t>
        </w:r>
      </w:ins>
      <w:r w:rsidR="00823FD2" w:rsidRPr="00AA3230">
        <w:rPr>
          <w:rFonts w:ascii="Arial" w:hAnsi="Arial" w:cs="Arial"/>
        </w:rPr>
        <w:t xml:space="preserve"> of</w:t>
      </w:r>
      <w:r w:rsidR="00300F8C" w:rsidRPr="00AA3230">
        <w:rPr>
          <w:rFonts w:ascii="Arial" w:hAnsi="Arial" w:cs="Arial"/>
        </w:rPr>
        <w:t xml:space="preserve"> </w:t>
      </w:r>
      <w:r w:rsidR="00453FB3" w:rsidRPr="00AA3230">
        <w:rPr>
          <w:rFonts w:ascii="Arial" w:hAnsi="Arial" w:cs="Arial"/>
        </w:rPr>
        <w:t>fish</w:t>
      </w:r>
      <w:r w:rsidR="00300F8C" w:rsidRPr="00AA3230">
        <w:rPr>
          <w:rFonts w:ascii="Arial" w:hAnsi="Arial" w:cs="Arial"/>
        </w:rPr>
        <w:t xml:space="preserve">, benthic </w:t>
      </w:r>
      <w:r w:rsidR="00453FB3" w:rsidRPr="00AA3230">
        <w:rPr>
          <w:rFonts w:ascii="Arial" w:hAnsi="Arial" w:cs="Arial"/>
        </w:rPr>
        <w:t>macroinvertebrate</w:t>
      </w:r>
      <w:r w:rsidR="00C657AB" w:rsidRPr="00AA3230">
        <w:rPr>
          <w:rFonts w:ascii="Arial" w:hAnsi="Arial" w:cs="Arial"/>
        </w:rPr>
        <w:t>s</w:t>
      </w:r>
      <w:r w:rsidR="00300F8C" w:rsidRPr="00AA3230">
        <w:rPr>
          <w:rFonts w:ascii="Arial" w:hAnsi="Arial" w:cs="Arial"/>
        </w:rPr>
        <w:t xml:space="preserve">, and </w:t>
      </w:r>
      <w:ins w:id="47" w:author="Sean" w:date="2021-08-06T16:58:00Z">
        <w:r w:rsidR="00787F14">
          <w:rPr>
            <w:rFonts w:ascii="Arial" w:hAnsi="Arial" w:cs="Arial"/>
          </w:rPr>
          <w:t xml:space="preserve">quantification of </w:t>
        </w:r>
      </w:ins>
      <w:r w:rsidR="00300F8C" w:rsidRPr="00AA3230">
        <w:rPr>
          <w:rFonts w:ascii="Arial" w:hAnsi="Arial" w:cs="Arial"/>
        </w:rPr>
        <w:t>environmental variables.</w:t>
      </w:r>
      <w:r w:rsidR="00CA6CBF" w:rsidRPr="00AA3230">
        <w:rPr>
          <w:rFonts w:ascii="Arial" w:hAnsi="Arial" w:cs="Arial"/>
        </w:rPr>
        <w:t xml:space="preserve"> </w:t>
      </w:r>
      <w:r w:rsidR="00300F8C" w:rsidRPr="00AA3230">
        <w:rPr>
          <w:rFonts w:ascii="Arial" w:hAnsi="Arial" w:cs="Arial"/>
        </w:rPr>
        <w:t xml:space="preserve">Our </w:t>
      </w:r>
      <w:r w:rsidR="00453FB3" w:rsidRPr="00AA3230">
        <w:rPr>
          <w:rFonts w:ascii="Arial" w:hAnsi="Arial" w:cs="Arial"/>
        </w:rPr>
        <w:t>objective</w:t>
      </w:r>
      <w:r w:rsidR="00300F8C" w:rsidRPr="00AA3230">
        <w:rPr>
          <w:rFonts w:ascii="Arial" w:hAnsi="Arial" w:cs="Arial"/>
        </w:rPr>
        <w:t>s were to: 1)</w:t>
      </w:r>
      <w:r w:rsidR="00453FB3" w:rsidRPr="00AA3230">
        <w:rPr>
          <w:rFonts w:ascii="Arial" w:hAnsi="Arial" w:cs="Arial"/>
        </w:rPr>
        <w:t xml:space="preserve"> </w:t>
      </w:r>
      <w:del w:id="48" w:author="Sean" w:date="2021-08-06T16:58:00Z">
        <w:r w:rsidR="00300F8C" w:rsidRPr="00734EEE">
          <w:rPr>
            <w:rFonts w:ascii="Arial" w:hAnsi="Arial" w:cs="Arial"/>
          </w:rPr>
          <w:delText>I</w:delText>
        </w:r>
        <w:r w:rsidR="00453FB3" w:rsidRPr="00734EEE">
          <w:rPr>
            <w:rFonts w:ascii="Arial" w:hAnsi="Arial" w:cs="Arial"/>
          </w:rPr>
          <w:delText>dentify</w:delText>
        </w:r>
      </w:del>
      <w:ins w:id="49" w:author="Sean" w:date="2021-08-06T16:58:00Z">
        <w:r w:rsidR="00BA2ACF">
          <w:rPr>
            <w:rFonts w:ascii="Arial" w:hAnsi="Arial" w:cs="Arial"/>
          </w:rPr>
          <w:t>Isolate and clarify the effects of annual precipitation on</w:t>
        </w:r>
      </w:ins>
      <w:r w:rsidR="00453FB3" w:rsidRPr="00AA3230">
        <w:rPr>
          <w:rFonts w:ascii="Arial" w:hAnsi="Arial" w:cs="Arial"/>
        </w:rPr>
        <w:t xml:space="preserve"> patterns in </w:t>
      </w:r>
      <w:r w:rsidR="00C657AB" w:rsidRPr="00AA3230">
        <w:rPr>
          <w:rFonts w:ascii="Arial" w:hAnsi="Arial" w:cs="Arial"/>
        </w:rPr>
        <w:t xml:space="preserve">the </w:t>
      </w:r>
      <w:r w:rsidR="00453FB3" w:rsidRPr="00AA3230">
        <w:rPr>
          <w:rFonts w:ascii="Arial" w:hAnsi="Arial" w:cs="Arial"/>
        </w:rPr>
        <w:t>diversity and composition of fish and macroinvertebrates communities</w:t>
      </w:r>
      <w:del w:id="50" w:author="Sean" w:date="2021-08-06T16:58:00Z">
        <w:r w:rsidR="00453FB3" w:rsidRPr="00734EEE">
          <w:rPr>
            <w:rFonts w:ascii="Arial" w:hAnsi="Arial" w:cs="Arial"/>
          </w:rPr>
          <w:delText xml:space="preserve"> that correspond to changes in precipitation</w:delText>
        </w:r>
      </w:del>
      <w:r w:rsidR="00300F8C" w:rsidRPr="00AA3230">
        <w:rPr>
          <w:rFonts w:ascii="Arial" w:hAnsi="Arial" w:cs="Arial"/>
        </w:rPr>
        <w:t xml:space="preserve">, and 2) </w:t>
      </w:r>
      <w:del w:id="51" w:author="Sean" w:date="2021-08-06T16:58:00Z">
        <w:r w:rsidR="00300F8C" w:rsidRPr="00734EEE">
          <w:rPr>
            <w:rFonts w:ascii="Arial" w:hAnsi="Arial" w:cs="Arial"/>
          </w:rPr>
          <w:delText>identify environmental</w:delText>
        </w:r>
      </w:del>
      <w:ins w:id="52" w:author="Sean" w:date="2021-08-06T16:58:00Z">
        <w:r w:rsidR="00141DED">
          <w:rPr>
            <w:rFonts w:ascii="Arial" w:hAnsi="Arial" w:cs="Arial"/>
          </w:rPr>
          <w:t>Specify the</w:t>
        </w:r>
        <w:r w:rsidR="00300F8C" w:rsidRPr="00AA3230">
          <w:rPr>
            <w:rFonts w:ascii="Arial" w:hAnsi="Arial" w:cs="Arial"/>
          </w:rPr>
          <w:t xml:space="preserve"> </w:t>
        </w:r>
        <w:r w:rsidR="00141DED">
          <w:rPr>
            <w:rFonts w:ascii="Arial" w:hAnsi="Arial" w:cs="Arial"/>
          </w:rPr>
          <w:t>hydrologic and water quality</w:t>
        </w:r>
      </w:ins>
      <w:r w:rsidR="00300F8C" w:rsidRPr="00AA3230">
        <w:rPr>
          <w:rFonts w:ascii="Arial" w:hAnsi="Arial" w:cs="Arial"/>
        </w:rPr>
        <w:t xml:space="preserve"> </w:t>
      </w:r>
      <w:r w:rsidR="00C0497F" w:rsidRPr="00AA3230">
        <w:rPr>
          <w:rFonts w:ascii="Arial" w:hAnsi="Arial" w:cs="Arial"/>
        </w:rPr>
        <w:t>predictors</w:t>
      </w:r>
      <w:r w:rsidR="00300F8C" w:rsidRPr="00AA3230">
        <w:rPr>
          <w:rFonts w:ascii="Arial" w:hAnsi="Arial" w:cs="Arial"/>
        </w:rPr>
        <w:t xml:space="preserve"> that mediate the effects of </w:t>
      </w:r>
      <w:del w:id="53" w:author="Sean" w:date="2021-08-06T16:58:00Z">
        <w:r w:rsidR="00300F8C" w:rsidRPr="00734EEE">
          <w:rPr>
            <w:rFonts w:ascii="Arial" w:hAnsi="Arial" w:cs="Arial"/>
          </w:rPr>
          <w:delText>climate</w:delText>
        </w:r>
      </w:del>
      <w:ins w:id="54" w:author="Sean" w:date="2021-08-06T16:58:00Z">
        <w:r w:rsidR="00141DED">
          <w:rPr>
            <w:rFonts w:ascii="Arial" w:hAnsi="Arial" w:cs="Arial"/>
          </w:rPr>
          <w:t>precipitation</w:t>
        </w:r>
      </w:ins>
      <w:r w:rsidR="00300F8C" w:rsidRPr="00AA3230">
        <w:rPr>
          <w:rFonts w:ascii="Arial" w:hAnsi="Arial" w:cs="Arial"/>
        </w:rPr>
        <w:t xml:space="preserve"> on community </w:t>
      </w:r>
      <w:del w:id="55" w:author="Sean" w:date="2021-08-06T16:58:00Z">
        <w:r w:rsidR="00300F8C" w:rsidRPr="00734EEE">
          <w:rPr>
            <w:rFonts w:ascii="Arial" w:hAnsi="Arial" w:cs="Arial"/>
          </w:rPr>
          <w:delText>processes</w:delText>
        </w:r>
      </w:del>
      <w:ins w:id="56" w:author="Sean" w:date="2021-08-06T16:58:00Z">
        <w:r w:rsidR="00871D30">
          <w:rPr>
            <w:rFonts w:ascii="Arial" w:hAnsi="Arial" w:cs="Arial"/>
          </w:rPr>
          <w:t>assembly</w:t>
        </w:r>
      </w:ins>
      <w:r w:rsidR="00300F8C" w:rsidRPr="00AA3230">
        <w:rPr>
          <w:rFonts w:ascii="Arial" w:hAnsi="Arial" w:cs="Arial"/>
        </w:rPr>
        <w:t>.</w:t>
      </w:r>
      <w:r w:rsidR="00CA6CBF" w:rsidRPr="00AA3230">
        <w:rPr>
          <w:rFonts w:ascii="Arial" w:hAnsi="Arial" w:cs="Arial"/>
        </w:rPr>
        <w:t xml:space="preserve"> </w:t>
      </w:r>
      <w:r w:rsidR="00300F8C" w:rsidRPr="00AA3230">
        <w:rPr>
          <w:rFonts w:ascii="Arial" w:hAnsi="Arial" w:cs="Arial"/>
        </w:rPr>
        <w:t>We expected that a</w:t>
      </w:r>
      <w:r w:rsidR="00453FB3" w:rsidRPr="00AA3230">
        <w:rPr>
          <w:rFonts w:ascii="Arial" w:hAnsi="Arial" w:cs="Arial"/>
        </w:rPr>
        <w:t xml:space="preserve">nnual precipitation </w:t>
      </w:r>
      <w:r w:rsidR="00300F8C" w:rsidRPr="00AA3230">
        <w:rPr>
          <w:rFonts w:ascii="Arial" w:hAnsi="Arial" w:cs="Arial"/>
        </w:rPr>
        <w:t xml:space="preserve">would be </w:t>
      </w:r>
      <w:r w:rsidR="00453FB3" w:rsidRPr="00AA3230">
        <w:rPr>
          <w:rFonts w:ascii="Arial" w:hAnsi="Arial" w:cs="Arial"/>
        </w:rPr>
        <w:t>positively correlate</w:t>
      </w:r>
      <w:r w:rsidR="00300F8C" w:rsidRPr="00AA3230">
        <w:rPr>
          <w:rFonts w:ascii="Arial" w:hAnsi="Arial" w:cs="Arial"/>
        </w:rPr>
        <w:t>d</w:t>
      </w:r>
      <w:r w:rsidR="00453FB3" w:rsidRPr="00AA3230">
        <w:rPr>
          <w:rFonts w:ascii="Arial" w:hAnsi="Arial" w:cs="Arial"/>
        </w:rPr>
        <w:t xml:space="preserve"> with community diversity</w:t>
      </w:r>
      <w:r w:rsidR="00300F8C" w:rsidRPr="00AA3230">
        <w:rPr>
          <w:rFonts w:ascii="Arial" w:hAnsi="Arial" w:cs="Arial"/>
        </w:rPr>
        <w:t xml:space="preserve"> because h</w:t>
      </w:r>
      <w:r w:rsidR="00453FB3" w:rsidRPr="00AA3230">
        <w:rPr>
          <w:rFonts w:ascii="Arial" w:hAnsi="Arial" w:cs="Arial"/>
        </w:rPr>
        <w:t xml:space="preserve">umid precipitation regimes are expected to create more stable environmental conditions by creating </w:t>
      </w:r>
      <w:del w:id="57" w:author="Sean" w:date="2021-08-06T16:58:00Z">
        <w:r w:rsidR="00453FB3" w:rsidRPr="00734EEE">
          <w:rPr>
            <w:rFonts w:ascii="Arial" w:hAnsi="Arial" w:cs="Arial"/>
          </w:rPr>
          <w:delText xml:space="preserve">habitat heterogeneity and </w:delText>
        </w:r>
      </w:del>
      <w:r w:rsidR="00453FB3" w:rsidRPr="00AA3230">
        <w:rPr>
          <w:rFonts w:ascii="Arial" w:hAnsi="Arial" w:cs="Arial"/>
        </w:rPr>
        <w:t>predictable flow regimes which promote the development of greater biodiversity</w:t>
      </w:r>
      <w:r w:rsidR="00E402E5" w:rsidRPr="00AA3230">
        <w:rPr>
          <w:rFonts w:ascii="Arial" w:hAnsi="Arial" w:cs="Arial"/>
        </w:rPr>
        <w:t xml:space="preserve"> (Boulton </w:t>
      </w:r>
      <w:r w:rsidR="00AA3230" w:rsidRPr="00AA3230">
        <w:rPr>
          <w:rFonts w:ascii="Arial" w:hAnsi="Arial" w:cs="Arial"/>
          <w:i/>
          <w:iCs/>
        </w:rPr>
        <w:t>et al</w:t>
      </w:r>
      <w:r w:rsidR="00AA3230" w:rsidRPr="00AA3230">
        <w:rPr>
          <w:rFonts w:ascii="Arial" w:hAnsi="Arial"/>
          <w:i/>
          <w:rPrChange w:id="58" w:author="Sean" w:date="2021-08-06T16:58:00Z">
            <w:rPr>
              <w:rFonts w:ascii="Arial" w:hAnsi="Arial"/>
            </w:rPr>
          </w:rPrChange>
        </w:rPr>
        <w:t>.</w:t>
      </w:r>
      <w:r w:rsidR="00E402E5" w:rsidRPr="00AA3230">
        <w:rPr>
          <w:rFonts w:ascii="Arial" w:hAnsi="Arial" w:cs="Arial"/>
        </w:rPr>
        <w:t xml:space="preserve"> 1992; Bunn and Arthington 2002)</w:t>
      </w:r>
      <w:r w:rsidR="00C36ECB" w:rsidRPr="00AA3230">
        <w:rPr>
          <w:rFonts w:ascii="Arial" w:hAnsi="Arial" w:cs="Arial"/>
        </w:rPr>
        <w:t>.</w:t>
      </w:r>
      <w:r w:rsidR="00453FB3" w:rsidRPr="00AA3230">
        <w:rPr>
          <w:rFonts w:ascii="Arial" w:hAnsi="Arial" w:cs="Arial"/>
        </w:rPr>
        <w:t xml:space="preserve"> </w:t>
      </w:r>
      <w:r w:rsidR="00300F8C" w:rsidRPr="00AA3230">
        <w:rPr>
          <w:rFonts w:ascii="Arial" w:hAnsi="Arial" w:cs="Arial"/>
        </w:rPr>
        <w:t>We further expected that e</w:t>
      </w:r>
      <w:r w:rsidR="002406DC" w:rsidRPr="00AA3230">
        <w:rPr>
          <w:rFonts w:ascii="Arial" w:hAnsi="Arial" w:cs="Arial"/>
        </w:rPr>
        <w:t xml:space="preserve">vapotranspiration by riparian vegetation </w:t>
      </w:r>
      <w:r w:rsidR="00C657AB" w:rsidRPr="00AA3230">
        <w:rPr>
          <w:rFonts w:ascii="Arial" w:hAnsi="Arial" w:cs="Arial"/>
        </w:rPr>
        <w:t>would</w:t>
      </w:r>
      <w:r w:rsidR="008910F9" w:rsidRPr="00AA3230">
        <w:rPr>
          <w:rFonts w:ascii="Arial" w:hAnsi="Arial" w:cs="Arial"/>
        </w:rPr>
        <w:t xml:space="preserve"> </w:t>
      </w:r>
      <w:r w:rsidR="00C657AB" w:rsidRPr="00AA3230">
        <w:rPr>
          <w:rFonts w:ascii="Arial" w:hAnsi="Arial" w:cs="Arial"/>
        </w:rPr>
        <w:t xml:space="preserve">increase </w:t>
      </w:r>
      <w:r w:rsidR="002406DC" w:rsidRPr="00AA3230">
        <w:rPr>
          <w:rFonts w:ascii="Arial" w:hAnsi="Arial" w:cs="Arial"/>
        </w:rPr>
        <w:t>solute concentrations in semi-arid streams</w:t>
      </w:r>
      <w:r w:rsidR="00C657AB" w:rsidRPr="00AA3230">
        <w:rPr>
          <w:rFonts w:ascii="Arial" w:hAnsi="Arial" w:cs="Arial"/>
        </w:rPr>
        <w:t>, particularly during base flows</w:t>
      </w:r>
      <w:r w:rsidR="00266911" w:rsidRPr="00AA3230">
        <w:rPr>
          <w:rFonts w:ascii="Arial" w:hAnsi="Arial" w:cs="Arial"/>
        </w:rPr>
        <w:t xml:space="preserve"> </w:t>
      </w:r>
      <w:del w:id="59" w:author="Sean" w:date="2021-08-06T16:58:00Z">
        <w:r w:rsidR="00266911">
          <w:rPr>
            <w:rFonts w:ascii="Arial" w:hAnsi="Arial" w:cs="Arial"/>
          </w:rPr>
          <w:fldChar w:fldCharType="begin"/>
        </w:r>
        <w:r w:rsidR="00266911">
          <w:rPr>
            <w:rFonts w:ascii="Arial" w:hAnsi="Arial" w:cs="Arial"/>
          </w:rPr>
          <w:delInstrText xml:space="preserve"> ADDIN ZOTERO_ITEM CSL_CITATION {"citationID":"7LeTS5aH","properties":{"formattedCitation":"(Tabacchi et al. 2000; Lupon et al. 2016)","plainCitation":"(Tabacchi et al. 2000; Lupon et al. 2016)","noteIndex":0},"citationItems":[{"id":353,"uris":["http://zotero.org/users/local/tyq98Km3/items/J5HGUEPX"],"uri":["http://zotero.org/users/local/tyq98Km3/items/J5HGUEPX"],"itemData":{"id":353,"type":"article-journal","abstract":"The main impacts of riparian vegetation on hydrological processes are briefly reviewed in order to highlight needs and perspectives for research and management goals. This review is based upon three distinct influences of riparian vegetation on hydrological processes: (i) the control of runoff, i.e. the physical impact of living and dead plants on hydraulics, (ii) the impact of plant physiology on water uptake, storage and return to the atmosphere, and (iii) the impact of riparian vegetation functioning on water quality. Riparian vegetation influences runoff through complex hydraulic interactions during baseflows as well as overbank flows. The contribution of fine vegetational structures to landscape hydrological roughness needs to be considered in relation to the spatial complexity (patchiness, vertical stratification, rhizosphere) and temporal variability (phenology, succession) of plant communities. With the exception of some woody species, the uptake, storage and return of water to the atmosphere is poorly known for riparian communities, and therefore the assessment of the regional hydrological importance of the riparian corridor remains difficult to estimate. Although better understood than the above two influences of riparian vegetation on hydrological processes, there are still a number of unresolved issues concerning the role of riparian vegetation in controlling water quality. In particular, little is known about the coupling of microbial and vegetational functions in nutrient cycling and the dynamics of carbon release from coarse and fine plant debris. The influence of vegetation complexity and plant diversity on both qualitative and quantitative aspects of water cycling remains an important area for future research. Fundamental and management issues are identified in relation to the use of riparian vegetation as a model and as a tool. Copyright © 2000 John Wiley &amp; Sons, Ltd.","container-title":"Hydrological Processes","DOI":"https://doi.org/10.1002/1099-1085(200011/12)14:16/17&lt;2959::AID-HYP129&gt;3.0.CO;2-B","ISSN":"1099-1085","issue":"16-17","language":"en","note":"_eprint: https://onlinelibrary.wiley.com/doi/pdf/10.1002/1099-1085%28200011/12%2914%3A16/17%3C2959%3A%3AAID-HYP129%3E3.0.CO%3B2-B","page":"2959-2976","source":"Wiley Online Library","title":"Impacts of riparian vegetation on hydrological processes","volume":"14","author":[{"family":"Tabacchi","given":"Eric"},{"family":"Lambs","given":"Luc"},{"family":"Guilloy","given":"Hélène"},{"family":"Planty</w:delInstrText>
        </w:r>
        <w:r w:rsidR="00266911">
          <w:rPr>
            <w:rFonts w:ascii="Cambria Math" w:hAnsi="Cambria Math" w:cs="Cambria Math"/>
          </w:rPr>
          <w:delInstrText>‐</w:delInstrText>
        </w:r>
        <w:r w:rsidR="00266911">
          <w:rPr>
            <w:rFonts w:ascii="Arial" w:hAnsi="Arial" w:cs="Arial"/>
          </w:rPr>
          <w:delInstrText xml:space="preserve">Tabacchi","given":"Anne-Marie"},{"family":"Muller","given":"Etienne"},{"family":"Décamps","given":"Henri"}],"issued":{"date-parts":[["2000"]]}}},{"id":40,"uris":["http://zotero.org/users/local/tyq98Km3/items/XNTR5Z3W"],"uri":["http://zotero.org/users/local/tyq98Km3/items/XNTR5Z3W"],"itemData":{"id":40,"type":"article-journal","abstract":"Riparian evapotranspiration (ET) can influence stream hydrology at catchment scale by promoting the net loss of water from the stream towards the riparian zone (i.e., stream hydrological retention). However, the consequences of stream hydrological retention on nitrogen dynamics are not well understood. To fill this gap of knowledge, we investigated changes in riparian ET, stream discharge, and nutrient chemistry in two contiguous reaches (headwater and valley) with contrasted riparian forest size in a small forested Mediterranean catchment. Additionally, riparian groundwater level (h(gw))was measured at the valley reach. The temporal pattern of riparian ET was similar between reaches, and was positively correlated with h(gw) (rho = 0.60) and negatively correlated with net riparian groundwater inputs (rho &lt; 0.55). During the vegetative period, stream hydrological retention occurred mostly at the valley reach (59% of the time), and was accompanied by in-stream nitrate release and ammonium uptake. During the dormant period, when the stream gained water from riparian groundwater, results showed small influences of riparian ET on stream hydrology and nitrogen concentrations. Despite being a small component of annual water budgets (4.5 %), our results highlight that riparian ET drives stream and groundwater hydrology in this Mediterranean catchment and, furthermore, question the potential of the riparian zone as a natural filter of nitrogen loads.","container-title":"Hydrology and Earth System Sciences","DOI":"10.5194/hess-20-3831-2016","ISSN":"1027-5606","issue":"9","journalAbbreviation":"Hydrol. Earth Syst. Sci.","language":"English","note":"number: 9\npublisher-place: Gottingen\npublisher: Copernicus Gesellschaft Mbh\nWOS:000384302800002","page":"3831-3842","source":"Web of Science","title":"The influence of riparian evapotranspiration on stream hydrology and nitrogen retention in a subhumid Mediterranean catchment","volume":"20","author":[{"family":"Lupon","given":"Anna"},{"family":"Bernal","given":"Susana"},{"family":"Poblador","given":"Silvia"},{"family":"Marti","given":"Eugenia"},{"family":"Sabater","given":"Francesc"}],"issued":{"date-parts":[["2016",9,14]]}}}],"schema":"https://github.com/citation-style-language/schema/raw/master/csl-citation.json"} </w:delInstrText>
        </w:r>
        <w:r w:rsidR="00266911">
          <w:rPr>
            <w:rFonts w:ascii="Arial" w:hAnsi="Arial" w:cs="Arial"/>
          </w:rPr>
          <w:fldChar w:fldCharType="separate"/>
        </w:r>
        <w:r w:rsidR="00266911" w:rsidRPr="00266911">
          <w:rPr>
            <w:rFonts w:ascii="Arial" w:hAnsi="Arial" w:cs="Arial"/>
          </w:rPr>
          <w:delText xml:space="preserve">(Tabacchi </w:delText>
        </w:r>
        <w:r w:rsidR="0089055C" w:rsidRPr="0089055C">
          <w:rPr>
            <w:rFonts w:ascii="Arial" w:hAnsi="Arial" w:cs="Arial"/>
            <w:i/>
            <w:iCs/>
          </w:rPr>
          <w:delText>et al</w:delText>
        </w:r>
        <w:r w:rsidR="00266911" w:rsidRPr="00266911">
          <w:rPr>
            <w:rFonts w:ascii="Arial" w:hAnsi="Arial" w:cs="Arial"/>
          </w:rPr>
          <w:delText xml:space="preserve">. 2000; Lupon </w:delText>
        </w:r>
        <w:r w:rsidR="0089055C" w:rsidRPr="0089055C">
          <w:rPr>
            <w:rFonts w:ascii="Arial" w:hAnsi="Arial" w:cs="Arial"/>
            <w:i/>
            <w:iCs/>
          </w:rPr>
          <w:delText>et al</w:delText>
        </w:r>
        <w:r w:rsidR="00266911" w:rsidRPr="00266911">
          <w:rPr>
            <w:rFonts w:ascii="Arial" w:hAnsi="Arial" w:cs="Arial"/>
          </w:rPr>
          <w:delText>. 2016)</w:delText>
        </w:r>
        <w:r w:rsidR="00266911">
          <w:rPr>
            <w:rFonts w:ascii="Arial" w:hAnsi="Arial" w:cs="Arial"/>
          </w:rPr>
          <w:fldChar w:fldCharType="end"/>
        </w:r>
        <w:r w:rsidR="00300F8C" w:rsidRPr="00734EEE">
          <w:rPr>
            <w:rFonts w:ascii="Arial" w:hAnsi="Arial" w:cs="Arial"/>
          </w:rPr>
          <w:delText>,</w:delText>
        </w:r>
      </w:del>
      <w:ins w:id="60" w:author="Sean" w:date="2021-08-06T16:58:00Z">
        <w:r w:rsidR="0074725F" w:rsidRPr="00AA3230">
          <w:rPr>
            <w:rFonts w:ascii="Arial" w:hAnsi="Arial" w:cs="Arial"/>
          </w:rPr>
          <w:t>(</w:t>
        </w:r>
        <w:proofErr w:type="spellStart"/>
        <w:r w:rsidR="0074725F" w:rsidRPr="00AA3230">
          <w:rPr>
            <w:rFonts w:ascii="Arial" w:hAnsi="Arial" w:cs="Arial"/>
          </w:rPr>
          <w:t>Tabacchi</w:t>
        </w:r>
        <w:proofErr w:type="spellEnd"/>
        <w:r w:rsidR="0074725F" w:rsidRPr="00AA3230">
          <w:rPr>
            <w:rFonts w:ascii="Arial" w:hAnsi="Arial" w:cs="Arial"/>
          </w:rPr>
          <w:t xml:space="preserve"> </w:t>
        </w:r>
        <w:r w:rsidR="00AA3230" w:rsidRPr="00AA3230">
          <w:rPr>
            <w:rFonts w:ascii="Arial" w:hAnsi="Arial" w:cs="Arial"/>
            <w:i/>
            <w:iCs/>
          </w:rPr>
          <w:t>et al.</w:t>
        </w:r>
        <w:r w:rsidR="0074725F" w:rsidRPr="00AA3230">
          <w:rPr>
            <w:rFonts w:ascii="Arial" w:hAnsi="Arial" w:cs="Arial"/>
          </w:rPr>
          <w:t xml:space="preserve"> 2000; </w:t>
        </w:r>
        <w:proofErr w:type="spellStart"/>
        <w:r w:rsidR="0074725F" w:rsidRPr="00AA3230">
          <w:rPr>
            <w:rFonts w:ascii="Arial" w:hAnsi="Arial" w:cs="Arial"/>
          </w:rPr>
          <w:t>Lupon</w:t>
        </w:r>
        <w:proofErr w:type="spellEnd"/>
        <w:r w:rsidR="0074725F" w:rsidRPr="00AA3230">
          <w:rPr>
            <w:rFonts w:ascii="Arial" w:hAnsi="Arial" w:cs="Arial"/>
          </w:rPr>
          <w:t xml:space="preserve"> </w:t>
        </w:r>
        <w:r w:rsidR="00AA3230" w:rsidRPr="00AA3230">
          <w:rPr>
            <w:rFonts w:ascii="Arial" w:hAnsi="Arial" w:cs="Arial"/>
            <w:i/>
            <w:iCs/>
          </w:rPr>
          <w:t>et al.</w:t>
        </w:r>
        <w:r w:rsidR="0074725F" w:rsidRPr="00AA3230">
          <w:rPr>
            <w:rFonts w:ascii="Arial" w:hAnsi="Arial" w:cs="Arial"/>
          </w:rPr>
          <w:t xml:space="preserve"> 2016)</w:t>
        </w:r>
        <w:r w:rsidR="00300F8C" w:rsidRPr="00AA3230">
          <w:rPr>
            <w:rFonts w:ascii="Arial" w:hAnsi="Arial" w:cs="Arial"/>
          </w:rPr>
          <w:t>,</w:t>
        </w:r>
      </w:ins>
      <w:r w:rsidR="00300F8C" w:rsidRPr="00AA3230">
        <w:rPr>
          <w:rFonts w:ascii="Arial" w:hAnsi="Arial" w:cs="Arial"/>
        </w:rPr>
        <w:t xml:space="preserve"> creating environmental filters that limit recruitment of sensitive fish and </w:t>
      </w:r>
      <w:r w:rsidR="008910F9" w:rsidRPr="00AA3230">
        <w:rPr>
          <w:rFonts w:ascii="Arial" w:hAnsi="Arial" w:cs="Arial"/>
        </w:rPr>
        <w:t>macro</w:t>
      </w:r>
      <w:r w:rsidR="00300F8C" w:rsidRPr="00AA3230">
        <w:rPr>
          <w:rFonts w:ascii="Arial" w:hAnsi="Arial" w:cs="Arial"/>
        </w:rPr>
        <w:t>invertebrates</w:t>
      </w:r>
      <w:r w:rsidR="00A37DDC" w:rsidRPr="00AA3230">
        <w:rPr>
          <w:rFonts w:ascii="Arial" w:hAnsi="Arial" w:cs="Arial"/>
        </w:rPr>
        <w:t xml:space="preserve"> (hereafter referred to as invertebrates)</w:t>
      </w:r>
      <w:r w:rsidR="003F66A9" w:rsidRPr="00AA3230">
        <w:rPr>
          <w:rFonts w:ascii="Arial" w:hAnsi="Arial" w:cs="Arial"/>
        </w:rPr>
        <w:t>.</w:t>
      </w:r>
    </w:p>
    <w:p w14:paraId="573A071A" w14:textId="77777777" w:rsidR="00C657AB" w:rsidRPr="00AA3230" w:rsidRDefault="00C657AB" w:rsidP="008E71DD">
      <w:pPr>
        <w:spacing w:line="240" w:lineRule="auto"/>
        <w:contextualSpacing/>
        <w:rPr>
          <w:rFonts w:ascii="Arial" w:hAnsi="Arial" w:cs="Arial"/>
          <w:b/>
        </w:rPr>
      </w:pPr>
    </w:p>
    <w:p w14:paraId="1C806B32" w14:textId="5E3FF8D6" w:rsidR="007A3C8C" w:rsidRPr="00AA3230" w:rsidRDefault="007A3C8C" w:rsidP="008E71DD">
      <w:pPr>
        <w:spacing w:line="240" w:lineRule="auto"/>
        <w:contextualSpacing/>
        <w:rPr>
          <w:rFonts w:ascii="Arial" w:hAnsi="Arial" w:cs="Arial"/>
          <w:b/>
        </w:rPr>
      </w:pPr>
      <w:r w:rsidRPr="00AA3230">
        <w:rPr>
          <w:rFonts w:ascii="Arial" w:hAnsi="Arial" w:cs="Arial"/>
          <w:b/>
        </w:rPr>
        <w:t>Methods</w:t>
      </w:r>
    </w:p>
    <w:p w14:paraId="786B7487" w14:textId="7EAB892A" w:rsidR="007A3C8C" w:rsidRPr="00AA3230" w:rsidRDefault="007A3C8C" w:rsidP="008E71DD">
      <w:pPr>
        <w:spacing w:line="240" w:lineRule="auto"/>
        <w:contextualSpacing/>
        <w:rPr>
          <w:rFonts w:ascii="Arial" w:hAnsi="Arial" w:cs="Arial"/>
        </w:rPr>
      </w:pPr>
      <w:r w:rsidRPr="00AA3230">
        <w:rPr>
          <w:rFonts w:ascii="Arial" w:hAnsi="Arial" w:cs="Arial"/>
          <w:bCs/>
          <w:i/>
          <w:iCs/>
        </w:rPr>
        <w:t>Study Region</w:t>
      </w:r>
      <w:r w:rsidRPr="00AA3230">
        <w:rPr>
          <w:rFonts w:ascii="Arial" w:hAnsi="Arial" w:cs="Arial"/>
          <w:b/>
        </w:rPr>
        <w:t xml:space="preserve">: </w:t>
      </w:r>
      <w:r w:rsidRPr="00AA3230">
        <w:rPr>
          <w:rFonts w:ascii="Arial" w:hAnsi="Arial" w:cs="Arial"/>
        </w:rPr>
        <w:t xml:space="preserve">The Texas Coastal Prairie contains grassland prairie with forested areas occurring primarily along riverine systems. </w:t>
      </w:r>
      <w:r w:rsidRPr="00AA3230">
        <w:rPr>
          <w:rFonts w:ascii="Arial" w:hAnsi="Arial" w:cs="Arial"/>
          <w:bCs/>
        </w:rPr>
        <w:t xml:space="preserve">During March and April of 2017, we sampled </w:t>
      </w:r>
      <w:r w:rsidRPr="00AA3230">
        <w:rPr>
          <w:rFonts w:ascii="Arial" w:hAnsi="Arial" w:cs="Arial"/>
          <w:bCs/>
        </w:rPr>
        <w:lastRenderedPageBreak/>
        <w:t>ten, wad</w:t>
      </w:r>
      <w:r w:rsidR="00B9366E" w:rsidRPr="00AA3230">
        <w:rPr>
          <w:rFonts w:ascii="Arial" w:hAnsi="Arial" w:cs="Arial"/>
          <w:bCs/>
        </w:rPr>
        <w:t>e</w:t>
      </w:r>
      <w:r w:rsidRPr="00AA3230">
        <w:rPr>
          <w:rFonts w:ascii="Arial" w:hAnsi="Arial" w:cs="Arial"/>
          <w:bCs/>
        </w:rPr>
        <w:t>able, perennial streams which span 12 counties from Kleberg County to Montgomery in South-Central Texas, USA</w:t>
      </w:r>
      <w:r w:rsidR="008979DE" w:rsidRPr="00AA3230">
        <w:rPr>
          <w:rFonts w:ascii="Arial" w:hAnsi="Arial" w:cs="Arial"/>
          <w:bCs/>
        </w:rPr>
        <w:t xml:space="preserve"> (Fig</w:t>
      </w:r>
      <w:r w:rsidR="00E70084" w:rsidRPr="00AA3230">
        <w:rPr>
          <w:rFonts w:ascii="Arial" w:hAnsi="Arial" w:cs="Arial"/>
          <w:bCs/>
        </w:rPr>
        <w:t>.</w:t>
      </w:r>
      <w:r w:rsidR="008979DE" w:rsidRPr="00AA3230">
        <w:rPr>
          <w:rFonts w:ascii="Arial" w:hAnsi="Arial" w:cs="Arial"/>
          <w:bCs/>
        </w:rPr>
        <w:t xml:space="preserve"> 1)</w:t>
      </w:r>
      <w:r w:rsidRPr="00AA3230">
        <w:rPr>
          <w:rFonts w:ascii="Arial" w:hAnsi="Arial" w:cs="Arial"/>
          <w:bCs/>
        </w:rPr>
        <w:t xml:space="preserve">. Each study site </w:t>
      </w:r>
      <w:r w:rsidR="009D16D4" w:rsidRPr="00AA3230">
        <w:rPr>
          <w:rFonts w:ascii="Arial" w:hAnsi="Arial" w:cs="Arial"/>
          <w:bCs/>
        </w:rPr>
        <w:t>wa</w:t>
      </w:r>
      <w:r w:rsidRPr="00AA3230">
        <w:rPr>
          <w:rFonts w:ascii="Arial" w:hAnsi="Arial" w:cs="Arial"/>
          <w:bCs/>
        </w:rPr>
        <w:t>s located within 100 meters of a USGS stream gauge which continuously monitor streamflow and climate data year-round</w:t>
      </w:r>
      <w:r w:rsidR="00C657AB" w:rsidRPr="00AA3230">
        <w:rPr>
          <w:rFonts w:ascii="Arial" w:hAnsi="Arial" w:cs="Arial"/>
        </w:rPr>
        <w:t>.</w:t>
      </w:r>
      <w:r w:rsidR="00CA6CBF" w:rsidRPr="00AA3230">
        <w:rPr>
          <w:rFonts w:ascii="Arial" w:hAnsi="Arial" w:cs="Arial"/>
        </w:rPr>
        <w:t xml:space="preserve"> </w:t>
      </w:r>
      <w:r w:rsidR="00C657AB" w:rsidRPr="00AA3230">
        <w:rPr>
          <w:rFonts w:ascii="Arial" w:hAnsi="Arial" w:cs="Arial"/>
        </w:rPr>
        <w:t xml:space="preserve">Study sites were chosen to maximize differences in precipitation with minimal changes in underlying geology and elevation. </w:t>
      </w:r>
      <w:r w:rsidR="00C657AB" w:rsidRPr="00AA3230">
        <w:rPr>
          <w:rFonts w:ascii="Arial" w:hAnsi="Arial" w:cs="Arial"/>
          <w:bCs/>
        </w:rPr>
        <w:t>The annual precipitation</w:t>
      </w:r>
      <w:r w:rsidR="008979DE" w:rsidRPr="00AA3230">
        <w:rPr>
          <w:rFonts w:ascii="Arial" w:hAnsi="Arial" w:cs="Arial"/>
          <w:bCs/>
        </w:rPr>
        <w:t xml:space="preserve"> </w:t>
      </w:r>
      <w:r w:rsidR="00C657AB" w:rsidRPr="00AA3230">
        <w:rPr>
          <w:rFonts w:ascii="Arial" w:hAnsi="Arial" w:cs="Arial"/>
          <w:bCs/>
        </w:rPr>
        <w:t xml:space="preserve">ranges from </w:t>
      </w:r>
      <w:r w:rsidR="00291D7C" w:rsidRPr="00AA3230">
        <w:rPr>
          <w:rFonts w:ascii="Arial" w:hAnsi="Arial" w:cs="Arial"/>
          <w:bCs/>
        </w:rPr>
        <w:t>61</w:t>
      </w:r>
      <w:r w:rsidR="00C657AB" w:rsidRPr="00AA3230">
        <w:rPr>
          <w:rFonts w:ascii="Arial" w:hAnsi="Arial" w:cs="Arial"/>
          <w:bCs/>
        </w:rPr>
        <w:t>-12</w:t>
      </w:r>
      <w:r w:rsidR="00291D7C" w:rsidRPr="00AA3230">
        <w:rPr>
          <w:rFonts w:ascii="Arial" w:hAnsi="Arial" w:cs="Arial"/>
          <w:bCs/>
        </w:rPr>
        <w:t>1</w:t>
      </w:r>
      <w:r w:rsidR="00C657AB" w:rsidRPr="00AA3230">
        <w:rPr>
          <w:rFonts w:ascii="Arial" w:hAnsi="Arial" w:cs="Arial"/>
          <w:bCs/>
        </w:rPr>
        <w:t xml:space="preserve"> cm within the</w:t>
      </w:r>
      <w:r w:rsidR="00E522EE" w:rsidRPr="00AA3230">
        <w:rPr>
          <w:rFonts w:ascii="Arial" w:hAnsi="Arial" w:cs="Arial"/>
          <w:bCs/>
        </w:rPr>
        <w:t xml:space="preserve"> </w:t>
      </w:r>
      <w:r w:rsidRPr="00AA3230">
        <w:rPr>
          <w:rFonts w:ascii="Arial" w:hAnsi="Arial" w:cs="Arial"/>
          <w:bCs/>
        </w:rPr>
        <w:t xml:space="preserve">study region which spans a linear distance </w:t>
      </w:r>
      <w:r w:rsidR="005D55D1" w:rsidRPr="00AA3230">
        <w:rPr>
          <w:rFonts w:ascii="Arial" w:hAnsi="Arial" w:cs="Arial"/>
          <w:bCs/>
        </w:rPr>
        <w:t xml:space="preserve">from end to end </w:t>
      </w:r>
      <w:r w:rsidRPr="00AA3230">
        <w:rPr>
          <w:rFonts w:ascii="Arial" w:hAnsi="Arial" w:cs="Arial"/>
          <w:bCs/>
        </w:rPr>
        <w:t>of 378 km</w:t>
      </w:r>
      <w:r w:rsidR="00266911" w:rsidRPr="00AA3230">
        <w:rPr>
          <w:rFonts w:ascii="Arial" w:hAnsi="Arial" w:cs="Arial"/>
          <w:bCs/>
        </w:rPr>
        <w:t xml:space="preserve"> </w:t>
      </w:r>
      <w:del w:id="61" w:author="Sean" w:date="2021-08-06T16:58:00Z">
        <w:r w:rsidR="00266911">
          <w:rPr>
            <w:rFonts w:ascii="Arial" w:hAnsi="Arial" w:cs="Arial"/>
            <w:bCs/>
          </w:rPr>
          <w:fldChar w:fldCharType="begin"/>
        </w:r>
        <w:r w:rsidR="00266911">
          <w:rPr>
            <w:rFonts w:ascii="Arial" w:hAnsi="Arial" w:cs="Arial"/>
            <w:bCs/>
          </w:rPr>
          <w:delInstrText xml:space="preserve"> ADDIN ZOTERO_ITEM CSL_CITATION {"citationID":"ioWTXLM1","properties":{"formattedCitation":"(Falcone 2011)","plainCitation":"(Falcone 2011)","noteIndex":0},"citationItems":[{"id":19,"uris":["http://zotero.org/users/local/tyq98Km3/items/ARB4XKKI"],"uri":["http://zotero.org/users/local/tyq98Km3/items/ARB4XKKI"],"itemData":{"id":19,"type":"report","event-place":"Reston, Virginia","publisher":"U.S. Geological Survey","publisher-place":"Reston, Virginia","title":"GAGES-II: Geospatial Attributes of Gauges for Evaluating Streamflow","URL":"https://water.usgs.gov/GIS/metadata/usgswrd/XML/gagesII_Sept2011.xml","author":[{"family":"Falcone","given":"J"}],"accessed":{"date-parts":[["2020",8,13]]},"issued":{"date-parts":[["2011"]]}}}],"schema":"https://github.com/citation-style-language/schema/raw/master/csl-citation.json"} </w:delInstrText>
        </w:r>
        <w:r w:rsidR="00266911">
          <w:rPr>
            <w:rFonts w:ascii="Arial" w:hAnsi="Arial" w:cs="Arial"/>
            <w:bCs/>
          </w:rPr>
          <w:fldChar w:fldCharType="separate"/>
        </w:r>
        <w:r w:rsidR="00266911" w:rsidRPr="00266911">
          <w:rPr>
            <w:rFonts w:ascii="Arial" w:hAnsi="Arial" w:cs="Arial"/>
          </w:rPr>
          <w:delText>(Falcone 2011)</w:delText>
        </w:r>
        <w:r w:rsidR="00266911">
          <w:rPr>
            <w:rFonts w:ascii="Arial" w:hAnsi="Arial" w:cs="Arial"/>
            <w:bCs/>
          </w:rPr>
          <w:fldChar w:fldCharType="end"/>
        </w:r>
        <w:r w:rsidRPr="00734EEE">
          <w:rPr>
            <w:rFonts w:ascii="Arial" w:hAnsi="Arial" w:cs="Arial"/>
            <w:bCs/>
          </w:rPr>
          <w:delText>.</w:delText>
        </w:r>
      </w:del>
      <w:ins w:id="62" w:author="Sean" w:date="2021-08-06T16:58:00Z">
        <w:r w:rsidR="00266911" w:rsidRPr="00AA3230">
          <w:rPr>
            <w:rFonts w:ascii="Arial" w:hAnsi="Arial" w:cs="Arial"/>
          </w:rPr>
          <w:t>(Falcone 2011)</w:t>
        </w:r>
        <w:r w:rsidRPr="00AA3230">
          <w:rPr>
            <w:rFonts w:ascii="Arial" w:hAnsi="Arial" w:cs="Arial"/>
            <w:bCs/>
          </w:rPr>
          <w:t>.</w:t>
        </w:r>
      </w:ins>
      <w:r w:rsidRPr="00AA3230">
        <w:rPr>
          <w:rFonts w:ascii="Arial" w:hAnsi="Arial" w:cs="Arial"/>
          <w:bCs/>
        </w:rPr>
        <w:t xml:space="preserve"> </w:t>
      </w:r>
      <w:r w:rsidRPr="00AA3230">
        <w:rPr>
          <w:rFonts w:ascii="Arial" w:hAnsi="Arial" w:cs="Arial"/>
        </w:rPr>
        <w:t xml:space="preserve">The surface geology is characterized by fine clays, </w:t>
      </w:r>
      <w:proofErr w:type="gramStart"/>
      <w:r w:rsidRPr="00AA3230">
        <w:rPr>
          <w:rFonts w:ascii="Arial" w:hAnsi="Arial" w:cs="Arial"/>
        </w:rPr>
        <w:t>quaternary</w:t>
      </w:r>
      <w:proofErr w:type="gramEnd"/>
      <w:r w:rsidRPr="00AA3230">
        <w:rPr>
          <w:rFonts w:ascii="Arial" w:hAnsi="Arial" w:cs="Arial"/>
        </w:rPr>
        <w:t xml:space="preserve"> and sedimentary sand. The streams have similar elevations (14-6</w:t>
      </w:r>
      <w:r w:rsidR="00291D7C" w:rsidRPr="00AA3230">
        <w:rPr>
          <w:rFonts w:ascii="Arial" w:hAnsi="Arial" w:cs="Arial"/>
        </w:rPr>
        <w:t>2</w:t>
      </w:r>
      <w:r w:rsidRPr="00AA3230">
        <w:rPr>
          <w:rFonts w:ascii="Arial" w:hAnsi="Arial" w:cs="Arial"/>
        </w:rPr>
        <w:t xml:space="preserve"> m), substrates (quaternary), and average air temperatures (19.</w:t>
      </w:r>
      <w:r w:rsidR="00291D7C" w:rsidRPr="00AA3230">
        <w:rPr>
          <w:rFonts w:ascii="Arial" w:hAnsi="Arial" w:cs="Arial"/>
        </w:rPr>
        <w:t>8</w:t>
      </w:r>
      <w:r w:rsidRPr="00AA3230">
        <w:rPr>
          <w:rFonts w:ascii="Arial" w:hAnsi="Arial" w:cs="Arial"/>
        </w:rPr>
        <w:t>-22.1</w:t>
      </w:r>
      <w:r w:rsidRPr="00AA3230">
        <w:rPr>
          <w:rFonts w:ascii="Cambria Math" w:hAnsi="Cambria Math" w:cs="Cambria Math"/>
        </w:rPr>
        <w:t>℃</w:t>
      </w:r>
      <w:r w:rsidRPr="00AA3230">
        <w:rPr>
          <w:rFonts w:ascii="Arial" w:hAnsi="Arial" w:cs="Arial"/>
        </w:rPr>
        <w:t>)</w:t>
      </w:r>
      <w:r w:rsidR="001D0B89" w:rsidRPr="00AA3230">
        <w:rPr>
          <w:rFonts w:ascii="Arial" w:hAnsi="Arial" w:cs="Arial"/>
        </w:rPr>
        <w:t xml:space="preserve"> </w:t>
      </w:r>
      <w:del w:id="63" w:author="Sean" w:date="2021-08-06T16:58:00Z">
        <w:r w:rsidR="001D0B89">
          <w:rPr>
            <w:rFonts w:ascii="Arial" w:hAnsi="Arial" w:cs="Arial"/>
          </w:rPr>
          <w:fldChar w:fldCharType="begin"/>
        </w:r>
        <w:r w:rsidR="001D0B89">
          <w:rPr>
            <w:rFonts w:ascii="Arial" w:hAnsi="Arial" w:cs="Arial"/>
          </w:rPr>
          <w:delInstrText xml:space="preserve"> ADDIN ZOTERO_ITEM CSL_CITATION {"citationID":"Srg1zkWs","properties":{"formattedCitation":"(Falcone 2011)","plainCitation":"(Falcone 2011)","noteIndex":0},"citationItems":[{"id":19,"uris":["http://zotero.org/users/local/tyq98Km3/items/ARB4XKKI"],"uri":["http://zotero.org/users/local/tyq98Km3/items/ARB4XKKI"],"itemData":{"id":19,"type":"report","event-place":"Reston, Virginia","publisher":"U.S. Geological Survey","publisher-place":"Reston, Virginia","title":"GAGES-II: Geospatial Attributes of Gauges for Evaluating Streamflow","URL":"https://water.usgs.gov/GIS/metadata/usgswrd/XML/gagesII_Sept2011.xml","author":[{"family":"Falcone","given":"J"}],"accessed":{"date-parts":[["2020",8,13]]},"issued":{"date-parts":[["2011"]]}}}],"schema":"https://github.com/citation-style-language/schema/raw/master/csl-citation.json"} </w:delInstrText>
        </w:r>
        <w:r w:rsidR="001D0B89">
          <w:rPr>
            <w:rFonts w:ascii="Arial" w:hAnsi="Arial" w:cs="Arial"/>
          </w:rPr>
          <w:fldChar w:fldCharType="separate"/>
        </w:r>
        <w:r w:rsidR="001D0B89" w:rsidRPr="001D0B89">
          <w:rPr>
            <w:rFonts w:ascii="Arial" w:hAnsi="Arial" w:cs="Arial"/>
          </w:rPr>
          <w:delText>(Falcone 2011)</w:delText>
        </w:r>
        <w:r w:rsidR="001D0B89">
          <w:rPr>
            <w:rFonts w:ascii="Arial" w:hAnsi="Arial" w:cs="Arial"/>
          </w:rPr>
          <w:fldChar w:fldCharType="end"/>
        </w:r>
        <w:r w:rsidRPr="00734EEE">
          <w:rPr>
            <w:rFonts w:ascii="Arial" w:hAnsi="Arial" w:cs="Arial"/>
          </w:rPr>
          <w:delText>.</w:delText>
        </w:r>
      </w:del>
      <w:ins w:id="64" w:author="Sean" w:date="2021-08-06T16:58:00Z">
        <w:r w:rsidR="001D0B89" w:rsidRPr="00AA3230">
          <w:rPr>
            <w:rFonts w:ascii="Arial" w:hAnsi="Arial" w:cs="Arial"/>
          </w:rPr>
          <w:t>(Falcone 2011)</w:t>
        </w:r>
        <w:r w:rsidRPr="00AA3230">
          <w:rPr>
            <w:rFonts w:ascii="Arial" w:hAnsi="Arial" w:cs="Arial"/>
          </w:rPr>
          <w:t>.</w:t>
        </w:r>
      </w:ins>
      <w:r w:rsidRPr="00AA3230">
        <w:rPr>
          <w:rFonts w:ascii="Arial" w:hAnsi="Arial" w:cs="Arial"/>
        </w:rPr>
        <w:t xml:space="preserve"> </w:t>
      </w:r>
      <w:r w:rsidR="005A5FC6" w:rsidRPr="00AA3230">
        <w:rPr>
          <w:rFonts w:ascii="Arial" w:hAnsi="Arial" w:cs="Arial"/>
        </w:rPr>
        <w:t>Sampling was conducted by students and faculty at Texas A&amp;M (Corpus Christi) under permit SPR-0716-170, granted by Texas Parks and Wildlife Department.</w:t>
      </w:r>
    </w:p>
    <w:p w14:paraId="7F3B3B2F" w14:textId="77777777" w:rsidR="00A870E1" w:rsidRPr="00AA3230" w:rsidRDefault="00A870E1" w:rsidP="008E71DD">
      <w:pPr>
        <w:spacing w:line="240" w:lineRule="auto"/>
        <w:contextualSpacing/>
        <w:rPr>
          <w:rFonts w:ascii="Arial" w:hAnsi="Arial" w:cs="Arial"/>
        </w:rPr>
      </w:pPr>
    </w:p>
    <w:p w14:paraId="50D5F241" w14:textId="790315B2" w:rsidR="007A3C8C" w:rsidRPr="00AA3230" w:rsidRDefault="007A3C8C" w:rsidP="008E71DD">
      <w:pPr>
        <w:spacing w:line="240" w:lineRule="auto"/>
        <w:contextualSpacing/>
        <w:rPr>
          <w:rFonts w:ascii="Arial" w:hAnsi="Arial" w:cs="Arial"/>
        </w:rPr>
      </w:pPr>
      <w:r w:rsidRPr="00AA3230">
        <w:rPr>
          <w:rFonts w:ascii="Arial" w:hAnsi="Arial" w:cs="Arial"/>
          <w:i/>
          <w:iCs/>
        </w:rPr>
        <w:t>Biological Sampling</w:t>
      </w:r>
      <w:r w:rsidRPr="00AA3230">
        <w:rPr>
          <w:rFonts w:ascii="Arial" w:hAnsi="Arial" w:cs="Arial"/>
          <w:b/>
          <w:bCs/>
        </w:rPr>
        <w:t xml:space="preserve">: </w:t>
      </w:r>
      <w:r w:rsidR="00A75934" w:rsidRPr="00AA3230">
        <w:rPr>
          <w:rFonts w:ascii="Arial" w:hAnsi="Arial" w:cs="Arial"/>
        </w:rPr>
        <w:t xml:space="preserve">Fish communities were sampled using a Smith-Root LR-24 Backpack in a single pass survey </w:t>
      </w:r>
      <w:del w:id="65" w:author="Sean" w:date="2021-08-06T16:58:00Z">
        <w:r w:rsidR="00266911">
          <w:rPr>
            <w:rFonts w:ascii="Arial" w:hAnsi="Arial" w:cs="Arial"/>
          </w:rPr>
          <w:fldChar w:fldCharType="begin"/>
        </w:r>
        <w:r w:rsidR="00266911">
          <w:rPr>
            <w:rFonts w:ascii="Arial" w:hAnsi="Arial" w:cs="Arial"/>
          </w:rPr>
          <w:delInstrText xml:space="preserve"> ADDIN ZOTERO_ITEM CSL_CITATION {"citationID":"iczoA3Ce","properties":{"formattedCitation":"(Lamberti 2017)","plainCitation":"(Lamberti 2017)","noteIndex":0},"citationItems":[{"id":38,"uris":["http://zotero.org/users/local/tyq98Km3/items/E7GUA6B4"],"uri":["http://zotero.org/users/local/tyq98Km3/items/E7GUA6B4"],"itemData":{"id":38,"type":"book","edition":"3rd Edition","publisher":"Elsevier","title":"Methods in Stream Ecology | ScienceDirect","URL":"https://www.sciencedirect.com/book/9780128130476/methods-in-stream-ecology","editor":[{"family":"Lamberti","given":"Hauer"}],"accessed":{"date-parts":[["2020",8,13]]},"issued":{"date-parts":[["2017"]]}}}],"schema":"https://github.com/citation-style-language/schema/raw/master/csl-citation.json"} </w:delInstrText>
        </w:r>
        <w:r w:rsidR="00266911">
          <w:rPr>
            <w:rFonts w:ascii="Arial" w:hAnsi="Arial" w:cs="Arial"/>
          </w:rPr>
          <w:fldChar w:fldCharType="separate"/>
        </w:r>
        <w:r w:rsidR="00266911" w:rsidRPr="00266911">
          <w:rPr>
            <w:rFonts w:ascii="Arial" w:hAnsi="Arial" w:cs="Arial"/>
          </w:rPr>
          <w:delText>(Lamberti 2017)</w:delText>
        </w:r>
        <w:r w:rsidR="00266911">
          <w:rPr>
            <w:rFonts w:ascii="Arial" w:hAnsi="Arial" w:cs="Arial"/>
          </w:rPr>
          <w:fldChar w:fldCharType="end"/>
        </w:r>
        <w:r w:rsidR="00A75934" w:rsidRPr="00734EEE">
          <w:rPr>
            <w:rFonts w:ascii="Arial" w:hAnsi="Arial" w:cs="Arial"/>
          </w:rPr>
          <w:delText>.</w:delText>
        </w:r>
      </w:del>
      <w:ins w:id="66" w:author="Sean" w:date="2021-08-06T16:58:00Z">
        <w:r w:rsidR="00266911" w:rsidRPr="00AA3230">
          <w:rPr>
            <w:rFonts w:ascii="Arial" w:hAnsi="Arial" w:cs="Arial"/>
          </w:rPr>
          <w:t>(Lamberti 2017)</w:t>
        </w:r>
        <w:r w:rsidR="00A75934" w:rsidRPr="00AA3230">
          <w:rPr>
            <w:rFonts w:ascii="Arial" w:hAnsi="Arial" w:cs="Arial"/>
          </w:rPr>
          <w:t>.</w:t>
        </w:r>
      </w:ins>
      <w:r w:rsidR="00A75934" w:rsidRPr="00AA3230">
        <w:rPr>
          <w:rFonts w:ascii="Arial" w:hAnsi="Arial" w:cs="Arial"/>
        </w:rPr>
        <w:t xml:space="preserve"> </w:t>
      </w:r>
      <w:bookmarkStart w:id="67" w:name="_Hlk67656444"/>
      <w:r w:rsidR="00847BF1" w:rsidRPr="00AA3230">
        <w:rPr>
          <w:rFonts w:ascii="Arial" w:hAnsi="Arial" w:cs="Arial"/>
        </w:rPr>
        <w:t>Each</w:t>
      </w:r>
      <w:r w:rsidR="00A75934" w:rsidRPr="00AA3230">
        <w:rPr>
          <w:rFonts w:ascii="Arial" w:hAnsi="Arial" w:cs="Arial"/>
        </w:rPr>
        <w:t xml:space="preserve"> reach length was 25 times the average stream width,</w:t>
      </w:r>
      <w:bookmarkEnd w:id="67"/>
      <w:r w:rsidR="00A75934" w:rsidRPr="00AA3230">
        <w:rPr>
          <w:rFonts w:ascii="Arial" w:hAnsi="Arial" w:cs="Arial"/>
        </w:rPr>
        <w:t xml:space="preserve"> in accordance with EPA rapid bioassessment protocols</w:t>
      </w:r>
      <w:r w:rsidR="00266911" w:rsidRPr="00AA3230">
        <w:rPr>
          <w:rFonts w:ascii="Arial" w:hAnsi="Arial" w:cs="Arial"/>
        </w:rPr>
        <w:t xml:space="preserve"> (US EPA 2019)</w:t>
      </w:r>
      <w:r w:rsidR="00A75934" w:rsidRPr="00AA3230">
        <w:rPr>
          <w:rFonts w:ascii="Arial" w:hAnsi="Arial" w:cs="Arial"/>
        </w:rPr>
        <w:t>.</w:t>
      </w:r>
      <w:r w:rsidR="00CA6CBF" w:rsidRPr="00AA3230">
        <w:rPr>
          <w:rFonts w:ascii="Arial" w:hAnsi="Arial" w:cs="Arial"/>
        </w:rPr>
        <w:t xml:space="preserve"> </w:t>
      </w:r>
      <w:del w:id="68" w:author="Sean" w:date="2021-08-06T16:58:00Z">
        <w:r w:rsidR="00A75934" w:rsidRPr="00734EEE">
          <w:rPr>
            <w:rFonts w:ascii="Arial" w:hAnsi="Arial" w:cs="Arial"/>
          </w:rPr>
          <w:delText>Fish species were field identified to species using a field guide</w:delText>
        </w:r>
        <w:r w:rsidR="00266911">
          <w:rPr>
            <w:rFonts w:ascii="Arial" w:hAnsi="Arial" w:cs="Arial"/>
          </w:rPr>
          <w:delText xml:space="preserve"> </w:delText>
        </w:r>
        <w:r w:rsidR="00266911">
          <w:rPr>
            <w:rFonts w:ascii="Arial" w:hAnsi="Arial" w:cs="Arial"/>
          </w:rPr>
          <w:fldChar w:fldCharType="begin"/>
        </w:r>
        <w:r w:rsidR="00266911">
          <w:rPr>
            <w:rFonts w:ascii="Arial" w:hAnsi="Arial" w:cs="Arial"/>
          </w:rPr>
          <w:delInstrText xml:space="preserve"> ADDIN ZOTERO_ITEM CSL_CITATION {"citationID":"FJE2Bov6","properties":{"formattedCitation":"(Thomas et al. 2007)","plainCitation":"(Thomas et al. 2007)","noteIndex":0},"citationItems":[{"id":65,"uris":["http://zotero.org/users/local/tyq98Km3/items/NVGCYQ6F"],"uri":["http://zotero.org/users/local/tyq98Km3/items/NVGCYQ6F"],"itemData":{"id":65,"type":"article-journal","abstract":"Containing habitat information, physical descriptions, photographs, and range maps for more than 150 species of freshwater fishes that can be found in Texas, this field guide is an indispensable reference and research tool for ichthyologists, professional fisheries biologists, amateur naturalists, and anglers alike. The introductory section offers an illustrated guide to the common counts and measurements used for fish identification; a brief explanation of fish phylogeny; and a scientific key to help identify the fish families in Texas. The book includes species accounts of native and introduced fishes found in the freshwaters of Texas. Each account covers the physical characteristics, habitat, and distribution of the fish, with additional comments of interest or importance to its life history and conservation status. With the largest collection to date of color photographs, including various color phases (breeding and non-breeding colors), the book also includes range maps within the species accounts. The closing pages of the book feature a glossary and reference section. In a time when the state's water resources are beset by issues growing in both number and complexity, this book provides information for professionals and policy makers. It also contributes to the natural history education of the public.","container-title":"Freshwater Fishes of Texas: A Field Guide","journalAbbreviation":"Freshwater Fishes of Texas: A Field Guide","page":"1-202","source":"ResearchGate","title":"Freshwater fishes of texas: A field guide","title-short":"Freshwater fishes of texas","author":[{"family":"Thomas","given":"C."},{"family":"Bonner","given":"Timothy"},{"family":"Whiteside","given":"B.G."},{"family":"Gelwick","given":"F."}],"issued":{"date-parts":[["2007",1,1]]}}}],"schema":"https://github.com/citation-style-language/schema/raw/master/csl-citation.json"} </w:delInstrText>
        </w:r>
        <w:r w:rsidR="00266911">
          <w:rPr>
            <w:rFonts w:ascii="Arial" w:hAnsi="Arial" w:cs="Arial"/>
          </w:rPr>
          <w:fldChar w:fldCharType="separate"/>
        </w:r>
        <w:r w:rsidR="00266911" w:rsidRPr="00266911">
          <w:rPr>
            <w:rFonts w:ascii="Arial" w:hAnsi="Arial" w:cs="Arial"/>
          </w:rPr>
          <w:delText xml:space="preserve">(Thomas </w:delText>
        </w:r>
        <w:r w:rsidR="0089055C" w:rsidRPr="0089055C">
          <w:rPr>
            <w:rFonts w:ascii="Arial" w:hAnsi="Arial" w:cs="Arial"/>
            <w:i/>
            <w:iCs/>
          </w:rPr>
          <w:delText>et al</w:delText>
        </w:r>
        <w:r w:rsidR="00266911" w:rsidRPr="00266911">
          <w:rPr>
            <w:rFonts w:ascii="Arial" w:hAnsi="Arial" w:cs="Arial"/>
          </w:rPr>
          <w:delText>. 2007)</w:delText>
        </w:r>
        <w:r w:rsidR="00266911">
          <w:rPr>
            <w:rFonts w:ascii="Arial" w:hAnsi="Arial" w:cs="Arial"/>
          </w:rPr>
          <w:fldChar w:fldCharType="end"/>
        </w:r>
      </w:del>
      <w:ins w:id="69" w:author="Sean" w:date="2021-08-06T16:58:00Z">
        <w:r w:rsidR="000F4359">
          <w:rPr>
            <w:rFonts w:ascii="Arial" w:hAnsi="Arial" w:cs="Arial"/>
          </w:rPr>
          <w:t>L</w:t>
        </w:r>
        <w:r w:rsidR="000F4359" w:rsidRPr="000F4359">
          <w:rPr>
            <w:rFonts w:ascii="Arial" w:hAnsi="Arial" w:cs="Arial"/>
          </w:rPr>
          <w:t>ow variability in stream with</w:t>
        </w:r>
        <w:r w:rsidR="000F4359">
          <w:rPr>
            <w:rFonts w:ascii="Arial" w:hAnsi="Arial" w:cs="Arial"/>
          </w:rPr>
          <w:t>s</w:t>
        </w:r>
        <w:r w:rsidR="000F4359" w:rsidRPr="000F4359">
          <w:rPr>
            <w:rFonts w:ascii="Arial" w:hAnsi="Arial" w:cs="Arial"/>
          </w:rPr>
          <w:t xml:space="preserve"> (4.9</w:t>
        </w:r>
        <w:r w:rsidR="000F4359" w:rsidRPr="000F4359">
          <w:rPr>
            <w:rFonts w:ascii="Arial" w:hAnsi="Arial" w:cs="Arial"/>
            <w:shd w:val="clear" w:color="auto" w:fill="FFFFFF"/>
          </w:rPr>
          <w:t xml:space="preserve"> ± .6 m)</w:t>
        </w:r>
        <w:r w:rsidR="000F4359">
          <w:rPr>
            <w:rFonts w:ascii="Arial" w:hAnsi="Arial" w:cs="Arial"/>
            <w:shd w:val="clear" w:color="auto" w:fill="FFFFFF"/>
          </w:rPr>
          <w:t xml:space="preserve"> resulted in comparable catch effort across sites, so f</w:t>
        </w:r>
        <w:r w:rsidR="000F4359">
          <w:rPr>
            <w:rFonts w:ascii="Arial" w:hAnsi="Arial" w:cs="Arial"/>
          </w:rPr>
          <w:t xml:space="preserve">ish abundances were reported in terms of catch per sample event. </w:t>
        </w:r>
        <w:r w:rsidR="00A75934" w:rsidRPr="00AA3230">
          <w:rPr>
            <w:rFonts w:ascii="Arial" w:hAnsi="Arial" w:cs="Arial"/>
          </w:rPr>
          <w:t>Fish species were field identified to species using a field guide</w:t>
        </w:r>
        <w:r w:rsidR="00266911" w:rsidRPr="00AA3230">
          <w:rPr>
            <w:rFonts w:ascii="Arial" w:hAnsi="Arial" w:cs="Arial"/>
          </w:rPr>
          <w:t xml:space="preserve"> (Thomas </w:t>
        </w:r>
        <w:r w:rsidR="00AA3230" w:rsidRPr="00AA3230">
          <w:rPr>
            <w:rFonts w:ascii="Arial" w:hAnsi="Arial" w:cs="Arial"/>
            <w:i/>
            <w:iCs/>
          </w:rPr>
          <w:t>et al.</w:t>
        </w:r>
        <w:r w:rsidR="00266911" w:rsidRPr="00AA3230">
          <w:rPr>
            <w:rFonts w:ascii="Arial" w:hAnsi="Arial" w:cs="Arial"/>
          </w:rPr>
          <w:t xml:space="preserve"> </w:t>
        </w:r>
        <w:r w:rsidR="00266911" w:rsidRPr="000F4359">
          <w:rPr>
            <w:rFonts w:ascii="Arial" w:hAnsi="Arial" w:cs="Arial"/>
          </w:rPr>
          <w:t>2007)</w:t>
        </w:r>
      </w:ins>
      <w:r w:rsidR="00A75934" w:rsidRPr="000F4359">
        <w:rPr>
          <w:rFonts w:ascii="Arial" w:hAnsi="Arial" w:cs="Arial"/>
        </w:rPr>
        <w:t xml:space="preserve"> and photographed. Several </w:t>
      </w:r>
      <w:r w:rsidR="00A75934" w:rsidRPr="00AA3230">
        <w:rPr>
          <w:rFonts w:ascii="Arial" w:hAnsi="Arial" w:cs="Arial"/>
        </w:rPr>
        <w:t>specimens of each species were euthanized using tricaine mesylate (MS-222) and stored in &gt;70% denatured ethanol as voucher specimens for lab confirmation of species identification.</w:t>
      </w:r>
      <w:r w:rsidR="00CA6CBF" w:rsidRPr="00AA3230">
        <w:rPr>
          <w:rFonts w:ascii="Arial" w:hAnsi="Arial" w:cs="Arial"/>
        </w:rPr>
        <w:t xml:space="preserve"> </w:t>
      </w:r>
      <w:r w:rsidR="00A75934" w:rsidRPr="00AA3230">
        <w:rPr>
          <w:rFonts w:ascii="Arial" w:hAnsi="Arial" w:cs="Arial"/>
        </w:rPr>
        <w:t>Fish Voucher specimens were identified using the Texas Academy of Science dichotomous key</w:t>
      </w:r>
      <w:r w:rsidR="00266911" w:rsidRPr="00AA3230">
        <w:rPr>
          <w:rFonts w:ascii="Arial" w:hAnsi="Arial" w:cs="Arial"/>
        </w:rPr>
        <w:t xml:space="preserve"> </w:t>
      </w:r>
      <w:del w:id="70" w:author="Sean" w:date="2021-08-06T16:58:00Z">
        <w:r w:rsidR="00266911">
          <w:rPr>
            <w:rFonts w:ascii="Arial" w:hAnsi="Arial" w:cs="Arial"/>
          </w:rPr>
          <w:fldChar w:fldCharType="begin"/>
        </w:r>
        <w:r w:rsidR="00266911">
          <w:rPr>
            <w:rFonts w:ascii="Arial" w:hAnsi="Arial" w:cs="Arial"/>
          </w:rPr>
          <w:delInstrText xml:space="preserve"> ADDIN ZOTERO_ITEM CSL_CITATION {"citationID":"KoMhn0qx","properties":{"formattedCitation":"(Hubbs, Edwards, and Garrett 2008)","plainCitation":"(Hubbs, Edwards, and Garrett 2008)","noteIndex":0},"citationItems":[{"id":30,"uris":["http://zotero.org/users/local/tyq98Km3/items/DZZFKVG8"],"uri":["http://zotero.org/users/local/tyq98Km3/items/DZZFKVG8"],"itemData":{"id":30,"type":"article-journal","abstract":"Forty-nine families and 268 species of fishes are known to inhabit the freshwaters of Texas. We report on the distribution and status of these fishes and provide a key to their identification. Of the native fishes originally found in Texas, five taxa, Cyprinella lutrensis blairi (Maravillas red shiner), Notropis orca (phantom shiner), N. simus simus (Rio Grande bluntnose shiner), Gambusia amistadensis (Amistad gambusia) and G. georgei (San Marcos gambusia) are apparently extinct, and four, Hybognathus amarus (Rio Grande silvery minnow), Notropis simus pecosensis (Pecos bluntnose shiner), Oncorhynchus clarki virginalis (Rio Grande cutthroat trout) and Gambusia senilis (blotched gambusia) appear to be extirpated from the state. Over 40 percent of the remaining primary freshwater species are of conservation concern and in some need of protection.","language":"eng","note":"Accepted: 2009-06-26T17:57:24Z\npublisher: Texas Academy of Science","source":"repositories.lib.utexas.edu","title":"An Annotated Checklist of the Freshwater Fishes of Texas, with Keys to Identification of Species, 2nd Edition","URL":"https://repositories.lib.utexas.edu/handle/2152/6290","author":[{"family":"Hubbs","given":"Clark"},{"family":"Edwards","given":"Robert J."},{"family":"Garrett","given":"Gary P."}],"accessed":{"date-parts":[["2020",8,13]]},"issued":{"date-parts":[["2008",7]]}}}],"schema":"https://github.com/citation-style-language/schema/raw/master/csl-citation.json"} </w:delInstrText>
        </w:r>
        <w:r w:rsidR="00266911">
          <w:rPr>
            <w:rFonts w:ascii="Arial" w:hAnsi="Arial" w:cs="Arial"/>
          </w:rPr>
          <w:fldChar w:fldCharType="separate"/>
        </w:r>
        <w:r w:rsidR="00266911" w:rsidRPr="00266911">
          <w:rPr>
            <w:rFonts w:ascii="Arial" w:hAnsi="Arial" w:cs="Arial"/>
          </w:rPr>
          <w:delText>(Hubbs, Edwards, and Garrett 2008)</w:delText>
        </w:r>
        <w:r w:rsidR="00266911">
          <w:rPr>
            <w:rFonts w:ascii="Arial" w:hAnsi="Arial" w:cs="Arial"/>
          </w:rPr>
          <w:fldChar w:fldCharType="end"/>
        </w:r>
      </w:del>
      <w:ins w:id="71" w:author="Sean" w:date="2021-08-06T16:58:00Z">
        <w:r w:rsidR="00DD44E0" w:rsidRPr="00AA3230">
          <w:rPr>
            <w:rFonts w:ascii="Arial" w:hAnsi="Arial" w:cs="Arial"/>
          </w:rPr>
          <w:t>(Hubbs, Edwards, and Garrett 2008)</w:t>
        </w:r>
      </w:ins>
      <w:r w:rsidR="00A75934" w:rsidRPr="00AA3230">
        <w:rPr>
          <w:rFonts w:ascii="Arial" w:hAnsi="Arial" w:cs="Arial"/>
        </w:rPr>
        <w:t xml:space="preserve"> and cross referenced with field identifications.</w:t>
      </w:r>
      <w:r w:rsidR="005A5FC6" w:rsidRPr="00AA3230">
        <w:rPr>
          <w:rFonts w:ascii="Arial" w:hAnsi="Arial" w:cs="Arial"/>
        </w:rPr>
        <w:t xml:space="preserve"> Vertebrate sampling was permitted by the Institutional Animal Care and Use Committee, Texas A&amp;M University Corpus Christi (AUP# 05-17).</w:t>
      </w:r>
    </w:p>
    <w:p w14:paraId="3ABB78B0" w14:textId="1A0E4093" w:rsidR="007A3C8C" w:rsidRPr="00AA3230" w:rsidRDefault="00A37DDC" w:rsidP="008E71DD">
      <w:pPr>
        <w:spacing w:line="240" w:lineRule="auto"/>
        <w:ind w:firstLine="720"/>
        <w:contextualSpacing/>
        <w:rPr>
          <w:rFonts w:ascii="Arial" w:hAnsi="Arial" w:cs="Arial"/>
        </w:rPr>
      </w:pPr>
      <w:r w:rsidRPr="00AA3230">
        <w:rPr>
          <w:rFonts w:ascii="Arial" w:hAnsi="Arial" w:cs="Arial"/>
        </w:rPr>
        <w:t>I</w:t>
      </w:r>
      <w:r w:rsidR="007A3C8C" w:rsidRPr="00AA3230">
        <w:rPr>
          <w:rFonts w:ascii="Arial" w:hAnsi="Arial" w:cs="Arial"/>
        </w:rPr>
        <w:t xml:space="preserve">nvertebrates were collected using a </w:t>
      </w:r>
      <w:r w:rsidR="00E83949" w:rsidRPr="00AA3230">
        <w:rPr>
          <w:rFonts w:ascii="Arial" w:hAnsi="Arial" w:cs="Arial"/>
        </w:rPr>
        <w:t xml:space="preserve">0.305m wide </w:t>
      </w:r>
      <w:r w:rsidR="007A3C8C" w:rsidRPr="00AA3230">
        <w:rPr>
          <w:rFonts w:ascii="Arial" w:hAnsi="Arial" w:cs="Arial"/>
        </w:rPr>
        <w:t>D-frame net equipped with 500-</w:t>
      </w:r>
      <w:r w:rsidR="00E83949" w:rsidRPr="00AA3230">
        <w:rPr>
          <w:rFonts w:ascii="Arial" w:hAnsi="Arial" w:cs="Arial"/>
        </w:rPr>
        <w:t>µm</w:t>
      </w:r>
      <w:r w:rsidR="007A3C8C" w:rsidRPr="00AA3230">
        <w:rPr>
          <w:rFonts w:ascii="Arial" w:hAnsi="Arial" w:cs="Arial"/>
        </w:rPr>
        <w:t xml:space="preserve"> mesh.</w:t>
      </w:r>
      <w:r w:rsidR="00E7007F" w:rsidRPr="00AA3230">
        <w:rPr>
          <w:rFonts w:ascii="Arial" w:hAnsi="Arial" w:cs="Arial"/>
        </w:rPr>
        <w:t xml:space="preserve"> </w:t>
      </w:r>
      <w:r w:rsidR="00E83949" w:rsidRPr="00AA3230">
        <w:rPr>
          <w:rFonts w:ascii="Arial" w:hAnsi="Arial" w:cs="Arial"/>
        </w:rPr>
        <w:t xml:space="preserve">Twenty </w:t>
      </w:r>
      <w:r w:rsidR="000E40E5" w:rsidRPr="00AA3230">
        <w:rPr>
          <w:rFonts w:ascii="Arial" w:hAnsi="Arial" w:cs="Arial"/>
        </w:rPr>
        <w:t>0.093 m</w:t>
      </w:r>
      <w:r w:rsidR="000E40E5" w:rsidRPr="00AA3230">
        <w:rPr>
          <w:rFonts w:ascii="Arial" w:hAnsi="Arial" w:cs="Arial"/>
          <w:vertAlign w:val="superscript"/>
        </w:rPr>
        <w:t>2</w:t>
      </w:r>
      <w:r w:rsidR="000E40E5" w:rsidRPr="00AA3230">
        <w:rPr>
          <w:rFonts w:ascii="Arial" w:hAnsi="Arial" w:cs="Arial"/>
        </w:rPr>
        <w:t xml:space="preserve"> </w:t>
      </w:r>
      <w:r w:rsidR="00E83949" w:rsidRPr="00AA3230">
        <w:rPr>
          <w:rFonts w:ascii="Arial" w:hAnsi="Arial" w:cs="Arial"/>
        </w:rPr>
        <w:t xml:space="preserve">samples </w:t>
      </w:r>
      <w:r w:rsidR="000E40E5" w:rsidRPr="00AA3230">
        <w:rPr>
          <w:rFonts w:ascii="Arial" w:hAnsi="Arial" w:cs="Arial"/>
        </w:rPr>
        <w:t xml:space="preserve">were collected via a combination of kick and sweep </w:t>
      </w:r>
      <w:r w:rsidR="0038625B" w:rsidRPr="00AA3230">
        <w:rPr>
          <w:rFonts w:ascii="Arial" w:hAnsi="Arial" w:cs="Arial"/>
        </w:rPr>
        <w:t xml:space="preserve">(15 s duration) </w:t>
      </w:r>
      <w:r w:rsidR="000E40E5" w:rsidRPr="00AA3230">
        <w:rPr>
          <w:rFonts w:ascii="Arial" w:hAnsi="Arial" w:cs="Arial"/>
        </w:rPr>
        <w:t xml:space="preserve">sampling </w:t>
      </w:r>
      <w:r w:rsidR="002926B9" w:rsidRPr="00AA3230">
        <w:rPr>
          <w:rFonts w:ascii="Arial" w:hAnsi="Arial" w:cs="Arial"/>
        </w:rPr>
        <w:t xml:space="preserve">from a </w:t>
      </w:r>
      <w:r w:rsidR="00E83949" w:rsidRPr="00AA3230">
        <w:rPr>
          <w:rFonts w:ascii="Arial" w:hAnsi="Arial" w:cs="Arial"/>
        </w:rPr>
        <w:t>representative distribution of best available habitat (riffles, large woody debris, overhanging vegetation</w:t>
      </w:r>
      <w:del w:id="72" w:author="Sean" w:date="2021-08-06T16:58:00Z">
        <w:r w:rsidR="00E83949" w:rsidRPr="00734EEE">
          <w:rPr>
            <w:rFonts w:ascii="Arial" w:hAnsi="Arial" w:cs="Arial"/>
          </w:rPr>
          <w:delText>)</w:delText>
        </w:r>
        <w:r w:rsidR="002926B9" w:rsidRPr="00734EEE">
          <w:rPr>
            <w:rFonts w:ascii="Arial" w:hAnsi="Arial" w:cs="Arial"/>
          </w:rPr>
          <w:delText>.</w:delText>
        </w:r>
      </w:del>
      <w:ins w:id="73" w:author="Sean" w:date="2021-08-06T16:58:00Z">
        <w:r w:rsidR="00E83949" w:rsidRPr="00AA3230">
          <w:rPr>
            <w:rFonts w:ascii="Arial" w:hAnsi="Arial" w:cs="Arial"/>
          </w:rPr>
          <w:t>)</w:t>
        </w:r>
        <w:r w:rsidR="003E28B7">
          <w:rPr>
            <w:rFonts w:ascii="Arial" w:hAnsi="Arial" w:cs="Arial"/>
          </w:rPr>
          <w:t xml:space="preserve"> (Southerland </w:t>
        </w:r>
        <w:r w:rsidR="003E28B7" w:rsidRPr="00884BC6">
          <w:rPr>
            <w:rFonts w:ascii="Arial" w:hAnsi="Arial" w:cs="Arial"/>
            <w:i/>
            <w:iCs/>
          </w:rPr>
          <w:t>et al.</w:t>
        </w:r>
        <w:r w:rsidR="003E28B7">
          <w:rPr>
            <w:rFonts w:ascii="Arial" w:hAnsi="Arial" w:cs="Arial"/>
          </w:rPr>
          <w:t xml:space="preserve"> 2007)</w:t>
        </w:r>
        <w:r w:rsidR="002926B9" w:rsidRPr="00AA3230">
          <w:rPr>
            <w:rFonts w:ascii="Arial" w:hAnsi="Arial" w:cs="Arial"/>
          </w:rPr>
          <w:t>.</w:t>
        </w:r>
      </w:ins>
      <w:r w:rsidR="002926B9" w:rsidRPr="00AA3230">
        <w:rPr>
          <w:rFonts w:ascii="Arial" w:hAnsi="Arial" w:cs="Arial"/>
        </w:rPr>
        <w:t xml:space="preserve"> Samples were pooled in a 500-µm sieve bucket</w:t>
      </w:r>
      <w:r w:rsidR="004B7C0B" w:rsidRPr="00AA3230">
        <w:rPr>
          <w:rFonts w:ascii="Arial" w:hAnsi="Arial" w:cs="Arial"/>
        </w:rPr>
        <w:t xml:space="preserve"> where l</w:t>
      </w:r>
      <w:r w:rsidR="002926B9" w:rsidRPr="00AA3230">
        <w:rPr>
          <w:rFonts w:ascii="Arial" w:hAnsi="Arial" w:cs="Arial"/>
        </w:rPr>
        <w:t>arger sticks and leaves</w:t>
      </w:r>
      <w:r w:rsidR="004B7C0B" w:rsidRPr="00AA3230">
        <w:rPr>
          <w:rFonts w:ascii="Arial" w:hAnsi="Arial" w:cs="Arial"/>
        </w:rPr>
        <w:t xml:space="preserve"> were rinsed and removed. T</w:t>
      </w:r>
      <w:r w:rsidR="002926B9" w:rsidRPr="00AA3230">
        <w:rPr>
          <w:rFonts w:ascii="Arial" w:hAnsi="Arial" w:cs="Arial"/>
        </w:rPr>
        <w:t xml:space="preserve">he </w:t>
      </w:r>
      <w:r w:rsidR="007D4F4A" w:rsidRPr="00AA3230">
        <w:rPr>
          <w:rFonts w:ascii="Arial" w:hAnsi="Arial" w:cs="Arial"/>
        </w:rPr>
        <w:t>captured invertebrates and remaining debris were</w:t>
      </w:r>
      <w:r w:rsidR="002926B9" w:rsidRPr="00AA3230">
        <w:rPr>
          <w:rFonts w:ascii="Arial" w:hAnsi="Arial" w:cs="Arial"/>
        </w:rPr>
        <w:t xml:space="preserve"> preserved </w:t>
      </w:r>
      <w:r w:rsidR="007D4F4A" w:rsidRPr="00AA3230">
        <w:rPr>
          <w:rFonts w:ascii="Arial" w:hAnsi="Arial" w:cs="Arial"/>
        </w:rPr>
        <w:t>in</w:t>
      </w:r>
      <w:r w:rsidR="002926B9" w:rsidRPr="00AA3230">
        <w:rPr>
          <w:rFonts w:ascii="Arial" w:hAnsi="Arial" w:cs="Arial"/>
        </w:rPr>
        <w:t xml:space="preserve"> 95% EtOH for transport to the lab.</w:t>
      </w:r>
      <w:r w:rsidR="00CA6CBF" w:rsidRPr="00AA3230">
        <w:rPr>
          <w:rFonts w:ascii="Arial" w:hAnsi="Arial" w:cs="Arial"/>
        </w:rPr>
        <w:t xml:space="preserve"> </w:t>
      </w:r>
      <w:r w:rsidR="00776A7A" w:rsidRPr="00AA3230">
        <w:rPr>
          <w:rFonts w:ascii="Arial" w:hAnsi="Arial"/>
          <w:rPrChange w:id="74" w:author="Sean" w:date="2021-08-06T16:58:00Z">
            <w:rPr/>
          </w:rPrChange>
        </w:rPr>
        <w:t xml:space="preserve">In the lab, samples were spread across a gridded sampling tray and randomly selected grid cells were picked to completion until the total count was &gt; 300 individuals </w:t>
      </w:r>
      <w:del w:id="75" w:author="Sean" w:date="2021-08-06T16:58:00Z">
        <w:r w:rsidR="00776A7A">
          <w:fldChar w:fldCharType="begin"/>
        </w:r>
        <w:r w:rsidR="00776A7A">
          <w:delInstrText xml:space="preserve"> ADDIN ZOTERO_ITEM CSL_CITATION {"citationID":"4MOihzhr","properties":{"formattedCitation":"(USEPA 2015)","plainCitation":"(USEPA 2015)","noteIndex":0},"citationItems":[{"id":362,"uris":["http://zotero.org/users/local/tyq98Km3/items/PR6FW7AJ"],"uri":["http://zotero.org/users/local/tyq98Km3/items/PR6FW7AJ"],"itemData":{"id":362,"type":"report","number":"LG407","title":"Standard Operating Procedure for Benthic Invertebrate Laboratory Analysis","author":[{"literal":"USEPA"}],"issued":{"date-parts":[["2015"]]}}}],"schema":"https://github.com/citation-style-language/schema/raw/master/csl-citation.json"} </w:delInstrText>
        </w:r>
        <w:r w:rsidR="00776A7A">
          <w:fldChar w:fldCharType="separate"/>
        </w:r>
        <w:r w:rsidR="00776A7A" w:rsidRPr="00776A7A">
          <w:delText>(USEPA 2015)</w:delText>
        </w:r>
        <w:r w:rsidR="00776A7A">
          <w:fldChar w:fldCharType="end"/>
        </w:r>
        <w:r w:rsidR="002926B9" w:rsidRPr="00734EEE">
          <w:rPr>
            <w:rFonts w:ascii="Arial" w:hAnsi="Arial" w:cs="Arial"/>
          </w:rPr>
          <w:delText>.</w:delText>
        </w:r>
      </w:del>
      <w:ins w:id="76" w:author="Sean" w:date="2021-08-06T16:58:00Z">
        <w:r w:rsidR="00776A7A" w:rsidRPr="00AA3230">
          <w:rPr>
            <w:rFonts w:ascii="Arial" w:hAnsi="Arial" w:cs="Arial"/>
          </w:rPr>
          <w:t>(USEPA 2015)</w:t>
        </w:r>
        <w:r w:rsidR="002926B9" w:rsidRPr="00AA3230">
          <w:rPr>
            <w:rFonts w:ascii="Arial" w:hAnsi="Arial" w:cs="Arial"/>
          </w:rPr>
          <w:t>.</w:t>
        </w:r>
      </w:ins>
      <w:r w:rsidR="002926B9" w:rsidRPr="00AA3230">
        <w:rPr>
          <w:rFonts w:ascii="Arial" w:hAnsi="Arial" w:cs="Arial"/>
        </w:rPr>
        <w:t xml:space="preserve"> </w:t>
      </w:r>
      <w:r w:rsidR="007A3C8C" w:rsidRPr="00AA3230">
        <w:rPr>
          <w:rFonts w:ascii="Arial" w:hAnsi="Arial" w:cs="Arial"/>
        </w:rPr>
        <w:t xml:space="preserve">Samples containing less than 300 individuals were picked to completion. </w:t>
      </w:r>
      <w:r w:rsidR="002926B9" w:rsidRPr="00AA3230">
        <w:rPr>
          <w:rFonts w:ascii="Arial" w:hAnsi="Arial" w:cs="Arial"/>
        </w:rPr>
        <w:t>Invertebrates</w:t>
      </w:r>
      <w:r w:rsidR="007A3C8C" w:rsidRPr="00AA3230">
        <w:rPr>
          <w:rFonts w:ascii="Arial" w:hAnsi="Arial" w:cs="Arial"/>
        </w:rPr>
        <w:t xml:space="preserve"> were identified to </w:t>
      </w:r>
      <w:r w:rsidR="002926B9" w:rsidRPr="00AA3230">
        <w:rPr>
          <w:rFonts w:ascii="Arial" w:hAnsi="Arial" w:cs="Arial"/>
        </w:rPr>
        <w:t>lowest taxonomic resolution (typically genus) using taxonomic keys cross referenced with species observations recorded by the TCEQ’s (Texas Commission on Environmental Quality) Surface Water Quality Monitoring Program</w:t>
      </w:r>
      <w:r w:rsidR="00CA6CBF" w:rsidRPr="00AA3230">
        <w:rPr>
          <w:rFonts w:ascii="Arial" w:hAnsi="Arial" w:cs="Arial"/>
        </w:rPr>
        <w:t xml:space="preserve"> </w:t>
      </w:r>
      <w:del w:id="77" w:author="Sean" w:date="2021-08-06T16:58:00Z">
        <w:r w:rsidR="00266911">
          <w:rPr>
            <w:rFonts w:ascii="Arial" w:hAnsi="Arial" w:cs="Arial"/>
          </w:rPr>
          <w:fldChar w:fldCharType="begin"/>
        </w:r>
        <w:r w:rsidR="00266911">
          <w:rPr>
            <w:rFonts w:ascii="Arial" w:hAnsi="Arial" w:cs="Arial"/>
          </w:rPr>
          <w:delInstrText xml:space="preserve"> ADDIN ZOTERO_ITEM CSL_CITATION {"citationID":"sk53Wvae","properties":{"formattedCitation":"(Wiggins, G. 2015; Cummins and Merritt 1996)","plainCitation":"(Wiggins, G. 2015; Cummins and Merritt 1996)","noteIndex":0},"citationItems":[{"id":74,"uris":["http://zotero.org/users/local/tyq98Km3/items/2FVBNUMC"],"uri":["http://zotero.org/users/local/tyq98Km3/items/2FVBNUMC"],"itemData":{"id":74,"type":"book","abstract":"Caddisflies are one of the most diverse groups of organisms living in freshwater habitats, and their larvae are involved in energy transfer at several levels within these communities. Caddisfly larvae are also remarkable because of the exquisite food-catching nets and portable cases they construct with silk and selected pieces of plant and rock materials.This book is the most comprehensive existing reference on the aquatic larval stages of the 149 Nearctic genera of Trichoptera, comprising more than 1400 species in North America. The book is invaluable for freshwater biologists and ecologists in identifying caddisfly in the communities they study, for students of aquatic biology as a guide to the diverse fauna of freshwater habitats, and for systematic entomologists as an atlas of the larval morphology of Trichoptera.In the General Section, the biology of caddisfly larvae is considered from an evolutionary point of view. Morphological terms are discussed and illustrated and a classification of the Nearctic genera is given. Techniques are outlined for collecting and preserving larval specimens and for associating larval with adult stages. The Systematic Section begins with a key to larvae of the 26 families of North American Trichoptera. Each chapter in this section is devoted to a particular family, providing a summary of biological features and a key to genera, followed by a two-page outline for each genus with illustrations facing text. This outline provides information on general distribution, number of species, distinctive morphological features, and biological data including construction behaviour.An important feature of the book is the habit illustrations of larvae and cases of a selected species in each genus, along with illustrations of details of significant morphological structures. Each generic type is thus presented as a recognizable whole organism adapted in elegant ways to particular niches of freshwater communities.This revised edition includes advances in knowledge on the classification and biology of Trichoptera up to 1993 - an interval of 17 years since the first edition. An additional eight families and thirteen genera are included for the first time. Through reorganization of the families into three suborders, a biological context has been established for the systematic section.","event-place":"Toronto, Canada","ISBN":"978-1-4426-5618-5","language":"en","publisher":"University of Toronto Press, Scholarly Publishing Division","publisher-place":"Toronto, Canada","source":"utorontopress.com","title":"Larvae of the North American Caddisfly Genera (Trichoptera)","URL":"https://utorontopress.com/us/larvae-of-the-north-american-caddisfly-genera-trichoptera-4","author":[{"literal":"Wiggins, G."}],"accessed":{"date-parts":[["2020",8,13]]},"issued":{"date-parts":[["2015"]]}}},{"id":42,"uris":["http://zotero.org/users/local/tyq98Km3/items/IIHZSHAP"],"uri":["http://zotero.org/users/local/tyq98Km3/items/IIHZSHAP"],"itemData":{"id":42,"type":"article-journal","container-title":"The Journal of Animal Ecology","DOI":"10.2307/1467288","journalAbbreviation":"The Journal of Animal Ecology","source":"ResearchGate","title":"An Introduction to The Aquatic Insects of North America","volume":"50","author":[{"family":"Cummins","given":"Kenneth"},{"family":"Merritt","given":"Richard"}],"issued":{"date-parts":[["1996",9,1]]}}}],"schema":"https://github.com/citation-style-language/schema/raw/master/csl-citation.json"} </w:delInstrText>
        </w:r>
        <w:r w:rsidR="00266911">
          <w:rPr>
            <w:rFonts w:ascii="Arial" w:hAnsi="Arial" w:cs="Arial"/>
          </w:rPr>
          <w:fldChar w:fldCharType="separate"/>
        </w:r>
        <w:r w:rsidR="00266911" w:rsidRPr="00266911">
          <w:rPr>
            <w:rFonts w:ascii="Arial" w:hAnsi="Arial" w:cs="Arial"/>
          </w:rPr>
          <w:delText>(Wiggins, G. 2015; Cummins and Merritt 1996)</w:delText>
        </w:r>
        <w:r w:rsidR="00266911">
          <w:rPr>
            <w:rFonts w:ascii="Arial" w:hAnsi="Arial" w:cs="Arial"/>
          </w:rPr>
          <w:fldChar w:fldCharType="end"/>
        </w:r>
        <w:r w:rsidR="007A3C8C" w:rsidRPr="00734EEE">
          <w:rPr>
            <w:rFonts w:ascii="Arial" w:hAnsi="Arial" w:cs="Arial"/>
          </w:rPr>
          <w:delText>.</w:delText>
        </w:r>
      </w:del>
      <w:ins w:id="78" w:author="Sean" w:date="2021-08-06T16:58:00Z">
        <w:r w:rsidR="00DD44E0" w:rsidRPr="00AA3230">
          <w:rPr>
            <w:rFonts w:ascii="Arial" w:hAnsi="Arial" w:cs="Arial"/>
          </w:rPr>
          <w:t>(Wiggins</w:t>
        </w:r>
        <w:r w:rsidR="00AA3230" w:rsidRPr="00AA3230">
          <w:rPr>
            <w:rFonts w:ascii="Arial" w:hAnsi="Arial" w:cs="Arial"/>
          </w:rPr>
          <w:t xml:space="preserve"> </w:t>
        </w:r>
        <w:r w:rsidR="00DD44E0" w:rsidRPr="00AA3230">
          <w:rPr>
            <w:rFonts w:ascii="Arial" w:hAnsi="Arial" w:cs="Arial"/>
          </w:rPr>
          <w:t>2015;</w:t>
        </w:r>
        <w:r w:rsidR="00AA3230" w:rsidRPr="00AA3230">
          <w:rPr>
            <w:rFonts w:ascii="Arial" w:hAnsi="Arial" w:cs="Arial"/>
          </w:rPr>
          <w:t xml:space="preserve"> </w:t>
        </w:r>
        <w:r w:rsidR="00DD44E0" w:rsidRPr="00AA3230">
          <w:rPr>
            <w:rFonts w:ascii="Arial" w:hAnsi="Arial" w:cs="Arial"/>
          </w:rPr>
          <w:t>Cummins and Merritt 1996)</w:t>
        </w:r>
        <w:r w:rsidR="007A3C8C" w:rsidRPr="00AA3230">
          <w:rPr>
            <w:rFonts w:ascii="Arial" w:hAnsi="Arial" w:cs="Arial"/>
          </w:rPr>
          <w:t>.</w:t>
        </w:r>
      </w:ins>
      <w:r w:rsidR="007A3C8C" w:rsidRPr="00AA3230">
        <w:rPr>
          <w:rFonts w:ascii="Arial" w:hAnsi="Arial" w:cs="Arial"/>
        </w:rPr>
        <w:t xml:space="preserve"> The sum of individuals in each taxon were multiplied by the fraction of unpicked sample and reported as abundance of individuals per square </w:t>
      </w:r>
      <w:r w:rsidR="00377421" w:rsidRPr="00AA3230">
        <w:rPr>
          <w:rFonts w:ascii="Arial" w:hAnsi="Arial" w:cs="Arial"/>
        </w:rPr>
        <w:t>meter</w:t>
      </w:r>
      <w:r w:rsidR="007A3C8C" w:rsidRPr="00AA3230">
        <w:rPr>
          <w:rFonts w:ascii="Arial" w:hAnsi="Arial" w:cs="Arial"/>
        </w:rPr>
        <w:t>.</w:t>
      </w:r>
    </w:p>
    <w:p w14:paraId="7611E293" w14:textId="77777777" w:rsidR="00A870E1" w:rsidRPr="00AA3230" w:rsidRDefault="00A870E1" w:rsidP="008E71DD">
      <w:pPr>
        <w:spacing w:line="240" w:lineRule="auto"/>
        <w:contextualSpacing/>
        <w:rPr>
          <w:rFonts w:ascii="Arial" w:hAnsi="Arial" w:cs="Arial"/>
          <w:i/>
          <w:iCs/>
        </w:rPr>
      </w:pPr>
    </w:p>
    <w:p w14:paraId="54FD6FBE" w14:textId="00A2142D" w:rsidR="007A3C8C" w:rsidRPr="00AA3230" w:rsidRDefault="007A3C8C" w:rsidP="008E71DD">
      <w:pPr>
        <w:spacing w:line="240" w:lineRule="auto"/>
        <w:contextualSpacing/>
        <w:rPr>
          <w:rFonts w:ascii="Arial" w:hAnsi="Arial" w:cs="Arial"/>
        </w:rPr>
      </w:pPr>
      <w:r w:rsidRPr="00AA3230">
        <w:rPr>
          <w:rFonts w:ascii="Arial" w:hAnsi="Arial" w:cs="Arial"/>
          <w:i/>
          <w:iCs/>
        </w:rPr>
        <w:lastRenderedPageBreak/>
        <w:t>Environmenta</w:t>
      </w:r>
      <w:r w:rsidR="00C7618B" w:rsidRPr="00AA3230">
        <w:rPr>
          <w:rFonts w:ascii="Arial" w:hAnsi="Arial" w:cs="Arial"/>
          <w:i/>
          <w:iCs/>
        </w:rPr>
        <w:t>l Data:</w:t>
      </w:r>
      <w:r w:rsidR="00374ADA" w:rsidRPr="00AA3230">
        <w:rPr>
          <w:rFonts w:ascii="Arial" w:hAnsi="Arial" w:cs="Arial"/>
        </w:rPr>
        <w:t xml:space="preserve"> </w:t>
      </w:r>
      <w:r w:rsidR="00A75934" w:rsidRPr="00AA3230">
        <w:rPr>
          <w:rFonts w:ascii="Arial" w:hAnsi="Arial" w:cs="Arial"/>
        </w:rPr>
        <w:t>For each stream, we averaged values for each of the following habitat measurements that were taken at 4 cross-sections spaced 25m apart.</w:t>
      </w:r>
      <w:r w:rsidR="00CA6CBF" w:rsidRPr="00AA3230">
        <w:rPr>
          <w:rFonts w:ascii="Arial" w:hAnsi="Arial" w:cs="Arial"/>
        </w:rPr>
        <w:t xml:space="preserve"> </w:t>
      </w:r>
      <w:del w:id="79" w:author="Sean" w:date="2021-08-06T16:58:00Z">
        <w:r w:rsidR="00A75934" w:rsidRPr="00734EEE">
          <w:rPr>
            <w:rFonts w:ascii="Arial" w:hAnsi="Arial" w:cs="Arial"/>
          </w:rPr>
          <w:delText>Canopy cover was measured using a spherical densiometer.</w:delText>
        </w:r>
        <w:r w:rsidR="00CA6CBF" w:rsidRPr="00734EEE">
          <w:rPr>
            <w:rFonts w:ascii="Arial" w:hAnsi="Arial" w:cs="Arial"/>
          </w:rPr>
          <w:delText xml:space="preserve"> </w:delText>
        </w:r>
        <w:r w:rsidR="00A75934" w:rsidRPr="00734EEE">
          <w:rPr>
            <w:rFonts w:ascii="Arial" w:hAnsi="Arial" w:cs="Arial"/>
          </w:rPr>
          <w:delText>A Rosgen Index value was calculated by dividing the bank-full width by the maximum dept</w:delText>
        </w:r>
        <w:r w:rsidR="00B44FEC">
          <w:rPr>
            <w:rFonts w:ascii="Arial" w:hAnsi="Arial" w:cs="Arial"/>
          </w:rPr>
          <w:delText xml:space="preserve">h </w:delText>
        </w:r>
        <w:r w:rsidR="00B44FEC">
          <w:rPr>
            <w:rFonts w:ascii="Arial" w:hAnsi="Arial" w:cs="Arial"/>
          </w:rPr>
          <w:fldChar w:fldCharType="begin"/>
        </w:r>
        <w:r w:rsidR="00024BBF">
          <w:rPr>
            <w:rFonts w:ascii="Arial" w:hAnsi="Arial" w:cs="Arial"/>
          </w:rPr>
          <w:delInstrText xml:space="preserve"> ADDIN ZOTERO_ITEM CSL_CITATION {"citationID":"sohrsyGf","properties":{"formattedCitation":"(Rosgen 2001)","plainCitation":"(Rosgen 2001)","noteIndex":0},"citationItems":[{"id":16,"uris":["http://zotero.org/users/local/tyq98Km3/items/V44XG4IP"],"uri":["http://zotero.org/users/local/tyq98Km3/items/V44XG4IP"],"itemData":{"id":16,"type":"article-journal","abstract":"Various definitions of stream channel stability are presented including \"the natural stable channel\", the graded river, dynamic equilibrium, and regime channels, and a quantitative assessment methodology is presented that distinguishes between stability states. The assessment procedure involves a stream channel stability prediction and validation methodology on a hierarchical framework. The stream channel stability method develops fieldmeasured variables to assess: 1) Stream state or channel condition variables, 2) Vertical stability (degradation/aggradation), 3) Lateral stability, 4) Channel patterns, 5) Stream profile and bed features, 6) Channel dimension factor, 7) Channel scour/deposition (with competence calculations of field verified critical dimensionless shear stress and change in bed and bar material size distribution), 8) Stability ratings (modified Pfankuch method) adjusted by stream type, 9) Dimensionless ratio sediment rating curves by stream type and stability ratings, and 10) Selection of position in stream type evolutionary scenario as quantified by morphological variables by stream type to determine state and potential of stream reach.","container-title":"Proceedings of 7th Federal Interagency Sedimentation Conference","language":"en","page":"11","source":"Zotero","title":"A Stream Channel Stability Assessment Procedure","author":[{"family":"Rosgen","given":"Dave"}],"issued":{"date-parts":[["2001"]]}}}],"schema":"https://github.com/citation-style-language/schema/raw/master/csl-citation.json"} </w:delInstrText>
        </w:r>
        <w:r w:rsidR="00B44FEC">
          <w:rPr>
            <w:rFonts w:ascii="Arial" w:hAnsi="Arial" w:cs="Arial"/>
          </w:rPr>
          <w:fldChar w:fldCharType="separate"/>
        </w:r>
        <w:r w:rsidR="00B44FEC" w:rsidRPr="00B44FEC">
          <w:rPr>
            <w:rFonts w:ascii="Arial" w:hAnsi="Arial" w:cs="Arial"/>
          </w:rPr>
          <w:delText>(Rosgen 2001)</w:delText>
        </w:r>
        <w:r w:rsidR="00B44FEC">
          <w:rPr>
            <w:rFonts w:ascii="Arial" w:hAnsi="Arial" w:cs="Arial"/>
          </w:rPr>
          <w:fldChar w:fldCharType="end"/>
        </w:r>
        <w:r w:rsidR="00A75934" w:rsidRPr="00734EEE">
          <w:rPr>
            <w:rFonts w:ascii="Arial" w:hAnsi="Arial" w:cs="Arial"/>
          </w:rPr>
          <w:delText>.</w:delText>
        </w:r>
      </w:del>
      <w:ins w:id="80" w:author="Sean" w:date="2021-08-06T16:58:00Z">
        <w:r w:rsidR="00A75934" w:rsidRPr="00AA3230">
          <w:rPr>
            <w:rFonts w:ascii="Arial" w:hAnsi="Arial" w:cs="Arial"/>
          </w:rPr>
          <w:t xml:space="preserve">A </w:t>
        </w:r>
        <w:proofErr w:type="spellStart"/>
        <w:r w:rsidR="00A75934" w:rsidRPr="00AA3230">
          <w:rPr>
            <w:rFonts w:ascii="Arial" w:hAnsi="Arial" w:cs="Arial"/>
          </w:rPr>
          <w:t>Rosgen</w:t>
        </w:r>
        <w:proofErr w:type="spellEnd"/>
        <w:r w:rsidR="00A75934" w:rsidRPr="00AA3230">
          <w:rPr>
            <w:rFonts w:ascii="Arial" w:hAnsi="Arial" w:cs="Arial"/>
          </w:rPr>
          <w:t xml:space="preserve"> Index value was calculated by dividing the bank-full width by the maximum dept</w:t>
        </w:r>
        <w:r w:rsidR="00B44FEC" w:rsidRPr="00AA3230">
          <w:rPr>
            <w:rFonts w:ascii="Arial" w:hAnsi="Arial" w:cs="Arial"/>
          </w:rPr>
          <w:t xml:space="preserve">h </w:t>
        </w:r>
        <w:r w:rsidR="0074725F" w:rsidRPr="00AA3230">
          <w:rPr>
            <w:rFonts w:ascii="Arial" w:hAnsi="Arial" w:cs="Arial"/>
          </w:rPr>
          <w:t>(</w:t>
        </w:r>
        <w:proofErr w:type="spellStart"/>
        <w:r w:rsidR="0074725F" w:rsidRPr="00AA3230">
          <w:rPr>
            <w:rFonts w:ascii="Arial" w:hAnsi="Arial" w:cs="Arial"/>
          </w:rPr>
          <w:t>Rosgen</w:t>
        </w:r>
        <w:proofErr w:type="spellEnd"/>
        <w:r w:rsidR="0074725F" w:rsidRPr="00AA3230">
          <w:rPr>
            <w:rFonts w:ascii="Arial" w:hAnsi="Arial" w:cs="Arial"/>
          </w:rPr>
          <w:t xml:space="preserve"> 2001)</w:t>
        </w:r>
        <w:r w:rsidR="00A75934" w:rsidRPr="00AA3230">
          <w:rPr>
            <w:rFonts w:ascii="Arial" w:hAnsi="Arial" w:cs="Arial"/>
          </w:rPr>
          <w:t>.</w:t>
        </w:r>
      </w:ins>
      <w:r w:rsidR="00A75934" w:rsidRPr="00AA3230">
        <w:rPr>
          <w:rFonts w:ascii="Arial" w:hAnsi="Arial" w:cs="Arial"/>
        </w:rPr>
        <w:t xml:space="preserve"> Bank height was recorded as vertical difference between water level and the height of the first bench. We estimated </w:t>
      </w:r>
      <w:del w:id="81" w:author="Sean" w:date="2021-08-06T16:58:00Z">
        <w:r w:rsidR="00A75934" w:rsidRPr="00734EEE">
          <w:rPr>
            <w:rFonts w:ascii="Arial" w:hAnsi="Arial" w:cs="Arial"/>
          </w:rPr>
          <w:delText>Sediment</w:delText>
        </w:r>
      </w:del>
      <w:ins w:id="82" w:author="Sean" w:date="2021-08-06T16:58:00Z">
        <w:r w:rsidR="007D39D1">
          <w:rPr>
            <w:rFonts w:ascii="Arial" w:hAnsi="Arial" w:cs="Arial"/>
          </w:rPr>
          <w:t>s</w:t>
        </w:r>
        <w:r w:rsidR="00A75934" w:rsidRPr="00AA3230">
          <w:rPr>
            <w:rFonts w:ascii="Arial" w:hAnsi="Arial" w:cs="Arial"/>
          </w:rPr>
          <w:t>ediment</w:t>
        </w:r>
      </w:ins>
      <w:r w:rsidR="00A75934" w:rsidRPr="00AA3230">
        <w:rPr>
          <w:rFonts w:ascii="Arial" w:hAnsi="Arial" w:cs="Arial"/>
        </w:rPr>
        <w:t xml:space="preserve"> grain size within each cross-section using Wentworth size categories to calculate a median grain-size (d50)</w:t>
      </w:r>
      <w:r w:rsidR="00266911" w:rsidRPr="00AA3230">
        <w:rPr>
          <w:rFonts w:ascii="Arial" w:hAnsi="Arial" w:cs="Arial"/>
        </w:rPr>
        <w:t xml:space="preserve"> </w:t>
      </w:r>
      <w:del w:id="83" w:author="Sean" w:date="2021-08-06T16:58:00Z">
        <w:r w:rsidR="00266911">
          <w:rPr>
            <w:rFonts w:ascii="Arial" w:hAnsi="Arial" w:cs="Arial"/>
          </w:rPr>
          <w:fldChar w:fldCharType="begin"/>
        </w:r>
        <w:r w:rsidR="00266911">
          <w:rPr>
            <w:rFonts w:ascii="Arial" w:hAnsi="Arial" w:cs="Arial"/>
          </w:rPr>
          <w:delInstrText xml:space="preserve"> ADDIN ZOTERO_ITEM CSL_CITATION {"citationID":"PlnQirXb","properties":{"formattedCitation":"(Wentworth 1922)","plainCitation":"(Wentworth 1922)","noteIndex":0},"citationItems":[{"id":70,"uris":["http://zotero.org/users/local/tyq98Km3/items/RHZQPLAT"],"uri":["http://zotero.org/users/local/tyq98Km3/items/RHZQPLAT"],"itemData":{"id":70,"type":"article-journal","container-title":"Journal of Geology","DOI":"10.1086/622910","ISSN":"0022-1376","issue":"5","journalAbbreviation":"J. Geol.","language":"English","note":"number: 5\npublisher-place: Chicago\npublisher: Univ Chicago Press\nWOS:000188576000004","page":"377-392","source":"Web of Science","title":"A scale of grade and class terms for clastic sediments","volume":"30","author":[{"family":"Wentworth","given":"C. K."}],"issued":{"date-parts":[["1922"]]}}}],"schema":"https://github.com/citation-style-language/schema/raw/master/csl-citation.json"} </w:delInstrText>
        </w:r>
        <w:r w:rsidR="00266911">
          <w:rPr>
            <w:rFonts w:ascii="Arial" w:hAnsi="Arial" w:cs="Arial"/>
          </w:rPr>
          <w:fldChar w:fldCharType="separate"/>
        </w:r>
        <w:r w:rsidR="00266911" w:rsidRPr="00266911">
          <w:rPr>
            <w:rFonts w:ascii="Arial" w:hAnsi="Arial" w:cs="Arial"/>
          </w:rPr>
          <w:delText>(Wentworth 1922)</w:delText>
        </w:r>
        <w:r w:rsidR="00266911">
          <w:rPr>
            <w:rFonts w:ascii="Arial" w:hAnsi="Arial" w:cs="Arial"/>
          </w:rPr>
          <w:fldChar w:fldCharType="end"/>
        </w:r>
        <w:r w:rsidR="00A75934" w:rsidRPr="00734EEE">
          <w:rPr>
            <w:rFonts w:ascii="Arial" w:hAnsi="Arial" w:cs="Arial"/>
          </w:rPr>
          <w:delText>.</w:delText>
        </w:r>
      </w:del>
      <w:ins w:id="84" w:author="Sean" w:date="2021-08-06T16:58:00Z">
        <w:r w:rsidR="00266911" w:rsidRPr="00AA3230">
          <w:rPr>
            <w:rFonts w:ascii="Arial" w:hAnsi="Arial" w:cs="Arial"/>
          </w:rPr>
          <w:t>(Wentworth 1922)</w:t>
        </w:r>
        <w:r w:rsidR="00A75934" w:rsidRPr="00AA3230">
          <w:rPr>
            <w:rFonts w:ascii="Arial" w:hAnsi="Arial" w:cs="Arial"/>
          </w:rPr>
          <w:t>.</w:t>
        </w:r>
      </w:ins>
      <w:r w:rsidR="00A75934" w:rsidRPr="00AA3230">
        <w:rPr>
          <w:rFonts w:ascii="Arial" w:hAnsi="Arial" w:cs="Arial"/>
        </w:rPr>
        <w:t xml:space="preserve"> Oxygen, temperature (</w:t>
      </w:r>
      <w:proofErr w:type="spellStart"/>
      <w:r w:rsidR="00A75934" w:rsidRPr="00AA3230">
        <w:rPr>
          <w:rFonts w:ascii="Arial" w:hAnsi="Arial" w:cs="Arial"/>
        </w:rPr>
        <w:t>T</w:t>
      </w:r>
      <w:r w:rsidR="00A75934" w:rsidRPr="00AA3230">
        <w:rPr>
          <w:rFonts w:ascii="Arial" w:hAnsi="Arial" w:cs="Arial"/>
          <w:vertAlign w:val="subscript"/>
        </w:rPr>
        <w:t>water</w:t>
      </w:r>
      <w:proofErr w:type="spellEnd"/>
      <w:r w:rsidR="00A75934" w:rsidRPr="00AA3230">
        <w:rPr>
          <w:rFonts w:ascii="Arial" w:hAnsi="Arial" w:cs="Arial"/>
        </w:rPr>
        <w:t xml:space="preserve">), conductivity, turbidity, and pH were measured at each point using a YSI </w:t>
      </w:r>
      <w:proofErr w:type="spellStart"/>
      <w:r w:rsidR="00A75934" w:rsidRPr="00AA3230">
        <w:rPr>
          <w:rFonts w:ascii="Arial" w:hAnsi="Arial" w:cs="Arial"/>
        </w:rPr>
        <w:t>ProDSS</w:t>
      </w:r>
      <w:proofErr w:type="spellEnd"/>
      <w:r w:rsidR="00A75934" w:rsidRPr="00AA3230">
        <w:rPr>
          <w:rFonts w:ascii="Arial" w:hAnsi="Arial" w:cs="Arial"/>
        </w:rPr>
        <w:t xml:space="preserve"> multiparameter probe. Two 60 mL water samples were collected and filtered through a pre-combusted (500</w:t>
      </w:r>
      <w:r w:rsidR="00A75934" w:rsidRPr="00AA3230">
        <w:rPr>
          <w:rFonts w:ascii="Cambria Math" w:hAnsi="Cambria Math" w:cs="Cambria Math"/>
        </w:rPr>
        <w:t>℃</w:t>
      </w:r>
      <w:r w:rsidR="00A75934" w:rsidRPr="00AA3230">
        <w:rPr>
          <w:rFonts w:ascii="Arial" w:hAnsi="Arial" w:cs="Arial"/>
        </w:rPr>
        <w:t xml:space="preserve"> for 4 hours) glass fiber filter (Whatman GF/F) into acid washed amber bottles, transferred to the lab in a cooler on ice, and stored frozen (-20</w:t>
      </w:r>
      <w:r w:rsidR="00A75934" w:rsidRPr="00AA3230">
        <w:rPr>
          <w:rFonts w:ascii="Cambria Math" w:hAnsi="Cambria Math" w:cs="Cambria Math"/>
        </w:rPr>
        <w:t>℃</w:t>
      </w:r>
      <w:r w:rsidR="00A75934" w:rsidRPr="00AA3230">
        <w:rPr>
          <w:rFonts w:ascii="Arial" w:hAnsi="Arial" w:cs="Arial"/>
        </w:rPr>
        <w:t>) until analysis for nutrients (NH</w:t>
      </w:r>
      <w:r w:rsidR="00A75934" w:rsidRPr="00AA3230">
        <w:rPr>
          <w:rFonts w:ascii="Arial" w:hAnsi="Arial" w:cs="Arial"/>
          <w:vertAlign w:val="subscript"/>
        </w:rPr>
        <w:t>4</w:t>
      </w:r>
      <w:r w:rsidR="00A75934" w:rsidRPr="00AA3230">
        <w:rPr>
          <w:rFonts w:ascii="Arial" w:hAnsi="Arial" w:cs="Arial"/>
          <w:vertAlign w:val="superscript"/>
        </w:rPr>
        <w:t>+</w:t>
      </w:r>
      <w:r w:rsidR="00A75934" w:rsidRPr="00AA3230">
        <w:rPr>
          <w:rFonts w:ascii="Arial" w:hAnsi="Arial" w:cs="Arial"/>
        </w:rPr>
        <w:t>, NO</w:t>
      </w:r>
      <w:r w:rsidR="00A75934" w:rsidRPr="00AA3230">
        <w:rPr>
          <w:rFonts w:ascii="Arial" w:hAnsi="Arial" w:cs="Arial"/>
          <w:vertAlign w:val="subscript"/>
        </w:rPr>
        <w:t>3</w:t>
      </w:r>
      <w:r w:rsidR="00A75934" w:rsidRPr="00AA3230">
        <w:rPr>
          <w:rFonts w:ascii="Arial" w:hAnsi="Arial" w:cs="Arial"/>
          <w:vertAlign w:val="superscript"/>
        </w:rPr>
        <w:t>-</w:t>
      </w:r>
      <w:r w:rsidR="00A75934" w:rsidRPr="00AA3230">
        <w:rPr>
          <w:rFonts w:ascii="Arial" w:hAnsi="Arial" w:cs="Arial"/>
        </w:rPr>
        <w:t>, and PO</w:t>
      </w:r>
      <w:r w:rsidR="00A75934" w:rsidRPr="00AA3230">
        <w:rPr>
          <w:rFonts w:ascii="Arial" w:hAnsi="Arial" w:cs="Arial"/>
          <w:vertAlign w:val="subscript"/>
        </w:rPr>
        <w:t>4</w:t>
      </w:r>
      <w:r w:rsidR="00A75934" w:rsidRPr="00AA3230">
        <w:rPr>
          <w:rFonts w:ascii="Arial" w:hAnsi="Arial" w:cs="Arial"/>
          <w:vertAlign w:val="superscript"/>
        </w:rPr>
        <w:t>-</w:t>
      </w:r>
      <w:r w:rsidR="00A75934" w:rsidRPr="00AA3230">
        <w:rPr>
          <w:rFonts w:ascii="Arial" w:hAnsi="Arial" w:cs="Arial"/>
        </w:rPr>
        <w:t>).</w:t>
      </w:r>
      <w:r w:rsidR="00CA6CBF" w:rsidRPr="00AA3230">
        <w:rPr>
          <w:rFonts w:ascii="Arial" w:hAnsi="Arial" w:cs="Arial"/>
        </w:rPr>
        <w:t xml:space="preserve"> </w:t>
      </w:r>
      <w:r w:rsidR="00A75934" w:rsidRPr="00AA3230">
        <w:rPr>
          <w:rFonts w:ascii="Arial" w:hAnsi="Arial" w:cs="Arial"/>
        </w:rPr>
        <w:t xml:space="preserve">Water samples were run </w:t>
      </w:r>
      <w:r w:rsidR="00870283" w:rsidRPr="00AA3230">
        <w:rPr>
          <w:rFonts w:ascii="Arial" w:hAnsi="Arial" w:cs="Arial"/>
        </w:rPr>
        <w:t xml:space="preserve">using colorimetric methods on a latchet autoanalyzer </w:t>
      </w:r>
      <w:r w:rsidR="00A75934" w:rsidRPr="00AA3230">
        <w:rPr>
          <w:rFonts w:ascii="Arial" w:hAnsi="Arial" w:cs="Arial"/>
        </w:rPr>
        <w:t>by the Oklahoma University Soil Water and Forage Laboratory.</w:t>
      </w:r>
      <w:r w:rsidR="00CA6CBF" w:rsidRPr="00AA3230">
        <w:rPr>
          <w:rFonts w:ascii="Arial" w:hAnsi="Arial" w:cs="Arial"/>
        </w:rPr>
        <w:t xml:space="preserve"> </w:t>
      </w:r>
    </w:p>
    <w:p w14:paraId="64ECA603" w14:textId="77777777" w:rsidR="00A75934" w:rsidRPr="00734EEE" w:rsidRDefault="00A75934" w:rsidP="008E71DD">
      <w:pPr>
        <w:spacing w:line="240" w:lineRule="auto"/>
        <w:ind w:firstLine="720"/>
        <w:contextualSpacing/>
        <w:rPr>
          <w:del w:id="85" w:author="Sean" w:date="2021-08-06T16:58:00Z"/>
          <w:rFonts w:ascii="Arial" w:hAnsi="Arial" w:cs="Arial"/>
        </w:rPr>
      </w:pPr>
      <w:del w:id="86" w:author="Sean" w:date="2021-08-06T16:58:00Z">
        <w:r w:rsidRPr="00734EEE">
          <w:rPr>
            <w:rFonts w:ascii="Arial" w:hAnsi="Arial" w:cs="Arial"/>
          </w:rPr>
          <w:delText>In addition to the habitat metrics measured in the field, we mined climate and watershed data,</w:delText>
        </w:r>
        <w:r w:rsidR="00E83D52" w:rsidRPr="00734EEE">
          <w:rPr>
            <w:rFonts w:ascii="Arial" w:hAnsi="Arial" w:cs="Arial"/>
          </w:rPr>
          <w:delText xml:space="preserve"> </w:delText>
        </w:r>
        <w:r w:rsidRPr="00734EEE">
          <w:rPr>
            <w:rFonts w:ascii="Arial" w:hAnsi="Arial" w:cs="Arial"/>
          </w:rPr>
          <w:delText>from the US Geologic Surveyors Geospatial Attributes of Gages for Evaluating Streamflow, version II dataset</w:delText>
        </w:r>
        <w:r w:rsidR="00266911">
          <w:rPr>
            <w:rFonts w:ascii="Arial" w:hAnsi="Arial" w:cs="Arial"/>
          </w:rPr>
          <w:delText xml:space="preserve"> </w:delText>
        </w:r>
        <w:r w:rsidR="00266911">
          <w:rPr>
            <w:rFonts w:ascii="Arial" w:hAnsi="Arial" w:cs="Arial"/>
          </w:rPr>
          <w:fldChar w:fldCharType="begin"/>
        </w:r>
        <w:r w:rsidR="00266911">
          <w:rPr>
            <w:rFonts w:ascii="Arial" w:hAnsi="Arial" w:cs="Arial"/>
          </w:rPr>
          <w:delInstrText xml:space="preserve"> ADDIN ZOTERO_ITEM CSL_CITATION {"citationID":"Jz169LWX","properties":{"formattedCitation":"(Falcone 2011)","plainCitation":"(Falcone 2011)","noteIndex":0},"citationItems":[{"id":19,"uris":["http://zotero.org/users/local/tyq98Km3/items/ARB4XKKI"],"uri":["http://zotero.org/users/local/tyq98Km3/items/ARB4XKKI"],"itemData":{"id":19,"type":"report","event-place":"Reston, Virginia","publisher":"U.S. Geological Survey","publisher-place":"Reston, Virginia","title":"GAGES-II: Geospatial Attributes of Gauges for Evaluating Streamflow","URL":"https://water.usgs.gov/GIS/metadata/usgswrd/XML/gagesII_Sept2011.xml","author":[{"family":"Falcone","given":"J"}],"accessed":{"date-parts":[["2020",8,13]]},"issued":{"date-parts":[["2011"]]}}}],"schema":"https://github.com/citation-style-language/schema/raw/master/csl-citation.json"} </w:delInstrText>
        </w:r>
        <w:r w:rsidR="00266911">
          <w:rPr>
            <w:rFonts w:ascii="Arial" w:hAnsi="Arial" w:cs="Arial"/>
          </w:rPr>
          <w:fldChar w:fldCharType="separate"/>
        </w:r>
        <w:r w:rsidR="00266911" w:rsidRPr="00266911">
          <w:rPr>
            <w:rFonts w:ascii="Arial" w:hAnsi="Arial" w:cs="Arial"/>
          </w:rPr>
          <w:delText>(Falcone 2011)</w:delText>
        </w:r>
        <w:r w:rsidR="00266911">
          <w:rPr>
            <w:rFonts w:ascii="Arial" w:hAnsi="Arial" w:cs="Arial"/>
          </w:rPr>
          <w:fldChar w:fldCharType="end"/>
        </w:r>
        <w:r w:rsidRPr="00734EEE">
          <w:rPr>
            <w:rFonts w:ascii="Arial" w:hAnsi="Arial" w:cs="Arial"/>
          </w:rPr>
          <w:delText>. A twenty-year continuous</w:delText>
        </w:r>
        <w:r w:rsidR="00870283" w:rsidRPr="00734EEE">
          <w:rPr>
            <w:rFonts w:ascii="Arial" w:hAnsi="Arial" w:cs="Arial"/>
          </w:rPr>
          <w:delText xml:space="preserve"> daily</w:delText>
        </w:r>
        <w:r w:rsidRPr="00734EEE">
          <w:rPr>
            <w:rFonts w:ascii="Arial" w:hAnsi="Arial" w:cs="Arial"/>
          </w:rPr>
          <w:delText xml:space="preserve"> flow record was downloaded for each site (except Tranquitas Creek which only had 4 years of available data) from the USGS </w:delText>
        </w:r>
        <w:r w:rsidR="00C6289B">
          <w:rPr>
            <w:rFonts w:ascii="Arial" w:hAnsi="Arial" w:cs="Arial"/>
          </w:rPr>
          <w:delText>W</w:delText>
        </w:r>
        <w:r w:rsidRPr="00734EEE">
          <w:rPr>
            <w:rFonts w:ascii="Arial" w:hAnsi="Arial" w:cs="Arial"/>
          </w:rPr>
          <w:delText xml:space="preserve">ater </w:delText>
        </w:r>
        <w:r w:rsidR="00C6289B">
          <w:rPr>
            <w:rFonts w:ascii="Arial" w:hAnsi="Arial" w:cs="Arial"/>
          </w:rPr>
          <w:delText>S</w:delText>
        </w:r>
        <w:r w:rsidRPr="00734EEE">
          <w:rPr>
            <w:rFonts w:ascii="Arial" w:hAnsi="Arial" w:cs="Arial"/>
          </w:rPr>
          <w:delText>ervices</w:delText>
        </w:r>
        <w:r w:rsidR="00C6289B">
          <w:rPr>
            <w:rFonts w:ascii="Arial" w:hAnsi="Arial" w:cs="Arial"/>
          </w:rPr>
          <w:delText xml:space="preserve"> </w:delText>
        </w:r>
        <w:r w:rsidR="008373B1">
          <w:rPr>
            <w:rFonts w:ascii="Arial" w:hAnsi="Arial" w:cs="Arial"/>
          </w:rPr>
          <w:fldChar w:fldCharType="begin"/>
        </w:r>
        <w:r w:rsidR="008373B1">
          <w:rPr>
            <w:rFonts w:ascii="Arial" w:hAnsi="Arial" w:cs="Arial"/>
          </w:rPr>
          <w:delInstrText xml:space="preserve"> ADDIN ZOTERO_ITEM CSL_CITATION {"citationID":"P6sZdmwx","properties":{"formattedCitation":"(\\uc0\\u8220{}Https://Waterservices.Usgs.Gov/\\uc0\\u8221{} n.d.)","plainCitation":"(“Https://Waterservices.Usgs.Gov/” n.d.)","noteIndex":0},"citationItems":[{"id":360,"uris":["http://zotero.org/users/local/tyq98Km3/items/BHX3LM2A"],"uri":["http://zotero.org/users/local/tyq98Km3/items/BHX3LM2A"],"itemData":{"id":360,"type":"webpage","container-title":"USGS Water Services","title":"https://waterservices.usgs.gov/","URL":"https://waterservices.usgs.gov/","accessed":{"date-parts":[["2020",6,1]]}}}],"schema":"https://github.com/citation-style-language/schema/raw/master/csl-citation.json"} </w:delInstrText>
        </w:r>
        <w:r w:rsidR="008373B1">
          <w:rPr>
            <w:rFonts w:ascii="Arial" w:hAnsi="Arial" w:cs="Arial"/>
          </w:rPr>
          <w:fldChar w:fldCharType="separate"/>
        </w:r>
        <w:r w:rsidR="008373B1" w:rsidRPr="008373B1">
          <w:rPr>
            <w:rFonts w:ascii="Arial" w:hAnsi="Arial" w:cs="Arial"/>
          </w:rPr>
          <w:delText>(</w:delText>
        </w:r>
        <w:r w:rsidR="008373B1">
          <w:rPr>
            <w:rFonts w:ascii="Arial" w:hAnsi="Arial" w:cs="Arial"/>
          </w:rPr>
          <w:delText>h</w:delText>
        </w:r>
        <w:r w:rsidR="008373B1" w:rsidRPr="008373B1">
          <w:rPr>
            <w:rFonts w:ascii="Arial" w:hAnsi="Arial" w:cs="Arial"/>
          </w:rPr>
          <w:delText>ttps://</w:delText>
        </w:r>
        <w:r w:rsidR="008373B1">
          <w:rPr>
            <w:rFonts w:ascii="Arial" w:hAnsi="Arial" w:cs="Arial"/>
          </w:rPr>
          <w:delText>w</w:delText>
        </w:r>
        <w:r w:rsidR="008373B1" w:rsidRPr="008373B1">
          <w:rPr>
            <w:rFonts w:ascii="Arial" w:hAnsi="Arial" w:cs="Arial"/>
          </w:rPr>
          <w:delText>aterservices.</w:delText>
        </w:r>
        <w:r w:rsidR="008373B1">
          <w:rPr>
            <w:rFonts w:ascii="Arial" w:hAnsi="Arial" w:cs="Arial"/>
          </w:rPr>
          <w:delText>u</w:delText>
        </w:r>
        <w:r w:rsidR="008373B1" w:rsidRPr="008373B1">
          <w:rPr>
            <w:rFonts w:ascii="Arial" w:hAnsi="Arial" w:cs="Arial"/>
          </w:rPr>
          <w:delText>sgs.</w:delText>
        </w:r>
        <w:r w:rsidR="008373B1">
          <w:rPr>
            <w:rFonts w:ascii="Arial" w:hAnsi="Arial" w:cs="Arial"/>
          </w:rPr>
          <w:delText>g</w:delText>
        </w:r>
        <w:r w:rsidR="008373B1" w:rsidRPr="008373B1">
          <w:rPr>
            <w:rFonts w:ascii="Arial" w:hAnsi="Arial" w:cs="Arial"/>
          </w:rPr>
          <w:delText>ov)</w:delText>
        </w:r>
        <w:r w:rsidR="008373B1">
          <w:rPr>
            <w:rFonts w:ascii="Arial" w:hAnsi="Arial" w:cs="Arial"/>
          </w:rPr>
          <w:fldChar w:fldCharType="end"/>
        </w:r>
        <w:r w:rsidRPr="00734EEE">
          <w:rPr>
            <w:rFonts w:ascii="Arial" w:hAnsi="Arial" w:cs="Arial"/>
          </w:rPr>
          <w:fldChar w:fldCharType="begin"/>
        </w:r>
        <w:r w:rsidR="00A67715" w:rsidRPr="00734EEE">
          <w:rPr>
            <w:rFonts w:ascii="Arial" w:hAnsi="Arial" w:cs="Arial"/>
          </w:rPr>
          <w:del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delInstrText>
        </w:r>
        <w:r w:rsidRPr="00734EEE">
          <w:rPr>
            <w:rFonts w:ascii="Arial" w:hAnsi="Arial" w:cs="Arial"/>
          </w:rPr>
          <w:fldChar w:fldCharType="end"/>
        </w:r>
        <w:r w:rsidRPr="00734EEE">
          <w:rPr>
            <w:rFonts w:ascii="Arial" w:hAnsi="Arial" w:cs="Arial"/>
          </w:rPr>
          <w:delText>.</w:delText>
        </w:r>
      </w:del>
    </w:p>
    <w:p w14:paraId="65A9AC9C" w14:textId="77777777" w:rsidR="00C7618B" w:rsidRPr="00734EEE" w:rsidRDefault="00C7618B" w:rsidP="008E71DD">
      <w:pPr>
        <w:spacing w:line="240" w:lineRule="auto"/>
        <w:contextualSpacing/>
        <w:rPr>
          <w:del w:id="87" w:author="Sean" w:date="2021-08-06T16:58:00Z"/>
          <w:rFonts w:ascii="Arial" w:hAnsi="Arial" w:cs="Arial"/>
          <w:i/>
          <w:iCs/>
        </w:rPr>
      </w:pPr>
    </w:p>
    <w:p w14:paraId="394FDB14" w14:textId="77777777" w:rsidR="001408BC" w:rsidRPr="00734EEE" w:rsidRDefault="00407078" w:rsidP="008E71DD">
      <w:pPr>
        <w:spacing w:line="240" w:lineRule="auto"/>
        <w:ind w:firstLine="720"/>
        <w:contextualSpacing/>
        <w:rPr>
          <w:del w:id="88" w:author="Sean" w:date="2021-08-06T16:58:00Z"/>
          <w:rFonts w:ascii="Arial" w:hAnsi="Arial" w:cs="Arial"/>
        </w:rPr>
      </w:pPr>
      <w:del w:id="89" w:author="Sean" w:date="2021-08-06T16:58:00Z">
        <w:r w:rsidRPr="00734EEE">
          <w:rPr>
            <w:rFonts w:ascii="Arial" w:hAnsi="Arial" w:cs="Arial"/>
            <w:i/>
            <w:iCs/>
          </w:rPr>
          <w:delText>Analyses</w:delText>
        </w:r>
        <w:r w:rsidRPr="00734EEE">
          <w:rPr>
            <w:rFonts w:ascii="Arial" w:hAnsi="Arial" w:cs="Arial"/>
          </w:rPr>
          <w:delText xml:space="preserve">: </w:delText>
        </w:r>
        <w:r w:rsidR="00E8202D" w:rsidRPr="00734EEE">
          <w:rPr>
            <w:rFonts w:ascii="Arial" w:hAnsi="Arial" w:cs="Arial"/>
          </w:rPr>
          <w:delText>Due to a small number of sample sites and replicates, the</w:delText>
        </w:r>
        <w:r w:rsidR="00832968" w:rsidRPr="00734EEE">
          <w:rPr>
            <w:rFonts w:ascii="Arial" w:hAnsi="Arial" w:cs="Arial"/>
          </w:rPr>
          <w:delText xml:space="preserve"> statistical analys</w:delText>
        </w:r>
        <w:r w:rsidR="00E8202D" w:rsidRPr="00734EEE">
          <w:rPr>
            <w:rFonts w:ascii="Arial" w:hAnsi="Arial" w:cs="Arial"/>
          </w:rPr>
          <w:delText xml:space="preserve">es </w:delText>
        </w:r>
        <w:r w:rsidR="00425A8F" w:rsidRPr="00734EEE">
          <w:rPr>
            <w:rFonts w:ascii="Arial" w:hAnsi="Arial" w:cs="Arial"/>
          </w:rPr>
          <w:delText xml:space="preserve">relating environmental drivers to organismal responses </w:delText>
        </w:r>
        <w:r w:rsidR="00B44FEC">
          <w:rPr>
            <w:rFonts w:ascii="Arial" w:hAnsi="Arial" w:cs="Arial"/>
          </w:rPr>
          <w:delText>we</w:delText>
        </w:r>
        <w:r w:rsidR="00E8202D" w:rsidRPr="00734EEE">
          <w:rPr>
            <w:rFonts w:ascii="Arial" w:hAnsi="Arial" w:cs="Arial"/>
          </w:rPr>
          <w:delText>re restricted</w:delText>
        </w:r>
        <w:r w:rsidR="00832968" w:rsidRPr="00734EEE">
          <w:rPr>
            <w:rFonts w:ascii="Arial" w:hAnsi="Arial" w:cs="Arial"/>
          </w:rPr>
          <w:delText xml:space="preserve"> to seven </w:delText>
        </w:r>
        <w:r w:rsidR="00832968" w:rsidRPr="00734EEE">
          <w:rPr>
            <w:rFonts w:ascii="Arial" w:hAnsi="Arial" w:cs="Arial"/>
            <w:i/>
            <w:iCs/>
          </w:rPr>
          <w:delText xml:space="preserve">a priori </w:delText>
        </w:r>
        <w:r w:rsidR="00832968" w:rsidRPr="00734EEE">
          <w:rPr>
            <w:rFonts w:ascii="Arial" w:hAnsi="Arial" w:cs="Arial"/>
          </w:rPr>
          <w:delText>environmental predictors</w:delText>
        </w:r>
        <w:r w:rsidR="00404290">
          <w:rPr>
            <w:rFonts w:ascii="Arial" w:hAnsi="Arial" w:cs="Arial"/>
          </w:rPr>
          <w:delText xml:space="preserve"> (Table 2)</w:delText>
        </w:r>
        <w:r w:rsidR="00832968" w:rsidRPr="00734EEE">
          <w:rPr>
            <w:rFonts w:ascii="Arial" w:hAnsi="Arial" w:cs="Arial"/>
          </w:rPr>
          <w:delText xml:space="preserve">. </w:delText>
        </w:r>
        <w:r w:rsidR="00E8202D" w:rsidRPr="00734EEE">
          <w:rPr>
            <w:rFonts w:ascii="Arial" w:eastAsiaTheme="minorEastAsia" w:hAnsi="Arial" w:cs="Arial"/>
          </w:rPr>
          <w:delText xml:space="preserve">Annual precipitation </w:delText>
        </w:r>
        <w:r w:rsidR="00B44FEC">
          <w:rPr>
            <w:rFonts w:ascii="Arial" w:eastAsiaTheme="minorEastAsia" w:hAnsi="Arial" w:cs="Arial"/>
          </w:rPr>
          <w:delText>was</w:delText>
        </w:r>
        <w:r w:rsidR="00E8202D" w:rsidRPr="00734EEE">
          <w:rPr>
            <w:rFonts w:ascii="Arial" w:eastAsiaTheme="minorEastAsia" w:hAnsi="Arial" w:cs="Arial"/>
          </w:rPr>
          <w:delText xml:space="preserve"> evaluated to identify gradient effects. The Rosgen index characterize</w:delText>
        </w:r>
        <w:r w:rsidR="00B44FEC">
          <w:rPr>
            <w:rFonts w:ascii="Arial" w:eastAsiaTheme="minorEastAsia" w:hAnsi="Arial" w:cs="Arial"/>
          </w:rPr>
          <w:delText>d</w:delText>
        </w:r>
        <w:r w:rsidR="00E8202D" w:rsidRPr="00734EEE">
          <w:rPr>
            <w:rFonts w:ascii="Arial" w:eastAsiaTheme="minorEastAsia" w:hAnsi="Arial" w:cs="Arial"/>
          </w:rPr>
          <w:delText xml:space="preserve"> the channel shape which is a product of flow regime, slope, substrate, and bank stability. Canopy covera</w:delText>
        </w:r>
        <w:r w:rsidR="001408BC" w:rsidRPr="00734EEE">
          <w:rPr>
            <w:rFonts w:ascii="Arial" w:eastAsiaTheme="minorEastAsia" w:hAnsi="Arial" w:cs="Arial"/>
          </w:rPr>
          <w:delText>ge</w:delText>
        </w:r>
        <w:r w:rsidR="00E8202D" w:rsidRPr="00734EEE">
          <w:rPr>
            <w:rFonts w:ascii="Arial" w:eastAsiaTheme="minorEastAsia" w:hAnsi="Arial" w:cs="Arial"/>
          </w:rPr>
          <w:delText xml:space="preserve"> </w:delText>
        </w:r>
        <w:r w:rsidR="00B44FEC">
          <w:rPr>
            <w:rFonts w:ascii="Arial" w:eastAsiaTheme="minorEastAsia" w:hAnsi="Arial" w:cs="Arial"/>
          </w:rPr>
          <w:delText>wa</w:delText>
        </w:r>
        <w:r w:rsidR="00E8202D" w:rsidRPr="00734EEE">
          <w:rPr>
            <w:rFonts w:ascii="Arial" w:eastAsiaTheme="minorEastAsia" w:hAnsi="Arial" w:cs="Arial"/>
          </w:rPr>
          <w:delText xml:space="preserve">s determined by the type of vegetation </w:delText>
        </w:r>
        <w:r w:rsidR="001408BC" w:rsidRPr="00734EEE">
          <w:rPr>
            <w:rFonts w:ascii="Arial" w:eastAsiaTheme="minorEastAsia" w:hAnsi="Arial" w:cs="Arial"/>
          </w:rPr>
          <w:delText>which visibly shift across the study region with implications for stream insolation</w:delText>
        </w:r>
        <w:r w:rsidR="00425A8F" w:rsidRPr="00734EEE">
          <w:rPr>
            <w:rFonts w:ascii="Arial" w:eastAsiaTheme="minorEastAsia" w:hAnsi="Arial" w:cs="Arial"/>
          </w:rPr>
          <w:delText xml:space="preserve"> </w:delText>
        </w:r>
        <w:r w:rsidR="0021368A" w:rsidRPr="00734EEE">
          <w:rPr>
            <w:rFonts w:ascii="Arial" w:eastAsiaTheme="minorEastAsia" w:hAnsi="Arial" w:cs="Arial"/>
          </w:rPr>
          <w:delText>and basal</w:delText>
        </w:r>
        <w:r w:rsidR="001408BC" w:rsidRPr="00734EEE">
          <w:rPr>
            <w:rFonts w:ascii="Arial" w:eastAsiaTheme="minorEastAsia" w:hAnsi="Arial" w:cs="Arial"/>
          </w:rPr>
          <w:delText xml:space="preserve"> resourc</w:delText>
        </w:r>
        <w:r w:rsidR="00425A8F" w:rsidRPr="00734EEE">
          <w:rPr>
            <w:rFonts w:ascii="Arial" w:eastAsiaTheme="minorEastAsia" w:hAnsi="Arial" w:cs="Arial"/>
          </w:rPr>
          <w:delText>es</w:delText>
        </w:r>
        <w:r w:rsidR="00E8202D" w:rsidRPr="00734EEE">
          <w:rPr>
            <w:rFonts w:ascii="Arial" w:eastAsiaTheme="minorEastAsia" w:hAnsi="Arial" w:cs="Arial"/>
          </w:rPr>
          <w:delText>. We include</w:delText>
        </w:r>
        <w:r w:rsidR="00B44FEC">
          <w:rPr>
            <w:rFonts w:ascii="Arial" w:eastAsiaTheme="minorEastAsia" w:hAnsi="Arial" w:cs="Arial"/>
          </w:rPr>
          <w:delText>d</w:delText>
        </w:r>
        <w:r w:rsidR="00E8202D" w:rsidRPr="00734EEE">
          <w:rPr>
            <w:rFonts w:ascii="Arial" w:eastAsiaTheme="minorEastAsia" w:hAnsi="Arial" w:cs="Arial"/>
          </w:rPr>
          <w:delText xml:space="preserve"> conductivity and NH</w:delText>
        </w:r>
        <w:r w:rsidR="00E8202D" w:rsidRPr="00734EEE">
          <w:rPr>
            <w:rFonts w:ascii="Arial" w:eastAsiaTheme="minorEastAsia" w:hAnsi="Arial" w:cs="Arial"/>
            <w:vertAlign w:val="subscript"/>
          </w:rPr>
          <w:delText>4</w:delText>
        </w:r>
        <w:r w:rsidR="00E8202D" w:rsidRPr="00734EEE">
          <w:rPr>
            <w:rFonts w:ascii="Arial" w:eastAsiaTheme="minorEastAsia" w:hAnsi="Arial" w:cs="Arial"/>
            <w:vertAlign w:val="superscript"/>
          </w:rPr>
          <w:delText>+</w:delText>
        </w:r>
        <w:r w:rsidR="00E8202D" w:rsidRPr="00734EEE">
          <w:rPr>
            <w:rFonts w:ascii="Arial" w:eastAsiaTheme="minorEastAsia" w:hAnsi="Arial" w:cs="Arial"/>
          </w:rPr>
          <w:delText xml:space="preserve"> to evaluate water quality</w:delText>
        </w:r>
        <w:r w:rsidR="00697FA6" w:rsidRPr="00734EEE">
          <w:rPr>
            <w:rFonts w:ascii="Arial" w:eastAsiaTheme="minorEastAsia" w:hAnsi="Arial" w:cs="Arial"/>
          </w:rPr>
          <w:delText xml:space="preserve">. </w:delText>
        </w:r>
        <w:r w:rsidR="001408BC" w:rsidRPr="00734EEE">
          <w:rPr>
            <w:rFonts w:ascii="Arial" w:hAnsi="Arial" w:cs="Arial"/>
          </w:rPr>
          <w:delText>Since the selected streams were deliberately chosen to be wadeable at base flow, we calculated two flow metrics to approximate the typical flow regime of each site in the context of seasonal droughts and floods, as well as overall variation in flow: Flash Index (cumulative changes in day to day daily flow / cumulative flow) and the Low-Flow Pulse Percent (LFPP = times where daily discharge drops below the 25</w:delText>
        </w:r>
        <w:r w:rsidR="001408BC" w:rsidRPr="00734EEE">
          <w:rPr>
            <w:rFonts w:ascii="Arial" w:hAnsi="Arial" w:cs="Arial"/>
            <w:vertAlign w:val="superscript"/>
          </w:rPr>
          <w:delText>th</w:delText>
        </w:r>
        <w:r w:rsidR="001408BC" w:rsidRPr="00734EEE">
          <w:rPr>
            <w:rFonts w:ascii="Arial" w:hAnsi="Arial" w:cs="Arial"/>
          </w:rPr>
          <w:delText xml:space="preserve"> percentile)</w:delText>
        </w:r>
        <w:r w:rsidR="00266911">
          <w:rPr>
            <w:rFonts w:ascii="Arial" w:hAnsi="Arial" w:cs="Arial"/>
          </w:rPr>
          <w:delText xml:space="preserve"> </w:delText>
        </w:r>
        <w:r w:rsidR="00266911">
          <w:rPr>
            <w:rFonts w:ascii="Arial" w:hAnsi="Arial" w:cs="Arial"/>
          </w:rPr>
          <w:fldChar w:fldCharType="begin"/>
        </w:r>
        <w:r w:rsidR="00266911">
          <w:rPr>
            <w:rFonts w:ascii="Arial" w:hAnsi="Arial" w:cs="Arial"/>
          </w:rPr>
          <w:delInstrText xml:space="preserve"> ADDIN ZOTERO_ITEM CSL_CITATION {"citationID":"K8pwWvdn","properties":{"formattedCitation":"(Olden and Poff 2003; Patrick and Yuan 2017)","plainCitation":"(Olden and Poff 2003; Patrick and Yuan 2017)","noteIndex":0},"citationItems":[{"id":46,"uris":["http://zotero.org/users/local/tyq98Km3/items/LYJ29HV3"],"uri":["http://zotero.org/users/local/tyq98Km3/items/LYJ29HV3"],"itemData":{"id":46,"type":"article-journal","abstract":"The widespread replacement of native species with cosmopolitan, nonnative species is homogenizing the global fauna and flora. While the empirical study of biotic homogenization is substantial and growing, theoretical aspects have yet to be explored. Consequently, the breadth of possible ecological mechanisms that can shape current and future patterns and rates of homogenization remain largely unknown. Here, we develop a conceptual model that describes 14 potential scenarios by which species invasions and/or extinctions can lead to various trajectories of biotic homogenization ( increased community similarity) or differentiation ( decreased community similarity); we then use a simulation approach to explore the model's predictions. We found changes in community similarity to vary with the type and number of nonnative and native species, the historical degree of similarity among the communities, and, to a lesser degree, the richness of the recipient communities. Homogenization is greatest when similar species invade communities, causing either no extinction or differential extinction of native species. The model predictions are consistent with current empirical data for fish, bird, and plant communities and therefore may represent the dominant mechanisms of contemporary homogenization. We present a unifying model illustrating how the balance between invading and extinct species dictates the outcome of biotic homogenization. We conclude by discussing a number of critical but largely unrecognized issues that bear on the empirical study of biotic homogenization, including the importance of spatial scale, temporal scale, and data resolution. We argue that the study of biotic homogenization needs to be placed in a more mechanistic and predictive framework in order for studies to provide adequate guidance in conservation efforts to maintain regional distinctness of the global biota.","container-title":"American Naturalist","DOI":"10.1086/378212","ISSN":"0003-0147","issue":"4","journalAbbreviation":"Am. Nat.","language":"English","note":"number: 4\npublisher-place: Chicago\npublisher: Univ Chicago Press\nWOS:000186172300006","page":"442-460","source":"Web of Science","title":"Toward a mechanistic understanding and prediction of biotic homogenization","volume":"162","author":[{"family":"Olden","given":"J. D."},{"family":"Poff","given":"N. L."}],"issued":{"date-parts":[["2003",10]]}}},{"id":49,"uris":["http://zotero.org/users/local/tyq98Km3/items/F5ZU4JC6"],"uri":["http://zotero.org/users/local/tyq98Km3/items/F5ZU4JC6"],"itemData":{"id":49,"type":"article-journal","abstract":"Flow alteration is widespread in streams, but current understanding of the effects of differences in flow characteristics on stream biological communities is incomplete. We tested hypotheses about the effect of variation in hydrology on stream communities by using generalized additive models to relate watershed information to the values of different flow metrics at gauged sites. Flow models accounted for 54-80% of the spatial variation in flow metric values among gauged sites. We then used these models to predict flow metrics in 842 ungauged stream sites in the mid-Atlantic United States that were sampled for fish, macroinvertebrates, and environmental covariates. Fish and macroinvertebrate assemblages were characterized in terms of a suite of metrics that quantified aspects of community composition, diversity, and functional traits that were expected to be associated with differences in flow characteristics. We related modeled flow metrics to biological metrics in a series of stressor-response models. Our analyses identified both drying and base flow instability as explaining 30-50% of the observed variability in fish and invertebrate community composition. Variations in community composition were related to variations in the prevalence of dispersal traits in invertebrates and trophic guilds in fish. The results demonstrate that we can use statistical models to predict hydrologic conditions at bioassessment sites, which, in turn, we can use to estimate relationships between flow conditions and biological characteristics. This analysis provides an approach to quantify the effects of spatial variation in flow metrics using readily available biomonitoring data.","container-title":"Ecological Applications","DOI":"10.1002/eap.1554","ISSN":"1051-0761","issue":"5","journalAbbreviation":"Ecol. Appl.","language":"English","note":"number: 5\npublisher-place: Hoboken\npublisher: Wiley\nWOS:000405174300016","page":"1605-1617","source":"Web of Science","title":"Modeled hydrologic metrics show links between hydrology and the functional composition of stream assemblages","volume":"27","author":[{"family":"Patrick","given":"Christopher J."},{"family":"Yuan","given":"Lester L."}],"issued":{"date-parts":[["2017",7]]}}}],"schema":"https://github.com/citation-style-language/schema/raw/master/csl-citation.json"} </w:delInstrText>
        </w:r>
        <w:r w:rsidR="00266911">
          <w:rPr>
            <w:rFonts w:ascii="Arial" w:hAnsi="Arial" w:cs="Arial"/>
          </w:rPr>
          <w:fldChar w:fldCharType="separate"/>
        </w:r>
        <w:r w:rsidR="00266911" w:rsidRPr="00266911">
          <w:rPr>
            <w:rFonts w:ascii="Arial" w:hAnsi="Arial" w:cs="Arial"/>
          </w:rPr>
          <w:delText>(Olden and Poff 2003; Patrick and Yuan 2017)</w:delText>
        </w:r>
        <w:r w:rsidR="00266911">
          <w:rPr>
            <w:rFonts w:ascii="Arial" w:hAnsi="Arial" w:cs="Arial"/>
          </w:rPr>
          <w:fldChar w:fldCharType="end"/>
        </w:r>
        <w:r w:rsidR="001408BC" w:rsidRPr="00734EEE">
          <w:rPr>
            <w:rFonts w:ascii="Arial" w:hAnsi="Arial" w:cs="Arial"/>
          </w:rPr>
          <w:delText>.</w:delText>
        </w:r>
      </w:del>
    </w:p>
    <w:p w14:paraId="7C0A721F" w14:textId="00635302" w:rsidR="00A75934" w:rsidRPr="00AA3230" w:rsidRDefault="00A75934" w:rsidP="008E71DD">
      <w:pPr>
        <w:spacing w:line="240" w:lineRule="auto"/>
        <w:ind w:firstLine="720"/>
        <w:contextualSpacing/>
        <w:rPr>
          <w:ins w:id="90" w:author="Sean" w:date="2021-08-06T16:58:00Z"/>
          <w:rFonts w:ascii="Arial" w:hAnsi="Arial" w:cs="Arial"/>
        </w:rPr>
      </w:pPr>
      <w:ins w:id="91" w:author="Sean" w:date="2021-08-06T16:58:00Z">
        <w:r w:rsidRPr="00AA3230">
          <w:rPr>
            <w:rFonts w:ascii="Arial" w:hAnsi="Arial" w:cs="Arial"/>
          </w:rPr>
          <w:t xml:space="preserve">In addition to the habitat metrics measured in the field, we </w:t>
        </w:r>
        <w:r w:rsidR="003E28B7">
          <w:rPr>
            <w:rFonts w:ascii="Arial" w:hAnsi="Arial" w:cs="Arial"/>
          </w:rPr>
          <w:t>gathered</w:t>
        </w:r>
        <w:r w:rsidRPr="00AA3230">
          <w:rPr>
            <w:rFonts w:ascii="Arial" w:hAnsi="Arial" w:cs="Arial"/>
          </w:rPr>
          <w:t xml:space="preserve"> climate and watershed data,</w:t>
        </w:r>
        <w:r w:rsidR="00E83D52" w:rsidRPr="00AA3230">
          <w:rPr>
            <w:rFonts w:ascii="Arial" w:hAnsi="Arial" w:cs="Arial"/>
          </w:rPr>
          <w:t xml:space="preserve"> </w:t>
        </w:r>
        <w:r w:rsidRPr="00AA3230">
          <w:rPr>
            <w:rFonts w:ascii="Arial" w:hAnsi="Arial" w:cs="Arial"/>
          </w:rPr>
          <w:t>from the US Geologic Surveyors Geospatial Attributes of Gages for Evaluating Streamflow, version II dataset</w:t>
        </w:r>
        <w:r w:rsidR="00266911" w:rsidRPr="00AA3230">
          <w:rPr>
            <w:rFonts w:ascii="Arial" w:hAnsi="Arial" w:cs="Arial"/>
          </w:rPr>
          <w:t xml:space="preserve"> (Falcone 2011)</w:t>
        </w:r>
        <w:r w:rsidRPr="00AA3230">
          <w:rPr>
            <w:rFonts w:ascii="Arial" w:hAnsi="Arial" w:cs="Arial"/>
          </w:rPr>
          <w:t>. A twenty-year continuous</w:t>
        </w:r>
        <w:r w:rsidR="00870283" w:rsidRPr="00AA3230">
          <w:rPr>
            <w:rFonts w:ascii="Arial" w:hAnsi="Arial" w:cs="Arial"/>
          </w:rPr>
          <w:t xml:space="preserve"> daily</w:t>
        </w:r>
        <w:r w:rsidRPr="00AA3230">
          <w:rPr>
            <w:rFonts w:ascii="Arial" w:hAnsi="Arial" w:cs="Arial"/>
          </w:rPr>
          <w:t xml:space="preserve"> flow record was downloaded for each site (except Tranquitas Creek which only had 4 years of available data) from the USGS </w:t>
        </w:r>
        <w:r w:rsidR="00C6289B" w:rsidRPr="00AA3230">
          <w:rPr>
            <w:rFonts w:ascii="Arial" w:hAnsi="Arial" w:cs="Arial"/>
          </w:rPr>
          <w:t>W</w:t>
        </w:r>
        <w:r w:rsidRPr="00AA3230">
          <w:rPr>
            <w:rFonts w:ascii="Arial" w:hAnsi="Arial" w:cs="Arial"/>
          </w:rPr>
          <w:t xml:space="preserve">ater </w:t>
        </w:r>
        <w:r w:rsidR="00C6289B" w:rsidRPr="00AA3230">
          <w:rPr>
            <w:rFonts w:ascii="Arial" w:hAnsi="Arial" w:cs="Arial"/>
          </w:rPr>
          <w:t>S</w:t>
        </w:r>
        <w:r w:rsidRPr="00AA3230">
          <w:rPr>
            <w:rFonts w:ascii="Arial" w:hAnsi="Arial" w:cs="Arial"/>
          </w:rPr>
          <w:t>ervices</w:t>
        </w:r>
        <w:r w:rsidR="00C6289B" w:rsidRPr="00AA3230">
          <w:rPr>
            <w:rFonts w:ascii="Arial" w:hAnsi="Arial" w:cs="Arial"/>
          </w:rPr>
          <w:t xml:space="preserve"> </w:t>
        </w:r>
        <w:r w:rsidR="008373B1" w:rsidRPr="00AA3230">
          <w:rPr>
            <w:rFonts w:ascii="Arial" w:hAnsi="Arial" w:cs="Arial"/>
          </w:rPr>
          <w:t>(https://waterservices.usgs.gov)</w:t>
        </w:r>
        <w:r w:rsidRPr="00AA3230">
          <w:rPr>
            <w:rFonts w:ascii="Arial" w:hAnsi="Arial" w:cs="Arial"/>
          </w:rPr>
          <w:fldChar w:fldCharType="begin"/>
        </w:r>
        <w:r w:rsidR="00A67715" w:rsidRPr="00AA3230">
          <w:rPr>
            <w:rFonts w:ascii="Arial" w:hAnsi="Arial" w:cs="Arial"/>
          </w:rPr>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rsidRPr="00AA3230">
          <w:rPr>
            <w:rFonts w:ascii="Arial" w:hAnsi="Arial" w:cs="Arial"/>
          </w:rPr>
          <w:fldChar w:fldCharType="end"/>
        </w:r>
        <w:r w:rsidRPr="00AA3230">
          <w:rPr>
            <w:rFonts w:ascii="Arial" w:hAnsi="Arial" w:cs="Arial"/>
          </w:rPr>
          <w:t>.</w:t>
        </w:r>
      </w:ins>
    </w:p>
    <w:p w14:paraId="76F32DC8" w14:textId="77777777" w:rsidR="00C7618B" w:rsidRPr="00AA3230" w:rsidRDefault="00C7618B" w:rsidP="008E71DD">
      <w:pPr>
        <w:spacing w:line="240" w:lineRule="auto"/>
        <w:contextualSpacing/>
        <w:rPr>
          <w:ins w:id="92" w:author="Sean" w:date="2021-08-06T16:58:00Z"/>
          <w:rFonts w:ascii="Arial" w:hAnsi="Arial" w:cs="Arial"/>
          <w:i/>
          <w:iCs/>
        </w:rPr>
      </w:pPr>
    </w:p>
    <w:p w14:paraId="6D096BC8" w14:textId="68F6F312" w:rsidR="001408BC" w:rsidRPr="00AA3230" w:rsidRDefault="00407078" w:rsidP="008E71DD">
      <w:pPr>
        <w:spacing w:line="240" w:lineRule="auto"/>
        <w:ind w:firstLine="720"/>
        <w:contextualSpacing/>
        <w:rPr>
          <w:ins w:id="93" w:author="Sean" w:date="2021-08-06T16:58:00Z"/>
          <w:rFonts w:ascii="Arial" w:hAnsi="Arial" w:cs="Arial"/>
        </w:rPr>
      </w:pPr>
      <w:ins w:id="94" w:author="Sean" w:date="2021-08-06T16:58:00Z">
        <w:r w:rsidRPr="00AA3230">
          <w:rPr>
            <w:rFonts w:ascii="Arial" w:hAnsi="Arial" w:cs="Arial"/>
            <w:i/>
            <w:iCs/>
          </w:rPr>
          <w:t>Analyses</w:t>
        </w:r>
        <w:r w:rsidRPr="00AA3230">
          <w:rPr>
            <w:rFonts w:ascii="Arial" w:hAnsi="Arial" w:cs="Arial"/>
          </w:rPr>
          <w:t xml:space="preserve">: </w:t>
        </w:r>
        <w:r w:rsidR="00E8202D" w:rsidRPr="00AA3230">
          <w:rPr>
            <w:rFonts w:ascii="Arial" w:hAnsi="Arial" w:cs="Arial"/>
          </w:rPr>
          <w:t>Due to a small number of sample sites and replicates, the</w:t>
        </w:r>
        <w:r w:rsidR="00832968" w:rsidRPr="00AA3230">
          <w:rPr>
            <w:rFonts w:ascii="Arial" w:hAnsi="Arial" w:cs="Arial"/>
          </w:rPr>
          <w:t xml:space="preserve"> statistical analys</w:t>
        </w:r>
        <w:r w:rsidR="00E8202D" w:rsidRPr="00AA3230">
          <w:rPr>
            <w:rFonts w:ascii="Arial" w:hAnsi="Arial" w:cs="Arial"/>
          </w:rPr>
          <w:t xml:space="preserve">es </w:t>
        </w:r>
        <w:r w:rsidR="00425A8F" w:rsidRPr="00AA3230">
          <w:rPr>
            <w:rFonts w:ascii="Arial" w:hAnsi="Arial" w:cs="Arial"/>
          </w:rPr>
          <w:t xml:space="preserve">relating environmental drivers to organismal responses </w:t>
        </w:r>
        <w:r w:rsidR="00B44FEC" w:rsidRPr="00AA3230">
          <w:rPr>
            <w:rFonts w:ascii="Arial" w:hAnsi="Arial" w:cs="Arial"/>
          </w:rPr>
          <w:t>we</w:t>
        </w:r>
        <w:r w:rsidR="00E8202D" w:rsidRPr="00AA3230">
          <w:rPr>
            <w:rFonts w:ascii="Arial" w:hAnsi="Arial" w:cs="Arial"/>
          </w:rPr>
          <w:t>re restricted</w:t>
        </w:r>
        <w:r w:rsidR="00832968" w:rsidRPr="00AA3230">
          <w:rPr>
            <w:rFonts w:ascii="Arial" w:hAnsi="Arial" w:cs="Arial"/>
          </w:rPr>
          <w:t xml:space="preserve"> to </w:t>
        </w:r>
        <w:r w:rsidR="00A7070E">
          <w:rPr>
            <w:rFonts w:ascii="Arial" w:hAnsi="Arial" w:cs="Arial"/>
          </w:rPr>
          <w:t>six</w:t>
        </w:r>
        <w:r w:rsidR="00832968" w:rsidRPr="00AA3230">
          <w:rPr>
            <w:rFonts w:ascii="Arial" w:hAnsi="Arial" w:cs="Arial"/>
          </w:rPr>
          <w:t xml:space="preserve"> </w:t>
        </w:r>
        <w:r w:rsidR="00832968" w:rsidRPr="00AA3230">
          <w:rPr>
            <w:rFonts w:ascii="Arial" w:hAnsi="Arial" w:cs="Arial"/>
            <w:i/>
            <w:iCs/>
          </w:rPr>
          <w:t xml:space="preserve">a priori </w:t>
        </w:r>
        <w:r w:rsidR="00832968" w:rsidRPr="00AA3230">
          <w:rPr>
            <w:rFonts w:ascii="Arial" w:hAnsi="Arial" w:cs="Arial"/>
          </w:rPr>
          <w:t xml:space="preserve">environmental predictors. </w:t>
        </w:r>
        <w:r w:rsidR="00E8202D" w:rsidRPr="00AA3230">
          <w:rPr>
            <w:rFonts w:ascii="Arial" w:eastAsiaTheme="minorEastAsia" w:hAnsi="Arial" w:cs="Arial"/>
          </w:rPr>
          <w:t xml:space="preserve">Annual precipitation </w:t>
        </w:r>
        <w:r w:rsidR="00B44FEC" w:rsidRPr="00AA3230">
          <w:rPr>
            <w:rFonts w:ascii="Arial" w:eastAsiaTheme="minorEastAsia" w:hAnsi="Arial" w:cs="Arial"/>
          </w:rPr>
          <w:t>was</w:t>
        </w:r>
        <w:r w:rsidR="00E8202D" w:rsidRPr="00AA3230">
          <w:rPr>
            <w:rFonts w:ascii="Arial" w:eastAsiaTheme="minorEastAsia" w:hAnsi="Arial" w:cs="Arial"/>
          </w:rPr>
          <w:t xml:space="preserve"> evaluated to identify gradient </w:t>
        </w:r>
        <w:r w:rsidR="00E8202D" w:rsidRPr="00AA3230">
          <w:rPr>
            <w:rFonts w:ascii="Arial" w:eastAsiaTheme="minorEastAsia" w:hAnsi="Arial" w:cs="Arial"/>
          </w:rPr>
          <w:lastRenderedPageBreak/>
          <w:t xml:space="preserve">effects. </w:t>
        </w:r>
        <w:r w:rsidR="007D39D1">
          <w:rPr>
            <w:rFonts w:ascii="Arial" w:eastAsiaTheme="minorEastAsia" w:hAnsi="Arial" w:cs="Arial"/>
          </w:rPr>
          <w:t>Channel shape is a</w:t>
        </w:r>
        <w:r w:rsidR="007D39D1" w:rsidRPr="00AA3230">
          <w:rPr>
            <w:rFonts w:ascii="Arial" w:eastAsiaTheme="minorEastAsia" w:hAnsi="Arial" w:cs="Arial"/>
          </w:rPr>
          <w:t xml:space="preserve"> product of flow regime, slope, substrate, and bank stability</w:t>
        </w:r>
        <w:r w:rsidR="007D39D1">
          <w:rPr>
            <w:rFonts w:ascii="Arial" w:eastAsiaTheme="minorEastAsia" w:hAnsi="Arial" w:cs="Arial"/>
          </w:rPr>
          <w:t xml:space="preserve"> and was summarized by the </w:t>
        </w:r>
        <w:proofErr w:type="spellStart"/>
        <w:r w:rsidR="00E8202D" w:rsidRPr="00AA3230">
          <w:rPr>
            <w:rFonts w:ascii="Arial" w:eastAsiaTheme="minorEastAsia" w:hAnsi="Arial" w:cs="Arial"/>
          </w:rPr>
          <w:t>Rosgen</w:t>
        </w:r>
        <w:proofErr w:type="spellEnd"/>
        <w:r w:rsidR="00E8202D" w:rsidRPr="00AA3230">
          <w:rPr>
            <w:rFonts w:ascii="Arial" w:eastAsiaTheme="minorEastAsia" w:hAnsi="Arial" w:cs="Arial"/>
          </w:rPr>
          <w:t xml:space="preserve"> </w:t>
        </w:r>
        <w:r w:rsidR="007D39D1" w:rsidRPr="00AA3230">
          <w:rPr>
            <w:rFonts w:ascii="Arial" w:eastAsiaTheme="minorEastAsia" w:hAnsi="Arial" w:cs="Arial"/>
          </w:rPr>
          <w:t>index.</w:t>
        </w:r>
        <w:r w:rsidR="00E8202D" w:rsidRPr="00AA3230">
          <w:rPr>
            <w:rFonts w:ascii="Arial" w:eastAsiaTheme="minorEastAsia" w:hAnsi="Arial" w:cs="Arial"/>
          </w:rPr>
          <w:t xml:space="preserve"> We include</w:t>
        </w:r>
        <w:r w:rsidR="00B44FEC" w:rsidRPr="00AA3230">
          <w:rPr>
            <w:rFonts w:ascii="Arial" w:eastAsiaTheme="minorEastAsia" w:hAnsi="Arial" w:cs="Arial"/>
          </w:rPr>
          <w:t>d</w:t>
        </w:r>
        <w:r w:rsidR="00E8202D" w:rsidRPr="00AA3230">
          <w:rPr>
            <w:rFonts w:ascii="Arial" w:eastAsiaTheme="minorEastAsia" w:hAnsi="Arial" w:cs="Arial"/>
          </w:rPr>
          <w:t xml:space="preserve"> conductivity and NH</w:t>
        </w:r>
        <w:r w:rsidR="00E8202D" w:rsidRPr="00AA3230">
          <w:rPr>
            <w:rFonts w:ascii="Arial" w:eastAsiaTheme="minorEastAsia" w:hAnsi="Arial" w:cs="Arial"/>
            <w:vertAlign w:val="subscript"/>
          </w:rPr>
          <w:t>4</w:t>
        </w:r>
        <w:r w:rsidR="00E8202D" w:rsidRPr="00AA3230">
          <w:rPr>
            <w:rFonts w:ascii="Arial" w:eastAsiaTheme="minorEastAsia" w:hAnsi="Arial" w:cs="Arial"/>
            <w:vertAlign w:val="superscript"/>
          </w:rPr>
          <w:t>+</w:t>
        </w:r>
        <w:r w:rsidR="00E8202D" w:rsidRPr="00AA3230">
          <w:rPr>
            <w:rFonts w:ascii="Arial" w:eastAsiaTheme="minorEastAsia" w:hAnsi="Arial" w:cs="Arial"/>
          </w:rPr>
          <w:t xml:space="preserve"> to evaluate water quality</w:t>
        </w:r>
        <w:r w:rsidR="00697FA6" w:rsidRPr="00AA3230">
          <w:rPr>
            <w:rFonts w:ascii="Arial" w:eastAsiaTheme="minorEastAsia" w:hAnsi="Arial" w:cs="Arial"/>
          </w:rPr>
          <w:t xml:space="preserve">. </w:t>
        </w:r>
        <w:r w:rsidR="001408BC" w:rsidRPr="00AA3230">
          <w:rPr>
            <w:rFonts w:ascii="Arial" w:hAnsi="Arial" w:cs="Arial"/>
          </w:rPr>
          <w:t>Since the selected streams were deliberately chosen to be wadeable at base flow, we calculated two flow metrics to approximate the typical flow regime of each site in the context of seasonal droughts and floods, as well as overall variation in flow: Flash Index (cumulative changes in day to day daily flow / cumulative flow) and the Low-Flow Pulse Percent (LFPP = times where daily discharge drops below the 25</w:t>
        </w:r>
        <w:r w:rsidR="001408BC" w:rsidRPr="00AA3230">
          <w:rPr>
            <w:rFonts w:ascii="Arial" w:hAnsi="Arial" w:cs="Arial"/>
            <w:vertAlign w:val="superscript"/>
          </w:rPr>
          <w:t>th</w:t>
        </w:r>
        <w:r w:rsidR="001408BC" w:rsidRPr="00AA3230">
          <w:rPr>
            <w:rFonts w:ascii="Arial" w:hAnsi="Arial" w:cs="Arial"/>
          </w:rPr>
          <w:t xml:space="preserve"> percentile)</w:t>
        </w:r>
        <w:r w:rsidR="00266911" w:rsidRPr="00AA3230">
          <w:rPr>
            <w:rFonts w:ascii="Arial" w:hAnsi="Arial" w:cs="Arial"/>
          </w:rPr>
          <w:t xml:space="preserve"> </w:t>
        </w:r>
        <w:r w:rsidR="0074725F" w:rsidRPr="00AA3230">
          <w:rPr>
            <w:rFonts w:ascii="Arial" w:hAnsi="Arial" w:cs="Arial"/>
          </w:rPr>
          <w:t xml:space="preserve">(Olden and </w:t>
        </w:r>
        <w:proofErr w:type="spellStart"/>
        <w:r w:rsidR="0074725F" w:rsidRPr="00AA3230">
          <w:rPr>
            <w:rFonts w:ascii="Arial" w:hAnsi="Arial" w:cs="Arial"/>
          </w:rPr>
          <w:t>Poff</w:t>
        </w:r>
        <w:proofErr w:type="spellEnd"/>
        <w:r w:rsidR="0074725F" w:rsidRPr="00AA3230">
          <w:rPr>
            <w:rFonts w:ascii="Arial" w:hAnsi="Arial" w:cs="Arial"/>
          </w:rPr>
          <w:t xml:space="preserve"> 2003; Patrick and Yuan 2017)</w:t>
        </w:r>
        <w:r w:rsidR="001408BC" w:rsidRPr="00AA3230">
          <w:rPr>
            <w:rFonts w:ascii="Arial" w:hAnsi="Arial" w:cs="Arial"/>
          </w:rPr>
          <w:t>.</w:t>
        </w:r>
      </w:ins>
    </w:p>
    <w:p w14:paraId="457C3C3A" w14:textId="16C4071D" w:rsidR="007A3C8C" w:rsidRPr="00AA3230" w:rsidRDefault="00697FA6" w:rsidP="008E71DD">
      <w:pPr>
        <w:spacing w:line="240" w:lineRule="auto"/>
        <w:ind w:firstLine="720"/>
        <w:contextualSpacing/>
        <w:rPr>
          <w:rFonts w:ascii="Arial" w:eastAsiaTheme="minorEastAsia" w:hAnsi="Arial" w:cs="Arial"/>
        </w:rPr>
      </w:pPr>
      <w:r w:rsidRPr="00AA3230">
        <w:rPr>
          <w:rFonts w:ascii="Arial" w:eastAsiaTheme="minorEastAsia" w:hAnsi="Arial" w:cs="Arial"/>
        </w:rPr>
        <w:t>We used linear regression and Pearson correlation coefficients to</w:t>
      </w:r>
      <w:r w:rsidR="0064690C" w:rsidRPr="00AA3230">
        <w:rPr>
          <w:rFonts w:ascii="Arial" w:hAnsi="Arial" w:cs="Arial"/>
        </w:rPr>
        <w:t xml:space="preserve"> </w:t>
      </w:r>
      <w:r w:rsidRPr="00AA3230">
        <w:rPr>
          <w:rFonts w:ascii="Arial" w:hAnsi="Arial" w:cs="Arial"/>
        </w:rPr>
        <w:t>identify potential confounding</w:t>
      </w:r>
      <w:r w:rsidR="0064690C" w:rsidRPr="00AA3230">
        <w:rPr>
          <w:rFonts w:ascii="Arial" w:hAnsi="Arial" w:cs="Arial"/>
        </w:rPr>
        <w:t xml:space="preserve"> relationships between precipitation and </w:t>
      </w:r>
      <w:r w:rsidRPr="00AA3230">
        <w:rPr>
          <w:rFonts w:ascii="Arial" w:hAnsi="Arial" w:cs="Arial"/>
        </w:rPr>
        <w:t xml:space="preserve">each environmental </w:t>
      </w:r>
      <w:r w:rsidR="0064690C" w:rsidRPr="00AA3230">
        <w:rPr>
          <w:rFonts w:ascii="Arial" w:hAnsi="Arial" w:cs="Arial"/>
        </w:rPr>
        <w:t>predictor</w:t>
      </w:r>
      <w:del w:id="95" w:author="Sean" w:date="2021-08-06T16:58:00Z">
        <w:r w:rsidRPr="00734EEE">
          <w:rPr>
            <w:rFonts w:ascii="Arial" w:hAnsi="Arial" w:cs="Arial"/>
          </w:rPr>
          <w:delText xml:space="preserve"> (</w:delText>
        </w:r>
        <w:r w:rsidR="00CD5D60" w:rsidRPr="00734EEE">
          <w:rPr>
            <w:rFonts w:ascii="Arial" w:hAnsi="Arial" w:cs="Arial"/>
          </w:rPr>
          <w:delText xml:space="preserve">Table </w:delText>
        </w:r>
        <w:r w:rsidR="00404290">
          <w:rPr>
            <w:rFonts w:ascii="Arial" w:hAnsi="Arial" w:cs="Arial"/>
          </w:rPr>
          <w:delText>3</w:delText>
        </w:r>
        <w:r w:rsidRPr="00734EEE">
          <w:rPr>
            <w:rFonts w:ascii="Arial" w:hAnsi="Arial" w:cs="Arial"/>
          </w:rPr>
          <w:delText>).</w:delText>
        </w:r>
      </w:del>
      <w:ins w:id="96" w:author="Sean" w:date="2021-08-06T16:58:00Z">
        <w:r w:rsidRPr="00AA3230">
          <w:rPr>
            <w:rFonts w:ascii="Arial" w:hAnsi="Arial" w:cs="Arial"/>
          </w:rPr>
          <w:t>.</w:t>
        </w:r>
      </w:ins>
      <w:r w:rsidRPr="00AA3230">
        <w:rPr>
          <w:rFonts w:ascii="Arial" w:hAnsi="Arial" w:cs="Arial"/>
        </w:rPr>
        <w:t xml:space="preserve"> We </w:t>
      </w:r>
      <w:r w:rsidR="004964EC" w:rsidRPr="00AA3230">
        <w:rPr>
          <w:rFonts w:ascii="Arial" w:hAnsi="Arial" w:cs="Arial"/>
        </w:rPr>
        <w:t xml:space="preserve">then, </w:t>
      </w:r>
      <w:r w:rsidR="00CD5D60" w:rsidRPr="00AA3230">
        <w:rPr>
          <w:rFonts w:ascii="Arial" w:hAnsi="Arial" w:cs="Arial"/>
        </w:rPr>
        <w:t>used</w:t>
      </w:r>
      <w:r w:rsidRPr="00AA3230">
        <w:rPr>
          <w:rFonts w:ascii="Arial" w:hAnsi="Arial" w:cs="Arial"/>
        </w:rPr>
        <w:t xml:space="preserve"> </w:t>
      </w:r>
      <w:r w:rsidR="00CD5D60" w:rsidRPr="00AA3230">
        <w:rPr>
          <w:rFonts w:ascii="Arial" w:hAnsi="Arial" w:cs="Arial"/>
        </w:rPr>
        <w:t xml:space="preserve">singular value decomposition of the centered and scaled data matrix in a </w:t>
      </w:r>
      <w:r w:rsidRPr="00AA3230">
        <w:rPr>
          <w:rFonts w:ascii="Arial" w:hAnsi="Arial" w:cs="Arial"/>
        </w:rPr>
        <w:t xml:space="preserve">principal </w:t>
      </w:r>
      <w:r w:rsidR="00CD5D60" w:rsidRPr="00AA3230">
        <w:rPr>
          <w:rFonts w:ascii="Arial" w:hAnsi="Arial" w:cs="Arial"/>
        </w:rPr>
        <w:t>component</w:t>
      </w:r>
      <w:r w:rsidRPr="00AA3230">
        <w:rPr>
          <w:rFonts w:ascii="Arial" w:hAnsi="Arial" w:cs="Arial"/>
        </w:rPr>
        <w:t xml:space="preserve"> analysis with all </w:t>
      </w:r>
      <w:del w:id="97" w:author="Sean" w:date="2021-08-06T16:58:00Z">
        <w:r w:rsidRPr="00734EEE">
          <w:rPr>
            <w:rFonts w:ascii="Arial" w:hAnsi="Arial" w:cs="Arial"/>
          </w:rPr>
          <w:delText>seven</w:delText>
        </w:r>
      </w:del>
      <w:ins w:id="98" w:author="Sean" w:date="2021-08-06T16:58:00Z">
        <w:r w:rsidR="00A7070E">
          <w:rPr>
            <w:rFonts w:ascii="Arial" w:hAnsi="Arial" w:cs="Arial"/>
          </w:rPr>
          <w:t>six</w:t>
        </w:r>
      </w:ins>
      <w:r w:rsidRPr="00AA3230">
        <w:rPr>
          <w:rFonts w:ascii="Arial" w:hAnsi="Arial" w:cs="Arial"/>
        </w:rPr>
        <w:t xml:space="preserve"> environmental predictors</w:t>
      </w:r>
      <w:del w:id="99" w:author="Sean" w:date="2021-08-06T16:58:00Z">
        <w:r w:rsidR="00CD5D60" w:rsidRPr="00734EEE">
          <w:rPr>
            <w:rFonts w:ascii="Arial" w:hAnsi="Arial" w:cs="Arial"/>
          </w:rPr>
          <w:delText xml:space="preserve"> (Fig</w:delText>
        </w:r>
        <w:r w:rsidR="000D525F" w:rsidRPr="00734EEE">
          <w:rPr>
            <w:rFonts w:ascii="Arial" w:hAnsi="Arial" w:cs="Arial"/>
          </w:rPr>
          <w:delText>.</w:delText>
        </w:r>
        <w:r w:rsidR="00CD5D60" w:rsidRPr="00734EEE">
          <w:rPr>
            <w:rFonts w:ascii="Arial" w:hAnsi="Arial" w:cs="Arial"/>
          </w:rPr>
          <w:delText xml:space="preserve"> </w:delText>
        </w:r>
        <w:r w:rsidR="000D525F" w:rsidRPr="00734EEE">
          <w:rPr>
            <w:rFonts w:ascii="Arial" w:hAnsi="Arial" w:cs="Arial"/>
          </w:rPr>
          <w:delText>2</w:delText>
        </w:r>
        <w:r w:rsidR="00CD5D60" w:rsidRPr="00734EEE">
          <w:rPr>
            <w:rFonts w:ascii="Arial" w:hAnsi="Arial" w:cs="Arial"/>
          </w:rPr>
          <w:delText xml:space="preserve">, Table </w:delText>
        </w:r>
        <w:r w:rsidR="00404290">
          <w:rPr>
            <w:rFonts w:ascii="Arial" w:hAnsi="Arial" w:cs="Arial"/>
          </w:rPr>
          <w:delText>4</w:delText>
        </w:r>
        <w:r w:rsidR="00CD5D60" w:rsidRPr="00734EEE">
          <w:rPr>
            <w:rFonts w:ascii="Arial" w:hAnsi="Arial" w:cs="Arial"/>
          </w:rPr>
          <w:delText>).</w:delText>
        </w:r>
      </w:del>
      <w:ins w:id="100" w:author="Sean" w:date="2021-08-06T16:58:00Z">
        <w:r w:rsidR="00A7070E">
          <w:rPr>
            <w:rFonts w:ascii="Arial" w:hAnsi="Arial" w:cs="Arial"/>
          </w:rPr>
          <w:t>. The environmental PCA and associated exploratory results are described in the supplemental data.</w:t>
        </w:r>
      </w:ins>
    </w:p>
    <w:p w14:paraId="795190B7" w14:textId="77777777" w:rsidR="004964EC" w:rsidRPr="00734EEE" w:rsidRDefault="00940F61" w:rsidP="008E71DD">
      <w:pPr>
        <w:spacing w:line="240" w:lineRule="auto"/>
        <w:ind w:firstLine="720"/>
        <w:contextualSpacing/>
        <w:rPr>
          <w:del w:id="101" w:author="Sean" w:date="2021-08-06T16:58:00Z"/>
          <w:rFonts w:ascii="Arial" w:eastAsiaTheme="minorEastAsia" w:hAnsi="Arial" w:cs="Arial"/>
        </w:rPr>
      </w:pPr>
      <w:del w:id="102" w:author="Sean" w:date="2021-08-06T16:58:00Z">
        <w:r w:rsidRPr="00734EEE">
          <w:rPr>
            <w:rFonts w:ascii="Arial" w:hAnsi="Arial" w:cs="Arial"/>
          </w:rPr>
          <w:delText>For each community (fish</w:delText>
        </w:r>
        <w:r w:rsidR="004964EC" w:rsidRPr="00734EEE">
          <w:rPr>
            <w:rFonts w:ascii="Arial" w:hAnsi="Arial" w:cs="Arial"/>
          </w:rPr>
          <w:delText xml:space="preserve"> and</w:delText>
        </w:r>
        <w:r w:rsidRPr="00734EEE">
          <w:rPr>
            <w:rFonts w:ascii="Arial" w:hAnsi="Arial" w:cs="Arial"/>
          </w:rPr>
          <w:delText xml:space="preserve"> invertebrate) we calculated Shannon diversity and rarified taxonomic richness</w:delText>
        </w:r>
        <w:r w:rsidR="00266911">
          <w:rPr>
            <w:rFonts w:ascii="Arial" w:hAnsi="Arial" w:cs="Arial"/>
          </w:rPr>
          <w:delText xml:space="preserve"> </w:delText>
        </w:r>
        <w:r w:rsidR="00266911">
          <w:rPr>
            <w:rFonts w:ascii="Arial" w:hAnsi="Arial" w:cs="Arial"/>
          </w:rPr>
          <w:fldChar w:fldCharType="begin"/>
        </w:r>
        <w:r w:rsidR="00266911">
          <w:rPr>
            <w:rFonts w:ascii="Arial" w:hAnsi="Arial" w:cs="Arial"/>
          </w:rPr>
          <w:delInstrText xml:space="preserve"> ADDIN ZOTERO_ITEM CSL_CITATION {"citationID":"2OSaw9r5","properties":{"formattedCitation":"(Hurlbert 1971)","plainCitation":"(Hurlbert 1971)","noteIndex":0},"citationItems":[{"id":86,"uris":["http://zotero.org/users/local/tyq98Km3/items/J5GYQ5TL"],"uri":["http://zotero.org/users/local/tyq98Km3/items/J5GYQ5TL"],"itemData":{"id":86,"type":"article-journal","abstract":"The recent literature on species diversity contains many semantic, conceptual, and technical problems. It is suggested that, as a result of these problems, species diversity has become a meaningless concept, that the term be abandoned, and that ecologists take a more critical approach to species-number relations and rely less on information theoretic and other analogies. As multispecific collections of organisms possess numerous statistical properties which conform to the conventional criteria for diversity indices, such collections are not intrinsically arrangeable in linear order along some diversity scale. Several such properties or \"species composition parameters\" having straightforward biological interpretations are presented as alternatives to the diversity approach. The two most basic of these are simply $\\Delta_1= [\\frac{N}{N-1}][^1-\\Sigma_i (\\frac{N_i} {N})^2]$ =the proportion of potential interindividual encounters which is interspecific (as opposed to intraspecific), assuming every individual in the collection can encounter all other individuals, and $E(S_n)= ^\\Sigma_i [1-\\frac{(\\binom{N-N_i}{n})}{(\\binom{N}{n})}]$ =the expected number of species in a sample of n individuals selected at random from a collection containing N individuals, S species, and Ni individuals in the ith species.","archive":"JSTOR","container-title":"Ecology","DOI":"10.2307/1934145","ISSN":"0012-9658","issue":"4","note":"number: 4\npublisher: Wiley","page":"577-586","source":"JSTOR","title":"The Nonconcept of Species Diversity: A Critique and Alternative Parameters","title-short":"The Nonconcept of Species Diversity","volume":"52","author":[{"family":"Hurlbert","given":"Stuart H."}],"issued":{"date-parts":[["1971"]]}}}],"schema":"https://github.com/citation-style-language/schema/raw/master/csl-citation.json"} </w:delInstrText>
        </w:r>
        <w:r w:rsidR="00266911">
          <w:rPr>
            <w:rFonts w:ascii="Arial" w:hAnsi="Arial" w:cs="Arial"/>
          </w:rPr>
          <w:fldChar w:fldCharType="separate"/>
        </w:r>
        <w:r w:rsidR="00266911" w:rsidRPr="00266911">
          <w:rPr>
            <w:rFonts w:ascii="Arial" w:hAnsi="Arial" w:cs="Arial"/>
          </w:rPr>
          <w:delText>(Hurlbert 1971)</w:delText>
        </w:r>
        <w:r w:rsidR="00266911">
          <w:rPr>
            <w:rFonts w:ascii="Arial" w:hAnsi="Arial" w:cs="Arial"/>
          </w:rPr>
          <w:fldChar w:fldCharType="end"/>
        </w:r>
        <w:r w:rsidRPr="00734EEE">
          <w:rPr>
            <w:rFonts w:ascii="Arial" w:hAnsi="Arial" w:cs="Arial"/>
          </w:rPr>
          <w:delText>.</w:delText>
        </w:r>
        <w:r w:rsidRPr="00734EEE">
          <w:rPr>
            <w:rFonts w:ascii="Arial" w:hAnsi="Arial" w:cs="Arial"/>
            <w:b/>
            <w:bCs/>
          </w:rPr>
          <w:delText xml:space="preserve"> </w:delText>
        </w:r>
        <w:r w:rsidRPr="00734EEE">
          <w:rPr>
            <w:rFonts w:ascii="Arial" w:eastAsiaTheme="minorEastAsia" w:hAnsi="Arial" w:cs="Arial"/>
          </w:rPr>
          <w:delText>Diversity and richness measures were calculated using the Vegan Library</w:delText>
        </w:r>
        <w:r w:rsidR="00266911">
          <w:rPr>
            <w:rFonts w:ascii="Arial" w:eastAsiaTheme="minorEastAsia" w:hAnsi="Arial" w:cs="Arial"/>
          </w:rPr>
          <w:delText xml:space="preserve"> </w:delText>
        </w:r>
        <w:r w:rsidR="00266911">
          <w:rPr>
            <w:rFonts w:ascii="Arial" w:eastAsiaTheme="minorEastAsia" w:hAnsi="Arial" w:cs="Arial"/>
          </w:rPr>
          <w:fldChar w:fldCharType="begin"/>
        </w:r>
        <w:r w:rsidR="00266911">
          <w:rPr>
            <w:rFonts w:ascii="Arial" w:eastAsiaTheme="minorEastAsia" w:hAnsi="Arial" w:cs="Arial"/>
          </w:rPr>
          <w:delInstrText xml:space="preserve"> ADDIN ZOTERO_ITEM CSL_CITATION {"citationID":"1rbjMI2V","properties":{"formattedCitation":"(Oksanen et al. 2019)","plainCitation":"(Oksanen et al. 2019)","noteIndex":0},"citationItems":[{"id":45,"uris":["http://zotero.org/users/local/tyq98Km3/items/IHN627BF"],"uri":["http://zotero.org/users/local/tyq98Km3/items/IHN627BF"],"itemData":{"id":45,"type":"book","abstract":"Ordination methods, diversity analysis and other functions for community and vegetation ecologists.","note":"Programmers: _:n325","source":"R-Packages","title":"vegan: Community Ecology Package","title-short":"vegan","URL":"https://CRAN.R-project.org/package=vegan","version":"2.5-6","author":[{"family":"Oksanen","given":"Jari"},{"family":"Blanchet","given":"F.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H."},{"family":"Szoecs","given":"Eduard"},{"family":"Wagner","given":"Helene"}],"accessed":{"date-parts":[["2020",8,13]]},"issued":{"date-parts":[["2019",9,1]]}}}],"schema":"https://github.com/citation-style-language/schema/raw/master/csl-citation.json"} </w:delInstrText>
        </w:r>
        <w:r w:rsidR="00266911">
          <w:rPr>
            <w:rFonts w:ascii="Arial" w:eastAsiaTheme="minorEastAsia" w:hAnsi="Arial" w:cs="Arial"/>
          </w:rPr>
          <w:fldChar w:fldCharType="separate"/>
        </w:r>
        <w:r w:rsidR="00266911" w:rsidRPr="00266911">
          <w:rPr>
            <w:rFonts w:ascii="Arial" w:hAnsi="Arial" w:cs="Arial"/>
          </w:rPr>
          <w:delText xml:space="preserve">(Oksanen </w:delText>
        </w:r>
        <w:r w:rsidR="0089055C" w:rsidRPr="0089055C">
          <w:rPr>
            <w:rFonts w:ascii="Arial" w:hAnsi="Arial" w:cs="Arial"/>
            <w:i/>
            <w:iCs/>
          </w:rPr>
          <w:delText>et al</w:delText>
        </w:r>
        <w:r w:rsidR="00266911" w:rsidRPr="00266911">
          <w:rPr>
            <w:rFonts w:ascii="Arial" w:hAnsi="Arial" w:cs="Arial"/>
          </w:rPr>
          <w:delText>. 2019)</w:delText>
        </w:r>
        <w:r w:rsidR="00266911">
          <w:rPr>
            <w:rFonts w:ascii="Arial" w:eastAsiaTheme="minorEastAsia" w:hAnsi="Arial" w:cs="Arial"/>
          </w:rPr>
          <w:fldChar w:fldCharType="end"/>
        </w:r>
        <w:r w:rsidRPr="00734EEE">
          <w:rPr>
            <w:rFonts w:ascii="Arial" w:eastAsiaTheme="minorEastAsia" w:hAnsi="Arial" w:cs="Arial"/>
          </w:rPr>
          <w:delText xml:space="preserve"> in the statistical program R </w:delText>
        </w:r>
        <w:r w:rsidR="00266911">
          <w:rPr>
            <w:rFonts w:ascii="Arial" w:eastAsiaTheme="minorEastAsia" w:hAnsi="Arial" w:cs="Arial"/>
          </w:rPr>
          <w:fldChar w:fldCharType="begin"/>
        </w:r>
        <w:r w:rsidR="00266911">
          <w:rPr>
            <w:rFonts w:ascii="Arial" w:eastAsiaTheme="minorEastAsia" w:hAnsi="Arial" w:cs="Arial"/>
          </w:rPr>
          <w:delInstrText xml:space="preserve"> ADDIN ZOTERO_ITEM CSL_CITATION {"citationID":"gXik2Alz","properties":{"formattedCitation":"(R Core Team 2018)","plainCitation":"(R Core Team 2018)","noteIndex":0},"citationItems":[{"id":51,"uris":["http://zotero.org/users/local/tyq98Km3/items/MGMN475Y"],"uri":["http://zotero.org/users/local/tyq98Km3/items/MGMN475Y"],"itemData":{"id":51,"type":"book","event-place":"Vienna, Austria","note":"Programmers: _:n432","publisher":"R Foundation for Statistical Computing","publisher-place":"Vienna, Austria","title":"R: A language and environment for statistical computing","URL":"https://www.R-project.org/.","author":[{"literal":"R Core Team"}],"accessed":{"date-parts":[["2020",8,13]]},"issued":{"date-parts":[["2018"]]}}}],"schema":"https://github.com/citation-style-language/schema/raw/master/csl-citation.json"} </w:delInstrText>
        </w:r>
        <w:r w:rsidR="00266911">
          <w:rPr>
            <w:rFonts w:ascii="Arial" w:eastAsiaTheme="minorEastAsia" w:hAnsi="Arial" w:cs="Arial"/>
          </w:rPr>
          <w:fldChar w:fldCharType="separate"/>
        </w:r>
        <w:r w:rsidR="00266911" w:rsidRPr="00266911">
          <w:rPr>
            <w:rFonts w:ascii="Arial" w:hAnsi="Arial" w:cs="Arial"/>
          </w:rPr>
          <w:delText>(R Core Team 2018)</w:delText>
        </w:r>
        <w:r w:rsidR="00266911">
          <w:rPr>
            <w:rFonts w:ascii="Arial" w:eastAsiaTheme="minorEastAsia" w:hAnsi="Arial" w:cs="Arial"/>
          </w:rPr>
          <w:fldChar w:fldCharType="end"/>
        </w:r>
        <w:r w:rsidRPr="00734EEE">
          <w:rPr>
            <w:rFonts w:ascii="Arial" w:eastAsiaTheme="minorEastAsia" w:hAnsi="Arial" w:cs="Arial"/>
          </w:rPr>
          <w:delText xml:space="preserve">. </w:delText>
        </w:r>
        <w:r w:rsidR="004964EC" w:rsidRPr="00734EEE">
          <w:rPr>
            <w:rFonts w:ascii="Arial" w:eastAsiaTheme="minorEastAsia" w:hAnsi="Arial" w:cs="Arial"/>
          </w:rPr>
          <w:delText xml:space="preserve">While rarified richness is reported in supplemental </w:delText>
        </w:r>
        <w:r w:rsidR="00175BB4">
          <w:rPr>
            <w:rFonts w:ascii="Arial" w:eastAsiaTheme="minorEastAsia" w:hAnsi="Arial" w:cs="Arial"/>
          </w:rPr>
          <w:delText>materials</w:delText>
        </w:r>
        <w:r w:rsidR="004964EC" w:rsidRPr="00734EEE">
          <w:rPr>
            <w:rFonts w:ascii="Arial" w:eastAsiaTheme="minorEastAsia" w:hAnsi="Arial" w:cs="Arial"/>
          </w:rPr>
          <w:delText>, further analyses and discussion regarding diversity utilize the Shannon</w:delText>
        </w:r>
        <w:r w:rsidR="00241A8B" w:rsidRPr="00734EEE">
          <w:rPr>
            <w:rFonts w:ascii="Arial" w:eastAsiaTheme="minorEastAsia" w:hAnsi="Arial" w:cs="Arial"/>
          </w:rPr>
          <w:delText>-Weiner</w:delText>
        </w:r>
        <w:r w:rsidR="004964EC" w:rsidRPr="00734EEE">
          <w:rPr>
            <w:rFonts w:ascii="Arial" w:eastAsiaTheme="minorEastAsia" w:hAnsi="Arial" w:cs="Arial"/>
          </w:rPr>
          <w:delText xml:space="preserve"> </w:delText>
        </w:r>
        <w:r w:rsidR="00241A8B" w:rsidRPr="00734EEE">
          <w:rPr>
            <w:rFonts w:ascii="Arial" w:eastAsiaTheme="minorEastAsia" w:hAnsi="Arial" w:cs="Arial"/>
          </w:rPr>
          <w:delText>i</w:delText>
        </w:r>
        <w:r w:rsidR="004964EC" w:rsidRPr="00734EEE">
          <w:rPr>
            <w:rFonts w:ascii="Arial" w:eastAsiaTheme="minorEastAsia" w:hAnsi="Arial" w:cs="Arial"/>
          </w:rPr>
          <w:delText xml:space="preserve">ndex which incorporates species evenness in addition to richness. </w:delText>
        </w:r>
        <w:r w:rsidR="00697FA6" w:rsidRPr="00734EEE">
          <w:rPr>
            <w:rFonts w:ascii="Arial" w:eastAsiaTheme="minorEastAsia" w:hAnsi="Arial" w:cs="Arial"/>
          </w:rPr>
          <w:delText xml:space="preserve">We </w:delText>
        </w:r>
        <w:r w:rsidR="00A84478" w:rsidRPr="00734EEE">
          <w:rPr>
            <w:rFonts w:ascii="Arial" w:eastAsiaTheme="minorEastAsia" w:hAnsi="Arial" w:cs="Arial"/>
          </w:rPr>
          <w:delText>used</w:delText>
        </w:r>
        <w:r w:rsidR="00AF5690" w:rsidRPr="00734EEE">
          <w:rPr>
            <w:rFonts w:ascii="Arial" w:eastAsiaTheme="minorEastAsia" w:hAnsi="Arial" w:cs="Arial"/>
          </w:rPr>
          <w:delText xml:space="preserve"> </w:delText>
        </w:r>
        <w:r w:rsidR="00241A8B" w:rsidRPr="00734EEE">
          <w:rPr>
            <w:rFonts w:ascii="Arial" w:eastAsiaTheme="minorEastAsia" w:hAnsi="Arial" w:cs="Arial"/>
          </w:rPr>
          <w:delText xml:space="preserve">linear regression </w:delText>
        </w:r>
        <w:r w:rsidR="00697FA6" w:rsidRPr="00734EEE">
          <w:rPr>
            <w:rFonts w:ascii="Arial" w:eastAsiaTheme="minorEastAsia" w:hAnsi="Arial" w:cs="Arial"/>
          </w:rPr>
          <w:delText xml:space="preserve">to </w:delText>
        </w:r>
        <w:r w:rsidR="00241A8B" w:rsidRPr="00734EEE">
          <w:rPr>
            <w:rFonts w:ascii="Arial" w:eastAsiaTheme="minorEastAsia" w:hAnsi="Arial" w:cs="Arial"/>
          </w:rPr>
          <w:delText xml:space="preserve">evaluate community diversity relationships </w:delText>
        </w:r>
        <w:r w:rsidR="00D76CE9" w:rsidRPr="00734EEE">
          <w:rPr>
            <w:rFonts w:ascii="Arial" w:eastAsiaTheme="minorEastAsia" w:hAnsi="Arial" w:cs="Arial"/>
          </w:rPr>
          <w:delText xml:space="preserve">with </w:delText>
        </w:r>
        <w:r w:rsidR="00D85031" w:rsidRPr="00734EEE">
          <w:rPr>
            <w:rFonts w:ascii="Arial" w:eastAsiaTheme="minorEastAsia" w:hAnsi="Arial" w:cs="Arial"/>
          </w:rPr>
          <w:delText>the precipitation</w:delText>
        </w:r>
        <w:r w:rsidR="00241A8B" w:rsidRPr="00734EEE">
          <w:rPr>
            <w:rFonts w:ascii="Arial" w:eastAsiaTheme="minorEastAsia" w:hAnsi="Arial" w:cs="Arial"/>
          </w:rPr>
          <w:delText xml:space="preserve"> gradient and each environmental predictor (Fig</w:delText>
        </w:r>
        <w:r w:rsidR="000D525F" w:rsidRPr="00734EEE">
          <w:rPr>
            <w:rFonts w:ascii="Arial" w:eastAsiaTheme="minorEastAsia" w:hAnsi="Arial" w:cs="Arial"/>
          </w:rPr>
          <w:delText>.</w:delText>
        </w:r>
        <w:r w:rsidR="00241A8B" w:rsidRPr="00734EEE">
          <w:rPr>
            <w:rFonts w:ascii="Arial" w:eastAsiaTheme="minorEastAsia" w:hAnsi="Arial" w:cs="Arial"/>
          </w:rPr>
          <w:delText xml:space="preserve"> </w:delText>
        </w:r>
        <w:r w:rsidR="000D525F" w:rsidRPr="00734EEE">
          <w:rPr>
            <w:rFonts w:ascii="Arial" w:eastAsiaTheme="minorEastAsia" w:hAnsi="Arial" w:cs="Arial"/>
          </w:rPr>
          <w:delText>3</w:delText>
        </w:r>
        <w:r w:rsidR="006A4672" w:rsidRPr="00734EEE">
          <w:rPr>
            <w:rFonts w:ascii="Arial" w:eastAsiaTheme="minorEastAsia" w:hAnsi="Arial" w:cs="Arial"/>
          </w:rPr>
          <w:delText>, Fig.</w:delText>
        </w:r>
        <w:r w:rsidR="00241A8B" w:rsidRPr="00734EEE">
          <w:rPr>
            <w:rFonts w:ascii="Arial" w:eastAsiaTheme="minorEastAsia" w:hAnsi="Arial" w:cs="Arial"/>
          </w:rPr>
          <w:delText xml:space="preserve"> </w:delText>
        </w:r>
        <w:r w:rsidR="000D525F" w:rsidRPr="00734EEE">
          <w:rPr>
            <w:rFonts w:ascii="Arial" w:eastAsiaTheme="minorEastAsia" w:hAnsi="Arial" w:cs="Arial"/>
          </w:rPr>
          <w:delText>4</w:delText>
        </w:r>
        <w:r w:rsidR="00241A8B" w:rsidRPr="00734EEE">
          <w:rPr>
            <w:rFonts w:ascii="Arial" w:eastAsiaTheme="minorEastAsia" w:hAnsi="Arial" w:cs="Arial"/>
          </w:rPr>
          <w:delText>, Table</w:delText>
        </w:r>
        <w:r w:rsidR="00404290">
          <w:rPr>
            <w:rFonts w:ascii="Arial" w:eastAsiaTheme="minorEastAsia" w:hAnsi="Arial" w:cs="Arial"/>
          </w:rPr>
          <w:delText xml:space="preserve"> 5</w:delText>
        </w:r>
        <w:r w:rsidR="00241A8B" w:rsidRPr="00734EEE">
          <w:rPr>
            <w:rFonts w:ascii="Arial" w:eastAsiaTheme="minorEastAsia" w:hAnsi="Arial" w:cs="Arial"/>
          </w:rPr>
          <w:delText>)</w:delText>
        </w:r>
        <w:r w:rsidR="00697FA6" w:rsidRPr="00734EEE">
          <w:rPr>
            <w:rFonts w:ascii="Arial" w:eastAsiaTheme="minorEastAsia" w:hAnsi="Arial" w:cs="Arial"/>
          </w:rPr>
          <w:delText xml:space="preserve">. </w:delText>
        </w:r>
        <w:r w:rsidR="00A84478" w:rsidRPr="00734EEE">
          <w:rPr>
            <w:rFonts w:ascii="Arial" w:eastAsiaTheme="minorEastAsia" w:hAnsi="Arial" w:cs="Arial"/>
          </w:rPr>
          <w:delText>To create a predictive model of community</w:delText>
        </w:r>
        <w:r w:rsidR="00D76CE9" w:rsidRPr="00734EEE">
          <w:rPr>
            <w:rFonts w:ascii="Arial" w:eastAsiaTheme="minorEastAsia" w:hAnsi="Arial" w:cs="Arial"/>
          </w:rPr>
          <w:delText xml:space="preserve"> diversity</w:delText>
        </w:r>
        <w:r w:rsidR="00A84478" w:rsidRPr="00734EEE">
          <w:rPr>
            <w:rFonts w:ascii="Arial" w:eastAsiaTheme="minorEastAsia" w:hAnsi="Arial" w:cs="Arial"/>
          </w:rPr>
          <w:delText xml:space="preserve">, we </w:delText>
        </w:r>
        <w:r w:rsidR="002E5215" w:rsidRPr="00734EEE">
          <w:rPr>
            <w:rFonts w:ascii="Arial" w:eastAsiaTheme="minorEastAsia" w:hAnsi="Arial" w:cs="Arial"/>
          </w:rPr>
          <w:delText xml:space="preserve">used multiple regression with an additive global model utilizing all seven environmental predictors </w:delText>
        </w:r>
        <w:r w:rsidR="00AF5690" w:rsidRPr="00734EEE">
          <w:rPr>
            <w:rFonts w:ascii="Arial" w:eastAsiaTheme="minorEastAsia" w:hAnsi="Arial" w:cs="Arial"/>
          </w:rPr>
          <w:delText xml:space="preserve">and </w:delText>
        </w:r>
        <w:r w:rsidR="00A84478" w:rsidRPr="00734EEE">
          <w:rPr>
            <w:rFonts w:ascii="Arial" w:eastAsiaTheme="minorEastAsia" w:hAnsi="Arial" w:cs="Arial"/>
          </w:rPr>
          <w:delText>ranked them using Aikake’s information criterion corrected for small sample sizes (AIC</w:delText>
        </w:r>
        <w:r w:rsidR="00A84478" w:rsidRPr="00734EEE">
          <w:rPr>
            <w:rFonts w:ascii="Arial" w:eastAsiaTheme="minorEastAsia" w:hAnsi="Arial" w:cs="Arial"/>
            <w:vertAlign w:val="subscript"/>
          </w:rPr>
          <w:delText>c</w:delText>
        </w:r>
        <w:r w:rsidR="00A84478" w:rsidRPr="00734EEE">
          <w:rPr>
            <w:rFonts w:ascii="Arial" w:eastAsiaTheme="minorEastAsia" w:hAnsi="Arial" w:cs="Arial"/>
          </w:rPr>
          <w:delText>).</w:delText>
        </w:r>
        <w:r w:rsidR="00AF5690" w:rsidRPr="00734EEE">
          <w:rPr>
            <w:rFonts w:ascii="Arial" w:eastAsiaTheme="minorEastAsia" w:hAnsi="Arial" w:cs="Arial"/>
          </w:rPr>
          <w:delText xml:space="preserve"> All the results were compared to the best overall model by calculating the difference in AIC</w:delText>
        </w:r>
        <w:r w:rsidR="00AF5690" w:rsidRPr="00734EEE">
          <w:rPr>
            <w:rFonts w:ascii="Arial" w:eastAsiaTheme="minorEastAsia" w:hAnsi="Arial" w:cs="Arial"/>
            <w:vertAlign w:val="subscript"/>
          </w:rPr>
          <w:delText>c</w:delText>
        </w:r>
        <w:r w:rsidR="00AF5690" w:rsidRPr="00734EEE">
          <w:rPr>
            <w:rFonts w:ascii="Arial" w:eastAsiaTheme="minorEastAsia" w:hAnsi="Arial" w:cs="Arial"/>
          </w:rPr>
          <w:delText xml:space="preserve"> values (</w:delText>
        </w:r>
        <w:r w:rsidR="00AF5690" w:rsidRPr="00734EEE">
          <w:rPr>
            <w:rFonts w:ascii="Arial" w:hAnsi="Arial" w:cs="Arial"/>
            <w:shd w:val="clear" w:color="auto" w:fill="FFFFFF"/>
          </w:rPr>
          <w:delText>Δ</w:delText>
        </w:r>
        <w:r w:rsidR="00AF5690" w:rsidRPr="00734EEE">
          <w:rPr>
            <w:rFonts w:ascii="Arial" w:eastAsiaTheme="minorEastAsia" w:hAnsi="Arial" w:cs="Arial"/>
          </w:rPr>
          <w:delText>AIC</w:delText>
        </w:r>
        <w:r w:rsidR="00AF5690" w:rsidRPr="00734EEE">
          <w:rPr>
            <w:rFonts w:ascii="Arial" w:eastAsiaTheme="minorEastAsia" w:hAnsi="Arial" w:cs="Arial"/>
            <w:vertAlign w:val="subscript"/>
          </w:rPr>
          <w:delText>c</w:delText>
        </w:r>
        <w:r w:rsidR="00AF5690" w:rsidRPr="00734EEE">
          <w:rPr>
            <w:rFonts w:ascii="Arial" w:eastAsiaTheme="minorEastAsia" w:hAnsi="Arial" w:cs="Arial"/>
          </w:rPr>
          <w:delText xml:space="preserve">). Models with </w:delText>
        </w:r>
        <w:r w:rsidR="00AF5690" w:rsidRPr="00734EEE">
          <w:rPr>
            <w:rFonts w:ascii="Arial" w:hAnsi="Arial" w:cs="Arial"/>
            <w:shd w:val="clear" w:color="auto" w:fill="FFFFFF"/>
          </w:rPr>
          <w:delText>Δ</w:delText>
        </w:r>
        <w:r w:rsidR="00AF5690" w:rsidRPr="00734EEE">
          <w:rPr>
            <w:rFonts w:ascii="Arial" w:eastAsiaTheme="minorEastAsia" w:hAnsi="Arial" w:cs="Arial"/>
          </w:rPr>
          <w:delText>AIC</w:delText>
        </w:r>
        <w:r w:rsidR="00AF5690" w:rsidRPr="00734EEE">
          <w:rPr>
            <w:rFonts w:ascii="Arial" w:eastAsiaTheme="minorEastAsia" w:hAnsi="Arial" w:cs="Arial"/>
            <w:vertAlign w:val="subscript"/>
          </w:rPr>
          <w:delText>c</w:delText>
        </w:r>
        <w:r w:rsidR="00AF5690" w:rsidRPr="00734EEE">
          <w:rPr>
            <w:rFonts w:ascii="Arial" w:eastAsiaTheme="minorEastAsia" w:hAnsi="Arial" w:cs="Arial"/>
          </w:rPr>
          <w:delText xml:space="preserve"> &lt; 10 are reported (Table 6</w:delText>
        </w:r>
        <w:r w:rsidR="001A05CE">
          <w:rPr>
            <w:rFonts w:ascii="Arial" w:eastAsiaTheme="minorEastAsia" w:hAnsi="Arial" w:cs="Arial"/>
          </w:rPr>
          <w:delText>,</w:delText>
        </w:r>
        <w:r w:rsidR="00AF5690" w:rsidRPr="00734EEE">
          <w:rPr>
            <w:rFonts w:ascii="Arial" w:eastAsiaTheme="minorEastAsia" w:hAnsi="Arial" w:cs="Arial"/>
          </w:rPr>
          <w:delText xml:space="preserve"> </w:delText>
        </w:r>
        <w:r w:rsidR="001A05CE">
          <w:rPr>
            <w:rFonts w:ascii="Arial" w:eastAsiaTheme="minorEastAsia" w:hAnsi="Arial" w:cs="Arial"/>
          </w:rPr>
          <w:delText xml:space="preserve">Table </w:delText>
        </w:r>
        <w:r w:rsidR="00BC3B2C">
          <w:rPr>
            <w:rFonts w:ascii="Arial" w:eastAsiaTheme="minorEastAsia" w:hAnsi="Arial" w:cs="Arial"/>
          </w:rPr>
          <w:delText>7</w:delText>
        </w:r>
        <w:r w:rsidR="00AF5690" w:rsidRPr="00734EEE">
          <w:rPr>
            <w:rFonts w:ascii="Arial" w:eastAsiaTheme="minorEastAsia" w:hAnsi="Arial" w:cs="Arial"/>
          </w:rPr>
          <w:delText xml:space="preserve">) and models with </w:delText>
        </w:r>
        <w:r w:rsidR="00AF5690" w:rsidRPr="00734EEE">
          <w:rPr>
            <w:rFonts w:ascii="Arial" w:hAnsi="Arial" w:cs="Arial"/>
            <w:shd w:val="clear" w:color="auto" w:fill="FFFFFF"/>
          </w:rPr>
          <w:delText>Δ</w:delText>
        </w:r>
        <w:r w:rsidR="00AF5690" w:rsidRPr="00734EEE">
          <w:rPr>
            <w:rFonts w:ascii="Arial" w:eastAsiaTheme="minorEastAsia" w:hAnsi="Arial" w:cs="Arial"/>
          </w:rPr>
          <w:delText>AIC</w:delText>
        </w:r>
        <w:r w:rsidR="00AF5690" w:rsidRPr="00734EEE">
          <w:rPr>
            <w:rFonts w:ascii="Arial" w:eastAsiaTheme="minorEastAsia" w:hAnsi="Arial" w:cs="Arial"/>
            <w:vertAlign w:val="subscript"/>
          </w:rPr>
          <w:delText>c</w:delText>
        </w:r>
        <w:r w:rsidR="00AF5690" w:rsidRPr="00734EEE">
          <w:rPr>
            <w:rFonts w:ascii="Arial" w:eastAsiaTheme="minorEastAsia" w:hAnsi="Arial" w:cs="Arial"/>
          </w:rPr>
          <w:delText xml:space="preserve"> &lt; 2 were considered to have substantial support</w:delText>
        </w:r>
        <w:r w:rsidR="00266911">
          <w:rPr>
            <w:rFonts w:ascii="Arial" w:eastAsiaTheme="minorEastAsia" w:hAnsi="Arial" w:cs="Arial"/>
          </w:rPr>
          <w:delText xml:space="preserve"> </w:delText>
        </w:r>
        <w:r w:rsidR="00266911">
          <w:rPr>
            <w:rFonts w:ascii="Arial" w:eastAsiaTheme="minorEastAsia" w:hAnsi="Arial" w:cs="Arial"/>
          </w:rPr>
          <w:fldChar w:fldCharType="begin"/>
        </w:r>
        <w:r w:rsidR="00266911">
          <w:rPr>
            <w:rFonts w:ascii="Arial" w:eastAsiaTheme="minorEastAsia" w:hAnsi="Arial" w:cs="Arial"/>
          </w:rPr>
          <w:delInstrText xml:space="preserve"> ADDIN ZOTERO_ITEM CSL_CITATION {"citationID":"GZ08miyL","properties":{"formattedCitation":"(Burnham and Anderson 2002)","plainCitation":"(Burnham and Anderson 2002)","noteIndex":0},"citationItems":[{"id":281,"uris":["http://zotero.org/users/local/tyq98Km3/items/EJ2VUKA3"],"uri":["http://zotero.org/users/local/tyq98Km3/items/EJ2VUKA3"],"itemData":{"id":281,"type":"book","abstract":"We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R."}],"accessed":{"date-parts":[["2021",1,22]]},"issued":{"date-parts":[["2002"]]}}}],"schema":"https://github.com/citation-style-language/schema/raw/master/csl-citation.json"} </w:delInstrText>
        </w:r>
        <w:r w:rsidR="00266911">
          <w:rPr>
            <w:rFonts w:ascii="Arial" w:eastAsiaTheme="minorEastAsia" w:hAnsi="Arial" w:cs="Arial"/>
          </w:rPr>
          <w:fldChar w:fldCharType="separate"/>
        </w:r>
        <w:r w:rsidR="00266911" w:rsidRPr="00266911">
          <w:rPr>
            <w:rFonts w:ascii="Arial" w:hAnsi="Arial" w:cs="Arial"/>
          </w:rPr>
          <w:delText>(Burnham and Anderson 2002)</w:delText>
        </w:r>
        <w:r w:rsidR="00266911">
          <w:rPr>
            <w:rFonts w:ascii="Arial" w:eastAsiaTheme="minorEastAsia" w:hAnsi="Arial" w:cs="Arial"/>
          </w:rPr>
          <w:fldChar w:fldCharType="end"/>
        </w:r>
        <w:r w:rsidR="00AF5690" w:rsidRPr="00734EEE">
          <w:rPr>
            <w:rFonts w:ascii="Arial" w:eastAsiaTheme="minorEastAsia" w:hAnsi="Arial" w:cs="Arial"/>
          </w:rPr>
          <w:delText>.</w:delText>
        </w:r>
      </w:del>
    </w:p>
    <w:p w14:paraId="4929AAA0" w14:textId="77777777" w:rsidR="009D21F2" w:rsidRPr="00734EEE" w:rsidRDefault="00D538C9" w:rsidP="008E71DD">
      <w:pPr>
        <w:spacing w:line="240" w:lineRule="auto"/>
        <w:ind w:firstLine="720"/>
        <w:contextualSpacing/>
        <w:rPr>
          <w:del w:id="103" w:author="Sean" w:date="2021-08-06T16:58:00Z"/>
          <w:rFonts w:ascii="Arial" w:eastAsiaTheme="minorEastAsia" w:hAnsi="Arial" w:cs="Arial"/>
        </w:rPr>
      </w:pPr>
      <w:del w:id="104" w:author="Sean" w:date="2021-08-06T16:58:00Z">
        <w:r w:rsidRPr="00734EEE">
          <w:rPr>
            <w:rFonts w:ascii="Arial" w:eastAsiaTheme="minorEastAsia" w:hAnsi="Arial" w:cs="Arial"/>
          </w:rPr>
          <w:delText xml:space="preserve">To discern compositional shifts </w:delText>
        </w:r>
        <w:r w:rsidR="00425A8F" w:rsidRPr="00734EEE">
          <w:rPr>
            <w:rFonts w:ascii="Arial" w:eastAsiaTheme="minorEastAsia" w:hAnsi="Arial" w:cs="Arial"/>
          </w:rPr>
          <w:delText xml:space="preserve">in fish and invertebrates </w:delText>
        </w:r>
        <w:r w:rsidRPr="00734EEE">
          <w:rPr>
            <w:rFonts w:ascii="Arial" w:eastAsiaTheme="minorEastAsia" w:hAnsi="Arial" w:cs="Arial"/>
          </w:rPr>
          <w:delText xml:space="preserve">across the </w:delText>
        </w:r>
        <w:r w:rsidR="00425A8F" w:rsidRPr="00734EEE">
          <w:rPr>
            <w:rFonts w:ascii="Arial" w:eastAsiaTheme="minorEastAsia" w:hAnsi="Arial" w:cs="Arial"/>
          </w:rPr>
          <w:delText xml:space="preserve">precipitation </w:delText>
        </w:r>
        <w:r w:rsidRPr="00734EEE">
          <w:rPr>
            <w:rFonts w:ascii="Arial" w:eastAsiaTheme="minorEastAsia" w:hAnsi="Arial" w:cs="Arial"/>
          </w:rPr>
          <w:delText>gradient, w</w:delText>
        </w:r>
        <w:r w:rsidR="00D86797" w:rsidRPr="00734EEE">
          <w:rPr>
            <w:rFonts w:ascii="Arial" w:eastAsiaTheme="minorEastAsia" w:hAnsi="Arial" w:cs="Arial"/>
          </w:rPr>
          <w:delText xml:space="preserve">e </w:delText>
        </w:r>
        <w:r w:rsidR="009D21F2" w:rsidRPr="00734EEE">
          <w:rPr>
            <w:rFonts w:ascii="Arial" w:eastAsiaTheme="minorEastAsia" w:hAnsi="Arial" w:cs="Arial"/>
          </w:rPr>
          <w:delText>used</w:delText>
        </w:r>
        <w:r w:rsidR="00D86797" w:rsidRPr="00734EEE">
          <w:rPr>
            <w:rFonts w:ascii="Arial" w:eastAsiaTheme="minorEastAsia" w:hAnsi="Arial" w:cs="Arial"/>
          </w:rPr>
          <w:delText xml:space="preserve"> Redundancy Analysis (RDA)</w:delText>
        </w:r>
        <w:r w:rsidRPr="00734EEE">
          <w:rPr>
            <w:rFonts w:ascii="Arial" w:eastAsiaTheme="minorEastAsia" w:hAnsi="Arial" w:cs="Arial"/>
          </w:rPr>
          <w:delText>,</w:delText>
        </w:r>
        <w:r w:rsidR="00D86797" w:rsidRPr="00734EEE">
          <w:rPr>
            <w:rFonts w:ascii="Arial" w:eastAsiaTheme="minorEastAsia" w:hAnsi="Arial" w:cs="Arial"/>
          </w:rPr>
          <w:delText xml:space="preserve"> constrained by precipitation</w:delText>
        </w:r>
        <w:r w:rsidRPr="00734EEE">
          <w:rPr>
            <w:rFonts w:ascii="Arial" w:eastAsiaTheme="minorEastAsia" w:hAnsi="Arial" w:cs="Arial"/>
          </w:rPr>
          <w:delText>,</w:delText>
        </w:r>
        <w:r w:rsidR="00D86797" w:rsidRPr="00734EEE">
          <w:rPr>
            <w:rFonts w:ascii="Arial" w:eastAsiaTheme="minorEastAsia" w:hAnsi="Arial" w:cs="Arial"/>
          </w:rPr>
          <w:delText xml:space="preserve"> on Hellinger-transformed community data</w:delText>
        </w:r>
        <w:r w:rsidR="00425A8F" w:rsidRPr="00734EEE">
          <w:rPr>
            <w:rFonts w:ascii="Arial" w:eastAsiaTheme="minorEastAsia" w:hAnsi="Arial" w:cs="Arial"/>
          </w:rPr>
          <w:delText xml:space="preserve"> for each group</w:delText>
        </w:r>
        <w:r w:rsidR="00266911">
          <w:rPr>
            <w:rFonts w:ascii="Arial" w:eastAsiaTheme="minorEastAsia" w:hAnsi="Arial" w:cs="Arial"/>
          </w:rPr>
          <w:delText xml:space="preserve"> </w:delText>
        </w:r>
        <w:r w:rsidR="00266911">
          <w:rPr>
            <w:rFonts w:ascii="Arial" w:eastAsiaTheme="minorEastAsia" w:hAnsi="Arial" w:cs="Arial"/>
          </w:rPr>
          <w:fldChar w:fldCharType="begin"/>
        </w:r>
        <w:r w:rsidR="00266911">
          <w:rPr>
            <w:rFonts w:ascii="Arial" w:eastAsiaTheme="minorEastAsia" w:hAnsi="Arial" w:cs="Arial"/>
          </w:rPr>
          <w:delInstrText xml:space="preserve"> ADDIN ZOTERO_ITEM CSL_CITATION {"citationID":"WIE4dJcc","properties":{"formattedCitation":"(Pierre Legendre and Gallagher 2001; P. Legendre and Legendre 2012)","plainCitation":"(Pierre Legendre and Gallagher 2001; P. Legendre and Legendre 2012)","noteIndex":0},"citationItems":[{"id":284,"uris":["http://zotero.org/users/local/tyq98Km3/items/B9LW5QUD"],"uri":["http://zotero.org/users/local/tyq98Km3/items/B9LW5QUD"],"itemData":{"id":284,"type":"article-journal","abstract":"This paper examines how to obtain species biplots in unconstrained or constrained ordination without resorting to the Euclidean distance [used in principal-component analysis (PCA) and redundancy analysis (RDA)] or the chi-square distance [preserved in correspondence analysis (CA) and canonical correspondence analysis (CCA)] which are not always appropriate for the analysis of community composition data. To achieve this goal, transformations are proposed for species data tables. They allow ecologists to use ordination methods such as PCA and RDA, which are Euclidean-based, for the analysis of community data, while circumventing the problems associated with the Euclidean distance, and avoiding CA and CCA which present problems of their own in some cases. This allows the use of the original (transformed) species data in RDA carried out to test for relationships with explanatory variables (i.e. environmental variables, or factors of a multifactorial analysis-of-variance model); ecologists can then draw biplots displaying the relationships of the species to the explanatory variables. Another application allows the use of species data in other methods of multivariate data analysis which optimize a least-squares loss function; an example is K-means partitioning.","container-title":"Oecologia","DOI":"10.1007/s004420100716","ISSN":"1432-1939","issue":"2","journalAbbreviation":"Oecologia","language":"en","page":"271-280","source":"Springer Link","title":"Ecologically meaningful transformations for ordination of species data","volume":"129","author":[{"family":"Legendre","given":"Pierre"},{"family":"Gallagher","given":"Eugene D."}],"issued":{"date-parts":[["2001",10,1]]}}},{"id":294,"uris":["http://zotero.org/users/local/tyq98Km3/items/7HKZXJ5N"],"uri":["http://zotero.org/users/local/tyq98Km3/items/7HKZXJ5N"],"itemData":{"id":294,"type":"book","abstract":"The book describes and discusses the numerical methods which are successfully being used for analysing ecological data, using a clear and comprehensive approach. These methods are derived from the fields of mathematical physics, parametric and nonparametric statistics, information theory, numerical taxonomy, archaeology, psychometry, sociometry, econometry and others.An updated, 3rd English edition of the most widely cited book on quantitative analysis of multivariate ecological dataRelates ecological questions to methods of statistical analysis, with a clear description of complex numerical methodsAll methods are illustrated by examples from the ecological literature so that ecologists clearly see how to use the methods and approaches in their own researchAll calculations are available in R language functions","edition":"3rd edition","language":"English","number-of-pages":"1623","publisher":"Elsevier","source":"Amazon","title":"Numerical Ecology","author":[{"family":"Legendre","given":"P."},{"family":"Legendre","given":"Louis"}],"issued":{"date-parts":[["2012",7,21]]}}}],"schema":"https://github.com/citation-style-language/schema/raw/master/csl-citation.json"} </w:delInstrText>
        </w:r>
        <w:r w:rsidR="00266911">
          <w:rPr>
            <w:rFonts w:ascii="Arial" w:eastAsiaTheme="minorEastAsia" w:hAnsi="Arial" w:cs="Arial"/>
          </w:rPr>
          <w:fldChar w:fldCharType="separate"/>
        </w:r>
        <w:r w:rsidR="00266911" w:rsidRPr="00266911">
          <w:rPr>
            <w:rFonts w:ascii="Arial" w:hAnsi="Arial" w:cs="Arial"/>
          </w:rPr>
          <w:delText>(Pierre Legendre and Gallagher 2001; P. Legendre and Legendre 2012)</w:delText>
        </w:r>
        <w:r w:rsidR="00266911">
          <w:rPr>
            <w:rFonts w:ascii="Arial" w:eastAsiaTheme="minorEastAsia" w:hAnsi="Arial" w:cs="Arial"/>
          </w:rPr>
          <w:fldChar w:fldCharType="end"/>
        </w:r>
        <w:r w:rsidR="00D86797" w:rsidRPr="00734EEE">
          <w:rPr>
            <w:rFonts w:ascii="Arial" w:eastAsiaTheme="minorEastAsia" w:hAnsi="Arial" w:cs="Arial"/>
          </w:rPr>
          <w:delText>.</w:delText>
        </w:r>
        <w:r w:rsidR="00273803" w:rsidRPr="00734EEE">
          <w:rPr>
            <w:rFonts w:ascii="Arial" w:eastAsiaTheme="minorEastAsia" w:hAnsi="Arial" w:cs="Arial"/>
          </w:rPr>
          <w:delText xml:space="preserve"> </w:delText>
        </w:r>
        <w:r w:rsidR="00425A8F" w:rsidRPr="00734EEE">
          <w:rPr>
            <w:rFonts w:ascii="Arial" w:eastAsiaTheme="minorEastAsia" w:hAnsi="Arial" w:cs="Arial"/>
          </w:rPr>
          <w:delText>W</w:delText>
        </w:r>
        <w:r w:rsidR="00B478D9" w:rsidRPr="00734EEE">
          <w:rPr>
            <w:rFonts w:ascii="Arial" w:eastAsiaTheme="minorEastAsia" w:hAnsi="Arial" w:cs="Arial"/>
          </w:rPr>
          <w:delText xml:space="preserve">e </w:delText>
        </w:r>
        <w:r w:rsidR="00425A8F" w:rsidRPr="00734EEE">
          <w:rPr>
            <w:rFonts w:ascii="Arial" w:eastAsiaTheme="minorEastAsia" w:hAnsi="Arial" w:cs="Arial"/>
          </w:rPr>
          <w:delText xml:space="preserve">then fit the species and </w:delText>
        </w:r>
        <w:r w:rsidR="00B478D9" w:rsidRPr="00734EEE">
          <w:rPr>
            <w:rFonts w:ascii="Arial" w:eastAsiaTheme="minorEastAsia" w:hAnsi="Arial" w:cs="Arial"/>
          </w:rPr>
          <w:delText>environmental variable</w:delText>
        </w:r>
        <w:r w:rsidR="000124E5">
          <w:rPr>
            <w:rFonts w:ascii="Arial" w:eastAsiaTheme="minorEastAsia" w:hAnsi="Arial" w:cs="Arial"/>
          </w:rPr>
          <w:delText xml:space="preserve"> vectors</w:delText>
        </w:r>
        <w:r w:rsidR="00B478D9" w:rsidRPr="00734EEE">
          <w:rPr>
            <w:rFonts w:ascii="Arial" w:eastAsiaTheme="minorEastAsia" w:hAnsi="Arial" w:cs="Arial"/>
          </w:rPr>
          <w:delText xml:space="preserve"> to each ordination </w:delText>
        </w:r>
        <w:r w:rsidR="000124E5" w:rsidRPr="00734EEE">
          <w:rPr>
            <w:rFonts w:ascii="Arial" w:eastAsiaTheme="minorEastAsia" w:hAnsi="Arial" w:cs="Arial"/>
          </w:rPr>
          <w:delText>by calculating the maximum correlation with the projection of points (sites in this case).</w:delText>
        </w:r>
        <w:r w:rsidR="00E7007F">
          <w:rPr>
            <w:rFonts w:ascii="Arial" w:eastAsiaTheme="minorEastAsia" w:hAnsi="Arial" w:cs="Arial"/>
          </w:rPr>
          <w:delText xml:space="preserve"> </w:delText>
        </w:r>
        <w:r w:rsidR="000124E5" w:rsidRPr="00734EEE">
          <w:rPr>
            <w:rFonts w:ascii="Arial" w:eastAsiaTheme="minorEastAsia" w:hAnsi="Arial" w:cs="Arial"/>
          </w:rPr>
          <w:delText xml:space="preserve">The direction of each arrow is determined by the average directional cosines and the distance to the origin is scaled by each variable’s correlation coefficient, so that “weak” predictors have shorter arrows than “strong” predictors (Table </w:delText>
        </w:r>
        <w:r w:rsidR="000124E5">
          <w:rPr>
            <w:rFonts w:ascii="Arial" w:eastAsiaTheme="minorEastAsia" w:hAnsi="Arial" w:cs="Arial"/>
          </w:rPr>
          <w:delText>8,</w:delText>
        </w:r>
        <w:r w:rsidR="000124E5" w:rsidRPr="00734EEE">
          <w:rPr>
            <w:rFonts w:ascii="Arial" w:eastAsiaTheme="minorEastAsia" w:hAnsi="Arial" w:cs="Arial"/>
          </w:rPr>
          <w:delText xml:space="preserve"> </w:delText>
        </w:r>
        <w:r w:rsidR="000124E5">
          <w:rPr>
            <w:rFonts w:ascii="Arial" w:eastAsiaTheme="minorEastAsia" w:hAnsi="Arial" w:cs="Arial"/>
          </w:rPr>
          <w:delText xml:space="preserve">Table </w:delText>
        </w:r>
        <w:r w:rsidR="000124E5" w:rsidRPr="00734EEE">
          <w:rPr>
            <w:rFonts w:ascii="Arial" w:eastAsiaTheme="minorEastAsia" w:hAnsi="Arial" w:cs="Arial"/>
          </w:rPr>
          <w:delText>9).</w:delText>
        </w:r>
        <w:r w:rsidR="000124E5">
          <w:rPr>
            <w:rFonts w:ascii="Arial" w:eastAsiaTheme="minorEastAsia" w:hAnsi="Arial" w:cs="Arial"/>
          </w:rPr>
          <w:delText xml:space="preserve"> Vectors were calculated</w:delText>
        </w:r>
        <w:r w:rsidR="000124E5" w:rsidRPr="00734EEE">
          <w:rPr>
            <w:rFonts w:ascii="Arial" w:eastAsiaTheme="minorEastAsia" w:hAnsi="Arial" w:cs="Arial"/>
          </w:rPr>
          <w:delText xml:space="preserve"> </w:delText>
        </w:r>
        <w:r w:rsidR="00B478D9" w:rsidRPr="00734EEE">
          <w:rPr>
            <w:rFonts w:ascii="Arial" w:eastAsiaTheme="minorEastAsia" w:hAnsi="Arial" w:cs="Arial"/>
          </w:rPr>
          <w:delText xml:space="preserve">using the ‘envfit’ function </w:delText>
        </w:r>
        <w:r w:rsidR="00425A8F" w:rsidRPr="00734EEE">
          <w:rPr>
            <w:rFonts w:ascii="Arial" w:eastAsiaTheme="minorEastAsia" w:hAnsi="Arial" w:cs="Arial"/>
          </w:rPr>
          <w:delText>in the vegan library in the statistical program R</w:delText>
        </w:r>
        <w:r w:rsidR="00266911">
          <w:rPr>
            <w:rFonts w:ascii="Arial" w:eastAsiaTheme="minorEastAsia" w:hAnsi="Arial" w:cs="Arial"/>
          </w:rPr>
          <w:delText xml:space="preserve"> </w:delText>
        </w:r>
        <w:r w:rsidR="00266911">
          <w:rPr>
            <w:rFonts w:ascii="Arial" w:eastAsiaTheme="minorEastAsia" w:hAnsi="Arial" w:cs="Arial"/>
          </w:rPr>
          <w:fldChar w:fldCharType="begin"/>
        </w:r>
        <w:r w:rsidR="00266911">
          <w:rPr>
            <w:rFonts w:ascii="Arial" w:eastAsiaTheme="minorEastAsia" w:hAnsi="Arial" w:cs="Arial"/>
          </w:rPr>
          <w:delInstrText xml:space="preserve"> ADDIN ZOTERO_ITEM CSL_CITATION {"citationID":"i7V10fle","properties":{"formattedCitation":"(Oksanen et al. 2019)","plainCitation":"(Oksanen et al. 2019)","noteIndex":0},"citationItems":[{"id":45,"uris":["http://zotero.org/users/local/tyq98Km3/items/IHN627BF"],"uri":["http://zotero.org/users/local/tyq98Km3/items/IHN627BF"],"itemData":{"id":45,"type":"book","abstract":"Ordination methods, diversity analysis and other functions for community and vegetation ecologists.","note":"Programmers: _:n325","source":"R-Packages","title":"vegan: Community Ecology Package","title-short":"vegan","URL":"https://CRAN.R-project.org/package=vegan","version":"2.5-6","author":[{"family":"Oksanen","given":"Jari"},{"family":"Blanchet","given":"F.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H."},{"family":"Szoecs","given":"Eduard"},{"family":"Wagner","given":"Helene"}],"accessed":{"date-parts":[["2020",8,13]]},"issued":{"date-parts":[["2019",9,1]]}}}],"schema":"https://github.com/citation-style-language/schema/raw/master/csl-citation.json"} </w:delInstrText>
        </w:r>
        <w:r w:rsidR="00266911">
          <w:rPr>
            <w:rFonts w:ascii="Arial" w:eastAsiaTheme="minorEastAsia" w:hAnsi="Arial" w:cs="Arial"/>
          </w:rPr>
          <w:fldChar w:fldCharType="separate"/>
        </w:r>
        <w:r w:rsidR="00266911" w:rsidRPr="00266911">
          <w:rPr>
            <w:rFonts w:ascii="Arial" w:hAnsi="Arial" w:cs="Arial"/>
          </w:rPr>
          <w:delText xml:space="preserve">(Oksanen </w:delText>
        </w:r>
        <w:r w:rsidR="0089055C" w:rsidRPr="0089055C">
          <w:rPr>
            <w:rFonts w:ascii="Arial" w:hAnsi="Arial" w:cs="Arial"/>
            <w:i/>
            <w:iCs/>
          </w:rPr>
          <w:delText>et al</w:delText>
        </w:r>
        <w:r w:rsidR="00266911" w:rsidRPr="00266911">
          <w:rPr>
            <w:rFonts w:ascii="Arial" w:hAnsi="Arial" w:cs="Arial"/>
          </w:rPr>
          <w:delText>. 2019)</w:delText>
        </w:r>
        <w:r w:rsidR="00266911">
          <w:rPr>
            <w:rFonts w:ascii="Arial" w:eastAsiaTheme="minorEastAsia" w:hAnsi="Arial" w:cs="Arial"/>
          </w:rPr>
          <w:fldChar w:fldCharType="end"/>
        </w:r>
        <w:r w:rsidR="00B478D9" w:rsidRPr="00734EEE">
          <w:rPr>
            <w:rFonts w:ascii="Arial" w:eastAsiaTheme="minorEastAsia" w:hAnsi="Arial" w:cs="Arial"/>
          </w:rPr>
          <w:delText>.</w:delText>
        </w:r>
      </w:del>
    </w:p>
    <w:p w14:paraId="42539C9F" w14:textId="5991CA5F" w:rsidR="004964EC" w:rsidRPr="00AA3230" w:rsidRDefault="00940F61" w:rsidP="00371BE0">
      <w:pPr>
        <w:spacing w:line="240" w:lineRule="auto"/>
        <w:ind w:firstLine="720"/>
        <w:contextualSpacing/>
        <w:rPr>
          <w:ins w:id="105" w:author="Sean" w:date="2021-08-06T16:58:00Z"/>
          <w:rFonts w:ascii="Arial" w:eastAsiaTheme="minorEastAsia" w:hAnsi="Arial" w:cs="Arial"/>
        </w:rPr>
      </w:pPr>
      <w:ins w:id="106" w:author="Sean" w:date="2021-08-06T16:58:00Z">
        <w:r w:rsidRPr="00AA3230">
          <w:rPr>
            <w:rFonts w:ascii="Arial" w:hAnsi="Arial" w:cs="Arial"/>
          </w:rPr>
          <w:t>For each community (fish</w:t>
        </w:r>
        <w:r w:rsidR="004964EC" w:rsidRPr="00AA3230">
          <w:rPr>
            <w:rFonts w:ascii="Arial" w:hAnsi="Arial" w:cs="Arial"/>
          </w:rPr>
          <w:t xml:space="preserve"> and</w:t>
        </w:r>
        <w:r w:rsidRPr="00AA3230">
          <w:rPr>
            <w:rFonts w:ascii="Arial" w:hAnsi="Arial" w:cs="Arial"/>
          </w:rPr>
          <w:t xml:space="preserve"> invertebrate) we </w:t>
        </w:r>
        <w:r w:rsidR="00371BE0">
          <w:rPr>
            <w:rFonts w:ascii="Arial" w:hAnsi="Arial" w:cs="Arial"/>
          </w:rPr>
          <w:t>estimated coverage and Hill diversity metrics</w:t>
        </w:r>
        <w:r w:rsidRPr="00AA3230">
          <w:rPr>
            <w:rFonts w:ascii="Arial" w:hAnsi="Arial" w:cs="Arial"/>
          </w:rPr>
          <w:t xml:space="preserve"> </w:t>
        </w:r>
        <w:r w:rsidR="00371BE0">
          <w:rPr>
            <w:rFonts w:ascii="Arial" w:hAnsi="Arial" w:cs="Arial"/>
          </w:rPr>
          <w:t>(</w:t>
        </w:r>
        <w:r w:rsidR="00371BE0" w:rsidRPr="00F45270">
          <w:rPr>
            <w:rFonts w:ascii="Arial" w:hAnsi="Arial" w:cs="Arial"/>
          </w:rPr>
          <w:t xml:space="preserve">Roswell </w:t>
        </w:r>
        <w:r w:rsidR="00371BE0" w:rsidRPr="00F45270">
          <w:rPr>
            <w:rFonts w:ascii="Arial" w:hAnsi="Arial" w:cs="Arial"/>
            <w:i/>
            <w:iCs/>
          </w:rPr>
          <w:t>et al.</w:t>
        </w:r>
        <w:r w:rsidR="00371BE0" w:rsidRPr="00F45270">
          <w:rPr>
            <w:rFonts w:ascii="Arial" w:hAnsi="Arial" w:cs="Arial"/>
          </w:rPr>
          <w:t xml:space="preserve"> 2021</w:t>
        </w:r>
        <w:r w:rsidR="00371BE0">
          <w:rPr>
            <w:rFonts w:ascii="Arial" w:hAnsi="Arial" w:cs="Arial"/>
          </w:rPr>
          <w:t>).</w:t>
        </w:r>
        <w:r w:rsidRPr="00AA3230">
          <w:rPr>
            <w:rFonts w:ascii="Arial" w:eastAsiaTheme="minorEastAsia" w:hAnsi="Arial" w:cs="Arial"/>
          </w:rPr>
          <w:t xml:space="preserve"> </w:t>
        </w:r>
        <w:r w:rsidR="00371BE0">
          <w:rPr>
            <w:rFonts w:ascii="Arial" w:eastAsiaTheme="minorEastAsia" w:hAnsi="Arial" w:cs="Arial"/>
          </w:rPr>
          <w:t>We used coverage-based estimates of species richness, Shannon entropy and Gini-</w:t>
        </w:r>
        <w:proofErr w:type="spellStart"/>
        <w:r w:rsidR="00371BE0">
          <w:rPr>
            <w:rFonts w:ascii="Arial" w:eastAsiaTheme="minorEastAsia" w:hAnsi="Arial" w:cs="Arial"/>
          </w:rPr>
          <w:t>simpson</w:t>
        </w:r>
        <w:proofErr w:type="spellEnd"/>
        <w:r w:rsidR="00371BE0">
          <w:rPr>
            <w:rFonts w:ascii="Arial" w:eastAsiaTheme="minorEastAsia" w:hAnsi="Arial" w:cs="Arial"/>
          </w:rPr>
          <w:t xml:space="preserve"> index (</w:t>
        </w:r>
        <w:r w:rsidR="00371BE0" w:rsidRPr="00F45270">
          <w:rPr>
            <w:rFonts w:ascii="Arial" w:eastAsiaTheme="minorEastAsia" w:hAnsi="Arial" w:cs="Arial"/>
          </w:rPr>
          <w:t xml:space="preserve">Chao </w:t>
        </w:r>
        <w:r w:rsidR="00371BE0" w:rsidRPr="00F45270">
          <w:rPr>
            <w:rFonts w:ascii="Arial" w:eastAsiaTheme="minorEastAsia" w:hAnsi="Arial" w:cs="Arial"/>
            <w:i/>
            <w:iCs/>
          </w:rPr>
          <w:t>et al.</w:t>
        </w:r>
        <w:r w:rsidR="00371BE0" w:rsidRPr="00F45270">
          <w:rPr>
            <w:rFonts w:ascii="Arial" w:eastAsiaTheme="minorEastAsia" w:hAnsi="Arial" w:cs="Arial"/>
          </w:rPr>
          <w:t xml:space="preserve"> 2014</w:t>
        </w:r>
        <w:r w:rsidR="00371BE0">
          <w:rPr>
            <w:rFonts w:ascii="Arial" w:eastAsiaTheme="minorEastAsia" w:hAnsi="Arial" w:cs="Arial"/>
          </w:rPr>
          <w:t xml:space="preserve">). </w:t>
        </w:r>
        <w:r w:rsidR="004964EC" w:rsidRPr="00AA3230">
          <w:rPr>
            <w:rFonts w:ascii="Arial" w:eastAsiaTheme="minorEastAsia" w:hAnsi="Arial" w:cs="Arial"/>
          </w:rPr>
          <w:t>While richness</w:t>
        </w:r>
        <w:r w:rsidR="00371BE0">
          <w:rPr>
            <w:rFonts w:ascii="Arial" w:eastAsiaTheme="minorEastAsia" w:hAnsi="Arial" w:cs="Arial"/>
          </w:rPr>
          <w:t xml:space="preserve"> and Gini-Simpson index values are</w:t>
        </w:r>
        <w:r w:rsidR="004964EC" w:rsidRPr="00AA3230">
          <w:rPr>
            <w:rFonts w:ascii="Arial" w:eastAsiaTheme="minorEastAsia" w:hAnsi="Arial" w:cs="Arial"/>
          </w:rPr>
          <w:t xml:space="preserve"> reported in supplemental </w:t>
        </w:r>
        <w:r w:rsidR="00175BB4" w:rsidRPr="00AA3230">
          <w:rPr>
            <w:rFonts w:ascii="Arial" w:eastAsiaTheme="minorEastAsia" w:hAnsi="Arial" w:cs="Arial"/>
          </w:rPr>
          <w:t>materials</w:t>
        </w:r>
        <w:r w:rsidR="004964EC" w:rsidRPr="00AA3230">
          <w:rPr>
            <w:rFonts w:ascii="Arial" w:eastAsiaTheme="minorEastAsia" w:hAnsi="Arial" w:cs="Arial"/>
          </w:rPr>
          <w:t>, further analyses and discussion regarding diversity utilize the Shannon</w:t>
        </w:r>
        <w:r w:rsidR="00371BE0">
          <w:rPr>
            <w:rFonts w:ascii="Arial" w:eastAsiaTheme="minorEastAsia" w:hAnsi="Arial" w:cs="Arial"/>
          </w:rPr>
          <w:t xml:space="preserve"> Entropy</w:t>
        </w:r>
        <w:r w:rsidR="004964EC" w:rsidRPr="00AA3230">
          <w:rPr>
            <w:rFonts w:ascii="Arial" w:eastAsiaTheme="minorEastAsia" w:hAnsi="Arial" w:cs="Arial"/>
          </w:rPr>
          <w:t xml:space="preserve"> </w:t>
        </w:r>
        <w:r w:rsidR="00E13FF4">
          <w:rPr>
            <w:rFonts w:ascii="Arial" w:eastAsiaTheme="minorEastAsia" w:hAnsi="Arial" w:cs="Arial"/>
          </w:rPr>
          <w:t>because it</w:t>
        </w:r>
        <w:r w:rsidR="00371BE0">
          <w:rPr>
            <w:rFonts w:ascii="Arial" w:eastAsiaTheme="minorEastAsia" w:hAnsi="Arial" w:cs="Arial"/>
          </w:rPr>
          <w:t xml:space="preserve"> is not overly sensitive to either rare or common species</w:t>
        </w:r>
        <w:r w:rsidR="004964EC" w:rsidRPr="00AA3230">
          <w:rPr>
            <w:rFonts w:ascii="Arial" w:eastAsiaTheme="minorEastAsia" w:hAnsi="Arial" w:cs="Arial"/>
          </w:rPr>
          <w:t xml:space="preserve">. </w:t>
        </w:r>
        <w:r w:rsidR="00800002">
          <w:rPr>
            <w:rFonts w:ascii="Arial" w:eastAsiaTheme="minorEastAsia" w:hAnsi="Arial" w:cs="Arial"/>
          </w:rPr>
          <w:t>We used univariate regression to e</w:t>
        </w:r>
        <w:r w:rsidR="00241A8B" w:rsidRPr="00AA3230">
          <w:rPr>
            <w:rFonts w:ascii="Arial" w:eastAsiaTheme="minorEastAsia" w:hAnsi="Arial" w:cs="Arial"/>
          </w:rPr>
          <w:t xml:space="preserve">valuate community diversity relationships </w:t>
        </w:r>
        <w:r w:rsidR="00D76CE9" w:rsidRPr="00AA3230">
          <w:rPr>
            <w:rFonts w:ascii="Arial" w:eastAsiaTheme="minorEastAsia" w:hAnsi="Arial" w:cs="Arial"/>
          </w:rPr>
          <w:t xml:space="preserve">with </w:t>
        </w:r>
        <w:r w:rsidR="00D85031" w:rsidRPr="00AA3230">
          <w:rPr>
            <w:rFonts w:ascii="Arial" w:eastAsiaTheme="minorEastAsia" w:hAnsi="Arial" w:cs="Arial"/>
          </w:rPr>
          <w:t>the precipitation</w:t>
        </w:r>
        <w:r w:rsidR="00241A8B" w:rsidRPr="00AA3230">
          <w:rPr>
            <w:rFonts w:ascii="Arial" w:eastAsiaTheme="minorEastAsia" w:hAnsi="Arial" w:cs="Arial"/>
          </w:rPr>
          <w:t xml:space="preserve"> gradient and each environmental predictor</w:t>
        </w:r>
        <w:r w:rsidR="00697FA6" w:rsidRPr="00AA3230">
          <w:rPr>
            <w:rFonts w:ascii="Arial" w:eastAsiaTheme="minorEastAsia" w:hAnsi="Arial" w:cs="Arial"/>
          </w:rPr>
          <w:t xml:space="preserve">. </w:t>
        </w:r>
        <w:r w:rsidR="00800002">
          <w:rPr>
            <w:rFonts w:ascii="Arial" w:eastAsiaTheme="minorEastAsia" w:hAnsi="Arial" w:cs="Arial"/>
          </w:rPr>
          <w:t>We also</w:t>
        </w:r>
        <w:r w:rsidR="00A84478" w:rsidRPr="00AA3230">
          <w:rPr>
            <w:rFonts w:ascii="Arial" w:eastAsiaTheme="minorEastAsia" w:hAnsi="Arial" w:cs="Arial"/>
          </w:rPr>
          <w:t xml:space="preserve"> </w:t>
        </w:r>
        <w:r w:rsidR="00800002">
          <w:rPr>
            <w:rFonts w:ascii="Arial" w:eastAsiaTheme="minorEastAsia" w:hAnsi="Arial" w:cs="Arial"/>
          </w:rPr>
          <w:t>performed exhaustive</w:t>
        </w:r>
        <w:r w:rsidR="002E5215" w:rsidRPr="00AA3230">
          <w:rPr>
            <w:rFonts w:ascii="Arial" w:eastAsiaTheme="minorEastAsia" w:hAnsi="Arial" w:cs="Arial"/>
          </w:rPr>
          <w:t xml:space="preserve"> multiple regression with an additive global </w:t>
        </w:r>
        <w:r w:rsidR="002E5215" w:rsidRPr="00AA3230">
          <w:rPr>
            <w:rFonts w:ascii="Arial" w:eastAsiaTheme="minorEastAsia" w:hAnsi="Arial" w:cs="Arial"/>
          </w:rPr>
          <w:lastRenderedPageBreak/>
          <w:t xml:space="preserve">model utilizing all </w:t>
        </w:r>
        <w:r w:rsidR="00A7070E">
          <w:rPr>
            <w:rFonts w:ascii="Arial" w:eastAsiaTheme="minorEastAsia" w:hAnsi="Arial" w:cs="Arial"/>
          </w:rPr>
          <w:t>six</w:t>
        </w:r>
        <w:r w:rsidR="002E5215" w:rsidRPr="00AA3230">
          <w:rPr>
            <w:rFonts w:ascii="Arial" w:eastAsiaTheme="minorEastAsia" w:hAnsi="Arial" w:cs="Arial"/>
          </w:rPr>
          <w:t xml:space="preserve"> environmental predictors </w:t>
        </w:r>
        <w:r w:rsidR="00AF5690" w:rsidRPr="00AA3230">
          <w:rPr>
            <w:rFonts w:ascii="Arial" w:eastAsiaTheme="minorEastAsia" w:hAnsi="Arial" w:cs="Arial"/>
          </w:rPr>
          <w:t xml:space="preserve">and </w:t>
        </w:r>
        <w:r w:rsidR="00A84478" w:rsidRPr="00AA3230">
          <w:rPr>
            <w:rFonts w:ascii="Arial" w:eastAsiaTheme="minorEastAsia" w:hAnsi="Arial" w:cs="Arial"/>
          </w:rPr>
          <w:t xml:space="preserve">ranked them using </w:t>
        </w:r>
        <w:proofErr w:type="spellStart"/>
        <w:r w:rsidR="00A84478" w:rsidRPr="00AA3230">
          <w:rPr>
            <w:rFonts w:ascii="Arial" w:eastAsiaTheme="minorEastAsia" w:hAnsi="Arial" w:cs="Arial"/>
          </w:rPr>
          <w:t>Aikake’s</w:t>
        </w:r>
        <w:proofErr w:type="spellEnd"/>
        <w:r w:rsidR="00A84478" w:rsidRPr="00AA3230">
          <w:rPr>
            <w:rFonts w:ascii="Arial" w:eastAsiaTheme="minorEastAsia" w:hAnsi="Arial" w:cs="Arial"/>
          </w:rPr>
          <w:t xml:space="preserve"> information criterion corrected for small sample sizes (</w:t>
        </w:r>
        <w:proofErr w:type="spellStart"/>
        <w:r w:rsidR="00A84478" w:rsidRPr="00AA3230">
          <w:rPr>
            <w:rFonts w:ascii="Arial" w:eastAsiaTheme="minorEastAsia" w:hAnsi="Arial" w:cs="Arial"/>
          </w:rPr>
          <w:t>AIC</w:t>
        </w:r>
        <w:r w:rsidR="00A84478" w:rsidRPr="00AA3230">
          <w:rPr>
            <w:rFonts w:ascii="Arial" w:eastAsiaTheme="minorEastAsia" w:hAnsi="Arial" w:cs="Arial"/>
            <w:vertAlign w:val="subscript"/>
          </w:rPr>
          <w:t>c</w:t>
        </w:r>
        <w:proofErr w:type="spellEnd"/>
        <w:r w:rsidR="00A84478" w:rsidRPr="00AA3230">
          <w:rPr>
            <w:rFonts w:ascii="Arial" w:eastAsiaTheme="minorEastAsia" w:hAnsi="Arial" w:cs="Arial"/>
          </w:rPr>
          <w:t>).</w:t>
        </w:r>
        <w:r w:rsidR="00AF5690" w:rsidRPr="00AA3230">
          <w:rPr>
            <w:rFonts w:ascii="Arial" w:eastAsiaTheme="minorEastAsia" w:hAnsi="Arial" w:cs="Arial"/>
          </w:rPr>
          <w:t xml:space="preserve"> All the results were compared to the best overall model by calculating the difference in </w:t>
        </w:r>
        <w:proofErr w:type="spellStart"/>
        <w:r w:rsidR="00AF5690" w:rsidRPr="00AA3230">
          <w:rPr>
            <w:rFonts w:ascii="Arial" w:eastAsiaTheme="minorEastAsia" w:hAnsi="Arial" w:cs="Arial"/>
          </w:rPr>
          <w:t>AIC</w:t>
        </w:r>
        <w:r w:rsidR="00AF5690" w:rsidRPr="00AA3230">
          <w:rPr>
            <w:rFonts w:ascii="Arial" w:eastAsiaTheme="minorEastAsia" w:hAnsi="Arial" w:cs="Arial"/>
            <w:vertAlign w:val="subscript"/>
          </w:rPr>
          <w:t>c</w:t>
        </w:r>
        <w:proofErr w:type="spellEnd"/>
        <w:r w:rsidR="00AF5690" w:rsidRPr="00AA3230">
          <w:rPr>
            <w:rFonts w:ascii="Arial" w:eastAsiaTheme="minorEastAsia" w:hAnsi="Arial" w:cs="Arial"/>
          </w:rPr>
          <w:t xml:space="preserve"> values (</w:t>
        </w:r>
        <w:proofErr w:type="spellStart"/>
        <w:r w:rsidR="00AF5690" w:rsidRPr="00AA3230">
          <w:rPr>
            <w:rFonts w:ascii="Arial" w:hAnsi="Arial" w:cs="Arial"/>
            <w:shd w:val="clear" w:color="auto" w:fill="FFFFFF"/>
          </w:rPr>
          <w:t>Δ</w:t>
        </w:r>
        <w:r w:rsidR="00AF5690" w:rsidRPr="00AA3230">
          <w:rPr>
            <w:rFonts w:ascii="Arial" w:eastAsiaTheme="minorEastAsia" w:hAnsi="Arial" w:cs="Arial"/>
          </w:rPr>
          <w:t>AIC</w:t>
        </w:r>
        <w:r w:rsidR="00AF5690" w:rsidRPr="00AA3230">
          <w:rPr>
            <w:rFonts w:ascii="Arial" w:eastAsiaTheme="minorEastAsia" w:hAnsi="Arial" w:cs="Arial"/>
            <w:vertAlign w:val="subscript"/>
          </w:rPr>
          <w:t>c</w:t>
        </w:r>
        <w:proofErr w:type="spellEnd"/>
        <w:r w:rsidR="00AF5690" w:rsidRPr="00AA3230">
          <w:rPr>
            <w:rFonts w:ascii="Arial" w:eastAsiaTheme="minorEastAsia" w:hAnsi="Arial" w:cs="Arial"/>
          </w:rPr>
          <w:t xml:space="preserve">). Models with </w:t>
        </w:r>
        <w:proofErr w:type="spellStart"/>
        <w:r w:rsidR="00AF5690" w:rsidRPr="00AA3230">
          <w:rPr>
            <w:rFonts w:ascii="Arial" w:hAnsi="Arial" w:cs="Arial"/>
            <w:shd w:val="clear" w:color="auto" w:fill="FFFFFF"/>
          </w:rPr>
          <w:t>Δ</w:t>
        </w:r>
        <w:r w:rsidR="00AF5690" w:rsidRPr="00AA3230">
          <w:rPr>
            <w:rFonts w:ascii="Arial" w:eastAsiaTheme="minorEastAsia" w:hAnsi="Arial" w:cs="Arial"/>
          </w:rPr>
          <w:t>AIC</w:t>
        </w:r>
        <w:r w:rsidR="00AF5690" w:rsidRPr="00AA3230">
          <w:rPr>
            <w:rFonts w:ascii="Arial" w:eastAsiaTheme="minorEastAsia" w:hAnsi="Arial" w:cs="Arial"/>
            <w:vertAlign w:val="subscript"/>
          </w:rPr>
          <w:t>c</w:t>
        </w:r>
        <w:proofErr w:type="spellEnd"/>
        <w:r w:rsidR="00AF5690" w:rsidRPr="00AA3230">
          <w:rPr>
            <w:rFonts w:ascii="Arial" w:eastAsiaTheme="minorEastAsia" w:hAnsi="Arial" w:cs="Arial"/>
          </w:rPr>
          <w:t xml:space="preserve"> &lt; 2 were considered to have substantial support</w:t>
        </w:r>
        <w:r w:rsidR="00266911" w:rsidRPr="00AA3230">
          <w:rPr>
            <w:rFonts w:ascii="Arial" w:eastAsiaTheme="minorEastAsia" w:hAnsi="Arial" w:cs="Arial"/>
          </w:rPr>
          <w:t xml:space="preserve"> </w:t>
        </w:r>
        <w:r w:rsidR="00266911" w:rsidRPr="00AA3230">
          <w:rPr>
            <w:rFonts w:ascii="Arial" w:hAnsi="Arial" w:cs="Arial"/>
          </w:rPr>
          <w:t>(Burnham and Anderson 2002)</w:t>
        </w:r>
        <w:r w:rsidR="00AF5690" w:rsidRPr="00AA3230">
          <w:rPr>
            <w:rFonts w:ascii="Arial" w:eastAsiaTheme="minorEastAsia" w:hAnsi="Arial" w:cs="Arial"/>
          </w:rPr>
          <w:t>.</w:t>
        </w:r>
        <w:r w:rsidR="001A633C">
          <w:rPr>
            <w:rFonts w:ascii="Arial" w:eastAsiaTheme="minorEastAsia" w:hAnsi="Arial" w:cs="Arial"/>
          </w:rPr>
          <w:t xml:space="preserve"> </w:t>
        </w:r>
        <w:r w:rsidR="00371BE0">
          <w:rPr>
            <w:rFonts w:ascii="Arial" w:eastAsiaTheme="minorEastAsia" w:hAnsi="Arial" w:cs="Arial"/>
          </w:rPr>
          <w:t>Diversity Hill metrics</w:t>
        </w:r>
        <w:r w:rsidR="001A633C">
          <w:rPr>
            <w:rFonts w:ascii="Arial" w:eastAsiaTheme="minorEastAsia" w:hAnsi="Arial" w:cs="Arial"/>
          </w:rPr>
          <w:t xml:space="preserve"> were calculated </w:t>
        </w:r>
        <w:r w:rsidR="001A633C" w:rsidRPr="00AA3230">
          <w:rPr>
            <w:rFonts w:ascii="Arial" w:eastAsiaTheme="minorEastAsia" w:hAnsi="Arial" w:cs="Arial"/>
          </w:rPr>
          <w:t xml:space="preserve">using the </w:t>
        </w:r>
        <w:proofErr w:type="spellStart"/>
        <w:r w:rsidR="00371BE0">
          <w:rPr>
            <w:rFonts w:ascii="Arial" w:eastAsiaTheme="minorEastAsia" w:hAnsi="Arial" w:cs="Arial"/>
          </w:rPr>
          <w:t>iNEXT</w:t>
        </w:r>
        <w:proofErr w:type="spellEnd"/>
        <w:r w:rsidR="001A633C" w:rsidRPr="00AA3230">
          <w:rPr>
            <w:rFonts w:ascii="Arial" w:eastAsiaTheme="minorEastAsia" w:hAnsi="Arial" w:cs="Arial"/>
          </w:rPr>
          <w:t xml:space="preserve"> </w:t>
        </w:r>
        <w:r w:rsidR="00371BE0">
          <w:rPr>
            <w:rFonts w:ascii="Arial" w:eastAsiaTheme="minorEastAsia" w:hAnsi="Arial" w:cs="Arial"/>
          </w:rPr>
          <w:t xml:space="preserve">package </w:t>
        </w:r>
        <w:r w:rsidR="001A633C" w:rsidRPr="00AA3230">
          <w:rPr>
            <w:rFonts w:ascii="Arial" w:hAnsi="Arial" w:cs="Arial"/>
          </w:rPr>
          <w:t>(</w:t>
        </w:r>
        <w:r w:rsidR="00371BE0" w:rsidRPr="009646B1">
          <w:rPr>
            <w:rFonts w:ascii="Arial" w:hAnsi="Arial" w:cs="Arial"/>
          </w:rPr>
          <w:t xml:space="preserve">Hsieh </w:t>
        </w:r>
        <w:r w:rsidR="00371BE0" w:rsidRPr="009646B1">
          <w:rPr>
            <w:rFonts w:ascii="Arial" w:hAnsi="Arial" w:cs="Arial"/>
            <w:i/>
            <w:iCs/>
          </w:rPr>
          <w:t>et al.</w:t>
        </w:r>
        <w:r w:rsidR="00371BE0" w:rsidRPr="009646B1">
          <w:rPr>
            <w:rFonts w:ascii="Arial" w:hAnsi="Arial" w:cs="Arial"/>
          </w:rPr>
          <w:t xml:space="preserve"> 2020</w:t>
        </w:r>
        <w:r w:rsidR="001A633C" w:rsidRPr="009646B1">
          <w:rPr>
            <w:rFonts w:ascii="Arial" w:hAnsi="Arial" w:cs="Arial"/>
          </w:rPr>
          <w:t>)</w:t>
        </w:r>
        <w:r w:rsidR="001A633C" w:rsidRPr="00AA3230">
          <w:rPr>
            <w:rFonts w:ascii="Arial" w:eastAsiaTheme="minorEastAsia" w:hAnsi="Arial" w:cs="Arial"/>
          </w:rPr>
          <w:t xml:space="preserve"> in R </w:t>
        </w:r>
        <w:r w:rsidR="001A633C" w:rsidRPr="00AA3230">
          <w:rPr>
            <w:rFonts w:ascii="Arial" w:hAnsi="Arial" w:cs="Arial"/>
          </w:rPr>
          <w:t>(R Core Team 2018)</w:t>
        </w:r>
        <w:r w:rsidR="001A633C" w:rsidRPr="00AA3230">
          <w:rPr>
            <w:rFonts w:ascii="Arial" w:eastAsiaTheme="minorEastAsia" w:hAnsi="Arial" w:cs="Arial"/>
          </w:rPr>
          <w:t>.</w:t>
        </w:r>
      </w:ins>
    </w:p>
    <w:p w14:paraId="48489358" w14:textId="191FDDCB" w:rsidR="009D21F2" w:rsidRPr="00AA3230" w:rsidRDefault="00D538C9" w:rsidP="008D520D">
      <w:pPr>
        <w:spacing w:line="240" w:lineRule="auto"/>
        <w:ind w:firstLine="720"/>
        <w:contextualSpacing/>
        <w:rPr>
          <w:ins w:id="107" w:author="Sean" w:date="2021-08-06T16:58:00Z"/>
          <w:rFonts w:ascii="Arial" w:eastAsiaTheme="minorEastAsia" w:hAnsi="Arial" w:cs="Arial"/>
        </w:rPr>
      </w:pPr>
      <w:ins w:id="108" w:author="Sean" w:date="2021-08-06T16:58:00Z">
        <w:r w:rsidRPr="00AA3230">
          <w:rPr>
            <w:rFonts w:ascii="Arial" w:eastAsiaTheme="minorEastAsia" w:hAnsi="Arial" w:cs="Arial"/>
          </w:rPr>
          <w:t xml:space="preserve">To discern compositional shifts </w:t>
        </w:r>
        <w:r w:rsidR="00425A8F" w:rsidRPr="00AA3230">
          <w:rPr>
            <w:rFonts w:ascii="Arial" w:eastAsiaTheme="minorEastAsia" w:hAnsi="Arial" w:cs="Arial"/>
          </w:rPr>
          <w:t xml:space="preserve">in fish and invertebrates </w:t>
        </w:r>
        <w:r w:rsidRPr="00AA3230">
          <w:rPr>
            <w:rFonts w:ascii="Arial" w:eastAsiaTheme="minorEastAsia" w:hAnsi="Arial" w:cs="Arial"/>
          </w:rPr>
          <w:t xml:space="preserve">across the </w:t>
        </w:r>
        <w:r w:rsidR="00425A8F" w:rsidRPr="00AA3230">
          <w:rPr>
            <w:rFonts w:ascii="Arial" w:eastAsiaTheme="minorEastAsia" w:hAnsi="Arial" w:cs="Arial"/>
          </w:rPr>
          <w:t xml:space="preserve">precipitation </w:t>
        </w:r>
        <w:r w:rsidRPr="00AA3230">
          <w:rPr>
            <w:rFonts w:ascii="Arial" w:eastAsiaTheme="minorEastAsia" w:hAnsi="Arial" w:cs="Arial"/>
          </w:rPr>
          <w:t>gradient, w</w:t>
        </w:r>
        <w:r w:rsidR="00D86797" w:rsidRPr="00AA3230">
          <w:rPr>
            <w:rFonts w:ascii="Arial" w:eastAsiaTheme="minorEastAsia" w:hAnsi="Arial" w:cs="Arial"/>
          </w:rPr>
          <w:t xml:space="preserve">e </w:t>
        </w:r>
        <w:r w:rsidR="009D21F2" w:rsidRPr="00AA3230">
          <w:rPr>
            <w:rFonts w:ascii="Arial" w:eastAsiaTheme="minorEastAsia" w:hAnsi="Arial" w:cs="Arial"/>
          </w:rPr>
          <w:t>used</w:t>
        </w:r>
        <w:r w:rsidR="00D86797" w:rsidRPr="00AA3230">
          <w:rPr>
            <w:rFonts w:ascii="Arial" w:eastAsiaTheme="minorEastAsia" w:hAnsi="Arial" w:cs="Arial"/>
          </w:rPr>
          <w:t xml:space="preserve"> </w:t>
        </w:r>
        <w:bookmarkStart w:id="109" w:name="_Hlk67657363"/>
        <w:r w:rsidR="00D86797" w:rsidRPr="00AA3230">
          <w:rPr>
            <w:rFonts w:ascii="Arial" w:eastAsiaTheme="minorEastAsia" w:hAnsi="Arial" w:cs="Arial"/>
          </w:rPr>
          <w:t>Redundancy Analysis (RDA)</w:t>
        </w:r>
        <w:r w:rsidR="00E13FF4">
          <w:rPr>
            <w:rFonts w:ascii="Arial" w:eastAsiaTheme="minorEastAsia" w:hAnsi="Arial" w:cs="Arial"/>
          </w:rPr>
          <w:t xml:space="preserve"> </w:t>
        </w:r>
        <w:r w:rsidR="00E13FF4" w:rsidRPr="00AA3230">
          <w:rPr>
            <w:rFonts w:ascii="Arial" w:eastAsiaTheme="minorEastAsia" w:hAnsi="Arial" w:cs="Arial"/>
          </w:rPr>
          <w:t>on Hellinger-transformed community data</w:t>
        </w:r>
        <w:r w:rsidR="00E13FF4">
          <w:rPr>
            <w:rFonts w:ascii="Arial" w:eastAsiaTheme="minorEastAsia" w:hAnsi="Arial" w:cs="Arial"/>
          </w:rPr>
          <w:t>,</w:t>
        </w:r>
        <w:r w:rsidR="008D520D">
          <w:rPr>
            <w:rFonts w:ascii="Arial" w:eastAsiaTheme="minorEastAsia" w:hAnsi="Arial" w:cs="Arial"/>
          </w:rPr>
          <w:t xml:space="preserve"> constrained to the</w:t>
        </w:r>
        <w:r w:rsidR="00E13FF4">
          <w:rPr>
            <w:rFonts w:ascii="Arial" w:eastAsiaTheme="minorEastAsia" w:hAnsi="Arial" w:cs="Arial"/>
          </w:rPr>
          <w:t xml:space="preserve"> six</w:t>
        </w:r>
        <w:r w:rsidR="008D520D">
          <w:rPr>
            <w:rFonts w:ascii="Arial" w:eastAsiaTheme="minorEastAsia" w:hAnsi="Arial" w:cs="Arial"/>
          </w:rPr>
          <w:t xml:space="preserve"> environmental variables in Table </w:t>
        </w:r>
        <w:r w:rsidR="0014789D">
          <w:rPr>
            <w:rFonts w:ascii="Arial" w:eastAsiaTheme="minorEastAsia" w:hAnsi="Arial" w:cs="Arial"/>
          </w:rPr>
          <w:t>1</w:t>
        </w:r>
        <w:r w:rsidR="008D520D">
          <w:rPr>
            <w:rFonts w:ascii="Arial" w:eastAsiaTheme="minorEastAsia" w:hAnsi="Arial" w:cs="Arial"/>
          </w:rPr>
          <w:t xml:space="preserve"> </w:t>
        </w:r>
        <w:bookmarkEnd w:id="109"/>
        <w:r w:rsidR="0074725F" w:rsidRPr="00AA3230">
          <w:rPr>
            <w:rFonts w:ascii="Arial" w:hAnsi="Arial" w:cs="Arial"/>
          </w:rPr>
          <w:t>(Legendre and Gallagher 2001; Legendre and Legendre 2012)</w:t>
        </w:r>
        <w:r w:rsidR="00D86797" w:rsidRPr="00AA3230">
          <w:rPr>
            <w:rFonts w:ascii="Arial" w:eastAsiaTheme="minorEastAsia" w:hAnsi="Arial" w:cs="Arial"/>
          </w:rPr>
          <w:t>.</w:t>
        </w:r>
        <w:r w:rsidR="00273803" w:rsidRPr="00AA3230">
          <w:rPr>
            <w:rFonts w:ascii="Arial" w:eastAsiaTheme="minorEastAsia" w:hAnsi="Arial" w:cs="Arial"/>
          </w:rPr>
          <w:t xml:space="preserve"> </w:t>
        </w:r>
        <w:r w:rsidR="00425A8F" w:rsidRPr="00AA3230">
          <w:rPr>
            <w:rFonts w:ascii="Arial" w:eastAsiaTheme="minorEastAsia" w:hAnsi="Arial" w:cs="Arial"/>
          </w:rPr>
          <w:t>W</w:t>
        </w:r>
        <w:r w:rsidR="00B478D9" w:rsidRPr="00AA3230">
          <w:rPr>
            <w:rFonts w:ascii="Arial" w:eastAsiaTheme="minorEastAsia" w:hAnsi="Arial" w:cs="Arial"/>
          </w:rPr>
          <w:t xml:space="preserve">e </w:t>
        </w:r>
        <w:r w:rsidR="00425A8F" w:rsidRPr="00AA3230">
          <w:rPr>
            <w:rFonts w:ascii="Arial" w:eastAsiaTheme="minorEastAsia" w:hAnsi="Arial" w:cs="Arial"/>
          </w:rPr>
          <w:t xml:space="preserve">then fit </w:t>
        </w:r>
        <w:r w:rsidR="00E13FF4">
          <w:rPr>
            <w:rFonts w:ascii="Arial" w:eastAsiaTheme="minorEastAsia" w:hAnsi="Arial" w:cs="Arial"/>
          </w:rPr>
          <w:t xml:space="preserve">vectors to </w:t>
        </w:r>
        <w:r w:rsidR="00425A8F" w:rsidRPr="00AA3230">
          <w:rPr>
            <w:rFonts w:ascii="Arial" w:eastAsiaTheme="minorEastAsia" w:hAnsi="Arial" w:cs="Arial"/>
          </w:rPr>
          <w:t xml:space="preserve">the species and </w:t>
        </w:r>
        <w:r w:rsidR="00B478D9" w:rsidRPr="00AA3230">
          <w:rPr>
            <w:rFonts w:ascii="Arial" w:eastAsiaTheme="minorEastAsia" w:hAnsi="Arial" w:cs="Arial"/>
          </w:rPr>
          <w:t>environmental variable</w:t>
        </w:r>
        <w:r w:rsidR="00FF6E61">
          <w:rPr>
            <w:rFonts w:ascii="Arial" w:eastAsiaTheme="minorEastAsia" w:hAnsi="Arial" w:cs="Arial"/>
          </w:rPr>
          <w:t>s where t</w:t>
        </w:r>
        <w:r w:rsidR="000124E5" w:rsidRPr="00AA3230">
          <w:rPr>
            <w:rFonts w:ascii="Arial" w:eastAsiaTheme="minorEastAsia" w:hAnsi="Arial" w:cs="Arial"/>
          </w:rPr>
          <w:t>he direction of each arrow is determined by the average directional cosines</w:t>
        </w:r>
        <w:r w:rsidR="008D520D">
          <w:rPr>
            <w:rFonts w:ascii="Arial" w:eastAsiaTheme="minorEastAsia" w:hAnsi="Arial" w:cs="Arial"/>
          </w:rPr>
          <w:t xml:space="preserve"> from the origin to site values within the ordination. Significant vectors had an associated </w:t>
        </w:r>
        <w:r w:rsidR="008D520D">
          <w:rPr>
            <w:rFonts w:ascii="Arial" w:eastAsiaTheme="minorEastAsia" w:hAnsi="Arial" w:cs="Arial"/>
            <w:i/>
            <w:iCs/>
          </w:rPr>
          <w:t>p</w:t>
        </w:r>
        <w:r w:rsidR="008D520D">
          <w:rPr>
            <w:rFonts w:ascii="Arial" w:eastAsiaTheme="minorEastAsia" w:hAnsi="Arial" w:cs="Arial"/>
          </w:rPr>
          <w:t xml:space="preserve">-value &lt; </w:t>
        </w:r>
        <w:r w:rsidR="0010407E">
          <w:rPr>
            <w:rFonts w:ascii="Arial" w:eastAsiaTheme="minorEastAsia" w:hAnsi="Arial" w:cs="Arial"/>
          </w:rPr>
          <w:t xml:space="preserve">0.05. </w:t>
        </w:r>
        <w:r w:rsidR="00A7070E">
          <w:rPr>
            <w:rFonts w:ascii="Arial" w:eastAsiaTheme="minorEastAsia" w:hAnsi="Arial" w:cs="Arial"/>
          </w:rPr>
          <w:t>Ordination and vectors were calculated using the ‘</w:t>
        </w:r>
        <w:proofErr w:type="spellStart"/>
        <w:r w:rsidR="00A7070E">
          <w:rPr>
            <w:rFonts w:ascii="Arial" w:eastAsiaTheme="minorEastAsia" w:hAnsi="Arial" w:cs="Arial"/>
          </w:rPr>
          <w:t>rda</w:t>
        </w:r>
        <w:proofErr w:type="spellEnd"/>
        <w:r w:rsidR="00A7070E">
          <w:rPr>
            <w:rFonts w:ascii="Arial" w:eastAsiaTheme="minorEastAsia" w:hAnsi="Arial" w:cs="Arial"/>
          </w:rPr>
          <w:t xml:space="preserve">’ and </w:t>
        </w:r>
        <w:r w:rsidR="00B478D9" w:rsidRPr="00AA3230">
          <w:rPr>
            <w:rFonts w:ascii="Arial" w:eastAsiaTheme="minorEastAsia" w:hAnsi="Arial" w:cs="Arial"/>
          </w:rPr>
          <w:t>‘</w:t>
        </w:r>
        <w:proofErr w:type="spellStart"/>
        <w:r w:rsidR="00B478D9" w:rsidRPr="00AA3230">
          <w:rPr>
            <w:rFonts w:ascii="Arial" w:eastAsiaTheme="minorEastAsia" w:hAnsi="Arial" w:cs="Arial"/>
          </w:rPr>
          <w:t>envfit</w:t>
        </w:r>
        <w:proofErr w:type="spellEnd"/>
        <w:r w:rsidR="00B478D9" w:rsidRPr="00AA3230">
          <w:rPr>
            <w:rFonts w:ascii="Arial" w:eastAsiaTheme="minorEastAsia" w:hAnsi="Arial" w:cs="Arial"/>
          </w:rPr>
          <w:t>’ function</w:t>
        </w:r>
        <w:r w:rsidR="00A7070E">
          <w:rPr>
            <w:rFonts w:ascii="Arial" w:eastAsiaTheme="minorEastAsia" w:hAnsi="Arial" w:cs="Arial"/>
          </w:rPr>
          <w:t>s respectively</w:t>
        </w:r>
        <w:r w:rsidR="00B478D9" w:rsidRPr="00AA3230">
          <w:rPr>
            <w:rFonts w:ascii="Arial" w:eastAsiaTheme="minorEastAsia" w:hAnsi="Arial" w:cs="Arial"/>
          </w:rPr>
          <w:t xml:space="preserve"> </w:t>
        </w:r>
        <w:r w:rsidR="00425A8F" w:rsidRPr="00AA3230">
          <w:rPr>
            <w:rFonts w:ascii="Arial" w:eastAsiaTheme="minorEastAsia" w:hAnsi="Arial" w:cs="Arial"/>
          </w:rPr>
          <w:t xml:space="preserve">in the vegan </w:t>
        </w:r>
        <w:r w:rsidR="00A7070E">
          <w:rPr>
            <w:rFonts w:ascii="Arial" w:eastAsiaTheme="minorEastAsia" w:hAnsi="Arial" w:cs="Arial"/>
          </w:rPr>
          <w:t>package in R</w:t>
        </w:r>
        <w:r w:rsidR="00266911" w:rsidRPr="00AA3230">
          <w:rPr>
            <w:rFonts w:ascii="Arial" w:eastAsiaTheme="minorEastAsia" w:hAnsi="Arial" w:cs="Arial"/>
          </w:rPr>
          <w:t xml:space="preserve"> </w:t>
        </w:r>
        <w:r w:rsidR="0074725F" w:rsidRPr="00AA3230">
          <w:rPr>
            <w:rFonts w:ascii="Arial" w:hAnsi="Arial" w:cs="Arial"/>
          </w:rPr>
          <w:t xml:space="preserve">(J. Oksanen </w:t>
        </w:r>
        <w:r w:rsidR="00AA3230" w:rsidRPr="00AA3230">
          <w:rPr>
            <w:rFonts w:ascii="Arial" w:hAnsi="Arial" w:cs="Arial"/>
            <w:i/>
            <w:iCs/>
          </w:rPr>
          <w:t>et al.</w:t>
        </w:r>
        <w:r w:rsidR="0074725F" w:rsidRPr="00AA3230">
          <w:rPr>
            <w:rFonts w:ascii="Arial" w:hAnsi="Arial" w:cs="Arial"/>
          </w:rPr>
          <w:t xml:space="preserve"> 2019</w:t>
        </w:r>
        <w:r w:rsidR="00FF6E61">
          <w:rPr>
            <w:rFonts w:ascii="Arial" w:hAnsi="Arial" w:cs="Arial"/>
          </w:rPr>
          <w:t xml:space="preserve">, </w:t>
        </w:r>
        <w:proofErr w:type="spellStart"/>
        <w:r w:rsidR="00FF6E61">
          <w:rPr>
            <w:rFonts w:ascii="Arial" w:hAnsi="Arial" w:cs="Arial"/>
          </w:rPr>
          <w:t>Bellier</w:t>
        </w:r>
        <w:proofErr w:type="spellEnd"/>
        <w:r w:rsidR="00FF6E61">
          <w:rPr>
            <w:rFonts w:ascii="Arial" w:hAnsi="Arial" w:cs="Arial"/>
          </w:rPr>
          <w:t xml:space="preserve"> </w:t>
        </w:r>
        <w:r w:rsidR="00FF6E61">
          <w:rPr>
            <w:rFonts w:ascii="Arial" w:hAnsi="Arial" w:cs="Arial"/>
            <w:i/>
            <w:iCs/>
          </w:rPr>
          <w:t>et al.</w:t>
        </w:r>
        <w:r w:rsidR="00FF6E61">
          <w:rPr>
            <w:rFonts w:ascii="Arial" w:hAnsi="Arial" w:cs="Arial"/>
          </w:rPr>
          <w:t xml:space="preserve"> 2012</w:t>
        </w:r>
        <w:r w:rsidR="0074725F" w:rsidRPr="00AA3230">
          <w:rPr>
            <w:rFonts w:ascii="Arial" w:hAnsi="Arial" w:cs="Arial"/>
          </w:rPr>
          <w:t>)</w:t>
        </w:r>
        <w:r w:rsidR="00B478D9" w:rsidRPr="00AA3230">
          <w:rPr>
            <w:rFonts w:ascii="Arial" w:eastAsiaTheme="minorEastAsia" w:hAnsi="Arial" w:cs="Arial"/>
          </w:rPr>
          <w:t>.</w:t>
        </w:r>
        <w:r w:rsidR="00371515">
          <w:rPr>
            <w:rFonts w:ascii="Arial" w:eastAsiaTheme="minorEastAsia" w:hAnsi="Arial" w:cs="Arial"/>
          </w:rPr>
          <w:t xml:space="preserve"> </w:t>
        </w:r>
        <w:r w:rsidR="00371515">
          <w:rPr>
            <w:rFonts w:ascii="Arial" w:hAnsi="Arial" w:cs="Arial"/>
          </w:rPr>
          <w:t xml:space="preserve">Statistics </w:t>
        </w:r>
        <w:r w:rsidR="00A7070E">
          <w:rPr>
            <w:rFonts w:ascii="Arial" w:hAnsi="Arial" w:cs="Arial"/>
          </w:rPr>
          <w:t>and analytical R scripts for analyses described above are reported in the supplemental data.</w:t>
        </w:r>
      </w:ins>
    </w:p>
    <w:p w14:paraId="3D5D8A4F" w14:textId="041979BF" w:rsidR="009F6AB4" w:rsidRPr="00AA3230" w:rsidRDefault="009F6AB4" w:rsidP="008E71DD">
      <w:pPr>
        <w:spacing w:line="240" w:lineRule="auto"/>
        <w:contextualSpacing/>
        <w:rPr>
          <w:rFonts w:ascii="Arial" w:hAnsi="Arial" w:cs="Arial"/>
          <w:b/>
          <w:bCs/>
        </w:rPr>
      </w:pPr>
    </w:p>
    <w:p w14:paraId="084EDAB4" w14:textId="383AFFD5" w:rsidR="00A870E1" w:rsidRPr="00A7070E" w:rsidRDefault="009F6AB4" w:rsidP="008E71DD">
      <w:pPr>
        <w:spacing w:line="240" w:lineRule="auto"/>
        <w:contextualSpacing/>
        <w:rPr>
          <w:rFonts w:ascii="Arial" w:hAnsi="Arial" w:cs="Arial"/>
          <w:b/>
          <w:bCs/>
        </w:rPr>
      </w:pPr>
      <w:r w:rsidRPr="00AA3230">
        <w:rPr>
          <w:rFonts w:ascii="Arial" w:hAnsi="Arial" w:cs="Arial"/>
          <w:b/>
          <w:bCs/>
        </w:rPr>
        <w:t>Results</w:t>
      </w:r>
    </w:p>
    <w:p w14:paraId="5E839690" w14:textId="77777777" w:rsidR="006E2B73" w:rsidRPr="00734EEE" w:rsidRDefault="009F6AB4" w:rsidP="008E71DD">
      <w:pPr>
        <w:spacing w:line="240" w:lineRule="auto"/>
        <w:contextualSpacing/>
        <w:rPr>
          <w:del w:id="110" w:author="Sean" w:date="2021-08-06T16:58:00Z"/>
          <w:rFonts w:ascii="Arial" w:hAnsi="Arial" w:cs="Arial"/>
        </w:rPr>
      </w:pPr>
      <w:del w:id="111" w:author="Sean" w:date="2021-08-06T16:58:00Z">
        <w:r w:rsidRPr="00734EEE">
          <w:rPr>
            <w:rFonts w:ascii="Arial" w:hAnsi="Arial" w:cs="Arial"/>
            <w:i/>
            <w:iCs/>
          </w:rPr>
          <w:delText xml:space="preserve">Site Overview: </w:delText>
        </w:r>
        <w:r w:rsidRPr="00734EEE">
          <w:rPr>
            <w:rFonts w:ascii="Arial" w:hAnsi="Arial" w:cs="Arial"/>
          </w:rPr>
          <w:delText xml:space="preserve">The Principal Component Analysis </w:delText>
        </w:r>
        <w:r w:rsidR="00C36ECB" w:rsidRPr="00734EEE">
          <w:rPr>
            <w:rFonts w:ascii="Arial" w:hAnsi="Arial" w:cs="Arial"/>
          </w:rPr>
          <w:delText xml:space="preserve">of </w:delText>
        </w:r>
        <w:r w:rsidR="001503DF" w:rsidRPr="00734EEE">
          <w:rPr>
            <w:rFonts w:ascii="Arial" w:hAnsi="Arial" w:cs="Arial"/>
          </w:rPr>
          <w:delText>the study sites</w:delText>
        </w:r>
        <w:r w:rsidRPr="00734EEE">
          <w:rPr>
            <w:rFonts w:ascii="Arial" w:hAnsi="Arial" w:cs="Arial"/>
          </w:rPr>
          <w:delText xml:space="preserve"> </w:delText>
        </w:r>
        <w:r w:rsidR="00C36ECB" w:rsidRPr="00734EEE">
          <w:rPr>
            <w:rFonts w:ascii="Arial" w:hAnsi="Arial" w:cs="Arial"/>
          </w:rPr>
          <w:delText>displays</w:delText>
        </w:r>
        <w:r w:rsidRPr="00734EEE">
          <w:rPr>
            <w:rFonts w:ascii="Arial" w:hAnsi="Arial" w:cs="Arial"/>
          </w:rPr>
          <w:delText xml:space="preserve"> </w:delText>
        </w:r>
        <w:r w:rsidR="006E2B73" w:rsidRPr="00734EEE">
          <w:rPr>
            <w:rFonts w:ascii="Arial" w:hAnsi="Arial" w:cs="Arial"/>
          </w:rPr>
          <w:delText>p</w:delText>
        </w:r>
        <w:r w:rsidRPr="00734EEE">
          <w:rPr>
            <w:rFonts w:ascii="Arial" w:hAnsi="Arial" w:cs="Arial"/>
          </w:rPr>
          <w:delText xml:space="preserve">atterns of </w:delText>
        </w:r>
        <w:r w:rsidR="006E2B73" w:rsidRPr="00734EEE">
          <w:rPr>
            <w:rFonts w:ascii="Arial" w:hAnsi="Arial" w:cs="Arial"/>
          </w:rPr>
          <w:delText xml:space="preserve">variation among </w:delText>
        </w:r>
        <w:r w:rsidRPr="00734EEE">
          <w:rPr>
            <w:rFonts w:ascii="Arial" w:hAnsi="Arial" w:cs="Arial"/>
          </w:rPr>
          <w:delText>environmental predictors along the gradient (Fig</w:delText>
        </w:r>
        <w:r w:rsidR="000D525F" w:rsidRPr="00734EEE">
          <w:rPr>
            <w:rFonts w:ascii="Arial" w:hAnsi="Arial" w:cs="Arial"/>
          </w:rPr>
          <w:delText>.</w:delText>
        </w:r>
        <w:r w:rsidRPr="00734EEE">
          <w:rPr>
            <w:rFonts w:ascii="Arial" w:hAnsi="Arial" w:cs="Arial"/>
          </w:rPr>
          <w:delText xml:space="preserve"> </w:delText>
        </w:r>
        <w:r w:rsidR="004E5A5C">
          <w:rPr>
            <w:rFonts w:ascii="Arial" w:hAnsi="Arial" w:cs="Arial"/>
          </w:rPr>
          <w:delText>2</w:delText>
        </w:r>
        <w:r w:rsidRPr="00734EEE">
          <w:rPr>
            <w:rFonts w:ascii="Arial" w:hAnsi="Arial" w:cs="Arial"/>
          </w:rPr>
          <w:delText>). The first two principal component axes, PC1 and PC2, contain 43.2% and 19.9% of the variation within the environmental predictors among the sites</w:delText>
        </w:r>
        <w:r w:rsidR="006E2B73" w:rsidRPr="00734EEE">
          <w:rPr>
            <w:rFonts w:ascii="Arial" w:hAnsi="Arial" w:cs="Arial"/>
          </w:rPr>
          <w:delText xml:space="preserve"> (Table </w:delText>
        </w:r>
        <w:r w:rsidR="004E5A5C">
          <w:rPr>
            <w:rFonts w:ascii="Arial" w:hAnsi="Arial" w:cs="Arial"/>
          </w:rPr>
          <w:delText>4</w:delText>
        </w:r>
        <w:r w:rsidR="006E2B73" w:rsidRPr="00734EEE">
          <w:rPr>
            <w:rFonts w:ascii="Arial" w:hAnsi="Arial" w:cs="Arial"/>
          </w:rPr>
          <w:delText>)</w:delText>
        </w:r>
        <w:r w:rsidRPr="00734EEE">
          <w:rPr>
            <w:rFonts w:ascii="Arial" w:hAnsi="Arial" w:cs="Arial"/>
          </w:rPr>
          <w:delText xml:space="preserve">. </w:delText>
        </w:r>
        <w:r w:rsidR="006E2B73" w:rsidRPr="00734EEE">
          <w:rPr>
            <w:rFonts w:ascii="Arial" w:hAnsi="Arial" w:cs="Arial"/>
          </w:rPr>
          <w:delText>It is visually apparent that the sample sites</w:delText>
        </w:r>
        <w:r w:rsidRPr="00734EEE">
          <w:rPr>
            <w:rFonts w:ascii="Arial" w:hAnsi="Arial" w:cs="Arial"/>
          </w:rPr>
          <w:delText xml:space="preserve">, colored by </w:delText>
        </w:r>
        <w:r w:rsidR="006E2B73" w:rsidRPr="00734EEE">
          <w:rPr>
            <w:rFonts w:ascii="Arial" w:hAnsi="Arial" w:cs="Arial"/>
          </w:rPr>
          <w:delText>precipitation</w:delText>
        </w:r>
        <w:r w:rsidRPr="00734EEE">
          <w:rPr>
            <w:rFonts w:ascii="Arial" w:hAnsi="Arial" w:cs="Arial"/>
          </w:rPr>
          <w:delText xml:space="preserve">, stratify </w:delText>
        </w:r>
        <w:r w:rsidR="006E2B73" w:rsidRPr="00734EEE">
          <w:rPr>
            <w:rFonts w:ascii="Arial" w:hAnsi="Arial" w:cs="Arial"/>
          </w:rPr>
          <w:delText xml:space="preserve">concordantly with annual rainfall </w:delText>
        </w:r>
        <w:r w:rsidRPr="00734EEE">
          <w:rPr>
            <w:rFonts w:ascii="Arial" w:hAnsi="Arial" w:cs="Arial"/>
          </w:rPr>
          <w:delText>along Principal Component Axis 1 (PC1).</w:delText>
        </w:r>
        <w:r w:rsidR="006E2B73" w:rsidRPr="00734EEE">
          <w:rPr>
            <w:rFonts w:ascii="Arial" w:hAnsi="Arial" w:cs="Arial"/>
          </w:rPr>
          <w:delText xml:space="preserve"> Predictor variable vectors with similar directionality (parallel axes) </w:delText>
        </w:r>
        <w:r w:rsidR="00FD6FC3" w:rsidRPr="00734EEE">
          <w:rPr>
            <w:rFonts w:ascii="Arial" w:hAnsi="Arial" w:cs="Arial"/>
          </w:rPr>
          <w:delText xml:space="preserve">can be inferred to </w:delText>
        </w:r>
        <w:r w:rsidR="006E2B73" w:rsidRPr="00734EEE">
          <w:rPr>
            <w:rFonts w:ascii="Arial" w:hAnsi="Arial" w:cs="Arial"/>
          </w:rPr>
          <w:delText xml:space="preserve">covary. </w:delText>
        </w:r>
        <w:r w:rsidR="00FD6FC3" w:rsidRPr="00734EEE">
          <w:rPr>
            <w:rFonts w:ascii="Arial" w:hAnsi="Arial" w:cs="Arial"/>
          </w:rPr>
          <w:delText xml:space="preserve">The PCA indicates that </w:delText>
        </w:r>
        <w:r w:rsidR="006E2B73" w:rsidRPr="00734EEE">
          <w:rPr>
            <w:rFonts w:ascii="Arial" w:hAnsi="Arial" w:cs="Arial"/>
          </w:rPr>
          <w:delText>conductivity negatively covaries with precipitation and low-flow pulse % negatively covaries with flash index.</w:delText>
        </w:r>
        <w:r w:rsidR="00FD6FC3" w:rsidRPr="00734EEE">
          <w:rPr>
            <w:rFonts w:ascii="Arial" w:hAnsi="Arial" w:cs="Arial"/>
          </w:rPr>
          <w:delText xml:space="preserve"> A pairs r</w:delText>
        </w:r>
        <w:r w:rsidR="006E2B73" w:rsidRPr="00734EEE">
          <w:rPr>
            <w:rFonts w:ascii="Arial" w:hAnsi="Arial" w:cs="Arial"/>
          </w:rPr>
          <w:delText xml:space="preserve">egression analysis of the seven environmental variables </w:delText>
        </w:r>
        <w:r w:rsidR="00FD6FC3" w:rsidRPr="00734EEE">
          <w:rPr>
            <w:rFonts w:ascii="Arial" w:hAnsi="Arial" w:cs="Arial"/>
          </w:rPr>
          <w:delText>reveals</w:delText>
        </w:r>
        <w:r w:rsidR="006E2B73" w:rsidRPr="00734EEE">
          <w:rPr>
            <w:rFonts w:ascii="Arial" w:hAnsi="Arial" w:cs="Arial"/>
          </w:rPr>
          <w:delText xml:space="preserve"> </w:delText>
        </w:r>
        <w:r w:rsidR="00657BF6" w:rsidRPr="00734EEE">
          <w:rPr>
            <w:rFonts w:ascii="Arial" w:hAnsi="Arial" w:cs="Arial"/>
          </w:rPr>
          <w:delText>two</w:delText>
        </w:r>
        <w:r w:rsidR="006E2B73" w:rsidRPr="00734EEE">
          <w:rPr>
            <w:rFonts w:ascii="Arial" w:hAnsi="Arial" w:cs="Arial"/>
          </w:rPr>
          <w:delText xml:space="preserve"> significant (</w:delText>
        </w:r>
        <w:r w:rsidR="006E2B73" w:rsidRPr="00734EEE">
          <w:rPr>
            <w:rFonts w:ascii="Arial" w:hAnsi="Arial" w:cs="Arial"/>
            <w:i/>
            <w:iCs/>
          </w:rPr>
          <w:delText>p</w:delText>
        </w:r>
        <w:r w:rsidR="006E2B73" w:rsidRPr="00734EEE">
          <w:rPr>
            <w:rFonts w:ascii="Arial" w:hAnsi="Arial" w:cs="Arial"/>
          </w:rPr>
          <w:delText xml:space="preserve">-value &lt; 0.05) </w:delText>
        </w:r>
        <w:r w:rsidR="001503DF" w:rsidRPr="00734EEE">
          <w:rPr>
            <w:rFonts w:ascii="Arial" w:hAnsi="Arial" w:cs="Arial"/>
          </w:rPr>
          <w:delText>correlations</w:delText>
        </w:r>
        <w:r w:rsidR="00FD6FC3" w:rsidRPr="00734EEE">
          <w:rPr>
            <w:rFonts w:ascii="Arial" w:hAnsi="Arial" w:cs="Arial"/>
          </w:rPr>
          <w:delText xml:space="preserve"> (Table 3). Conductivity negatively correlates with precipitation. NH</w:delText>
        </w:r>
        <w:r w:rsidR="00FD6FC3" w:rsidRPr="00734EEE">
          <w:rPr>
            <w:rFonts w:ascii="Arial" w:hAnsi="Arial" w:cs="Arial"/>
            <w:vertAlign w:val="subscript"/>
          </w:rPr>
          <w:delText>4</w:delText>
        </w:r>
        <w:r w:rsidR="00FD6FC3" w:rsidRPr="00734EEE">
          <w:rPr>
            <w:rFonts w:ascii="Arial" w:hAnsi="Arial" w:cs="Arial"/>
            <w:vertAlign w:val="superscript"/>
          </w:rPr>
          <w:delText>+</w:delText>
        </w:r>
        <w:r w:rsidR="00FD6FC3" w:rsidRPr="00734EEE">
          <w:rPr>
            <w:rFonts w:ascii="Arial" w:hAnsi="Arial" w:cs="Arial"/>
          </w:rPr>
          <w:delText xml:space="preserve"> positively correlates with canopy coverage. </w:delText>
        </w:r>
      </w:del>
    </w:p>
    <w:p w14:paraId="7933F55D" w14:textId="77777777" w:rsidR="00A870E1" w:rsidRPr="00734EEE" w:rsidRDefault="00A870E1" w:rsidP="008E71DD">
      <w:pPr>
        <w:spacing w:line="240" w:lineRule="auto"/>
        <w:contextualSpacing/>
        <w:rPr>
          <w:del w:id="112" w:author="Sean" w:date="2021-08-06T16:58:00Z"/>
          <w:rFonts w:ascii="Arial" w:hAnsi="Arial" w:cs="Arial"/>
        </w:rPr>
      </w:pPr>
    </w:p>
    <w:p w14:paraId="4A49F665" w14:textId="19F3D365" w:rsidR="000976FE" w:rsidRPr="00AA3230" w:rsidRDefault="000976FE" w:rsidP="008E71DD">
      <w:pPr>
        <w:spacing w:line="240" w:lineRule="auto"/>
        <w:contextualSpacing/>
        <w:rPr>
          <w:rFonts w:ascii="Arial" w:hAnsi="Arial" w:cs="Arial"/>
        </w:rPr>
      </w:pPr>
      <w:r w:rsidRPr="00AA3230">
        <w:rPr>
          <w:rFonts w:ascii="Arial" w:hAnsi="Arial" w:cs="Arial"/>
          <w:i/>
          <w:iCs/>
        </w:rPr>
        <w:t>Fish Community</w:t>
      </w:r>
      <w:r w:rsidRPr="00AA3230">
        <w:rPr>
          <w:rFonts w:ascii="Arial" w:hAnsi="Arial" w:cs="Arial"/>
        </w:rPr>
        <w:t xml:space="preserve">: </w:t>
      </w:r>
      <w:r w:rsidR="001503DF" w:rsidRPr="00AA3230">
        <w:rPr>
          <w:rFonts w:ascii="Arial" w:hAnsi="Arial" w:cs="Arial"/>
        </w:rPr>
        <w:t>E</w:t>
      </w:r>
      <w:r w:rsidR="00FD6FC3" w:rsidRPr="00AA3230">
        <w:rPr>
          <w:rFonts w:ascii="Arial" w:hAnsi="Arial" w:cs="Arial"/>
        </w:rPr>
        <w:t>ighteen</w:t>
      </w:r>
      <w:r w:rsidRPr="00AA3230">
        <w:rPr>
          <w:rFonts w:ascii="Arial" w:hAnsi="Arial" w:cs="Arial"/>
        </w:rPr>
        <w:t xml:space="preserve"> fish species were identified</w:t>
      </w:r>
      <w:del w:id="113" w:author="Sean" w:date="2021-08-06T16:58:00Z">
        <w:r w:rsidRPr="00734EEE">
          <w:rPr>
            <w:rFonts w:ascii="Arial" w:hAnsi="Arial" w:cs="Arial"/>
          </w:rPr>
          <w:delText xml:space="preserve"> </w:delText>
        </w:r>
        <w:r w:rsidR="001503DF" w:rsidRPr="00734EEE">
          <w:rPr>
            <w:rFonts w:ascii="Arial" w:hAnsi="Arial" w:cs="Arial"/>
          </w:rPr>
          <w:delText xml:space="preserve">among </w:delText>
        </w:r>
        <w:r w:rsidRPr="00734EEE">
          <w:rPr>
            <w:rFonts w:ascii="Arial" w:hAnsi="Arial" w:cs="Arial"/>
          </w:rPr>
          <w:delText xml:space="preserve">the </w:delText>
        </w:r>
        <w:r w:rsidR="00C43FA8" w:rsidRPr="00734EEE">
          <w:rPr>
            <w:rFonts w:ascii="Arial" w:hAnsi="Arial" w:cs="Arial"/>
          </w:rPr>
          <w:delText>surveyed sites</w:delText>
        </w:r>
        <w:r w:rsidRPr="00734EEE">
          <w:rPr>
            <w:rFonts w:ascii="Arial" w:hAnsi="Arial" w:cs="Arial"/>
          </w:rPr>
          <w:delText>.</w:delText>
        </w:r>
      </w:del>
      <w:ins w:id="114" w:author="Sean" w:date="2021-08-06T16:58:00Z">
        <w:r w:rsidRPr="00AA3230">
          <w:rPr>
            <w:rFonts w:ascii="Arial" w:hAnsi="Arial" w:cs="Arial"/>
          </w:rPr>
          <w:t>.</w:t>
        </w:r>
      </w:ins>
      <w:r w:rsidRPr="00AA3230">
        <w:rPr>
          <w:rFonts w:ascii="Arial" w:hAnsi="Arial" w:cs="Arial"/>
        </w:rPr>
        <w:t xml:space="preserve"> Proceeding from semi-arid to sub-humid sites, </w:t>
      </w:r>
      <w:del w:id="115" w:author="Sean" w:date="2021-08-06T16:58:00Z">
        <w:r w:rsidRPr="00734EEE">
          <w:rPr>
            <w:rFonts w:ascii="Arial" w:hAnsi="Arial" w:cs="Arial"/>
          </w:rPr>
          <w:delText xml:space="preserve">fish </w:delText>
        </w:r>
      </w:del>
      <w:r w:rsidRPr="00AA3230">
        <w:rPr>
          <w:rFonts w:ascii="Arial" w:hAnsi="Arial" w:cs="Arial"/>
        </w:rPr>
        <w:t xml:space="preserve">Shannon </w:t>
      </w:r>
      <w:del w:id="116" w:author="Sean" w:date="2021-08-06T16:58:00Z">
        <w:r w:rsidRPr="00734EEE">
          <w:rPr>
            <w:rFonts w:ascii="Arial" w:hAnsi="Arial" w:cs="Arial"/>
          </w:rPr>
          <w:delText>index</w:delText>
        </w:r>
      </w:del>
      <w:ins w:id="117" w:author="Sean" w:date="2021-08-06T16:58:00Z">
        <w:r w:rsidR="00727EE6">
          <w:rPr>
            <w:rFonts w:ascii="Arial" w:hAnsi="Arial" w:cs="Arial"/>
          </w:rPr>
          <w:t>entropy</w:t>
        </w:r>
      </w:ins>
      <w:r w:rsidRPr="00AA3230">
        <w:rPr>
          <w:rFonts w:ascii="Arial" w:hAnsi="Arial" w:cs="Arial"/>
        </w:rPr>
        <w:t xml:space="preserve"> increase</w:t>
      </w:r>
      <w:r w:rsidR="001D0B89" w:rsidRPr="00AA3230">
        <w:rPr>
          <w:rFonts w:ascii="Arial" w:hAnsi="Arial" w:cs="Arial"/>
        </w:rPr>
        <w:t>d</w:t>
      </w:r>
      <w:r w:rsidRPr="00AA3230">
        <w:rPr>
          <w:rFonts w:ascii="Arial" w:hAnsi="Arial" w:cs="Arial"/>
        </w:rPr>
        <w:t xml:space="preserve"> from </w:t>
      </w:r>
      <w:del w:id="118" w:author="Sean" w:date="2021-08-06T16:58:00Z">
        <w:r w:rsidRPr="00734EEE">
          <w:rPr>
            <w:rFonts w:ascii="Arial" w:hAnsi="Arial" w:cs="Arial"/>
          </w:rPr>
          <w:delText xml:space="preserve">0.64 - </w:delText>
        </w:r>
      </w:del>
      <w:r w:rsidR="00727EE6">
        <w:rPr>
          <w:rFonts w:ascii="Arial" w:hAnsi="Arial" w:cs="Arial"/>
        </w:rPr>
        <w:t>1.</w:t>
      </w:r>
      <w:del w:id="119" w:author="Sean" w:date="2021-08-06T16:58:00Z">
        <w:r w:rsidRPr="00734EEE">
          <w:rPr>
            <w:rFonts w:ascii="Arial" w:hAnsi="Arial" w:cs="Arial"/>
          </w:rPr>
          <w:delText>81</w:delText>
        </w:r>
      </w:del>
      <w:ins w:id="120" w:author="Sean" w:date="2021-08-06T16:58:00Z">
        <w:r w:rsidR="00727EE6">
          <w:rPr>
            <w:rFonts w:ascii="Arial" w:hAnsi="Arial" w:cs="Arial"/>
          </w:rPr>
          <w:t>6 to 6.1</w:t>
        </w:r>
      </w:ins>
      <w:r w:rsidR="001D0B89" w:rsidRPr="00AA3230">
        <w:rPr>
          <w:rFonts w:ascii="Arial" w:hAnsi="Arial" w:cs="Arial"/>
        </w:rPr>
        <w:t xml:space="preserve"> and</w:t>
      </w:r>
      <w:r w:rsidRPr="00AA3230">
        <w:rPr>
          <w:rFonts w:ascii="Arial" w:hAnsi="Arial" w:cs="Arial"/>
        </w:rPr>
        <w:t xml:space="preserve"> richness increase</w:t>
      </w:r>
      <w:r w:rsidR="001D0B89" w:rsidRPr="00AA3230">
        <w:rPr>
          <w:rFonts w:ascii="Arial" w:hAnsi="Arial" w:cs="Arial"/>
        </w:rPr>
        <w:t>d</w:t>
      </w:r>
      <w:r w:rsidRPr="00AA3230">
        <w:rPr>
          <w:rFonts w:ascii="Arial" w:hAnsi="Arial" w:cs="Arial"/>
        </w:rPr>
        <w:t xml:space="preserve"> from 2 </w:t>
      </w:r>
      <w:del w:id="121" w:author="Sean" w:date="2021-08-06T16:58:00Z">
        <w:r w:rsidRPr="00734EEE">
          <w:rPr>
            <w:rFonts w:ascii="Arial" w:hAnsi="Arial" w:cs="Arial"/>
          </w:rPr>
          <w:delText>- 7</w:delText>
        </w:r>
      </w:del>
      <w:ins w:id="122" w:author="Sean" w:date="2021-08-06T16:58:00Z">
        <w:r w:rsidR="00727EE6">
          <w:rPr>
            <w:rFonts w:ascii="Arial" w:hAnsi="Arial" w:cs="Arial"/>
          </w:rPr>
          <w:t>to</w:t>
        </w:r>
        <w:r w:rsidRPr="00AA3230">
          <w:rPr>
            <w:rFonts w:ascii="Arial" w:hAnsi="Arial" w:cs="Arial"/>
          </w:rPr>
          <w:t xml:space="preserve"> </w:t>
        </w:r>
        <w:r w:rsidR="00727EE6">
          <w:rPr>
            <w:rFonts w:ascii="Arial" w:hAnsi="Arial" w:cs="Arial"/>
          </w:rPr>
          <w:t>9</w:t>
        </w:r>
      </w:ins>
      <w:r w:rsidRPr="00AA3230">
        <w:rPr>
          <w:rFonts w:ascii="Arial" w:hAnsi="Arial" w:cs="Arial"/>
        </w:rPr>
        <w:t xml:space="preserve"> species</w:t>
      </w:r>
      <w:del w:id="123" w:author="Sean" w:date="2021-08-06T16:58:00Z">
        <w:r w:rsidR="001D0B89">
          <w:rPr>
            <w:rFonts w:ascii="Arial" w:hAnsi="Arial" w:cs="Arial"/>
          </w:rPr>
          <w:delText xml:space="preserve">. </w:delText>
        </w:r>
        <w:r w:rsidR="00535662" w:rsidRPr="00734EEE">
          <w:rPr>
            <w:rFonts w:ascii="Arial" w:hAnsi="Arial" w:cs="Arial"/>
          </w:rPr>
          <w:delText>Regression analysis indicates</w:delText>
        </w:r>
      </w:del>
      <w:ins w:id="124" w:author="Sean" w:date="2021-08-06T16:58:00Z">
        <w:r w:rsidR="00727EE6">
          <w:rPr>
            <w:rFonts w:ascii="Arial" w:hAnsi="Arial" w:cs="Arial"/>
          </w:rPr>
          <w:t xml:space="preserve"> (Fig. 2)</w:t>
        </w:r>
        <w:r w:rsidR="001D0B89" w:rsidRPr="00AA3230">
          <w:rPr>
            <w:rFonts w:ascii="Arial" w:hAnsi="Arial" w:cs="Arial"/>
          </w:rPr>
          <w:t xml:space="preserve">. </w:t>
        </w:r>
        <w:r w:rsidR="003F1D04">
          <w:rPr>
            <w:rFonts w:ascii="Arial" w:hAnsi="Arial" w:cs="Arial"/>
          </w:rPr>
          <w:t>Univariate r</w:t>
        </w:r>
        <w:r w:rsidR="00535662" w:rsidRPr="00AA3230">
          <w:rPr>
            <w:rFonts w:ascii="Arial" w:hAnsi="Arial" w:cs="Arial"/>
          </w:rPr>
          <w:t>egression</w:t>
        </w:r>
        <w:r w:rsidR="003F1D04">
          <w:rPr>
            <w:rFonts w:ascii="Arial" w:hAnsi="Arial" w:cs="Arial"/>
          </w:rPr>
          <w:t xml:space="preserve">s </w:t>
        </w:r>
        <w:r w:rsidR="00535662" w:rsidRPr="00AA3230">
          <w:rPr>
            <w:rFonts w:ascii="Arial" w:hAnsi="Arial" w:cs="Arial"/>
          </w:rPr>
          <w:t>indicate</w:t>
        </w:r>
      </w:ins>
      <w:r w:rsidR="00FE4C68" w:rsidRPr="00AA3230">
        <w:rPr>
          <w:rFonts w:ascii="Arial" w:hAnsi="Arial" w:cs="Arial"/>
        </w:rPr>
        <w:t xml:space="preserve"> </w:t>
      </w:r>
      <w:r w:rsidR="00C94B5F" w:rsidRPr="00AA3230">
        <w:rPr>
          <w:rFonts w:ascii="Arial" w:hAnsi="Arial" w:cs="Arial"/>
        </w:rPr>
        <w:t xml:space="preserve">that </w:t>
      </w:r>
      <w:del w:id="125" w:author="Sean" w:date="2021-08-06T16:58:00Z">
        <w:r w:rsidR="00FE4C68" w:rsidRPr="00734EEE">
          <w:rPr>
            <w:rFonts w:ascii="Arial" w:hAnsi="Arial" w:cs="Arial"/>
          </w:rPr>
          <w:delText xml:space="preserve">fish </w:delText>
        </w:r>
      </w:del>
      <w:r w:rsidR="00C94B5F" w:rsidRPr="00AA3230">
        <w:rPr>
          <w:rFonts w:ascii="Arial" w:hAnsi="Arial" w:cs="Arial"/>
        </w:rPr>
        <w:t>Shannon</w:t>
      </w:r>
      <w:r w:rsidR="0087414E" w:rsidRPr="00AA3230">
        <w:rPr>
          <w:rFonts w:ascii="Arial" w:hAnsi="Arial" w:cs="Arial"/>
        </w:rPr>
        <w:t xml:space="preserve"> </w:t>
      </w:r>
      <w:r w:rsidR="00FE4C68" w:rsidRPr="00AA3230">
        <w:rPr>
          <w:rFonts w:ascii="Arial" w:hAnsi="Arial" w:cs="Arial"/>
        </w:rPr>
        <w:t xml:space="preserve">diversity </w:t>
      </w:r>
      <w:r w:rsidR="001503DF" w:rsidRPr="00AA3230">
        <w:rPr>
          <w:rFonts w:ascii="Arial" w:hAnsi="Arial" w:cs="Arial"/>
        </w:rPr>
        <w:t xml:space="preserve">is positively </w:t>
      </w:r>
      <w:r w:rsidR="00FE4C68" w:rsidRPr="00AA3230">
        <w:rPr>
          <w:rFonts w:ascii="Arial" w:hAnsi="Arial" w:cs="Arial"/>
        </w:rPr>
        <w:t>correlate</w:t>
      </w:r>
      <w:r w:rsidR="001503DF" w:rsidRPr="00AA3230">
        <w:rPr>
          <w:rFonts w:ascii="Arial" w:hAnsi="Arial" w:cs="Arial"/>
        </w:rPr>
        <w:t>d</w:t>
      </w:r>
      <w:r w:rsidR="00FE4C68" w:rsidRPr="00AA3230">
        <w:rPr>
          <w:rFonts w:ascii="Arial" w:hAnsi="Arial" w:cs="Arial"/>
        </w:rPr>
        <w:t xml:space="preserve"> with precipitation and</w:t>
      </w:r>
      <w:r w:rsidR="0087414E" w:rsidRPr="00AA3230">
        <w:rPr>
          <w:rFonts w:ascii="Arial" w:hAnsi="Arial" w:cs="Arial"/>
        </w:rPr>
        <w:t xml:space="preserve"> </w:t>
      </w:r>
      <w:r w:rsidR="00FE4C68" w:rsidRPr="00AA3230">
        <w:rPr>
          <w:rFonts w:ascii="Arial" w:hAnsi="Arial" w:cs="Arial"/>
        </w:rPr>
        <w:t>negatively correlate</w:t>
      </w:r>
      <w:r w:rsidR="001503DF" w:rsidRPr="00AA3230">
        <w:rPr>
          <w:rFonts w:ascii="Arial" w:hAnsi="Arial" w:cs="Arial"/>
        </w:rPr>
        <w:t>d</w:t>
      </w:r>
      <w:r w:rsidR="00FE4C68" w:rsidRPr="00AA3230">
        <w:rPr>
          <w:rFonts w:ascii="Arial" w:hAnsi="Arial" w:cs="Arial"/>
        </w:rPr>
        <w:t xml:space="preserve"> with </w:t>
      </w:r>
      <w:del w:id="126" w:author="Sean" w:date="2021-08-06T16:58:00Z">
        <w:r w:rsidR="00535662" w:rsidRPr="00734EEE">
          <w:rPr>
            <w:rFonts w:ascii="Arial" w:hAnsi="Arial" w:cs="Arial"/>
          </w:rPr>
          <w:delText xml:space="preserve">canopy coverage, </w:delText>
        </w:r>
      </w:del>
      <w:r w:rsidR="003F1D04">
        <w:rPr>
          <w:rFonts w:ascii="Arial" w:hAnsi="Arial" w:cs="Arial"/>
        </w:rPr>
        <w:t>conductivity</w:t>
      </w:r>
      <w:del w:id="127" w:author="Sean" w:date="2021-08-06T16:58:00Z">
        <w:r w:rsidR="00535662" w:rsidRPr="00734EEE">
          <w:rPr>
            <w:rFonts w:ascii="Arial" w:hAnsi="Arial" w:cs="Arial"/>
          </w:rPr>
          <w:delText>, and NH</w:delText>
        </w:r>
        <w:r w:rsidR="00535662" w:rsidRPr="00734EEE">
          <w:rPr>
            <w:rFonts w:ascii="Arial" w:hAnsi="Arial" w:cs="Arial"/>
            <w:vertAlign w:val="subscript"/>
          </w:rPr>
          <w:delText>4</w:delText>
        </w:r>
        <w:r w:rsidR="00535662" w:rsidRPr="00734EEE">
          <w:rPr>
            <w:rFonts w:ascii="Arial" w:hAnsi="Arial" w:cs="Arial"/>
            <w:vertAlign w:val="superscript"/>
          </w:rPr>
          <w:delText>+</w:delText>
        </w:r>
        <w:r w:rsidR="00FE4C68" w:rsidRPr="00734EEE">
          <w:rPr>
            <w:rFonts w:ascii="Arial" w:hAnsi="Arial" w:cs="Arial"/>
          </w:rPr>
          <w:delText xml:space="preserve"> (Fig</w:delText>
        </w:r>
        <w:r w:rsidR="000D525F" w:rsidRPr="00734EEE">
          <w:rPr>
            <w:rFonts w:ascii="Arial" w:hAnsi="Arial" w:cs="Arial"/>
          </w:rPr>
          <w:delText>.</w:delText>
        </w:r>
        <w:r w:rsidR="00FE4C68" w:rsidRPr="00734EEE">
          <w:rPr>
            <w:rFonts w:ascii="Arial" w:hAnsi="Arial" w:cs="Arial"/>
          </w:rPr>
          <w:delText xml:space="preserve"> 3</w:delText>
        </w:r>
        <w:r w:rsidR="001503DF" w:rsidRPr="00734EEE">
          <w:rPr>
            <w:rFonts w:ascii="Arial" w:hAnsi="Arial" w:cs="Arial"/>
          </w:rPr>
          <w:delText xml:space="preserve">, </w:delText>
        </w:r>
      </w:del>
      <w:ins w:id="128" w:author="Sean" w:date="2021-08-06T16:58:00Z">
        <w:r w:rsidR="00727EE6">
          <w:rPr>
            <w:rFonts w:ascii="Arial" w:hAnsi="Arial" w:cs="Arial"/>
          </w:rPr>
          <w:t xml:space="preserve"> (</w:t>
        </w:r>
      </w:ins>
      <w:r w:rsidR="00FA2F16">
        <w:rPr>
          <w:rFonts w:ascii="Arial" w:hAnsi="Arial" w:cs="Arial"/>
        </w:rPr>
        <w:t xml:space="preserve">Table </w:t>
      </w:r>
      <w:del w:id="129" w:author="Sean" w:date="2021-08-06T16:58:00Z">
        <w:r w:rsidR="004E5A5C">
          <w:rPr>
            <w:rFonts w:ascii="Arial" w:hAnsi="Arial" w:cs="Arial"/>
          </w:rPr>
          <w:delText>5</w:delText>
        </w:r>
        <w:r w:rsidR="00FE4C68" w:rsidRPr="00734EEE">
          <w:rPr>
            <w:rFonts w:ascii="Arial" w:hAnsi="Arial" w:cs="Arial"/>
          </w:rPr>
          <w:delText xml:space="preserve">). </w:delText>
        </w:r>
        <w:r w:rsidR="002D1AF3" w:rsidRPr="00734EEE">
          <w:rPr>
            <w:rFonts w:ascii="Arial" w:hAnsi="Arial" w:cs="Arial"/>
          </w:rPr>
          <w:delText>The most plausible</w:delText>
        </w:r>
        <w:r w:rsidR="00FE4C68" w:rsidRPr="00734EEE">
          <w:rPr>
            <w:rFonts w:ascii="Arial" w:eastAsiaTheme="minorEastAsia" w:hAnsi="Arial" w:cs="Arial"/>
          </w:rPr>
          <w:delText xml:space="preserve"> </w:delText>
        </w:r>
        <w:r w:rsidR="002D1AF3" w:rsidRPr="00734EEE">
          <w:rPr>
            <w:rFonts w:ascii="Arial" w:eastAsiaTheme="minorEastAsia" w:hAnsi="Arial" w:cs="Arial"/>
          </w:rPr>
          <w:delText>multivariate</w:delText>
        </w:r>
      </w:del>
      <w:ins w:id="130" w:author="Sean" w:date="2021-08-06T16:58:00Z">
        <w:r w:rsidR="00FA2F16">
          <w:rPr>
            <w:rFonts w:ascii="Arial" w:hAnsi="Arial" w:cs="Arial"/>
          </w:rPr>
          <w:t>1).</w:t>
        </w:r>
        <w:r w:rsidR="00FE4C68" w:rsidRPr="00AA3230">
          <w:rPr>
            <w:rFonts w:ascii="Arial" w:hAnsi="Arial" w:cs="Arial"/>
          </w:rPr>
          <w:t xml:space="preserve"> </w:t>
        </w:r>
        <w:r w:rsidR="003F1D04">
          <w:rPr>
            <w:rFonts w:ascii="Arial" w:hAnsi="Arial" w:cs="Arial"/>
          </w:rPr>
          <w:t>Multiple</w:t>
        </w:r>
      </w:ins>
      <w:r w:rsidR="002D1AF3" w:rsidRPr="00AA3230">
        <w:rPr>
          <w:rFonts w:ascii="Arial" w:eastAsiaTheme="minorEastAsia" w:hAnsi="Arial" w:cs="Arial"/>
        </w:rPr>
        <w:t xml:space="preserve"> regression</w:t>
      </w:r>
      <w:r w:rsidR="003F1D04">
        <w:rPr>
          <w:rFonts w:ascii="Arial" w:eastAsiaTheme="minorEastAsia" w:hAnsi="Arial" w:cs="Arial"/>
        </w:rPr>
        <w:t xml:space="preserve"> </w:t>
      </w:r>
      <w:del w:id="131" w:author="Sean" w:date="2021-08-06T16:58:00Z">
        <w:r w:rsidR="00FE4C68" w:rsidRPr="00734EEE">
          <w:rPr>
            <w:rFonts w:ascii="Arial" w:eastAsiaTheme="minorEastAsia" w:hAnsi="Arial" w:cs="Arial"/>
          </w:rPr>
          <w:delText>model</w:delText>
        </w:r>
      </w:del>
      <w:ins w:id="132" w:author="Sean" w:date="2021-08-06T16:58:00Z">
        <w:r w:rsidR="003F1D04">
          <w:rPr>
            <w:rFonts w:ascii="Arial" w:eastAsiaTheme="minorEastAsia" w:hAnsi="Arial" w:cs="Arial"/>
          </w:rPr>
          <w:t xml:space="preserve">indicates that </w:t>
        </w:r>
        <w:r w:rsidR="001503DF" w:rsidRPr="00AA3230">
          <w:rPr>
            <w:rFonts w:ascii="Arial" w:eastAsiaTheme="minorEastAsia" w:hAnsi="Arial" w:cs="Arial"/>
          </w:rPr>
          <w:t xml:space="preserve">precipitation </w:t>
        </w:r>
        <w:r w:rsidR="00727EE6">
          <w:rPr>
            <w:rFonts w:ascii="Arial" w:eastAsiaTheme="minorEastAsia" w:hAnsi="Arial" w:cs="Arial"/>
          </w:rPr>
          <w:t>alone is the strongest</w:t>
        </w:r>
        <w:r w:rsidR="002D1AF3" w:rsidRPr="00AA3230">
          <w:rPr>
            <w:rFonts w:ascii="Arial" w:eastAsiaTheme="minorEastAsia" w:hAnsi="Arial" w:cs="Arial"/>
          </w:rPr>
          <w:t xml:space="preserve"> </w:t>
        </w:r>
        <w:r w:rsidR="00727EE6">
          <w:rPr>
            <w:rFonts w:ascii="Arial" w:eastAsiaTheme="minorEastAsia" w:hAnsi="Arial" w:cs="Arial"/>
          </w:rPr>
          <w:t>predictor</w:t>
        </w:r>
      </w:ins>
      <w:r w:rsidR="00727EE6">
        <w:rPr>
          <w:rFonts w:ascii="Arial" w:eastAsiaTheme="minorEastAsia" w:hAnsi="Arial" w:cs="Arial"/>
        </w:rPr>
        <w:t xml:space="preserve"> of</w:t>
      </w:r>
      <w:del w:id="133" w:author="Sean" w:date="2021-08-06T16:58:00Z">
        <w:r w:rsidR="002D1AF3" w:rsidRPr="00734EEE">
          <w:rPr>
            <w:rFonts w:ascii="Arial" w:eastAsiaTheme="minorEastAsia" w:hAnsi="Arial" w:cs="Arial"/>
          </w:rPr>
          <w:delText xml:space="preserve"> fish</w:delText>
        </w:r>
      </w:del>
      <w:r w:rsidR="002D1AF3" w:rsidRPr="00AA3230">
        <w:rPr>
          <w:rFonts w:ascii="Arial" w:eastAsiaTheme="minorEastAsia" w:hAnsi="Arial" w:cs="Arial"/>
        </w:rPr>
        <w:t xml:space="preserve"> Shannon diversity</w:t>
      </w:r>
      <w:del w:id="134" w:author="Sean" w:date="2021-08-06T16:58:00Z">
        <w:r w:rsidR="002D1AF3" w:rsidRPr="00734EEE">
          <w:rPr>
            <w:rFonts w:ascii="Arial" w:eastAsiaTheme="minorEastAsia" w:hAnsi="Arial" w:cs="Arial"/>
          </w:rPr>
          <w:delText xml:space="preserve"> include</w:delText>
        </w:r>
        <w:r w:rsidR="0087414E" w:rsidRPr="00734EEE">
          <w:rPr>
            <w:rFonts w:ascii="Arial" w:eastAsiaTheme="minorEastAsia" w:hAnsi="Arial" w:cs="Arial"/>
          </w:rPr>
          <w:delText>s</w:delText>
        </w:r>
        <w:r w:rsidR="002D1AF3" w:rsidRPr="00734EEE">
          <w:rPr>
            <w:rFonts w:ascii="Arial" w:eastAsiaTheme="minorEastAsia" w:hAnsi="Arial" w:cs="Arial"/>
          </w:rPr>
          <w:delText xml:space="preserve"> </w:delText>
        </w:r>
        <w:r w:rsidR="00FE4C68" w:rsidRPr="00734EEE">
          <w:rPr>
            <w:rFonts w:ascii="Arial" w:eastAsiaTheme="minorEastAsia" w:hAnsi="Arial" w:cs="Arial"/>
          </w:rPr>
          <w:delText>precipitation and Low</w:delText>
        </w:r>
        <w:r w:rsidR="002D1AF3" w:rsidRPr="00734EEE">
          <w:rPr>
            <w:rFonts w:ascii="Arial" w:eastAsiaTheme="minorEastAsia" w:hAnsi="Arial" w:cs="Arial"/>
          </w:rPr>
          <w:delText>-</w:delText>
        </w:r>
        <w:r w:rsidR="00FE4C68" w:rsidRPr="00734EEE">
          <w:rPr>
            <w:rFonts w:ascii="Arial" w:eastAsiaTheme="minorEastAsia" w:hAnsi="Arial" w:cs="Arial"/>
          </w:rPr>
          <w:delText>Flow Pulse Percent</w:delText>
        </w:r>
        <w:r w:rsidR="002D1AF3" w:rsidRPr="00734EEE">
          <w:rPr>
            <w:rFonts w:ascii="Arial" w:eastAsiaTheme="minorEastAsia" w:hAnsi="Arial" w:cs="Arial"/>
          </w:rPr>
          <w:delText xml:space="preserve"> (LFPP) and </w:delText>
        </w:r>
        <w:r w:rsidR="0087414E" w:rsidRPr="00734EEE">
          <w:rPr>
            <w:rFonts w:ascii="Arial" w:eastAsiaTheme="minorEastAsia" w:hAnsi="Arial" w:cs="Arial"/>
          </w:rPr>
          <w:delText>is</w:delText>
        </w:r>
        <w:r w:rsidR="002D1AF3" w:rsidRPr="00734EEE">
          <w:rPr>
            <w:rFonts w:ascii="Arial" w:eastAsiaTheme="minorEastAsia" w:hAnsi="Arial" w:cs="Arial"/>
          </w:rPr>
          <w:delText xml:space="preserve"> 2.5 times more likely than the next-best model (Table </w:delText>
        </w:r>
        <w:r w:rsidR="004E5A5C">
          <w:rPr>
            <w:rFonts w:ascii="Arial" w:eastAsiaTheme="minorEastAsia" w:hAnsi="Arial" w:cs="Arial"/>
          </w:rPr>
          <w:delText>6</w:delText>
        </w:r>
        <w:r w:rsidR="002D1AF3" w:rsidRPr="00734EEE">
          <w:rPr>
            <w:rFonts w:ascii="Arial" w:eastAsiaTheme="minorEastAsia" w:hAnsi="Arial" w:cs="Arial"/>
          </w:rPr>
          <w:delText>)</w:delText>
        </w:r>
        <w:r w:rsidR="00FE4C68" w:rsidRPr="00734EEE">
          <w:rPr>
            <w:rFonts w:ascii="Arial" w:eastAsiaTheme="minorEastAsia" w:hAnsi="Arial" w:cs="Arial"/>
          </w:rPr>
          <w:delText xml:space="preserve">. </w:delText>
        </w:r>
        <w:r w:rsidR="002D1AF3" w:rsidRPr="00734EEE">
          <w:rPr>
            <w:rFonts w:ascii="Arial" w:eastAsiaTheme="minorEastAsia" w:hAnsi="Arial" w:cs="Arial"/>
          </w:rPr>
          <w:delText>The</w:delText>
        </w:r>
        <w:r w:rsidR="00FE4C68" w:rsidRPr="00734EEE">
          <w:rPr>
            <w:rFonts w:ascii="Arial" w:eastAsiaTheme="minorEastAsia" w:hAnsi="Arial" w:cs="Arial"/>
          </w:rPr>
          <w:delText xml:space="preserve"> second-best model</w:delText>
        </w:r>
        <w:r w:rsidR="002D1AF3" w:rsidRPr="00734EEE">
          <w:rPr>
            <w:rFonts w:ascii="Arial" w:eastAsiaTheme="minorEastAsia" w:hAnsi="Arial" w:cs="Arial"/>
          </w:rPr>
          <w:delText xml:space="preserve"> contains a single predictor,</w:delText>
        </w:r>
        <w:r w:rsidR="00FE4C68" w:rsidRPr="00734EEE">
          <w:rPr>
            <w:rFonts w:ascii="Arial" w:eastAsiaTheme="minorEastAsia" w:hAnsi="Arial" w:cs="Arial"/>
          </w:rPr>
          <w:delText xml:space="preserve"> precipitation</w:delText>
        </w:r>
        <w:r w:rsidR="002D1AF3" w:rsidRPr="00734EEE">
          <w:rPr>
            <w:rFonts w:ascii="Arial" w:eastAsiaTheme="minorEastAsia" w:hAnsi="Arial" w:cs="Arial"/>
          </w:rPr>
          <w:delText xml:space="preserve">. </w:delText>
        </w:r>
        <w:r w:rsidR="0087414E" w:rsidRPr="00734EEE">
          <w:rPr>
            <w:rFonts w:ascii="Arial" w:eastAsiaTheme="minorEastAsia" w:hAnsi="Arial" w:cs="Arial"/>
          </w:rPr>
          <w:delText xml:space="preserve">Across models, </w:delText>
        </w:r>
        <w:r w:rsidR="001503DF" w:rsidRPr="00734EEE">
          <w:rPr>
            <w:rFonts w:ascii="Arial" w:eastAsiaTheme="minorEastAsia" w:hAnsi="Arial" w:cs="Arial"/>
          </w:rPr>
          <w:delText xml:space="preserve">precipitation </w:delText>
        </w:r>
        <w:r w:rsidR="002D1AF3" w:rsidRPr="00734EEE">
          <w:rPr>
            <w:rFonts w:ascii="Arial" w:eastAsiaTheme="minorEastAsia" w:hAnsi="Arial" w:cs="Arial"/>
          </w:rPr>
          <w:delText xml:space="preserve">positively relates to Shannon diversity </w:delText>
        </w:r>
        <w:r w:rsidR="0087414E" w:rsidRPr="00734EEE">
          <w:rPr>
            <w:rFonts w:ascii="Arial" w:eastAsiaTheme="minorEastAsia" w:hAnsi="Arial" w:cs="Arial"/>
          </w:rPr>
          <w:delText>while</w:delText>
        </w:r>
        <w:r w:rsidR="002D1AF3" w:rsidRPr="00734EEE">
          <w:rPr>
            <w:rFonts w:ascii="Arial" w:eastAsiaTheme="minorEastAsia" w:hAnsi="Arial" w:cs="Arial"/>
          </w:rPr>
          <w:delText xml:space="preserve"> LFPP</w:delText>
        </w:r>
        <w:r w:rsidR="00D85031" w:rsidRPr="00734EEE">
          <w:rPr>
            <w:rFonts w:ascii="Arial" w:eastAsiaTheme="minorEastAsia" w:hAnsi="Arial" w:cs="Arial"/>
          </w:rPr>
          <w:delText xml:space="preserve"> </w:delText>
        </w:r>
        <w:r w:rsidR="0087414E" w:rsidRPr="00734EEE">
          <w:rPr>
            <w:rFonts w:ascii="Arial" w:eastAsiaTheme="minorEastAsia" w:hAnsi="Arial" w:cs="Arial"/>
          </w:rPr>
          <w:delText xml:space="preserve">is </w:delText>
        </w:r>
        <w:r w:rsidR="00D85031" w:rsidRPr="00734EEE">
          <w:rPr>
            <w:rFonts w:ascii="Arial" w:eastAsiaTheme="minorEastAsia" w:hAnsi="Arial" w:cs="Arial"/>
          </w:rPr>
          <w:delText xml:space="preserve">negatively </w:delText>
        </w:r>
        <w:r w:rsidR="0087414E" w:rsidRPr="00734EEE">
          <w:rPr>
            <w:rFonts w:ascii="Arial" w:eastAsiaTheme="minorEastAsia" w:hAnsi="Arial" w:cs="Arial"/>
          </w:rPr>
          <w:delText>related</w:delText>
        </w:r>
      </w:del>
      <w:r w:rsidR="00D85031" w:rsidRPr="00AA3230">
        <w:rPr>
          <w:rFonts w:ascii="Arial" w:eastAsiaTheme="minorEastAsia" w:hAnsi="Arial" w:cs="Arial"/>
        </w:rPr>
        <w:t>.</w:t>
      </w:r>
    </w:p>
    <w:p w14:paraId="16974BBC" w14:textId="0DDE8BDC" w:rsidR="000976FE" w:rsidRPr="00AA3230" w:rsidRDefault="000976FE" w:rsidP="008E71DD">
      <w:pPr>
        <w:spacing w:line="240" w:lineRule="auto"/>
        <w:ind w:firstLine="720"/>
        <w:contextualSpacing/>
        <w:rPr>
          <w:rFonts w:ascii="Arial" w:hAnsi="Arial" w:cs="Arial"/>
        </w:rPr>
      </w:pPr>
      <w:r w:rsidRPr="00AA3230">
        <w:rPr>
          <w:rFonts w:ascii="Arial" w:hAnsi="Arial" w:cs="Arial"/>
        </w:rPr>
        <w:t xml:space="preserve"> </w:t>
      </w:r>
      <w:del w:id="135" w:author="Sean" w:date="2021-08-06T16:58:00Z">
        <w:r w:rsidR="003D0624" w:rsidRPr="00734EEE">
          <w:rPr>
            <w:rFonts w:ascii="Arial" w:hAnsi="Arial" w:cs="Arial"/>
          </w:rPr>
          <w:delText xml:space="preserve">The Redundancy Analysis </w:delText>
        </w:r>
        <w:r w:rsidR="00EC382A" w:rsidRPr="00734EEE">
          <w:rPr>
            <w:rFonts w:ascii="Arial" w:hAnsi="Arial" w:cs="Arial"/>
          </w:rPr>
          <w:delText xml:space="preserve">(RDA) </w:delText>
        </w:r>
        <w:r w:rsidR="003D0624" w:rsidRPr="00734EEE">
          <w:rPr>
            <w:rFonts w:ascii="Arial" w:hAnsi="Arial" w:cs="Arial"/>
          </w:rPr>
          <w:delText xml:space="preserve">of fish communities constrained to </w:delText>
        </w:r>
      </w:del>
      <w:ins w:id="136" w:author="Sean" w:date="2021-08-06T16:58:00Z">
        <w:r w:rsidR="00371515">
          <w:rPr>
            <w:rFonts w:ascii="Arial" w:hAnsi="Arial" w:cs="Arial"/>
          </w:rPr>
          <w:t>Communities</w:t>
        </w:r>
        <w:r w:rsidR="00EC382A" w:rsidRPr="00AA3230">
          <w:rPr>
            <w:rFonts w:ascii="Arial" w:hAnsi="Arial" w:cs="Arial"/>
          </w:rPr>
          <w:t xml:space="preserve"> </w:t>
        </w:r>
        <w:r w:rsidR="00371515">
          <w:rPr>
            <w:rFonts w:ascii="Arial" w:hAnsi="Arial" w:cs="Arial"/>
          </w:rPr>
          <w:t xml:space="preserve">along the </w:t>
        </w:r>
      </w:ins>
      <w:r w:rsidR="00371515">
        <w:rPr>
          <w:rFonts w:ascii="Arial" w:hAnsi="Arial" w:cs="Arial"/>
        </w:rPr>
        <w:t xml:space="preserve">precipitation </w:t>
      </w:r>
      <w:del w:id="137" w:author="Sean" w:date="2021-08-06T16:58:00Z">
        <w:r w:rsidR="003D0624" w:rsidRPr="00734EEE">
          <w:rPr>
            <w:rFonts w:ascii="Arial" w:hAnsi="Arial" w:cs="Arial"/>
          </w:rPr>
          <w:delText>captures 23.6% of the overall variation in the horizontal axis (RDA1) and 25.4% in the vertical axis (PC1)</w:delText>
        </w:r>
        <w:r w:rsidR="00EC382A" w:rsidRPr="00734EEE">
          <w:rPr>
            <w:rFonts w:ascii="Arial" w:hAnsi="Arial" w:cs="Arial"/>
          </w:rPr>
          <w:delText xml:space="preserve"> (Fig</w:delText>
        </w:r>
        <w:r w:rsidR="006A4672" w:rsidRPr="00734EEE">
          <w:rPr>
            <w:rFonts w:ascii="Arial" w:hAnsi="Arial" w:cs="Arial"/>
          </w:rPr>
          <w:delText>.</w:delText>
        </w:r>
        <w:r w:rsidR="00EC382A" w:rsidRPr="00734EEE">
          <w:rPr>
            <w:rFonts w:ascii="Arial" w:hAnsi="Arial" w:cs="Arial"/>
          </w:rPr>
          <w:delText xml:space="preserve"> </w:delText>
        </w:r>
        <w:r w:rsidR="00BF29B1" w:rsidRPr="00734EEE">
          <w:rPr>
            <w:rFonts w:ascii="Arial" w:hAnsi="Arial" w:cs="Arial"/>
          </w:rPr>
          <w:delText>3</w:delText>
        </w:r>
        <w:r w:rsidR="00EC382A" w:rsidRPr="00734EEE">
          <w:rPr>
            <w:rFonts w:ascii="Arial" w:hAnsi="Arial" w:cs="Arial"/>
          </w:rPr>
          <w:delText>)</w:delText>
        </w:r>
        <w:r w:rsidR="003D0624" w:rsidRPr="00734EEE">
          <w:rPr>
            <w:rFonts w:ascii="Arial" w:hAnsi="Arial" w:cs="Arial"/>
          </w:rPr>
          <w:delText>.</w:delText>
        </w:r>
        <w:r w:rsidR="00E7007F">
          <w:rPr>
            <w:rFonts w:ascii="Arial" w:hAnsi="Arial" w:cs="Arial"/>
          </w:rPr>
          <w:delText xml:space="preserve"> </w:delText>
        </w:r>
        <w:r w:rsidR="00EC382A" w:rsidRPr="00734EEE">
          <w:rPr>
            <w:rFonts w:ascii="Arial" w:hAnsi="Arial" w:cs="Arial"/>
          </w:rPr>
          <w:delText>Sites</w:delText>
        </w:r>
      </w:del>
      <w:ins w:id="138" w:author="Sean" w:date="2021-08-06T16:58:00Z">
        <w:r w:rsidR="00371515">
          <w:rPr>
            <w:rFonts w:ascii="Arial" w:hAnsi="Arial" w:cs="Arial"/>
          </w:rPr>
          <w:t>gradient</w:t>
        </w:r>
      </w:ins>
      <w:r w:rsidR="00371515">
        <w:rPr>
          <w:rFonts w:ascii="Arial" w:hAnsi="Arial" w:cs="Arial"/>
        </w:rPr>
        <w:t xml:space="preserve"> </w:t>
      </w:r>
      <w:r w:rsidR="00EC382A" w:rsidRPr="00AA3230">
        <w:rPr>
          <w:rFonts w:ascii="Arial" w:hAnsi="Arial" w:cs="Arial"/>
        </w:rPr>
        <w:t xml:space="preserve">are stratified in ordination space </w:t>
      </w:r>
      <w:del w:id="139" w:author="Sean" w:date="2021-08-06T16:58:00Z">
        <w:r w:rsidR="00EC382A" w:rsidRPr="00734EEE">
          <w:rPr>
            <w:rFonts w:ascii="Arial" w:hAnsi="Arial" w:cs="Arial"/>
          </w:rPr>
          <w:delText xml:space="preserve">horizontally according to annual rainfall; </w:delText>
        </w:r>
        <w:r w:rsidR="008E3936" w:rsidRPr="00734EEE">
          <w:rPr>
            <w:rFonts w:ascii="Arial" w:hAnsi="Arial" w:cs="Arial"/>
          </w:rPr>
          <w:delText xml:space="preserve">the fitted precipitation vector has a </w:delText>
        </w:r>
      </w:del>
      <w:ins w:id="140" w:author="Sean" w:date="2021-08-06T16:58:00Z">
        <w:r w:rsidR="00727EE6">
          <w:rPr>
            <w:rFonts w:ascii="Arial" w:hAnsi="Arial" w:cs="Arial"/>
          </w:rPr>
          <w:t xml:space="preserve">with </w:t>
        </w:r>
      </w:ins>
      <w:r w:rsidR="00727EE6">
        <w:rPr>
          <w:rFonts w:ascii="Arial" w:hAnsi="Arial" w:cs="Arial"/>
        </w:rPr>
        <w:t xml:space="preserve">significant </w:t>
      </w:r>
      <w:del w:id="141" w:author="Sean" w:date="2021-08-06T16:58:00Z">
        <w:r w:rsidR="008E3936" w:rsidRPr="00734EEE">
          <w:rPr>
            <w:rFonts w:ascii="Arial" w:hAnsi="Arial" w:cs="Arial"/>
          </w:rPr>
          <w:delText>correlation within the ordination and is close</w:delText>
        </w:r>
        <w:r w:rsidR="00870393" w:rsidRPr="00734EEE">
          <w:rPr>
            <w:rFonts w:ascii="Arial" w:hAnsi="Arial" w:cs="Arial"/>
          </w:rPr>
          <w:delText xml:space="preserve">ly </w:delText>
        </w:r>
        <w:r w:rsidR="00870393" w:rsidRPr="00734EEE">
          <w:rPr>
            <w:rFonts w:ascii="Arial" w:hAnsi="Arial" w:cs="Arial"/>
          </w:rPr>
          <w:lastRenderedPageBreak/>
          <w:delText xml:space="preserve">aligned with </w:delText>
        </w:r>
        <w:r w:rsidR="008E3936" w:rsidRPr="00734EEE">
          <w:rPr>
            <w:rFonts w:ascii="Arial" w:hAnsi="Arial" w:cs="Arial"/>
          </w:rPr>
          <w:delText xml:space="preserve">RDA1 (Table </w:delText>
        </w:r>
        <w:r w:rsidR="004E5A5C">
          <w:rPr>
            <w:rFonts w:ascii="Arial" w:hAnsi="Arial" w:cs="Arial"/>
          </w:rPr>
          <w:delText>8</w:delText>
        </w:r>
        <w:r w:rsidR="008E3936" w:rsidRPr="00734EEE">
          <w:rPr>
            <w:rFonts w:ascii="Arial" w:hAnsi="Arial" w:cs="Arial"/>
          </w:rPr>
          <w:delText>).</w:delText>
        </w:r>
        <w:r w:rsidR="00EC382A" w:rsidRPr="00734EEE">
          <w:rPr>
            <w:rFonts w:ascii="Arial" w:hAnsi="Arial" w:cs="Arial"/>
          </w:rPr>
          <w:delText xml:space="preserve"> </w:delText>
        </w:r>
        <w:r w:rsidR="00870393" w:rsidRPr="00734EEE">
          <w:rPr>
            <w:rFonts w:ascii="Arial" w:hAnsi="Arial" w:cs="Arial"/>
          </w:rPr>
          <w:delText>Five statistically significant, fitted</w:delText>
        </w:r>
        <w:r w:rsidR="007310D5" w:rsidRPr="00734EEE">
          <w:rPr>
            <w:rFonts w:ascii="Arial" w:hAnsi="Arial" w:cs="Arial"/>
          </w:rPr>
          <w:delText xml:space="preserve"> </w:delText>
        </w:r>
      </w:del>
      <w:ins w:id="142" w:author="Sean" w:date="2021-08-06T16:58:00Z">
        <w:r w:rsidR="00727EE6">
          <w:rPr>
            <w:rFonts w:ascii="Arial" w:hAnsi="Arial" w:cs="Arial"/>
          </w:rPr>
          <w:t>vector loading on</w:t>
        </w:r>
        <w:r w:rsidR="00371515">
          <w:rPr>
            <w:rFonts w:ascii="Arial" w:hAnsi="Arial" w:cs="Arial"/>
          </w:rPr>
          <w:t xml:space="preserve"> </w:t>
        </w:r>
        <w:r w:rsidR="00A165FB">
          <w:rPr>
            <w:rFonts w:ascii="Arial" w:hAnsi="Arial" w:cs="Arial"/>
          </w:rPr>
          <w:t>NH</w:t>
        </w:r>
        <w:r w:rsidR="00A165FB" w:rsidRPr="00A165FB">
          <w:rPr>
            <w:rFonts w:ascii="Arial" w:hAnsi="Arial" w:cs="Arial"/>
            <w:vertAlign w:val="subscript"/>
          </w:rPr>
          <w:t>4</w:t>
        </w:r>
        <w:r w:rsidR="00A165FB" w:rsidRPr="00A165FB">
          <w:rPr>
            <w:rFonts w:ascii="Arial" w:hAnsi="Arial" w:cs="Arial"/>
            <w:vertAlign w:val="superscript"/>
          </w:rPr>
          <w:t>+</w:t>
        </w:r>
        <w:r w:rsidR="008D520D">
          <w:rPr>
            <w:rFonts w:ascii="Arial" w:hAnsi="Arial" w:cs="Arial"/>
          </w:rPr>
          <w:t xml:space="preserve"> (</w:t>
        </w:r>
        <w:r w:rsidR="00371515">
          <w:rPr>
            <w:rFonts w:ascii="Arial" w:hAnsi="Arial" w:cs="Arial"/>
          </w:rPr>
          <w:t>Fig. 3</w:t>
        </w:r>
        <w:r w:rsidR="008D520D">
          <w:rPr>
            <w:rFonts w:ascii="Arial" w:hAnsi="Arial" w:cs="Arial"/>
          </w:rPr>
          <w:t>)</w:t>
        </w:r>
        <w:r w:rsidR="00A165FB">
          <w:rPr>
            <w:rFonts w:ascii="Arial" w:hAnsi="Arial" w:cs="Arial"/>
          </w:rPr>
          <w:t xml:space="preserve">. </w:t>
        </w:r>
        <w:r w:rsidR="00727EE6">
          <w:rPr>
            <w:rFonts w:ascii="Arial" w:hAnsi="Arial" w:cs="Arial"/>
          </w:rPr>
          <w:t xml:space="preserve">The position of </w:t>
        </w:r>
      </w:ins>
      <w:r w:rsidR="00727EE6">
        <w:rPr>
          <w:rFonts w:ascii="Arial" w:hAnsi="Arial" w:cs="Arial"/>
        </w:rPr>
        <w:t xml:space="preserve">species </w:t>
      </w:r>
      <w:del w:id="143" w:author="Sean" w:date="2021-08-06T16:58:00Z">
        <w:r w:rsidR="007310D5" w:rsidRPr="00734EEE">
          <w:rPr>
            <w:rFonts w:ascii="Arial" w:hAnsi="Arial" w:cs="Arial"/>
          </w:rPr>
          <w:delText>vectors</w:delText>
        </w:r>
      </w:del>
      <w:ins w:id="144" w:author="Sean" w:date="2021-08-06T16:58:00Z">
        <w:r w:rsidR="00727EE6">
          <w:rPr>
            <w:rFonts w:ascii="Arial" w:hAnsi="Arial" w:cs="Arial"/>
          </w:rPr>
          <w:t>and sites</w:t>
        </w:r>
      </w:ins>
      <w:r w:rsidR="003F1D04">
        <w:rPr>
          <w:rFonts w:ascii="Arial" w:hAnsi="Arial" w:cs="Arial"/>
        </w:rPr>
        <w:t xml:space="preserve"> indicate that</w:t>
      </w:r>
      <w:del w:id="145" w:author="Sean" w:date="2021-08-06T16:58:00Z">
        <w:r w:rsidR="003D0624" w:rsidRPr="00734EEE">
          <w:rPr>
            <w:rFonts w:ascii="Arial" w:hAnsi="Arial" w:cs="Arial"/>
          </w:rPr>
          <w:delText xml:space="preserve"> species</w:delText>
        </w:r>
      </w:del>
      <w:r w:rsidR="003D0624" w:rsidRPr="00AA3230">
        <w:rPr>
          <w:rFonts w:ascii="Arial" w:hAnsi="Arial" w:cs="Arial"/>
        </w:rPr>
        <w:t xml:space="preserve"> compositions shift from </w:t>
      </w:r>
      <w:r w:rsidR="007310D5" w:rsidRPr="00AA3230">
        <w:rPr>
          <w:rFonts w:ascii="Arial" w:hAnsi="Arial" w:cs="Arial"/>
        </w:rPr>
        <w:t>small, elongate live-bearer taxa (</w:t>
      </w:r>
      <w:proofErr w:type="spellStart"/>
      <w:r w:rsidR="007310D5" w:rsidRPr="00AA3230">
        <w:rPr>
          <w:rFonts w:ascii="Arial" w:hAnsi="Arial" w:cs="Arial"/>
          <w:i/>
          <w:iCs/>
        </w:rPr>
        <w:t>P</w:t>
      </w:r>
      <w:r w:rsidR="00C34749" w:rsidRPr="00AA3230">
        <w:rPr>
          <w:rFonts w:ascii="Arial" w:hAnsi="Arial" w:cs="Arial"/>
          <w:i/>
          <w:iCs/>
        </w:rPr>
        <w:t>oecilia</w:t>
      </w:r>
      <w:proofErr w:type="spellEnd"/>
      <w:r w:rsidR="007310D5" w:rsidRPr="00AA3230">
        <w:rPr>
          <w:rFonts w:ascii="Arial" w:hAnsi="Arial" w:cs="Arial"/>
          <w:i/>
          <w:iCs/>
        </w:rPr>
        <w:t xml:space="preserve"> </w:t>
      </w:r>
      <w:proofErr w:type="spellStart"/>
      <w:r w:rsidR="007310D5" w:rsidRPr="00AA3230">
        <w:rPr>
          <w:rFonts w:ascii="Arial" w:hAnsi="Arial" w:cs="Arial"/>
          <w:i/>
          <w:iCs/>
        </w:rPr>
        <w:t>latipinna</w:t>
      </w:r>
      <w:proofErr w:type="spellEnd"/>
      <w:r w:rsidR="007310D5" w:rsidRPr="00AA3230">
        <w:rPr>
          <w:rFonts w:ascii="Arial" w:hAnsi="Arial" w:cs="Arial"/>
        </w:rPr>
        <w:t xml:space="preserve">, and </w:t>
      </w:r>
      <w:r w:rsidR="007310D5" w:rsidRPr="00AA3230">
        <w:rPr>
          <w:rFonts w:ascii="Arial" w:hAnsi="Arial" w:cs="Arial"/>
          <w:i/>
          <w:iCs/>
        </w:rPr>
        <w:t>G</w:t>
      </w:r>
      <w:r w:rsidR="00C34749" w:rsidRPr="00AA3230">
        <w:rPr>
          <w:rFonts w:ascii="Arial" w:hAnsi="Arial" w:cs="Arial"/>
          <w:i/>
          <w:iCs/>
        </w:rPr>
        <w:t xml:space="preserve">ambusia </w:t>
      </w:r>
      <w:proofErr w:type="spellStart"/>
      <w:r w:rsidR="007310D5" w:rsidRPr="00AA3230">
        <w:rPr>
          <w:rFonts w:ascii="Arial" w:hAnsi="Arial" w:cs="Arial"/>
          <w:i/>
          <w:iCs/>
        </w:rPr>
        <w:t>affinis</w:t>
      </w:r>
      <w:proofErr w:type="spellEnd"/>
      <w:r w:rsidR="007310D5" w:rsidRPr="00AA3230">
        <w:rPr>
          <w:rFonts w:ascii="Arial" w:hAnsi="Arial" w:cs="Arial"/>
        </w:rPr>
        <w:t xml:space="preserve">) </w:t>
      </w:r>
      <w:r w:rsidR="003D0624" w:rsidRPr="00AA3230">
        <w:rPr>
          <w:rFonts w:ascii="Arial" w:hAnsi="Arial" w:cs="Arial"/>
        </w:rPr>
        <w:t xml:space="preserve">in the most arid sites </w:t>
      </w:r>
      <w:r w:rsidR="007310D5" w:rsidRPr="00AA3230">
        <w:rPr>
          <w:rFonts w:ascii="Arial" w:hAnsi="Arial" w:cs="Arial"/>
        </w:rPr>
        <w:t>to deep-bodied, nesting centra</w:t>
      </w:r>
      <w:r w:rsidR="001503DF" w:rsidRPr="00AA3230">
        <w:rPr>
          <w:rFonts w:ascii="Arial" w:hAnsi="Arial" w:cs="Arial"/>
        </w:rPr>
        <w:t>r</w:t>
      </w:r>
      <w:r w:rsidR="007310D5" w:rsidRPr="00AA3230">
        <w:rPr>
          <w:rFonts w:ascii="Arial" w:hAnsi="Arial" w:cs="Arial"/>
        </w:rPr>
        <w:t>chids (</w:t>
      </w:r>
      <w:r w:rsidR="007310D5" w:rsidRPr="00AA3230">
        <w:rPr>
          <w:rFonts w:ascii="Arial" w:hAnsi="Arial" w:cs="Arial"/>
          <w:i/>
          <w:iCs/>
        </w:rPr>
        <w:t>L</w:t>
      </w:r>
      <w:r w:rsidR="00C34749" w:rsidRPr="00AA3230">
        <w:rPr>
          <w:rFonts w:ascii="Arial" w:hAnsi="Arial" w:cs="Arial"/>
          <w:i/>
          <w:iCs/>
        </w:rPr>
        <w:t xml:space="preserve">epomis </w:t>
      </w:r>
      <w:proofErr w:type="spellStart"/>
      <w:r w:rsidR="007310D5" w:rsidRPr="00AA3230">
        <w:rPr>
          <w:rFonts w:ascii="Arial" w:hAnsi="Arial" w:cs="Arial"/>
          <w:i/>
          <w:iCs/>
        </w:rPr>
        <w:t>megalotis</w:t>
      </w:r>
      <w:proofErr w:type="spellEnd"/>
      <w:r w:rsidR="007310D5" w:rsidRPr="00AA3230">
        <w:rPr>
          <w:rFonts w:ascii="Arial" w:hAnsi="Arial" w:cs="Arial"/>
        </w:rPr>
        <w:t xml:space="preserve"> and </w:t>
      </w:r>
      <w:r w:rsidR="007310D5" w:rsidRPr="00AA3230">
        <w:rPr>
          <w:rFonts w:ascii="Arial" w:hAnsi="Arial" w:cs="Arial"/>
          <w:i/>
          <w:iCs/>
        </w:rPr>
        <w:t>L</w:t>
      </w:r>
      <w:r w:rsidR="00C34749" w:rsidRPr="00AA3230">
        <w:rPr>
          <w:rFonts w:ascii="Arial" w:hAnsi="Arial" w:cs="Arial"/>
          <w:i/>
          <w:iCs/>
        </w:rPr>
        <w:t xml:space="preserve">epomis </w:t>
      </w:r>
      <w:r w:rsidR="007310D5" w:rsidRPr="00AA3230">
        <w:rPr>
          <w:rFonts w:ascii="Arial" w:hAnsi="Arial" w:cs="Arial"/>
          <w:i/>
          <w:iCs/>
        </w:rPr>
        <w:t>macrochirus)</w:t>
      </w:r>
      <w:r w:rsidR="007310D5" w:rsidRPr="00AA3230">
        <w:rPr>
          <w:rFonts w:ascii="Arial" w:hAnsi="Arial" w:cs="Arial"/>
        </w:rPr>
        <w:t xml:space="preserve"> </w:t>
      </w:r>
      <w:r w:rsidR="003D0624" w:rsidRPr="00AA3230">
        <w:rPr>
          <w:rFonts w:ascii="Arial" w:hAnsi="Arial" w:cs="Arial"/>
        </w:rPr>
        <w:t>in the more humid sites</w:t>
      </w:r>
      <w:r w:rsidR="007310D5" w:rsidRPr="00AA3230">
        <w:rPr>
          <w:rFonts w:ascii="Arial" w:hAnsi="Arial" w:cs="Arial"/>
        </w:rPr>
        <w:t xml:space="preserve">. </w:t>
      </w:r>
      <w:del w:id="146" w:author="Sean" w:date="2021-08-06T16:58:00Z">
        <w:r w:rsidR="00810031" w:rsidRPr="00734EEE">
          <w:rPr>
            <w:rFonts w:ascii="Arial" w:hAnsi="Arial" w:cs="Arial"/>
          </w:rPr>
          <w:delText>The remaining fitted species vector indicates that some</w:delText>
        </w:r>
      </w:del>
      <w:ins w:id="147" w:author="Sean" w:date="2021-08-06T16:58:00Z">
        <w:r w:rsidR="00371515">
          <w:rPr>
            <w:rFonts w:ascii="Arial" w:hAnsi="Arial" w:cs="Arial"/>
          </w:rPr>
          <w:t>S</w:t>
        </w:r>
        <w:r w:rsidR="00810031" w:rsidRPr="00AA3230">
          <w:rPr>
            <w:rFonts w:ascii="Arial" w:hAnsi="Arial" w:cs="Arial"/>
          </w:rPr>
          <w:t>ome</w:t>
        </w:r>
      </w:ins>
      <w:r w:rsidR="00810031" w:rsidRPr="00AA3230">
        <w:rPr>
          <w:rFonts w:ascii="Arial" w:hAnsi="Arial" w:cs="Arial"/>
        </w:rPr>
        <w:t xml:space="preserve"> mesic and humid stream communities are</w:t>
      </w:r>
      <w:r w:rsidR="00870393" w:rsidRPr="00AA3230">
        <w:rPr>
          <w:rFonts w:ascii="Arial" w:hAnsi="Arial" w:cs="Arial"/>
        </w:rPr>
        <w:t xml:space="preserve"> distinguished by the presence of </w:t>
      </w:r>
      <w:proofErr w:type="spellStart"/>
      <w:r w:rsidR="00870393" w:rsidRPr="00AA3230">
        <w:rPr>
          <w:rFonts w:ascii="Arial" w:hAnsi="Arial" w:cs="Arial"/>
          <w:i/>
          <w:iCs/>
        </w:rPr>
        <w:t>C</w:t>
      </w:r>
      <w:r w:rsidR="00C34749" w:rsidRPr="00AA3230">
        <w:rPr>
          <w:rFonts w:ascii="Arial" w:hAnsi="Arial" w:cs="Arial"/>
          <w:i/>
          <w:iCs/>
        </w:rPr>
        <w:t>yprinella</w:t>
      </w:r>
      <w:proofErr w:type="spellEnd"/>
      <w:r w:rsidR="00C34749" w:rsidRPr="00AA3230">
        <w:rPr>
          <w:rFonts w:ascii="Arial" w:hAnsi="Arial" w:cs="Arial"/>
          <w:i/>
          <w:iCs/>
        </w:rPr>
        <w:t xml:space="preserve"> </w:t>
      </w:r>
      <w:proofErr w:type="spellStart"/>
      <w:r w:rsidR="00870393" w:rsidRPr="00AA3230">
        <w:rPr>
          <w:rFonts w:ascii="Arial" w:hAnsi="Arial" w:cs="Arial"/>
          <w:i/>
          <w:iCs/>
        </w:rPr>
        <w:t>lutrensis</w:t>
      </w:r>
      <w:proofErr w:type="spellEnd"/>
      <w:r w:rsidR="00870393" w:rsidRPr="00AA3230">
        <w:rPr>
          <w:rFonts w:ascii="Arial" w:hAnsi="Arial" w:cs="Arial"/>
        </w:rPr>
        <w:t>, a</w:t>
      </w:r>
      <w:r w:rsidR="00535662" w:rsidRPr="00AA3230">
        <w:rPr>
          <w:rFonts w:ascii="Arial" w:hAnsi="Arial" w:cs="Arial"/>
        </w:rPr>
        <w:t xml:space="preserve"> small, invasive</w:t>
      </w:r>
      <w:r w:rsidR="00870393" w:rsidRPr="00AA3230">
        <w:rPr>
          <w:rFonts w:ascii="Arial" w:hAnsi="Arial" w:cs="Arial"/>
        </w:rPr>
        <w:t xml:space="preserve"> habitat</w:t>
      </w:r>
      <w:r w:rsidR="00535662" w:rsidRPr="00AA3230">
        <w:rPr>
          <w:rFonts w:ascii="Arial" w:hAnsi="Arial" w:cs="Arial"/>
        </w:rPr>
        <w:t>-</w:t>
      </w:r>
      <w:r w:rsidR="00870393" w:rsidRPr="00AA3230">
        <w:rPr>
          <w:rFonts w:ascii="Arial" w:hAnsi="Arial" w:cs="Arial"/>
        </w:rPr>
        <w:t>generalist</w:t>
      </w:r>
      <w:r w:rsidR="00535662" w:rsidRPr="00AA3230">
        <w:rPr>
          <w:rFonts w:ascii="Arial" w:hAnsi="Arial" w:cs="Arial"/>
        </w:rPr>
        <w:t>.</w:t>
      </w:r>
      <w:r w:rsidR="00810031" w:rsidRPr="00AA3230">
        <w:rPr>
          <w:rFonts w:ascii="Arial" w:hAnsi="Arial" w:cs="Arial"/>
        </w:rPr>
        <w:t xml:space="preserve"> Species found in small numbers or at singular sites fail to produce significant vectors in the RDA. Unique species found </w:t>
      </w:r>
      <w:r w:rsidR="001503DF" w:rsidRPr="00AA3230">
        <w:rPr>
          <w:rFonts w:ascii="Arial" w:hAnsi="Arial" w:cs="Arial"/>
        </w:rPr>
        <w:t>in</w:t>
      </w:r>
      <w:r w:rsidR="00810031" w:rsidRPr="00AA3230">
        <w:rPr>
          <w:rFonts w:ascii="Arial" w:hAnsi="Arial" w:cs="Arial"/>
        </w:rPr>
        <w:t xml:space="preserve"> sites </w:t>
      </w:r>
      <w:r w:rsidR="001503DF" w:rsidRPr="00AA3230">
        <w:rPr>
          <w:rFonts w:ascii="Arial" w:hAnsi="Arial" w:cs="Arial"/>
        </w:rPr>
        <w:t>on</w:t>
      </w:r>
      <w:r w:rsidR="00810031" w:rsidRPr="00AA3230">
        <w:rPr>
          <w:rFonts w:ascii="Arial" w:hAnsi="Arial" w:cs="Arial"/>
        </w:rPr>
        <w:t xml:space="preserve"> the humid side of the climate gradient include </w:t>
      </w:r>
      <w:r w:rsidR="009B7EC6" w:rsidRPr="00AA3230">
        <w:rPr>
          <w:rFonts w:ascii="Arial" w:hAnsi="Arial" w:cs="Arial"/>
        </w:rPr>
        <w:t>hogchoker</w:t>
      </w:r>
      <w:r w:rsidR="009B7EC6" w:rsidRPr="00AA3230">
        <w:rPr>
          <w:rFonts w:ascii="Arial" w:hAnsi="Arial" w:cs="Arial"/>
          <w:i/>
          <w:iCs/>
        </w:rPr>
        <w:t xml:space="preserve"> </w:t>
      </w:r>
      <w:r w:rsidR="009B7EC6" w:rsidRPr="00AA3230">
        <w:rPr>
          <w:rFonts w:ascii="Arial" w:hAnsi="Arial" w:cs="Arial"/>
        </w:rPr>
        <w:t>(</w:t>
      </w:r>
      <w:proofErr w:type="spellStart"/>
      <w:r w:rsidRPr="00AA3230">
        <w:rPr>
          <w:rFonts w:ascii="Arial" w:hAnsi="Arial" w:cs="Arial"/>
          <w:i/>
          <w:iCs/>
        </w:rPr>
        <w:t>T</w:t>
      </w:r>
      <w:r w:rsidR="00C34749" w:rsidRPr="00AA3230">
        <w:rPr>
          <w:rFonts w:ascii="Arial" w:hAnsi="Arial" w:cs="Arial"/>
          <w:i/>
          <w:iCs/>
        </w:rPr>
        <w:t>rinectes</w:t>
      </w:r>
      <w:proofErr w:type="spellEnd"/>
      <w:r w:rsidR="00810031" w:rsidRPr="00AA3230">
        <w:rPr>
          <w:rFonts w:ascii="Arial" w:hAnsi="Arial" w:cs="Arial"/>
          <w:i/>
          <w:iCs/>
        </w:rPr>
        <w:t xml:space="preserve"> </w:t>
      </w:r>
      <w:r w:rsidRPr="00AA3230">
        <w:rPr>
          <w:rFonts w:ascii="Arial" w:hAnsi="Arial" w:cs="Arial"/>
          <w:i/>
          <w:iCs/>
        </w:rPr>
        <w:t>maculatus</w:t>
      </w:r>
      <w:r w:rsidR="009B7EC6" w:rsidRPr="00AA3230">
        <w:rPr>
          <w:rFonts w:ascii="Arial" w:hAnsi="Arial" w:cs="Arial"/>
        </w:rPr>
        <w:t>)</w:t>
      </w:r>
      <w:r w:rsidRPr="00AA3230">
        <w:rPr>
          <w:rFonts w:ascii="Arial" w:hAnsi="Arial" w:cs="Arial"/>
        </w:rPr>
        <w:t xml:space="preserve">, </w:t>
      </w:r>
      <w:r w:rsidR="009B7EC6" w:rsidRPr="00AA3230">
        <w:rPr>
          <w:rFonts w:ascii="Arial" w:hAnsi="Arial" w:cs="Arial"/>
        </w:rPr>
        <w:t>black bullhead catfish</w:t>
      </w:r>
      <w:r w:rsidR="00810031" w:rsidRPr="00AA3230">
        <w:rPr>
          <w:rFonts w:ascii="Arial" w:hAnsi="Arial" w:cs="Arial"/>
        </w:rPr>
        <w:t xml:space="preserve"> (</w:t>
      </w:r>
      <w:proofErr w:type="spellStart"/>
      <w:r w:rsidR="00810031" w:rsidRPr="00AA3230">
        <w:rPr>
          <w:rFonts w:ascii="Arial" w:hAnsi="Arial" w:cs="Arial"/>
          <w:i/>
          <w:iCs/>
        </w:rPr>
        <w:t>A</w:t>
      </w:r>
      <w:r w:rsidR="00C34749" w:rsidRPr="00AA3230">
        <w:rPr>
          <w:rFonts w:ascii="Arial" w:hAnsi="Arial" w:cs="Arial"/>
          <w:i/>
          <w:iCs/>
        </w:rPr>
        <w:t>meirus</w:t>
      </w:r>
      <w:proofErr w:type="spellEnd"/>
      <w:r w:rsidR="00810031" w:rsidRPr="00AA3230">
        <w:rPr>
          <w:rFonts w:ascii="Arial" w:hAnsi="Arial" w:cs="Arial"/>
          <w:i/>
          <w:iCs/>
        </w:rPr>
        <w:t xml:space="preserve"> melas</w:t>
      </w:r>
      <w:r w:rsidR="00810031" w:rsidRPr="00AA3230">
        <w:rPr>
          <w:rFonts w:ascii="Arial" w:hAnsi="Arial" w:cs="Arial"/>
        </w:rPr>
        <w:t>)</w:t>
      </w:r>
      <w:r w:rsidRPr="00AA3230">
        <w:rPr>
          <w:rFonts w:ascii="Arial" w:hAnsi="Arial" w:cs="Arial"/>
        </w:rPr>
        <w:t xml:space="preserve">, and </w:t>
      </w:r>
      <w:r w:rsidR="009B7EC6" w:rsidRPr="00AA3230">
        <w:rPr>
          <w:rFonts w:ascii="Arial" w:hAnsi="Arial" w:cs="Arial"/>
        </w:rPr>
        <w:t>blacktail shiner</w:t>
      </w:r>
      <w:r w:rsidR="00810031" w:rsidRPr="00AA3230">
        <w:rPr>
          <w:rFonts w:ascii="Arial" w:hAnsi="Arial" w:cs="Arial"/>
        </w:rPr>
        <w:t xml:space="preserve"> (</w:t>
      </w:r>
      <w:proofErr w:type="spellStart"/>
      <w:r w:rsidR="00810031" w:rsidRPr="00AA3230">
        <w:rPr>
          <w:rFonts w:ascii="Arial" w:hAnsi="Arial" w:cs="Arial"/>
          <w:i/>
          <w:iCs/>
        </w:rPr>
        <w:t>C</w:t>
      </w:r>
      <w:r w:rsidR="00C34749" w:rsidRPr="00AA3230">
        <w:rPr>
          <w:rFonts w:ascii="Arial" w:hAnsi="Arial" w:cs="Arial"/>
          <w:i/>
          <w:iCs/>
        </w:rPr>
        <w:t>yprinella</w:t>
      </w:r>
      <w:proofErr w:type="spellEnd"/>
      <w:r w:rsidR="00810031" w:rsidRPr="00AA3230">
        <w:rPr>
          <w:rFonts w:ascii="Arial" w:hAnsi="Arial" w:cs="Arial"/>
          <w:i/>
          <w:iCs/>
        </w:rPr>
        <w:t xml:space="preserve"> </w:t>
      </w:r>
      <w:proofErr w:type="spellStart"/>
      <w:r w:rsidR="00810031" w:rsidRPr="00AA3230">
        <w:rPr>
          <w:rFonts w:ascii="Arial" w:hAnsi="Arial" w:cs="Arial"/>
          <w:i/>
          <w:iCs/>
        </w:rPr>
        <w:t>venusta</w:t>
      </w:r>
      <w:proofErr w:type="spellEnd"/>
      <w:r w:rsidR="00810031" w:rsidRPr="00AA3230">
        <w:rPr>
          <w:rFonts w:ascii="Arial" w:hAnsi="Arial" w:cs="Arial"/>
        </w:rPr>
        <w:t>)</w:t>
      </w:r>
      <w:r w:rsidRPr="00AA3230">
        <w:rPr>
          <w:rFonts w:ascii="Arial" w:hAnsi="Arial" w:cs="Arial"/>
        </w:rPr>
        <w:t xml:space="preserve">. </w:t>
      </w:r>
    </w:p>
    <w:p w14:paraId="45411C3A" w14:textId="77777777" w:rsidR="000976FE" w:rsidRPr="00AA3230" w:rsidRDefault="000976FE" w:rsidP="008E71DD">
      <w:pPr>
        <w:spacing w:line="240" w:lineRule="auto"/>
        <w:contextualSpacing/>
        <w:rPr>
          <w:rFonts w:ascii="Arial" w:hAnsi="Arial" w:cs="Arial"/>
        </w:rPr>
      </w:pPr>
    </w:p>
    <w:p w14:paraId="7BD21FD3" w14:textId="181691C1" w:rsidR="00810031" w:rsidRPr="00AA3230" w:rsidRDefault="000976FE" w:rsidP="008E71DD">
      <w:pPr>
        <w:spacing w:line="240" w:lineRule="auto"/>
        <w:contextualSpacing/>
        <w:rPr>
          <w:rFonts w:ascii="Arial" w:hAnsi="Arial" w:cs="Arial"/>
        </w:rPr>
      </w:pPr>
      <w:r w:rsidRPr="00AA3230">
        <w:rPr>
          <w:rFonts w:ascii="Arial" w:hAnsi="Arial" w:cs="Arial"/>
          <w:i/>
          <w:iCs/>
        </w:rPr>
        <w:t xml:space="preserve">Invertebrate Community: </w:t>
      </w:r>
      <w:r w:rsidR="00B54F1A" w:rsidRPr="00AA3230">
        <w:rPr>
          <w:rFonts w:ascii="Arial" w:hAnsi="Arial" w:cs="Arial"/>
        </w:rPr>
        <w:t xml:space="preserve">In total, </w:t>
      </w:r>
      <w:r w:rsidR="00810031" w:rsidRPr="00AA3230">
        <w:rPr>
          <w:rFonts w:ascii="Arial" w:hAnsi="Arial" w:cs="Arial"/>
        </w:rPr>
        <w:t>94 invertebrate genera were identified</w:t>
      </w:r>
      <w:del w:id="148" w:author="Sean" w:date="2021-08-06T16:58:00Z">
        <w:r w:rsidR="00810031" w:rsidRPr="00734EEE">
          <w:rPr>
            <w:rFonts w:ascii="Arial" w:hAnsi="Arial" w:cs="Arial"/>
          </w:rPr>
          <w:delText xml:space="preserve"> within the surveyed sites.</w:delText>
        </w:r>
      </w:del>
      <w:ins w:id="149" w:author="Sean" w:date="2021-08-06T16:58:00Z">
        <w:r w:rsidR="00810031" w:rsidRPr="00AA3230">
          <w:rPr>
            <w:rFonts w:ascii="Arial" w:hAnsi="Arial" w:cs="Arial"/>
          </w:rPr>
          <w:t>.</w:t>
        </w:r>
      </w:ins>
      <w:r w:rsidR="00810031" w:rsidRPr="00AA3230">
        <w:rPr>
          <w:rFonts w:ascii="Arial" w:hAnsi="Arial" w:cs="Arial"/>
        </w:rPr>
        <w:t xml:space="preserve"> </w:t>
      </w:r>
      <w:r w:rsidR="00B54F1A" w:rsidRPr="00AA3230">
        <w:rPr>
          <w:rFonts w:ascii="Arial" w:hAnsi="Arial" w:cs="Arial"/>
        </w:rPr>
        <w:t>Invertebrate richness range</w:t>
      </w:r>
      <w:r w:rsidR="001D0B89" w:rsidRPr="00AA3230">
        <w:rPr>
          <w:rFonts w:ascii="Arial" w:hAnsi="Arial" w:cs="Arial"/>
        </w:rPr>
        <w:t>d</w:t>
      </w:r>
      <w:r w:rsidR="00B54F1A" w:rsidRPr="00AA3230">
        <w:rPr>
          <w:rFonts w:ascii="Arial" w:hAnsi="Arial" w:cs="Arial"/>
        </w:rPr>
        <w:t xml:space="preserve"> 7–29 genera with the highest values occurring at three sites in the middle of the precipitation gradient (Fig</w:t>
      </w:r>
      <w:r w:rsidR="006A4672" w:rsidRPr="00AA3230">
        <w:rPr>
          <w:rFonts w:ascii="Arial" w:hAnsi="Arial" w:cs="Arial"/>
        </w:rPr>
        <w:t>.</w:t>
      </w:r>
      <w:r w:rsidR="00B54F1A" w:rsidRPr="00AA3230">
        <w:rPr>
          <w:rFonts w:ascii="Arial" w:hAnsi="Arial" w:cs="Arial"/>
        </w:rPr>
        <w:t xml:space="preserve"> </w:t>
      </w:r>
      <w:r w:rsidR="006A4672" w:rsidRPr="00AA3230">
        <w:rPr>
          <w:rFonts w:ascii="Arial" w:hAnsi="Arial" w:cs="Arial"/>
        </w:rPr>
        <w:t>4</w:t>
      </w:r>
      <w:r w:rsidR="00B54F1A" w:rsidRPr="00AA3230">
        <w:rPr>
          <w:rFonts w:ascii="Arial" w:hAnsi="Arial" w:cs="Arial"/>
        </w:rPr>
        <w:t xml:space="preserve">). </w:t>
      </w:r>
      <w:r w:rsidR="00810031" w:rsidRPr="00AA3230">
        <w:rPr>
          <w:rFonts w:ascii="Arial" w:hAnsi="Arial" w:cs="Arial"/>
        </w:rPr>
        <w:t xml:space="preserve">Regression analysis indicates that </w:t>
      </w:r>
      <w:del w:id="150" w:author="Sean" w:date="2021-08-06T16:58:00Z">
        <w:r w:rsidR="00B54F1A" w:rsidRPr="00734EEE">
          <w:rPr>
            <w:rFonts w:ascii="Arial" w:hAnsi="Arial" w:cs="Arial"/>
          </w:rPr>
          <w:delText>invertebrate</w:delText>
        </w:r>
        <w:r w:rsidR="00810031" w:rsidRPr="00734EEE">
          <w:rPr>
            <w:rFonts w:ascii="Arial" w:hAnsi="Arial" w:cs="Arial"/>
          </w:rPr>
          <w:delText xml:space="preserve"> </w:delText>
        </w:r>
      </w:del>
      <w:r w:rsidR="00810031" w:rsidRPr="00AA3230">
        <w:rPr>
          <w:rFonts w:ascii="Arial" w:hAnsi="Arial" w:cs="Arial"/>
        </w:rPr>
        <w:t xml:space="preserve">Shannon </w:t>
      </w:r>
      <w:del w:id="151" w:author="Sean" w:date="2021-08-06T16:58:00Z">
        <w:r w:rsidR="00810031" w:rsidRPr="00734EEE">
          <w:rPr>
            <w:rFonts w:ascii="Arial" w:hAnsi="Arial" w:cs="Arial"/>
          </w:rPr>
          <w:delText>diversity</w:delText>
        </w:r>
      </w:del>
      <w:ins w:id="152" w:author="Sean" w:date="2021-08-06T16:58:00Z">
        <w:r w:rsidR="00727EE6">
          <w:rPr>
            <w:rFonts w:ascii="Arial" w:hAnsi="Arial" w:cs="Arial"/>
          </w:rPr>
          <w:t>entropy</w:t>
        </w:r>
      </w:ins>
      <w:r w:rsidR="00810031" w:rsidRPr="00AA3230">
        <w:rPr>
          <w:rFonts w:ascii="Arial" w:hAnsi="Arial" w:cs="Arial"/>
        </w:rPr>
        <w:t xml:space="preserve"> </w:t>
      </w:r>
      <w:r w:rsidR="00B54F1A" w:rsidRPr="00AA3230">
        <w:rPr>
          <w:rFonts w:ascii="Arial" w:hAnsi="Arial" w:cs="Arial"/>
        </w:rPr>
        <w:t>does not significantly correlate with</w:t>
      </w:r>
      <w:r w:rsidR="00810031" w:rsidRPr="00AA3230">
        <w:rPr>
          <w:rFonts w:ascii="Arial" w:hAnsi="Arial" w:cs="Arial"/>
        </w:rPr>
        <w:t xml:space="preserve"> precipitation</w:t>
      </w:r>
      <w:r w:rsidR="00B54F1A" w:rsidRPr="00AA3230">
        <w:rPr>
          <w:rFonts w:ascii="Arial" w:hAnsi="Arial" w:cs="Arial"/>
        </w:rPr>
        <w:t xml:space="preserve">. However, </w:t>
      </w:r>
      <w:del w:id="153" w:author="Sean" w:date="2021-08-06T16:58:00Z">
        <w:r w:rsidR="00B54F1A" w:rsidRPr="00734EEE">
          <w:rPr>
            <w:rFonts w:ascii="Arial" w:hAnsi="Arial" w:cs="Arial"/>
          </w:rPr>
          <w:delText>invertebrate diversity has a significant negative correlation with LFPP (</w:delText>
        </w:r>
        <w:r w:rsidR="00DA012A" w:rsidRPr="00734EEE">
          <w:rPr>
            <w:rFonts w:ascii="Arial" w:hAnsi="Arial" w:cs="Arial"/>
          </w:rPr>
          <w:delText xml:space="preserve">Table </w:delText>
        </w:r>
        <w:r w:rsidR="004E5A5C">
          <w:rPr>
            <w:rFonts w:ascii="Arial" w:hAnsi="Arial" w:cs="Arial"/>
          </w:rPr>
          <w:delText>5</w:delText>
        </w:r>
        <w:r w:rsidR="00DA012A" w:rsidRPr="00734EEE">
          <w:rPr>
            <w:rFonts w:ascii="Arial" w:hAnsi="Arial" w:cs="Arial"/>
          </w:rPr>
          <w:delText>)</w:delText>
        </w:r>
        <w:r w:rsidR="00810031" w:rsidRPr="00734EEE">
          <w:rPr>
            <w:rFonts w:ascii="Arial" w:hAnsi="Arial" w:cs="Arial"/>
          </w:rPr>
          <w:delText>. The most plausible</w:delText>
        </w:r>
        <w:r w:rsidR="00810031" w:rsidRPr="00734EEE">
          <w:rPr>
            <w:rFonts w:ascii="Arial" w:eastAsiaTheme="minorEastAsia" w:hAnsi="Arial" w:cs="Arial"/>
          </w:rPr>
          <w:delText xml:space="preserve"> multivariate</w:delText>
        </w:r>
      </w:del>
      <w:ins w:id="154" w:author="Sean" w:date="2021-08-06T16:58:00Z">
        <w:r w:rsidR="003F1D04">
          <w:rPr>
            <w:rFonts w:ascii="Arial" w:hAnsi="Arial" w:cs="Arial"/>
          </w:rPr>
          <w:t>multiple</w:t>
        </w:r>
      </w:ins>
      <w:r w:rsidR="003F1D04">
        <w:rPr>
          <w:rFonts w:ascii="Arial" w:hAnsi="Arial" w:cs="Arial"/>
        </w:rPr>
        <w:t xml:space="preserve"> regression </w:t>
      </w:r>
      <w:del w:id="155" w:author="Sean" w:date="2021-08-06T16:58:00Z">
        <w:r w:rsidR="00810031" w:rsidRPr="00734EEE">
          <w:rPr>
            <w:rFonts w:ascii="Arial" w:eastAsiaTheme="minorEastAsia" w:hAnsi="Arial" w:cs="Arial"/>
          </w:rPr>
          <w:delText xml:space="preserve">model of fish Shannon diversity includes </w:delText>
        </w:r>
        <w:r w:rsidR="00DA012A" w:rsidRPr="00734EEE">
          <w:rPr>
            <w:rFonts w:ascii="Arial" w:eastAsiaTheme="minorEastAsia" w:hAnsi="Arial" w:cs="Arial"/>
          </w:rPr>
          <w:delText xml:space="preserve">only </w:delText>
        </w:r>
        <w:r w:rsidR="00810031" w:rsidRPr="00734EEE">
          <w:rPr>
            <w:rFonts w:ascii="Arial" w:eastAsiaTheme="minorEastAsia" w:hAnsi="Arial" w:cs="Arial"/>
          </w:rPr>
          <w:delText xml:space="preserve">LFPP and is </w:delText>
        </w:r>
        <w:r w:rsidR="00DA012A" w:rsidRPr="00734EEE">
          <w:rPr>
            <w:rFonts w:ascii="Arial" w:eastAsiaTheme="minorEastAsia" w:hAnsi="Arial" w:cs="Arial"/>
          </w:rPr>
          <w:delText>1.6</w:delText>
        </w:r>
        <w:r w:rsidR="00810031" w:rsidRPr="00734EEE">
          <w:rPr>
            <w:rFonts w:ascii="Arial" w:eastAsiaTheme="minorEastAsia" w:hAnsi="Arial" w:cs="Arial"/>
          </w:rPr>
          <w:delText xml:space="preserve"> times more likely than the next-best model (Table </w:delText>
        </w:r>
        <w:r w:rsidR="004E5A5C">
          <w:rPr>
            <w:rFonts w:ascii="Arial" w:eastAsiaTheme="minorEastAsia" w:hAnsi="Arial" w:cs="Arial"/>
          </w:rPr>
          <w:delText>7</w:delText>
        </w:r>
        <w:r w:rsidR="00810031" w:rsidRPr="00734EEE">
          <w:rPr>
            <w:rFonts w:ascii="Arial" w:eastAsiaTheme="minorEastAsia" w:hAnsi="Arial" w:cs="Arial"/>
          </w:rPr>
          <w:delText xml:space="preserve">). The second-best model </w:delText>
        </w:r>
        <w:r w:rsidR="00DA012A" w:rsidRPr="00734EEE">
          <w:rPr>
            <w:rFonts w:ascii="Arial" w:eastAsiaTheme="minorEastAsia" w:hAnsi="Arial" w:cs="Arial"/>
          </w:rPr>
          <w:delText>contains a fixed random effect, and the third-best model contains LFPP and NH</w:delText>
        </w:r>
        <w:r w:rsidR="00DA012A" w:rsidRPr="00734EEE">
          <w:rPr>
            <w:rFonts w:ascii="Arial" w:eastAsiaTheme="minorEastAsia" w:hAnsi="Arial" w:cs="Arial"/>
            <w:vertAlign w:val="subscript"/>
          </w:rPr>
          <w:delText>4</w:delText>
        </w:r>
        <w:r w:rsidR="00DA012A" w:rsidRPr="00734EEE">
          <w:rPr>
            <w:rFonts w:ascii="Arial" w:eastAsiaTheme="minorEastAsia" w:hAnsi="Arial" w:cs="Arial"/>
            <w:vertAlign w:val="superscript"/>
          </w:rPr>
          <w:delText>+</w:delText>
        </w:r>
        <w:r w:rsidR="00DA012A" w:rsidRPr="00734EEE">
          <w:rPr>
            <w:rFonts w:ascii="Arial" w:eastAsiaTheme="minorEastAsia" w:hAnsi="Arial" w:cs="Arial"/>
          </w:rPr>
          <w:delText xml:space="preserve"> as predictors. Across models, LFPP is a</w:delText>
        </w:r>
      </w:del>
      <w:ins w:id="156" w:author="Sean" w:date="2021-08-06T16:58:00Z">
        <w:r w:rsidR="003F1D04">
          <w:rPr>
            <w:rFonts w:ascii="Arial" w:hAnsi="Arial" w:cs="Arial"/>
          </w:rPr>
          <w:t xml:space="preserve">indicates that </w:t>
        </w:r>
        <w:r w:rsidR="00B54F1A" w:rsidRPr="00AA3230">
          <w:rPr>
            <w:rFonts w:ascii="Arial" w:hAnsi="Arial" w:cs="Arial"/>
          </w:rPr>
          <w:t xml:space="preserve">invertebrate diversity </w:t>
        </w:r>
        <w:r w:rsidR="003F1D04">
          <w:rPr>
            <w:rFonts w:ascii="Arial" w:hAnsi="Arial" w:cs="Arial"/>
          </w:rPr>
          <w:t>relates</w:t>
        </w:r>
      </w:ins>
      <w:r w:rsidR="003F1D04">
        <w:rPr>
          <w:rFonts w:ascii="Arial" w:hAnsi="Arial" w:cs="Arial"/>
        </w:rPr>
        <w:t xml:space="preserve"> negatively </w:t>
      </w:r>
      <w:del w:id="157" w:author="Sean" w:date="2021-08-06T16:58:00Z">
        <w:r w:rsidR="00DA012A" w:rsidRPr="00734EEE">
          <w:rPr>
            <w:rFonts w:ascii="Arial" w:eastAsiaTheme="minorEastAsia" w:hAnsi="Arial" w:cs="Arial"/>
          </w:rPr>
          <w:delText>related to invertebrate diversity, and NH</w:delText>
        </w:r>
        <w:r w:rsidR="00DA012A" w:rsidRPr="00734EEE">
          <w:rPr>
            <w:rFonts w:ascii="Arial" w:eastAsiaTheme="minorEastAsia" w:hAnsi="Arial" w:cs="Arial"/>
            <w:vertAlign w:val="subscript"/>
          </w:rPr>
          <w:delText>4</w:delText>
        </w:r>
        <w:r w:rsidR="00DA012A" w:rsidRPr="00734EEE">
          <w:rPr>
            <w:rFonts w:ascii="Arial" w:eastAsiaTheme="minorEastAsia" w:hAnsi="Arial" w:cs="Arial"/>
            <w:vertAlign w:val="superscript"/>
          </w:rPr>
          <w:delText>+</w:delText>
        </w:r>
        <w:r w:rsidR="00DA012A" w:rsidRPr="00734EEE">
          <w:rPr>
            <w:rFonts w:ascii="Arial" w:eastAsiaTheme="minorEastAsia" w:hAnsi="Arial" w:cs="Arial"/>
          </w:rPr>
          <w:delText xml:space="preserve"> is positively related to invertebrate diversity.</w:delText>
        </w:r>
      </w:del>
      <w:ins w:id="158" w:author="Sean" w:date="2021-08-06T16:58:00Z">
        <w:r w:rsidR="00B54F1A" w:rsidRPr="00AA3230">
          <w:rPr>
            <w:rFonts w:ascii="Arial" w:hAnsi="Arial" w:cs="Arial"/>
          </w:rPr>
          <w:t>with LFPP (</w:t>
        </w:r>
        <w:r w:rsidR="00FA2F16">
          <w:rPr>
            <w:rFonts w:ascii="Arial" w:hAnsi="Arial" w:cs="Arial"/>
          </w:rPr>
          <w:t>Table 1</w:t>
        </w:r>
        <w:r w:rsidR="00DA012A" w:rsidRPr="00AA3230">
          <w:rPr>
            <w:rFonts w:ascii="Arial" w:hAnsi="Arial" w:cs="Arial"/>
          </w:rPr>
          <w:t>)</w:t>
        </w:r>
        <w:r w:rsidR="00810031" w:rsidRPr="00AA3230">
          <w:rPr>
            <w:rFonts w:ascii="Arial" w:hAnsi="Arial" w:cs="Arial"/>
          </w:rPr>
          <w:t>.</w:t>
        </w:r>
      </w:ins>
      <w:r w:rsidR="00810031" w:rsidRPr="00AA3230">
        <w:rPr>
          <w:rFonts w:ascii="Arial" w:hAnsi="Arial" w:cs="Arial"/>
        </w:rPr>
        <w:t xml:space="preserve"> </w:t>
      </w:r>
    </w:p>
    <w:p w14:paraId="54393CDA" w14:textId="0F05F644" w:rsidR="00810031" w:rsidRPr="00AA3230" w:rsidRDefault="00810031" w:rsidP="008E71DD">
      <w:pPr>
        <w:spacing w:line="240" w:lineRule="auto"/>
        <w:ind w:firstLine="720"/>
        <w:contextualSpacing/>
        <w:rPr>
          <w:rFonts w:ascii="Arial" w:hAnsi="Arial" w:cs="Arial"/>
        </w:rPr>
      </w:pPr>
      <w:r w:rsidRPr="00AA3230">
        <w:rPr>
          <w:rFonts w:ascii="Arial" w:hAnsi="Arial" w:cs="Arial"/>
        </w:rPr>
        <w:t xml:space="preserve"> </w:t>
      </w:r>
      <w:del w:id="159" w:author="Sean" w:date="2021-08-06T16:58:00Z">
        <w:r w:rsidRPr="00734EEE">
          <w:rPr>
            <w:rFonts w:ascii="Arial" w:hAnsi="Arial" w:cs="Arial"/>
          </w:rPr>
          <w:delText xml:space="preserve">The Redundancy Analysis (RDA) of </w:delText>
        </w:r>
        <w:r w:rsidR="00DA012A" w:rsidRPr="00734EEE">
          <w:rPr>
            <w:rFonts w:ascii="Arial" w:hAnsi="Arial" w:cs="Arial"/>
          </w:rPr>
          <w:delText>invertebrate</w:delText>
        </w:r>
        <w:r w:rsidRPr="00734EEE">
          <w:rPr>
            <w:rFonts w:ascii="Arial" w:hAnsi="Arial" w:cs="Arial"/>
          </w:rPr>
          <w:delText xml:space="preserve"> communities constrained to precipitation captures </w:delText>
        </w:r>
        <w:r w:rsidR="00DA012A" w:rsidRPr="00734EEE">
          <w:rPr>
            <w:rFonts w:ascii="Arial" w:hAnsi="Arial" w:cs="Arial"/>
          </w:rPr>
          <w:delText>15.4</w:delText>
        </w:r>
        <w:r w:rsidRPr="00734EEE">
          <w:rPr>
            <w:rFonts w:ascii="Arial" w:hAnsi="Arial" w:cs="Arial"/>
          </w:rPr>
          <w:delText xml:space="preserve">% of the overall variation in the horizontal axis (RDA1) and </w:delText>
        </w:r>
        <w:r w:rsidR="00DA012A" w:rsidRPr="00734EEE">
          <w:rPr>
            <w:rFonts w:ascii="Arial" w:hAnsi="Arial" w:cs="Arial"/>
          </w:rPr>
          <w:delText>16.5</w:delText>
        </w:r>
        <w:r w:rsidRPr="00734EEE">
          <w:rPr>
            <w:rFonts w:ascii="Arial" w:hAnsi="Arial" w:cs="Arial"/>
          </w:rPr>
          <w:delText>% in the vertical axis (PC1) (Fig</w:delText>
        </w:r>
        <w:r w:rsidR="006A4672" w:rsidRPr="00734EEE">
          <w:rPr>
            <w:rFonts w:ascii="Arial" w:hAnsi="Arial" w:cs="Arial"/>
          </w:rPr>
          <w:delText>. 4</w:delText>
        </w:r>
        <w:r w:rsidRPr="00734EEE">
          <w:rPr>
            <w:rFonts w:ascii="Arial" w:hAnsi="Arial" w:cs="Arial"/>
          </w:rPr>
          <w:delText>).</w:delText>
        </w:r>
        <w:r w:rsidR="00E7007F">
          <w:rPr>
            <w:rFonts w:ascii="Arial" w:hAnsi="Arial" w:cs="Arial"/>
          </w:rPr>
          <w:delText xml:space="preserve"> </w:delText>
        </w:r>
        <w:r w:rsidR="008E256C" w:rsidRPr="00734EEE">
          <w:rPr>
            <w:rFonts w:ascii="Arial" w:hAnsi="Arial" w:cs="Arial"/>
          </w:rPr>
          <w:delText>Like</w:delText>
        </w:r>
        <w:r w:rsidR="00DA012A" w:rsidRPr="00734EEE">
          <w:rPr>
            <w:rFonts w:ascii="Arial" w:hAnsi="Arial" w:cs="Arial"/>
          </w:rPr>
          <w:delText xml:space="preserve"> fish, invertebrate communities </w:delText>
        </w:r>
        <w:r w:rsidRPr="00734EEE">
          <w:rPr>
            <w:rFonts w:ascii="Arial" w:hAnsi="Arial" w:cs="Arial"/>
          </w:rPr>
          <w:delText>are stratified</w:delText>
        </w:r>
      </w:del>
      <w:ins w:id="160" w:author="Sean" w:date="2021-08-06T16:58:00Z">
        <w:r w:rsidR="00C94B5F">
          <w:rPr>
            <w:rFonts w:ascii="Arial" w:hAnsi="Arial" w:cs="Arial"/>
          </w:rPr>
          <w:t>C</w:t>
        </w:r>
        <w:r w:rsidR="00DA012A" w:rsidRPr="00AA3230">
          <w:rPr>
            <w:rFonts w:ascii="Arial" w:hAnsi="Arial" w:cs="Arial"/>
          </w:rPr>
          <w:t xml:space="preserve">ommunities </w:t>
        </w:r>
        <w:r w:rsidR="00C94B5F">
          <w:rPr>
            <w:rFonts w:ascii="Arial" w:hAnsi="Arial" w:cs="Arial"/>
          </w:rPr>
          <w:t xml:space="preserve">along the precipitation gradient </w:t>
        </w:r>
        <w:r w:rsidRPr="00AA3230">
          <w:rPr>
            <w:rFonts w:ascii="Arial" w:hAnsi="Arial" w:cs="Arial"/>
          </w:rPr>
          <w:t>stratif</w:t>
        </w:r>
        <w:r w:rsidR="00C94B5F">
          <w:rPr>
            <w:rFonts w:ascii="Arial" w:hAnsi="Arial" w:cs="Arial"/>
          </w:rPr>
          <w:t>y</w:t>
        </w:r>
      </w:ins>
      <w:r w:rsidRPr="00AA3230">
        <w:rPr>
          <w:rFonts w:ascii="Arial" w:hAnsi="Arial" w:cs="Arial"/>
        </w:rPr>
        <w:t xml:space="preserve"> in ordination space </w:t>
      </w:r>
      <w:del w:id="161" w:author="Sean" w:date="2021-08-06T16:58:00Z">
        <w:r w:rsidRPr="00734EEE">
          <w:rPr>
            <w:rFonts w:ascii="Arial" w:hAnsi="Arial" w:cs="Arial"/>
          </w:rPr>
          <w:delText xml:space="preserve">horizontally </w:delText>
        </w:r>
        <w:r w:rsidR="00DA012A" w:rsidRPr="00734EEE">
          <w:rPr>
            <w:rFonts w:ascii="Arial" w:hAnsi="Arial" w:cs="Arial"/>
          </w:rPr>
          <w:delText>concordantly with annual precipitation</w:delText>
        </w:r>
        <w:r w:rsidRPr="00734EEE">
          <w:rPr>
            <w:rFonts w:ascii="Arial" w:hAnsi="Arial" w:cs="Arial"/>
          </w:rPr>
          <w:delText xml:space="preserve">; the fitted </w:delText>
        </w:r>
      </w:del>
      <w:ins w:id="162" w:author="Sean" w:date="2021-08-06T16:58:00Z">
        <w:r w:rsidR="009646B1">
          <w:rPr>
            <w:rFonts w:ascii="Arial" w:hAnsi="Arial" w:cs="Arial"/>
          </w:rPr>
          <w:t>along opposite/</w:t>
        </w:r>
        <w:r w:rsidR="00FA2F16">
          <w:rPr>
            <w:rFonts w:ascii="Arial" w:hAnsi="Arial" w:cs="Arial"/>
          </w:rPr>
          <w:t>parallel</w:t>
        </w:r>
        <w:r w:rsidR="00371515">
          <w:rPr>
            <w:rFonts w:ascii="Arial" w:hAnsi="Arial" w:cs="Arial"/>
          </w:rPr>
          <w:t xml:space="preserve"> ax</w:t>
        </w:r>
        <w:r w:rsidR="00C94B5F">
          <w:rPr>
            <w:rFonts w:ascii="Arial" w:hAnsi="Arial" w:cs="Arial"/>
          </w:rPr>
          <w:t>e</w:t>
        </w:r>
        <w:r w:rsidR="00371515">
          <w:rPr>
            <w:rFonts w:ascii="Arial" w:hAnsi="Arial" w:cs="Arial"/>
          </w:rPr>
          <w:t>s of</w:t>
        </w:r>
        <w:r w:rsidR="002514F9">
          <w:rPr>
            <w:rFonts w:ascii="Arial" w:hAnsi="Arial" w:cs="Arial"/>
          </w:rPr>
          <w:t xml:space="preserve"> </w:t>
        </w:r>
      </w:ins>
      <w:r w:rsidR="002514F9">
        <w:rPr>
          <w:rFonts w:ascii="Arial" w:hAnsi="Arial" w:cs="Arial"/>
        </w:rPr>
        <w:t>precipitation and conductivity</w:t>
      </w:r>
      <w:del w:id="163" w:author="Sean" w:date="2021-08-06T16:58:00Z">
        <w:r w:rsidR="00DA012A" w:rsidRPr="00734EEE">
          <w:rPr>
            <w:rFonts w:ascii="Arial" w:hAnsi="Arial" w:cs="Arial"/>
          </w:rPr>
          <w:delText xml:space="preserve"> </w:delText>
        </w:r>
        <w:r w:rsidRPr="00734EEE">
          <w:rPr>
            <w:rFonts w:ascii="Arial" w:hAnsi="Arial" w:cs="Arial"/>
          </w:rPr>
          <w:delText>vector</w:delText>
        </w:r>
        <w:r w:rsidR="00DA012A" w:rsidRPr="00734EEE">
          <w:rPr>
            <w:rFonts w:ascii="Arial" w:hAnsi="Arial" w:cs="Arial"/>
          </w:rPr>
          <w:delText>s</w:delText>
        </w:r>
        <w:r w:rsidRPr="00734EEE">
          <w:rPr>
            <w:rFonts w:ascii="Arial" w:hAnsi="Arial" w:cs="Arial"/>
          </w:rPr>
          <w:delText xml:space="preserve"> ha</w:delText>
        </w:r>
        <w:r w:rsidR="00DA012A" w:rsidRPr="00734EEE">
          <w:rPr>
            <w:rFonts w:ascii="Arial" w:hAnsi="Arial" w:cs="Arial"/>
          </w:rPr>
          <w:delText>ve</w:delText>
        </w:r>
        <w:r w:rsidRPr="00734EEE">
          <w:rPr>
            <w:rFonts w:ascii="Arial" w:hAnsi="Arial" w:cs="Arial"/>
          </w:rPr>
          <w:delText xml:space="preserve"> significant correlation</w:delText>
        </w:r>
        <w:r w:rsidR="00DA012A" w:rsidRPr="00734EEE">
          <w:rPr>
            <w:rFonts w:ascii="Arial" w:hAnsi="Arial" w:cs="Arial"/>
          </w:rPr>
          <w:delText>s</w:delText>
        </w:r>
        <w:r w:rsidRPr="00734EEE">
          <w:rPr>
            <w:rFonts w:ascii="Arial" w:hAnsi="Arial" w:cs="Arial"/>
          </w:rPr>
          <w:delText xml:space="preserve"> within the ordination and </w:delText>
        </w:r>
        <w:r w:rsidR="00DA012A" w:rsidRPr="00734EEE">
          <w:rPr>
            <w:rFonts w:ascii="Arial" w:hAnsi="Arial" w:cs="Arial"/>
          </w:rPr>
          <w:delText>are</w:delText>
        </w:r>
        <w:r w:rsidRPr="00734EEE">
          <w:rPr>
            <w:rFonts w:ascii="Arial" w:hAnsi="Arial" w:cs="Arial"/>
          </w:rPr>
          <w:delText xml:space="preserve"> closely aligned with RDA1 (Table </w:delText>
        </w:r>
        <w:r w:rsidR="00DA012A" w:rsidRPr="00734EEE">
          <w:rPr>
            <w:rFonts w:ascii="Arial" w:hAnsi="Arial" w:cs="Arial"/>
          </w:rPr>
          <w:delText>9</w:delText>
        </w:r>
        <w:r w:rsidRPr="00734EEE">
          <w:rPr>
            <w:rFonts w:ascii="Arial" w:hAnsi="Arial" w:cs="Arial"/>
          </w:rPr>
          <w:delText xml:space="preserve">). </w:delText>
        </w:r>
        <w:r w:rsidR="008E256C" w:rsidRPr="00734EEE">
          <w:rPr>
            <w:rFonts w:ascii="Arial" w:hAnsi="Arial" w:cs="Arial"/>
          </w:rPr>
          <w:delText>Eight</w:delText>
        </w:r>
        <w:r w:rsidRPr="00734EEE">
          <w:rPr>
            <w:rFonts w:ascii="Arial" w:hAnsi="Arial" w:cs="Arial"/>
          </w:rPr>
          <w:delText xml:space="preserve"> statistically significant, fitted species vectors indicate that species compositions shift </w:delText>
        </w:r>
        <w:r w:rsidR="001F6BA4" w:rsidRPr="00734EEE">
          <w:rPr>
            <w:rFonts w:ascii="Arial" w:hAnsi="Arial" w:cs="Arial"/>
          </w:rPr>
          <w:delText xml:space="preserve">along the precipitation gradient. The most arid sites are </w:delText>
        </w:r>
      </w:del>
      <w:ins w:id="164" w:author="Sean" w:date="2021-08-06T16:58:00Z">
        <w:r w:rsidR="001F6BA4" w:rsidRPr="00AA3230">
          <w:rPr>
            <w:rFonts w:ascii="Arial" w:hAnsi="Arial" w:cs="Arial"/>
          </w:rPr>
          <w:t>.</w:t>
        </w:r>
        <w:r w:rsidR="002514F9">
          <w:rPr>
            <w:rFonts w:ascii="Arial" w:hAnsi="Arial" w:cs="Arial"/>
          </w:rPr>
          <w:t xml:space="preserve"> </w:t>
        </w:r>
        <w:r w:rsidR="00C94B5F">
          <w:rPr>
            <w:rFonts w:ascii="Arial" w:hAnsi="Arial" w:cs="Arial"/>
          </w:rPr>
          <w:t>Arid communities</w:t>
        </w:r>
        <w:r w:rsidR="001F6BA4" w:rsidRPr="00AA3230">
          <w:rPr>
            <w:rFonts w:ascii="Arial" w:hAnsi="Arial" w:cs="Arial"/>
          </w:rPr>
          <w:t xml:space="preserve"> are </w:t>
        </w:r>
      </w:ins>
      <w:r w:rsidR="001F6BA4" w:rsidRPr="00AA3230">
        <w:rPr>
          <w:rFonts w:ascii="Arial" w:hAnsi="Arial" w:cs="Arial"/>
        </w:rPr>
        <w:t xml:space="preserve">strongly </w:t>
      </w:r>
      <w:r w:rsidR="00FA2F16">
        <w:rPr>
          <w:rFonts w:ascii="Arial" w:hAnsi="Arial" w:cs="Arial"/>
        </w:rPr>
        <w:t>correlated</w:t>
      </w:r>
      <w:r w:rsidR="001F6BA4" w:rsidRPr="00AA3230">
        <w:rPr>
          <w:rFonts w:ascii="Arial" w:hAnsi="Arial" w:cs="Arial"/>
        </w:rPr>
        <w:t xml:space="preserve"> with </w:t>
      </w:r>
      <w:ins w:id="165" w:author="Sean" w:date="2021-08-06T16:58:00Z">
        <w:r w:rsidR="002514F9">
          <w:rPr>
            <w:rFonts w:ascii="Arial" w:hAnsi="Arial" w:cs="Arial"/>
          </w:rPr>
          <w:t xml:space="preserve">gastropods including </w:t>
        </w:r>
      </w:ins>
      <w:r w:rsidR="00383FE4" w:rsidRPr="00AA3230">
        <w:rPr>
          <w:rFonts w:ascii="Arial" w:hAnsi="Arial" w:cs="Arial"/>
        </w:rPr>
        <w:t>a</w:t>
      </w:r>
      <w:r w:rsidR="008063DF" w:rsidRPr="00AA3230">
        <w:rPr>
          <w:rFonts w:ascii="Arial" w:hAnsi="Arial" w:cs="Arial"/>
        </w:rPr>
        <w:t xml:space="preserve"> non-native burrowing</w:t>
      </w:r>
      <w:r w:rsidR="001F6BA4" w:rsidRPr="00AA3230">
        <w:rPr>
          <w:rFonts w:ascii="Arial" w:hAnsi="Arial" w:cs="Arial"/>
        </w:rPr>
        <w:t xml:space="preserve"> </w:t>
      </w:r>
      <w:del w:id="166" w:author="Sean" w:date="2021-08-06T16:58:00Z">
        <w:r w:rsidR="008E256C" w:rsidRPr="00734EEE">
          <w:rPr>
            <w:rFonts w:ascii="Arial" w:hAnsi="Arial" w:cs="Arial"/>
          </w:rPr>
          <w:delText>gastropod</w:delText>
        </w:r>
      </w:del>
      <w:ins w:id="167" w:author="Sean" w:date="2021-08-06T16:58:00Z">
        <w:r w:rsidR="002514F9">
          <w:rPr>
            <w:rFonts w:ascii="Arial" w:hAnsi="Arial" w:cs="Arial"/>
          </w:rPr>
          <w:t>snail</w:t>
        </w:r>
      </w:ins>
      <w:r w:rsidR="008E256C" w:rsidRPr="00AA3230">
        <w:rPr>
          <w:rFonts w:ascii="Arial" w:hAnsi="Arial" w:cs="Arial"/>
        </w:rPr>
        <w:t xml:space="preserve"> </w:t>
      </w:r>
      <w:r w:rsidRPr="00AA3230">
        <w:rPr>
          <w:rFonts w:ascii="Arial" w:hAnsi="Arial" w:cs="Arial"/>
        </w:rPr>
        <w:t>(</w:t>
      </w:r>
      <w:proofErr w:type="spellStart"/>
      <w:r w:rsidR="008E256C" w:rsidRPr="00AA3230">
        <w:rPr>
          <w:rFonts w:ascii="Arial" w:hAnsi="Arial" w:cs="Arial"/>
          <w:i/>
          <w:iCs/>
        </w:rPr>
        <w:t>Melanoides</w:t>
      </w:r>
      <w:proofErr w:type="spellEnd"/>
      <w:r w:rsidR="00383FE4" w:rsidRPr="00AA3230">
        <w:rPr>
          <w:rFonts w:ascii="Arial" w:hAnsi="Arial" w:cs="Arial"/>
          <w:i/>
          <w:iCs/>
        </w:rPr>
        <w:t xml:space="preserve"> </w:t>
      </w:r>
      <w:proofErr w:type="spellStart"/>
      <w:r w:rsidR="00383FE4" w:rsidRPr="00AA3230">
        <w:rPr>
          <w:rFonts w:ascii="Arial" w:hAnsi="Arial" w:cs="Arial"/>
          <w:i/>
          <w:iCs/>
        </w:rPr>
        <w:t>tuberculata</w:t>
      </w:r>
      <w:proofErr w:type="spellEnd"/>
      <w:r w:rsidRPr="00AA3230">
        <w:rPr>
          <w:rFonts w:ascii="Arial" w:hAnsi="Arial" w:cs="Arial"/>
        </w:rPr>
        <w:t>)</w:t>
      </w:r>
      <w:r w:rsidR="001F6BA4" w:rsidRPr="00AA3230">
        <w:rPr>
          <w:rFonts w:ascii="Arial" w:hAnsi="Arial" w:cs="Arial"/>
        </w:rPr>
        <w:t>. Mesic invertebrate communities are strongly correlated with</w:t>
      </w:r>
      <w:r w:rsidR="006370E6">
        <w:rPr>
          <w:rFonts w:ascii="Arial" w:hAnsi="Arial" w:cs="Arial"/>
        </w:rPr>
        <w:t xml:space="preserve"> </w:t>
      </w:r>
      <w:del w:id="168" w:author="Sean" w:date="2021-08-06T16:58:00Z">
        <w:r w:rsidR="00EF6A24" w:rsidRPr="00734EEE">
          <w:rPr>
            <w:rFonts w:ascii="Arial" w:hAnsi="Arial" w:cs="Arial"/>
          </w:rPr>
          <w:delText xml:space="preserve">an </w:delText>
        </w:r>
        <w:r w:rsidR="001F6BA4" w:rsidRPr="00734EEE">
          <w:rPr>
            <w:rFonts w:ascii="Arial" w:hAnsi="Arial" w:cs="Arial"/>
          </w:rPr>
          <w:delText>air-breathing gastropod (</w:delText>
        </w:r>
        <w:r w:rsidR="001F6BA4" w:rsidRPr="00734EEE">
          <w:rPr>
            <w:rFonts w:ascii="Arial" w:hAnsi="Arial" w:cs="Arial"/>
            <w:i/>
            <w:iCs/>
          </w:rPr>
          <w:delText>Physa</w:delText>
        </w:r>
        <w:r w:rsidR="001F6BA4" w:rsidRPr="00734EEE">
          <w:rPr>
            <w:rFonts w:ascii="Arial" w:hAnsi="Arial" w:cs="Arial"/>
          </w:rPr>
          <w:delText xml:space="preserve">) and </w:delText>
        </w:r>
        <w:r w:rsidR="00BF29B1" w:rsidRPr="00734EEE">
          <w:rPr>
            <w:rFonts w:ascii="Arial" w:hAnsi="Arial" w:cs="Arial"/>
          </w:rPr>
          <w:delText>a semi-aquatic</w:delText>
        </w:r>
        <w:r w:rsidR="00EF6A24" w:rsidRPr="00734EEE">
          <w:rPr>
            <w:rFonts w:ascii="Arial" w:hAnsi="Arial" w:cs="Arial"/>
          </w:rPr>
          <w:delText xml:space="preserve"> </w:delText>
        </w:r>
        <w:r w:rsidR="001F6BA4" w:rsidRPr="00734EEE">
          <w:rPr>
            <w:rFonts w:ascii="Arial" w:hAnsi="Arial" w:cs="Arial"/>
          </w:rPr>
          <w:delText>Coleoptera</w:delText>
        </w:r>
        <w:r w:rsidR="00EF6A24" w:rsidRPr="00734EEE">
          <w:rPr>
            <w:rFonts w:ascii="Arial" w:hAnsi="Arial" w:cs="Arial"/>
          </w:rPr>
          <w:delText>n</w:delText>
        </w:r>
      </w:del>
      <w:ins w:id="169" w:author="Sean" w:date="2021-08-06T16:58:00Z">
        <w:r w:rsidR="006370E6">
          <w:rPr>
            <w:rFonts w:ascii="Arial" w:hAnsi="Arial" w:cs="Arial"/>
          </w:rPr>
          <w:t>crawling beetles</w:t>
        </w:r>
      </w:ins>
      <w:r w:rsidR="001F6BA4" w:rsidRPr="00AA3230">
        <w:rPr>
          <w:rFonts w:ascii="Arial" w:hAnsi="Arial" w:cs="Arial"/>
        </w:rPr>
        <w:t xml:space="preserve"> </w:t>
      </w:r>
      <w:r w:rsidR="006370E6">
        <w:rPr>
          <w:rFonts w:ascii="Arial" w:hAnsi="Arial" w:cs="Arial"/>
        </w:rPr>
        <w:t>(</w:t>
      </w:r>
      <w:proofErr w:type="spellStart"/>
      <w:r w:rsidR="006370E6" w:rsidRPr="006370E6">
        <w:rPr>
          <w:rFonts w:ascii="Arial" w:hAnsi="Arial" w:cs="Arial"/>
          <w:i/>
          <w:iCs/>
        </w:rPr>
        <w:t>Hydraena</w:t>
      </w:r>
      <w:proofErr w:type="spellEnd"/>
      <w:del w:id="170" w:author="Sean" w:date="2021-08-06T16:58:00Z">
        <w:r w:rsidR="001F6BA4" w:rsidRPr="00734EEE">
          <w:rPr>
            <w:rFonts w:ascii="Arial" w:hAnsi="Arial" w:cs="Arial"/>
          </w:rPr>
          <w:delText xml:space="preserve">). </w:delText>
        </w:r>
        <w:r w:rsidR="00EF6A24" w:rsidRPr="00734EEE">
          <w:rPr>
            <w:rFonts w:ascii="Arial" w:hAnsi="Arial" w:cs="Arial"/>
          </w:rPr>
          <w:delText xml:space="preserve">Mesic and </w:delText>
        </w:r>
      </w:del>
      <w:ins w:id="171" w:author="Sean" w:date="2021-08-06T16:58:00Z">
        <w:r w:rsidR="006370E6">
          <w:rPr>
            <w:rFonts w:ascii="Arial" w:hAnsi="Arial" w:cs="Arial"/>
          </w:rPr>
          <w:t xml:space="preserve">) and swimming beetles </w:t>
        </w:r>
        <w:r w:rsidR="00C94B5F">
          <w:rPr>
            <w:rFonts w:ascii="Arial" w:hAnsi="Arial" w:cs="Arial"/>
          </w:rPr>
          <w:t>(</w:t>
        </w:r>
        <w:proofErr w:type="spellStart"/>
        <w:r w:rsidR="006370E6" w:rsidRPr="006370E6">
          <w:rPr>
            <w:rFonts w:ascii="Arial" w:hAnsi="Arial" w:cs="Arial"/>
            <w:i/>
            <w:iCs/>
          </w:rPr>
          <w:t>Peltodytes</w:t>
        </w:r>
        <w:proofErr w:type="spellEnd"/>
        <w:r w:rsidR="00C94B5F">
          <w:rPr>
            <w:rFonts w:ascii="Arial" w:hAnsi="Arial" w:cs="Arial"/>
          </w:rPr>
          <w:t>)</w:t>
        </w:r>
        <w:r w:rsidR="001F6BA4" w:rsidRPr="00AA3230">
          <w:rPr>
            <w:rFonts w:ascii="Arial" w:hAnsi="Arial" w:cs="Arial"/>
          </w:rPr>
          <w:t xml:space="preserve">. </w:t>
        </w:r>
        <w:r w:rsidR="006370E6">
          <w:rPr>
            <w:rFonts w:ascii="Arial" w:hAnsi="Arial" w:cs="Arial"/>
          </w:rPr>
          <w:t>The most</w:t>
        </w:r>
        <w:r w:rsidR="00EF6A24" w:rsidRPr="00AA3230">
          <w:rPr>
            <w:rFonts w:ascii="Arial" w:hAnsi="Arial" w:cs="Arial"/>
          </w:rPr>
          <w:t xml:space="preserve"> </w:t>
        </w:r>
      </w:ins>
      <w:r w:rsidR="00EF6A24" w:rsidRPr="00AA3230">
        <w:rPr>
          <w:rFonts w:ascii="Arial" w:hAnsi="Arial" w:cs="Arial"/>
        </w:rPr>
        <w:t xml:space="preserve">humid </w:t>
      </w:r>
      <w:del w:id="172" w:author="Sean" w:date="2021-08-06T16:58:00Z">
        <w:r w:rsidR="00EF6A24" w:rsidRPr="00734EEE">
          <w:rPr>
            <w:rFonts w:ascii="Arial" w:hAnsi="Arial" w:cs="Arial"/>
          </w:rPr>
          <w:delText xml:space="preserve">sites separate along the vertical axis of the RDA plot and </w:delText>
        </w:r>
        <w:r w:rsidR="00BF29B1" w:rsidRPr="00734EEE">
          <w:rPr>
            <w:rFonts w:ascii="Arial" w:hAnsi="Arial" w:cs="Arial"/>
          </w:rPr>
          <w:delText xml:space="preserve">both </w:delText>
        </w:r>
        <w:r w:rsidR="00EF6A24" w:rsidRPr="00734EEE">
          <w:rPr>
            <w:rFonts w:ascii="Arial" w:hAnsi="Arial" w:cs="Arial"/>
          </w:rPr>
          <w:delText>appear to weakly</w:delText>
        </w:r>
      </w:del>
      <w:proofErr w:type="spellStart"/>
      <w:ins w:id="173" w:author="Sean" w:date="2021-08-06T16:58:00Z">
        <w:r w:rsidR="00C94B5F">
          <w:rPr>
            <w:rFonts w:ascii="Arial" w:hAnsi="Arial" w:cs="Arial"/>
          </w:rPr>
          <w:t>communties</w:t>
        </w:r>
      </w:ins>
      <w:proofErr w:type="spellEnd"/>
      <w:r w:rsidR="00EF6A24" w:rsidRPr="00AA3230">
        <w:rPr>
          <w:rFonts w:ascii="Arial" w:hAnsi="Arial" w:cs="Arial"/>
        </w:rPr>
        <w:t xml:space="preserve"> </w:t>
      </w:r>
      <w:r w:rsidR="006370E6">
        <w:rPr>
          <w:rFonts w:ascii="Arial" w:hAnsi="Arial" w:cs="Arial"/>
        </w:rPr>
        <w:t xml:space="preserve">correlate with </w:t>
      </w:r>
      <w:del w:id="174" w:author="Sean" w:date="2021-08-06T16:58:00Z">
        <w:r w:rsidR="00EF6A24" w:rsidRPr="00734EEE">
          <w:rPr>
            <w:rFonts w:ascii="Arial" w:hAnsi="Arial" w:cs="Arial"/>
          </w:rPr>
          <w:delText xml:space="preserve">the species vectors of </w:delText>
        </w:r>
      </w:del>
      <w:r w:rsidR="00EF6A24" w:rsidRPr="00AA3230">
        <w:rPr>
          <w:rFonts w:ascii="Arial" w:hAnsi="Arial" w:cs="Arial"/>
        </w:rPr>
        <w:t>several Ephemeroptera (</w:t>
      </w:r>
      <w:proofErr w:type="spellStart"/>
      <w:r w:rsidR="00EF6A24" w:rsidRPr="00AA3230">
        <w:rPr>
          <w:rFonts w:ascii="Arial" w:hAnsi="Arial" w:cs="Arial"/>
          <w:i/>
          <w:iCs/>
        </w:rPr>
        <w:t>Caenis</w:t>
      </w:r>
      <w:proofErr w:type="spellEnd"/>
      <w:r w:rsidR="00EF6A24" w:rsidRPr="00AA3230">
        <w:rPr>
          <w:rFonts w:ascii="Arial" w:hAnsi="Arial" w:cs="Arial"/>
        </w:rPr>
        <w:t xml:space="preserve"> and </w:t>
      </w:r>
      <w:proofErr w:type="spellStart"/>
      <w:r w:rsidR="00EF6A24" w:rsidRPr="00AA3230">
        <w:rPr>
          <w:rFonts w:ascii="Arial" w:hAnsi="Arial" w:cs="Arial"/>
          <w:i/>
          <w:iCs/>
        </w:rPr>
        <w:t>Plauditus</w:t>
      </w:r>
      <w:proofErr w:type="spellEnd"/>
      <w:del w:id="175" w:author="Sean" w:date="2021-08-06T16:58:00Z">
        <w:r w:rsidR="00EF6A24" w:rsidRPr="00734EEE">
          <w:rPr>
            <w:rFonts w:ascii="Arial" w:hAnsi="Arial" w:cs="Arial"/>
          </w:rPr>
          <w:delText xml:space="preserve">). </w:delText>
        </w:r>
        <w:r w:rsidR="001F6BA4" w:rsidRPr="00734EEE">
          <w:rPr>
            <w:rFonts w:ascii="Arial" w:hAnsi="Arial" w:cs="Arial"/>
          </w:rPr>
          <w:delText xml:space="preserve">Humid sites </w:delText>
        </w:r>
        <w:r w:rsidR="00EF6A24" w:rsidRPr="00734EEE">
          <w:rPr>
            <w:rFonts w:ascii="Arial" w:hAnsi="Arial" w:cs="Arial"/>
          </w:rPr>
          <w:delText xml:space="preserve">correlate with a mixture of fully aquatic taxa including </w:delText>
        </w:r>
      </w:del>
      <w:ins w:id="176" w:author="Sean" w:date="2021-08-06T16:58:00Z">
        <w:r w:rsidR="00EF6A24" w:rsidRPr="00AA3230">
          <w:rPr>
            <w:rFonts w:ascii="Arial" w:hAnsi="Arial" w:cs="Arial"/>
          </w:rPr>
          <w:t>)</w:t>
        </w:r>
        <w:r w:rsidR="006370E6">
          <w:rPr>
            <w:rFonts w:ascii="Arial" w:hAnsi="Arial" w:cs="Arial"/>
          </w:rPr>
          <w:t xml:space="preserve">, </w:t>
        </w:r>
      </w:ins>
      <w:r w:rsidR="006370E6">
        <w:rPr>
          <w:rFonts w:ascii="Arial" w:hAnsi="Arial" w:cs="Arial"/>
        </w:rPr>
        <w:t>Crustacea</w:t>
      </w:r>
      <w:r w:rsidR="001F6BA4" w:rsidRPr="00AA3230">
        <w:rPr>
          <w:rFonts w:ascii="Arial" w:hAnsi="Arial" w:cs="Arial"/>
        </w:rPr>
        <w:t xml:space="preserve"> (</w:t>
      </w:r>
      <w:proofErr w:type="spellStart"/>
      <w:r w:rsidR="001F6BA4" w:rsidRPr="00AA3230">
        <w:rPr>
          <w:rFonts w:ascii="Arial" w:hAnsi="Arial" w:cs="Arial"/>
          <w:i/>
          <w:iCs/>
        </w:rPr>
        <w:t>Palaemonetes</w:t>
      </w:r>
      <w:proofErr w:type="spellEnd"/>
      <w:r w:rsidR="001F6BA4" w:rsidRPr="00AA3230">
        <w:rPr>
          <w:rFonts w:ascii="Arial" w:hAnsi="Arial" w:cs="Arial"/>
        </w:rPr>
        <w:t>),</w:t>
      </w:r>
      <w:r w:rsidR="00EF6A24" w:rsidRPr="00AA3230">
        <w:rPr>
          <w:rFonts w:ascii="Arial" w:hAnsi="Arial" w:cs="Arial"/>
        </w:rPr>
        <w:t xml:space="preserve"> Amphipoda (</w:t>
      </w:r>
      <w:proofErr w:type="spellStart"/>
      <w:r w:rsidR="00EF6A24" w:rsidRPr="00AA3230">
        <w:rPr>
          <w:rFonts w:ascii="Arial" w:hAnsi="Arial" w:cs="Arial"/>
          <w:i/>
          <w:iCs/>
        </w:rPr>
        <w:t>Hyalella</w:t>
      </w:r>
      <w:proofErr w:type="spellEnd"/>
      <w:r w:rsidR="00EF6A24" w:rsidRPr="00AA3230">
        <w:rPr>
          <w:rFonts w:ascii="Arial" w:hAnsi="Arial" w:cs="Arial"/>
        </w:rPr>
        <w:t>), and Trichoptera (</w:t>
      </w:r>
      <w:proofErr w:type="spellStart"/>
      <w:r w:rsidR="00EF6A24" w:rsidRPr="00AA3230">
        <w:rPr>
          <w:rFonts w:ascii="Arial" w:hAnsi="Arial" w:cs="Arial"/>
          <w:i/>
          <w:iCs/>
        </w:rPr>
        <w:t>Cheumatopsyche</w:t>
      </w:r>
      <w:proofErr w:type="spellEnd"/>
      <w:r w:rsidR="00EF6A24" w:rsidRPr="00AA3230">
        <w:rPr>
          <w:rFonts w:ascii="Arial" w:hAnsi="Arial" w:cs="Arial"/>
        </w:rPr>
        <w:t>).</w:t>
      </w:r>
      <w:r w:rsidR="001F6BA4" w:rsidRPr="00AA3230">
        <w:rPr>
          <w:rFonts w:ascii="Arial" w:hAnsi="Arial" w:cs="Arial"/>
        </w:rPr>
        <w:t xml:space="preserve"> </w:t>
      </w:r>
    </w:p>
    <w:p w14:paraId="09104C6A" w14:textId="77777777" w:rsidR="00273803" w:rsidRPr="00AA3230" w:rsidRDefault="00273803" w:rsidP="008E71DD">
      <w:pPr>
        <w:spacing w:line="240" w:lineRule="auto"/>
        <w:contextualSpacing/>
        <w:rPr>
          <w:rFonts w:ascii="Arial" w:hAnsi="Arial" w:cs="Arial"/>
          <w:b/>
          <w:bCs/>
        </w:rPr>
      </w:pPr>
    </w:p>
    <w:p w14:paraId="71D742B5" w14:textId="45E5AC54" w:rsidR="007A3C8C" w:rsidRPr="00AA3230" w:rsidRDefault="007A3C8C" w:rsidP="008E71DD">
      <w:pPr>
        <w:spacing w:line="240" w:lineRule="auto"/>
        <w:contextualSpacing/>
        <w:rPr>
          <w:rFonts w:ascii="Arial" w:hAnsi="Arial" w:cs="Arial"/>
          <w:b/>
          <w:bCs/>
        </w:rPr>
      </w:pPr>
      <w:r w:rsidRPr="00AA3230">
        <w:rPr>
          <w:rFonts w:ascii="Arial" w:hAnsi="Arial" w:cs="Arial"/>
          <w:b/>
          <w:bCs/>
        </w:rPr>
        <w:t>Discussion</w:t>
      </w:r>
    </w:p>
    <w:p w14:paraId="05F8E504" w14:textId="1454F2B7" w:rsidR="001326BF" w:rsidRPr="00AA3230" w:rsidRDefault="001326BF" w:rsidP="008E71DD">
      <w:pPr>
        <w:spacing w:line="240" w:lineRule="auto"/>
        <w:ind w:firstLine="720"/>
        <w:contextualSpacing/>
        <w:rPr>
          <w:rFonts w:ascii="Arial" w:hAnsi="Arial" w:cs="Arial"/>
        </w:rPr>
      </w:pPr>
      <w:del w:id="177" w:author="Sean" w:date="2021-08-06T16:58:00Z">
        <w:r w:rsidRPr="00734EEE">
          <w:rPr>
            <w:rFonts w:ascii="Arial" w:hAnsi="Arial" w:cs="Arial"/>
          </w:rPr>
          <w:delText xml:space="preserve">Using the Texas Coastal Prairie </w:delText>
        </w:r>
        <w:r w:rsidR="006225D5" w:rsidRPr="00734EEE">
          <w:rPr>
            <w:rFonts w:ascii="Arial" w:hAnsi="Arial" w:cs="Arial"/>
          </w:rPr>
          <w:delText xml:space="preserve">(TCP) </w:delText>
        </w:r>
        <w:r w:rsidRPr="00734EEE">
          <w:rPr>
            <w:rFonts w:ascii="Arial" w:hAnsi="Arial" w:cs="Arial"/>
          </w:rPr>
          <w:delText>as a model system, our</w:delText>
        </w:r>
      </w:del>
      <w:ins w:id="178" w:author="Sean" w:date="2021-08-06T16:58:00Z">
        <w:r w:rsidR="00E57DD9">
          <w:rPr>
            <w:rFonts w:ascii="Arial" w:hAnsi="Arial" w:cs="Arial"/>
          </w:rPr>
          <w:t>O</w:t>
        </w:r>
        <w:r w:rsidRPr="00AA3230">
          <w:rPr>
            <w:rFonts w:ascii="Arial" w:hAnsi="Arial" w:cs="Arial"/>
          </w:rPr>
          <w:t>ur</w:t>
        </w:r>
      </w:ins>
      <w:r w:rsidRPr="00AA3230">
        <w:rPr>
          <w:rFonts w:ascii="Arial" w:hAnsi="Arial" w:cs="Arial"/>
        </w:rPr>
        <w:t xml:space="preserve"> goal was to quantify patterns in the diversity and composition of stream communities along an extreme precipitation gradient to better understand how streams might respond to future changes in mean annual rainfall.</w:t>
      </w:r>
      <w:r w:rsidR="00CA6CBF" w:rsidRPr="00AA3230">
        <w:rPr>
          <w:rFonts w:ascii="Arial" w:hAnsi="Arial" w:cs="Arial"/>
        </w:rPr>
        <w:t xml:space="preserve"> </w:t>
      </w:r>
      <w:r w:rsidR="00BF29B1" w:rsidRPr="00AA3230">
        <w:rPr>
          <w:rFonts w:ascii="Arial" w:hAnsi="Arial" w:cs="Arial"/>
        </w:rPr>
        <w:t>We</w:t>
      </w:r>
      <w:r w:rsidRPr="00AA3230">
        <w:rPr>
          <w:rFonts w:ascii="Arial" w:hAnsi="Arial" w:cs="Arial"/>
        </w:rPr>
        <w:t xml:space="preserve"> identified compositional shifts in both fish and </w:t>
      </w:r>
      <w:r w:rsidRPr="00AA3230">
        <w:rPr>
          <w:rFonts w:ascii="Arial" w:hAnsi="Arial" w:cs="Arial"/>
        </w:rPr>
        <w:lastRenderedPageBreak/>
        <w:t>invertebrate communities along the precipitation gradient</w:t>
      </w:r>
      <w:r w:rsidR="00411202" w:rsidRPr="00AA3230">
        <w:rPr>
          <w:rFonts w:ascii="Arial" w:hAnsi="Arial" w:cs="Arial"/>
        </w:rPr>
        <w:t>.</w:t>
      </w:r>
      <w:r w:rsidR="00CA6CBF" w:rsidRPr="00AA3230">
        <w:rPr>
          <w:rFonts w:ascii="Arial" w:hAnsi="Arial" w:cs="Arial"/>
        </w:rPr>
        <w:t xml:space="preserve"> </w:t>
      </w:r>
      <w:r w:rsidR="00411202" w:rsidRPr="00AA3230">
        <w:rPr>
          <w:rFonts w:ascii="Arial" w:hAnsi="Arial" w:cs="Arial"/>
        </w:rPr>
        <w:t xml:space="preserve">We also observed a positive relationship between fish diversity and mean annual rainfall, matching expectations, </w:t>
      </w:r>
      <w:r w:rsidR="00567BAC" w:rsidRPr="00AA3230">
        <w:rPr>
          <w:rFonts w:ascii="Arial" w:hAnsi="Arial" w:cs="Arial"/>
        </w:rPr>
        <w:t>whereas</w:t>
      </w:r>
      <w:r w:rsidR="00411202" w:rsidRPr="00AA3230">
        <w:rPr>
          <w:rFonts w:ascii="Arial" w:hAnsi="Arial" w:cs="Arial"/>
        </w:rPr>
        <w:t xml:space="preserve"> invertebrate diversity did not exhibit the expected relationships with rainfall.</w:t>
      </w:r>
      <w:r w:rsidR="00CA6CBF" w:rsidRPr="00AA3230">
        <w:rPr>
          <w:rFonts w:ascii="Arial" w:hAnsi="Arial" w:cs="Arial"/>
        </w:rPr>
        <w:t xml:space="preserve"> </w:t>
      </w:r>
      <w:r w:rsidR="00BF29B1" w:rsidRPr="00AA3230">
        <w:rPr>
          <w:rFonts w:ascii="Arial" w:hAnsi="Arial" w:cs="Arial"/>
        </w:rPr>
        <w:t>Changes in water solute concentrations and flow regime appear to be additional important drivers of community responses.</w:t>
      </w:r>
      <w:del w:id="179" w:author="Sean" w:date="2021-08-06T16:58:00Z">
        <w:r w:rsidR="00BF29B1" w:rsidRPr="00734EEE">
          <w:rPr>
            <w:rFonts w:ascii="Arial" w:hAnsi="Arial" w:cs="Arial"/>
          </w:rPr>
          <w:delText xml:space="preserve"> </w:delText>
        </w:r>
        <w:r w:rsidR="00411202" w:rsidRPr="00734EEE">
          <w:rPr>
            <w:rFonts w:ascii="Arial" w:hAnsi="Arial" w:cs="Arial"/>
          </w:rPr>
          <w:delText>Below</w:delText>
        </w:r>
        <w:r w:rsidR="001850B4" w:rsidRPr="00734EEE">
          <w:rPr>
            <w:rFonts w:ascii="Arial" w:hAnsi="Arial" w:cs="Arial"/>
          </w:rPr>
          <w:delText>,</w:delText>
        </w:r>
        <w:r w:rsidR="00411202" w:rsidRPr="00734EEE">
          <w:rPr>
            <w:rFonts w:ascii="Arial" w:hAnsi="Arial" w:cs="Arial"/>
          </w:rPr>
          <w:delText xml:space="preserve"> we discuss these results, place </w:delText>
        </w:r>
        <w:r w:rsidR="001850B4" w:rsidRPr="00734EEE">
          <w:rPr>
            <w:rFonts w:ascii="Arial" w:hAnsi="Arial" w:cs="Arial"/>
          </w:rPr>
          <w:delText xml:space="preserve">them </w:delText>
        </w:r>
        <w:r w:rsidR="00411202" w:rsidRPr="00734EEE">
          <w:rPr>
            <w:rFonts w:ascii="Arial" w:hAnsi="Arial" w:cs="Arial"/>
          </w:rPr>
          <w:delText>in the context of other literature, and make suggestions for future work.</w:delText>
        </w:r>
      </w:del>
    </w:p>
    <w:p w14:paraId="19F006F6" w14:textId="77777777" w:rsidR="00FA142E" w:rsidRPr="00734EEE" w:rsidRDefault="00724CF7" w:rsidP="008E71DD">
      <w:pPr>
        <w:spacing w:line="240" w:lineRule="auto"/>
        <w:ind w:firstLine="720"/>
        <w:contextualSpacing/>
        <w:rPr>
          <w:del w:id="180" w:author="Sean" w:date="2021-08-06T16:58:00Z"/>
          <w:rFonts w:ascii="Arial" w:hAnsi="Arial" w:cs="Arial"/>
          <w:iCs/>
        </w:rPr>
      </w:pPr>
      <w:del w:id="181" w:author="Sean" w:date="2021-08-06T16:58:00Z">
        <w:r w:rsidRPr="00734EEE">
          <w:rPr>
            <w:rFonts w:ascii="Arial" w:hAnsi="Arial" w:cs="Arial"/>
          </w:rPr>
          <w:delText xml:space="preserve">The paucity of covarying relationships between precipitation and other environmental variables </w:delText>
        </w:r>
        <w:r w:rsidR="00BF29B1" w:rsidRPr="00734EEE">
          <w:rPr>
            <w:rFonts w:ascii="Arial" w:hAnsi="Arial" w:cs="Arial"/>
          </w:rPr>
          <w:delText xml:space="preserve">such as channel </w:delText>
        </w:r>
        <w:r w:rsidR="00C12C11" w:rsidRPr="00734EEE">
          <w:rPr>
            <w:rFonts w:ascii="Arial" w:hAnsi="Arial" w:cs="Arial"/>
          </w:rPr>
          <w:delText>morphology</w:delText>
        </w:r>
        <w:r w:rsidR="00AD0081" w:rsidRPr="00734EEE">
          <w:rPr>
            <w:rFonts w:ascii="Arial" w:hAnsi="Arial" w:cs="Arial"/>
          </w:rPr>
          <w:delText xml:space="preserve"> and water quality </w:delText>
        </w:r>
        <w:r w:rsidR="00567BAC" w:rsidRPr="00734EEE">
          <w:rPr>
            <w:rFonts w:ascii="Arial" w:hAnsi="Arial" w:cs="Arial"/>
          </w:rPr>
          <w:delText>support</w:delText>
        </w:r>
        <w:r w:rsidRPr="00734EEE">
          <w:rPr>
            <w:rFonts w:ascii="Arial" w:hAnsi="Arial" w:cs="Arial"/>
          </w:rPr>
          <w:delText xml:space="preserve"> </w:delText>
        </w:r>
        <w:r w:rsidR="00AD0081" w:rsidRPr="00734EEE">
          <w:rPr>
            <w:rFonts w:ascii="Arial" w:hAnsi="Arial" w:cs="Arial"/>
          </w:rPr>
          <w:delText xml:space="preserve">our premise </w:delText>
        </w:r>
        <w:r w:rsidRPr="00734EEE">
          <w:rPr>
            <w:rFonts w:ascii="Arial" w:hAnsi="Arial" w:cs="Arial"/>
          </w:rPr>
          <w:delText>that the TCP is an exemplary region to conduct space for time substitutions to make useful ecological predictions regarding climate change. W</w:delText>
        </w:r>
        <w:r w:rsidR="00363FA7" w:rsidRPr="00734EEE">
          <w:rPr>
            <w:rFonts w:ascii="Arial" w:hAnsi="Arial" w:cs="Arial"/>
            <w:iCs/>
          </w:rPr>
          <w:delText xml:space="preserve">e expected precipitation to covary with flow regime, </w:delText>
        </w:r>
        <w:r w:rsidR="00E83D52" w:rsidRPr="00734EEE">
          <w:rPr>
            <w:rFonts w:ascii="Arial" w:hAnsi="Arial" w:cs="Arial"/>
            <w:iCs/>
          </w:rPr>
          <w:delText xml:space="preserve">water quality, </w:delText>
        </w:r>
        <w:r w:rsidR="00363FA7" w:rsidRPr="00734EEE">
          <w:rPr>
            <w:rFonts w:ascii="Arial" w:hAnsi="Arial" w:cs="Arial"/>
            <w:iCs/>
          </w:rPr>
          <w:delText>canopy coverage</w:delText>
        </w:r>
        <w:r w:rsidR="00E83D52" w:rsidRPr="00734EEE">
          <w:rPr>
            <w:rFonts w:ascii="Arial" w:hAnsi="Arial" w:cs="Arial"/>
            <w:iCs/>
          </w:rPr>
          <w:delText xml:space="preserve">, and stream geomorphology. </w:delText>
        </w:r>
        <w:r w:rsidR="00B45760" w:rsidRPr="00734EEE">
          <w:rPr>
            <w:rFonts w:ascii="Arial" w:hAnsi="Arial" w:cs="Arial"/>
            <w:iCs/>
          </w:rPr>
          <w:delText xml:space="preserve">However, while </w:delText>
        </w:r>
        <w:r w:rsidR="00755232" w:rsidRPr="00734EEE">
          <w:rPr>
            <w:rFonts w:ascii="Arial" w:hAnsi="Arial" w:cs="Arial"/>
            <w:iCs/>
          </w:rPr>
          <w:delText xml:space="preserve">study </w:delText>
        </w:r>
        <w:r w:rsidR="00363FA7" w:rsidRPr="00734EEE">
          <w:rPr>
            <w:rFonts w:ascii="Arial" w:hAnsi="Arial" w:cs="Arial"/>
            <w:iCs/>
          </w:rPr>
          <w:delText>sites separate</w:delText>
        </w:r>
        <w:r w:rsidR="001850B4" w:rsidRPr="00734EEE">
          <w:rPr>
            <w:rFonts w:ascii="Arial" w:hAnsi="Arial" w:cs="Arial"/>
            <w:iCs/>
          </w:rPr>
          <w:delText>d horizontally in ordination space</w:delText>
        </w:r>
        <w:r w:rsidR="00363FA7" w:rsidRPr="00734EEE">
          <w:rPr>
            <w:rFonts w:ascii="Arial" w:hAnsi="Arial" w:cs="Arial"/>
            <w:iCs/>
          </w:rPr>
          <w:delText xml:space="preserve"> according to their annual precipitation</w:delText>
        </w:r>
        <w:r w:rsidR="00C23AA0" w:rsidRPr="00734EEE">
          <w:rPr>
            <w:rFonts w:ascii="Arial" w:hAnsi="Arial" w:cs="Arial"/>
            <w:iCs/>
          </w:rPr>
          <w:delText>,</w:delText>
        </w:r>
        <w:r w:rsidR="00363FA7" w:rsidRPr="00734EEE">
          <w:rPr>
            <w:rFonts w:ascii="Arial" w:hAnsi="Arial" w:cs="Arial"/>
            <w:iCs/>
          </w:rPr>
          <w:delText xml:space="preserve"> </w:delText>
        </w:r>
        <w:r w:rsidR="00755232" w:rsidRPr="00734EEE">
          <w:rPr>
            <w:rFonts w:ascii="Arial" w:hAnsi="Arial" w:cs="Arial"/>
            <w:iCs/>
          </w:rPr>
          <w:delText xml:space="preserve">relatively </w:delText>
        </w:r>
        <w:r w:rsidR="001850B4" w:rsidRPr="00734EEE">
          <w:rPr>
            <w:rFonts w:ascii="Arial" w:hAnsi="Arial" w:cs="Arial"/>
            <w:iCs/>
          </w:rPr>
          <w:delText>few predictors in our analysis covaried with precipitation</w:delText>
        </w:r>
        <w:r w:rsidR="00363FA7" w:rsidRPr="00734EEE">
          <w:rPr>
            <w:rFonts w:ascii="Arial" w:hAnsi="Arial" w:cs="Arial"/>
            <w:iCs/>
          </w:rPr>
          <w:delText xml:space="preserve"> </w:delText>
        </w:r>
        <w:r w:rsidR="00755232" w:rsidRPr="00734EEE">
          <w:rPr>
            <w:rFonts w:ascii="Arial" w:hAnsi="Arial" w:cs="Arial"/>
            <w:iCs/>
          </w:rPr>
          <w:delText xml:space="preserve">save for a negative relationship with water conductance </w:delText>
        </w:r>
        <w:r w:rsidR="00363FA7" w:rsidRPr="00734EEE">
          <w:rPr>
            <w:rFonts w:ascii="Arial" w:hAnsi="Arial" w:cs="Arial"/>
            <w:iCs/>
          </w:rPr>
          <w:delText>(Fi</w:delText>
        </w:r>
        <w:r w:rsidR="00FA142E" w:rsidRPr="00734EEE">
          <w:rPr>
            <w:rFonts w:ascii="Arial" w:hAnsi="Arial" w:cs="Arial"/>
            <w:iCs/>
          </w:rPr>
          <w:delText>g.</w:delText>
        </w:r>
        <w:r w:rsidR="00363FA7" w:rsidRPr="00734EEE">
          <w:rPr>
            <w:rFonts w:ascii="Arial" w:hAnsi="Arial" w:cs="Arial"/>
            <w:iCs/>
          </w:rPr>
          <w:delText xml:space="preserve"> 2</w:delText>
        </w:r>
        <w:r w:rsidR="00755232" w:rsidRPr="00734EEE">
          <w:rPr>
            <w:rFonts w:ascii="Arial" w:hAnsi="Arial" w:cs="Arial"/>
            <w:iCs/>
          </w:rPr>
          <w:delText xml:space="preserve">, Table </w:delText>
        </w:r>
        <w:r w:rsidR="004E5A5C">
          <w:rPr>
            <w:rFonts w:ascii="Arial" w:hAnsi="Arial" w:cs="Arial"/>
            <w:iCs/>
          </w:rPr>
          <w:delText>3</w:delText>
        </w:r>
        <w:r w:rsidR="00363FA7" w:rsidRPr="00734EEE">
          <w:rPr>
            <w:rFonts w:ascii="Arial" w:hAnsi="Arial" w:cs="Arial"/>
            <w:iCs/>
          </w:rPr>
          <w:delText xml:space="preserve">). </w:delText>
        </w:r>
        <w:r w:rsidR="00230BD0" w:rsidRPr="00734EEE">
          <w:rPr>
            <w:rFonts w:ascii="Arial" w:hAnsi="Arial" w:cs="Arial"/>
            <w:iCs/>
          </w:rPr>
          <w:delText xml:space="preserve">We attribute the increasing conductivity with aridity </w:delText>
        </w:r>
        <w:r w:rsidRPr="00734EEE">
          <w:rPr>
            <w:rFonts w:ascii="Arial" w:hAnsi="Arial" w:cs="Arial"/>
            <w:iCs/>
          </w:rPr>
          <w:delText>to</w:delText>
        </w:r>
        <w:r w:rsidR="00AD0081" w:rsidRPr="00734EEE">
          <w:rPr>
            <w:rFonts w:ascii="Arial" w:hAnsi="Arial" w:cs="Arial"/>
            <w:iCs/>
          </w:rPr>
          <w:delText xml:space="preserve"> </w:delText>
        </w:r>
        <w:r w:rsidR="00C12C11" w:rsidRPr="00734EEE">
          <w:rPr>
            <w:rFonts w:ascii="Arial" w:hAnsi="Arial" w:cs="Arial"/>
            <w:iCs/>
          </w:rPr>
          <w:delText>several</w:delText>
        </w:r>
        <w:r w:rsidR="00AD0081" w:rsidRPr="00734EEE">
          <w:rPr>
            <w:rFonts w:ascii="Arial" w:hAnsi="Arial" w:cs="Arial"/>
            <w:iCs/>
          </w:rPr>
          <w:delText xml:space="preserve"> factors. The</w:delText>
        </w:r>
        <w:r w:rsidRPr="00734EEE">
          <w:rPr>
            <w:rFonts w:ascii="Arial" w:hAnsi="Arial" w:cs="Arial"/>
            <w:iCs/>
          </w:rPr>
          <w:delText xml:space="preserve"> </w:delText>
        </w:r>
        <w:r w:rsidR="00230BD0" w:rsidRPr="00734EEE">
          <w:rPr>
            <w:rFonts w:ascii="Arial" w:hAnsi="Arial" w:cs="Arial"/>
            <w:iCs/>
          </w:rPr>
          <w:delText xml:space="preserve">inherently larger water shed area that </w:delText>
        </w:r>
        <w:r w:rsidR="00AD0081" w:rsidRPr="00734EEE">
          <w:rPr>
            <w:rFonts w:ascii="Arial" w:hAnsi="Arial" w:cs="Arial"/>
            <w:iCs/>
          </w:rPr>
          <w:delText xml:space="preserve">perennial arid streams have </w:delText>
        </w:r>
        <w:r w:rsidR="00C12C11" w:rsidRPr="00734EEE">
          <w:rPr>
            <w:rFonts w:ascii="Arial" w:hAnsi="Arial" w:cs="Arial"/>
            <w:iCs/>
          </w:rPr>
          <w:delText xml:space="preserve">in comparison </w:delText>
        </w:r>
        <w:r w:rsidR="00AD0081" w:rsidRPr="00734EEE">
          <w:rPr>
            <w:rFonts w:ascii="Arial" w:hAnsi="Arial" w:cs="Arial"/>
            <w:iCs/>
          </w:rPr>
          <w:delText xml:space="preserve">to mesic streams of similar discharge </w:delText>
        </w:r>
        <w:r w:rsidR="00791C89" w:rsidRPr="00734EEE">
          <w:rPr>
            <w:rFonts w:ascii="Arial" w:hAnsi="Arial" w:cs="Arial"/>
            <w:iCs/>
          </w:rPr>
          <w:delText xml:space="preserve">results in </w:delText>
        </w:r>
        <w:r w:rsidR="00AD0081" w:rsidRPr="00734EEE">
          <w:rPr>
            <w:rFonts w:ascii="Arial" w:hAnsi="Arial" w:cs="Arial"/>
            <w:iCs/>
          </w:rPr>
          <w:delText xml:space="preserve">greater opportunity for surface evaporation and </w:delText>
        </w:r>
        <w:r w:rsidR="00791C89" w:rsidRPr="00734EEE">
          <w:rPr>
            <w:rFonts w:ascii="Arial" w:hAnsi="Arial" w:cs="Arial"/>
            <w:iCs/>
          </w:rPr>
          <w:delText xml:space="preserve">more </w:delText>
        </w:r>
        <w:r w:rsidR="00FA142E" w:rsidRPr="00734EEE">
          <w:rPr>
            <w:rFonts w:ascii="Arial" w:hAnsi="Arial" w:cs="Arial"/>
            <w:iCs/>
          </w:rPr>
          <w:delText>water contact with</w:delText>
        </w:r>
        <w:r w:rsidR="00791C89" w:rsidRPr="00734EEE">
          <w:rPr>
            <w:rFonts w:ascii="Arial" w:hAnsi="Arial" w:cs="Arial"/>
            <w:iCs/>
          </w:rPr>
          <w:delText xml:space="preserve"> soil</w:delText>
        </w:r>
        <w:r w:rsidR="00230BD0" w:rsidRPr="00734EEE">
          <w:rPr>
            <w:rFonts w:ascii="Arial" w:hAnsi="Arial" w:cs="Arial"/>
            <w:iCs/>
          </w:rPr>
          <w:delText>s</w:delText>
        </w:r>
        <w:r w:rsidR="00AD0081" w:rsidRPr="00734EEE">
          <w:rPr>
            <w:rFonts w:ascii="Arial" w:hAnsi="Arial" w:cs="Arial"/>
            <w:iCs/>
          </w:rPr>
          <w:delText>,</w:delText>
        </w:r>
        <w:r w:rsidR="00791C89" w:rsidRPr="00734EEE">
          <w:rPr>
            <w:rFonts w:ascii="Arial" w:hAnsi="Arial" w:cs="Arial"/>
            <w:iCs/>
          </w:rPr>
          <w:delText xml:space="preserve"> before reaching the stream</w:delText>
        </w:r>
        <w:r w:rsidR="009211AA">
          <w:rPr>
            <w:rFonts w:ascii="Arial" w:hAnsi="Arial" w:cs="Arial"/>
            <w:iCs/>
          </w:rPr>
          <w:delText xml:space="preserve"> </w:delText>
        </w:r>
        <w:r w:rsidR="009211AA">
          <w:rPr>
            <w:rFonts w:ascii="Arial" w:hAnsi="Arial" w:cs="Arial"/>
            <w:iCs/>
          </w:rPr>
          <w:fldChar w:fldCharType="begin"/>
        </w:r>
        <w:r w:rsidR="009211AA">
          <w:rPr>
            <w:rFonts w:ascii="Arial" w:hAnsi="Arial" w:cs="Arial"/>
            <w:iCs/>
          </w:rPr>
          <w:delInstrText xml:space="preserve"> ADDIN ZOTERO_ITEM CSL_CITATION {"citationID":"s6Pt5Br0","properties":{"formattedCitation":"(Williams 1999)","plainCitation":"(Williams 1999)","noteIndex":0},"citationItems":[{"id":76,"uris":["http://zotero.org/users/local/tyq98Km3/items/GKR6WQI4"],"uri":["http://zotero.org/users/local/tyq98Km3/items/GKR6WQI4"],"itemData":{"id":76,"type":"article-journal","abstract":"Semi-arid and arid regions (i.e. drylands with annual mean rainfall between 25 and 500 mm) cover approximately one-third of the world’s land area and are inhabited by almost 400 million people. Because they are a resource in short supply, waters in drylands are under increasing human pressures, and many are threatened by rising salinities (salinisation) in particular. Rising salinities result from several causes. The salinities of many large natural salt lakes in drylands are rising as water is diverted from their inflows for irrigation and other uses. The excessive clearance of natural, deep-rooted vegetation from catchments and the discharge of saline agricultural wastewater causes the salinity of many freshwater lakes, wetlands and rivers to rise. The salinisation of some fresh waters is caused by rising saline groundwaters. And in some regions, increasing climatic aridity may be a cause of salinisation. Whatever the cause, salinisation has significant economic, social and environmental impacts. They are usually deleterious and often irreparable. Decreased biodiversity, changes in the natural character of aquatic ecosystems, and lower productivity are frequent ecological effects. In some dryland countries, salinisation is viewed as the single most important threat to water resources. However, the extent and importance of salinisation as a global threat has been greatly underestimated. Recognition of this is the first step in any attempt to manage it effectively. The aims of the present paper, therefore, are three-fold. First, it aims to define the problem and indicate its extent; second, it aims to outline the causes and effects of salinisation; third, it aims to highlight the social, economic and environmental costs and comment on management responses. An overarching aim is to draw attention to the importance of salinisation as a phenomenon of global significance to waters in drylands.","container-title":"Lakes &amp; Reservoirs: Science, Policy and Management for Sustainable Use","DOI":"10.1046/j.1440-1770.1999.00089.x","ISSN":"1440-1770","issue":"3-4","language":"en","note":"number: 3-4\n_eprint: https://onlinelibrary.wiley.com/doi/pdf/10.1046/j.1440-1770.1999.00089.x","page":"85-91","source":"Wiley Online Library","title":"Salinisation: A major threat to water resources in the arid and semi-arid regions of the world","title-short":"Salinisation","volume":"4","author":[{"family":"Williams","given":"W. D."}],"issued":{"date-parts":[["1999"]]}}}],"schema":"https://github.com/citation-style-language/schema/raw/master/csl-citation.json"} </w:delInstrText>
        </w:r>
        <w:r w:rsidR="009211AA">
          <w:rPr>
            <w:rFonts w:ascii="Arial" w:hAnsi="Arial" w:cs="Arial"/>
            <w:iCs/>
          </w:rPr>
          <w:fldChar w:fldCharType="separate"/>
        </w:r>
        <w:r w:rsidR="009211AA" w:rsidRPr="009211AA">
          <w:rPr>
            <w:rFonts w:ascii="Arial" w:hAnsi="Arial" w:cs="Arial"/>
          </w:rPr>
          <w:delText>(Williams 1999)</w:delText>
        </w:r>
        <w:r w:rsidR="009211AA">
          <w:rPr>
            <w:rFonts w:ascii="Arial" w:hAnsi="Arial" w:cs="Arial"/>
            <w:iCs/>
          </w:rPr>
          <w:fldChar w:fldCharType="end"/>
        </w:r>
        <w:r w:rsidR="001850B4" w:rsidRPr="00734EEE">
          <w:rPr>
            <w:rFonts w:ascii="Arial" w:hAnsi="Arial" w:cs="Arial"/>
            <w:iCs/>
          </w:rPr>
          <w:delText xml:space="preserve">. </w:delText>
        </w:r>
      </w:del>
    </w:p>
    <w:p w14:paraId="2847D2DA" w14:textId="77777777" w:rsidR="00214072" w:rsidRPr="00734EEE" w:rsidRDefault="00214072" w:rsidP="008E71DD">
      <w:pPr>
        <w:spacing w:line="240" w:lineRule="auto"/>
        <w:ind w:firstLine="720"/>
        <w:contextualSpacing/>
        <w:rPr>
          <w:del w:id="182" w:author="Sean" w:date="2021-08-06T16:58:00Z"/>
          <w:rFonts w:ascii="Arial" w:hAnsi="Arial" w:cs="Arial"/>
        </w:rPr>
      </w:pPr>
      <w:del w:id="183" w:author="Sean" w:date="2021-08-06T16:58:00Z">
        <w:r w:rsidRPr="00734EEE">
          <w:rPr>
            <w:rFonts w:ascii="Arial" w:hAnsi="Arial" w:cs="Arial"/>
          </w:rPr>
          <w:delText xml:space="preserve">Contrary to our predictions, flash index and </w:delText>
        </w:r>
        <w:r w:rsidR="001D4FB2">
          <w:rPr>
            <w:rFonts w:ascii="Arial" w:hAnsi="Arial" w:cs="Arial"/>
          </w:rPr>
          <w:delText>L</w:delText>
        </w:r>
        <w:r w:rsidRPr="00734EEE">
          <w:rPr>
            <w:rFonts w:ascii="Arial" w:hAnsi="Arial" w:cs="Arial"/>
          </w:rPr>
          <w:delText>ow-</w:delText>
        </w:r>
        <w:r w:rsidR="001D4FB2">
          <w:rPr>
            <w:rFonts w:ascii="Arial" w:hAnsi="Arial" w:cs="Arial"/>
          </w:rPr>
          <w:delText>F</w:delText>
        </w:r>
        <w:r w:rsidRPr="00734EEE">
          <w:rPr>
            <w:rFonts w:ascii="Arial" w:hAnsi="Arial" w:cs="Arial"/>
          </w:rPr>
          <w:delText xml:space="preserve">low </w:delText>
        </w:r>
        <w:r w:rsidR="001D4FB2">
          <w:rPr>
            <w:rFonts w:ascii="Arial" w:hAnsi="Arial" w:cs="Arial"/>
          </w:rPr>
          <w:delText>P</w:delText>
        </w:r>
        <w:r w:rsidRPr="00734EEE">
          <w:rPr>
            <w:rFonts w:ascii="Arial" w:hAnsi="Arial" w:cs="Arial"/>
          </w:rPr>
          <w:delText xml:space="preserve">ulse </w:delText>
        </w:r>
        <w:r w:rsidR="001D4FB2">
          <w:rPr>
            <w:rFonts w:ascii="Arial" w:hAnsi="Arial" w:cs="Arial"/>
          </w:rPr>
          <w:delText>P</w:delText>
        </w:r>
        <w:r w:rsidRPr="00734EEE">
          <w:rPr>
            <w:rFonts w:ascii="Arial" w:hAnsi="Arial" w:cs="Arial"/>
          </w:rPr>
          <w:delText xml:space="preserve">ercent </w:delText>
        </w:r>
        <w:r w:rsidR="001D4FB2">
          <w:rPr>
            <w:rFonts w:ascii="Arial" w:hAnsi="Arial" w:cs="Arial"/>
          </w:rPr>
          <w:delText xml:space="preserve">(LFPP) </w:delText>
        </w:r>
        <w:r w:rsidRPr="00734EEE">
          <w:rPr>
            <w:rFonts w:ascii="Arial" w:hAnsi="Arial" w:cs="Arial"/>
          </w:rPr>
          <w:delText xml:space="preserve">did not covary with annual rainfall. Hydrologic flashiness exhibited weak, negative relationships with drainage area and mean daily discharge. </w:delText>
        </w:r>
        <w:r w:rsidR="000033CB" w:rsidRPr="00734EEE">
          <w:rPr>
            <w:rFonts w:ascii="Arial" w:hAnsi="Arial" w:cs="Arial"/>
          </w:rPr>
          <w:delText xml:space="preserve">Smaller </w:delText>
        </w:r>
        <w:r w:rsidRPr="00734EEE">
          <w:rPr>
            <w:rFonts w:ascii="Arial" w:hAnsi="Arial" w:cs="Arial"/>
          </w:rPr>
          <w:delText xml:space="preserve">drainage areas </w:delText>
        </w:r>
        <w:r w:rsidR="000033CB" w:rsidRPr="00734EEE">
          <w:rPr>
            <w:rFonts w:ascii="Arial" w:hAnsi="Arial" w:cs="Arial"/>
          </w:rPr>
          <w:delText xml:space="preserve">often have higher flashiness </w:delText>
        </w:r>
        <w:r w:rsidRPr="00734EEE">
          <w:rPr>
            <w:rFonts w:ascii="Arial" w:hAnsi="Arial" w:cs="Arial"/>
          </w:rPr>
          <w:delText>due to hydrograph mixing accompanying flood routing through stream networks and other scale-dependent runoff factors</w:delText>
        </w:r>
        <w:r w:rsidR="009211AA">
          <w:rPr>
            <w:rFonts w:ascii="Arial" w:hAnsi="Arial" w:cs="Arial"/>
          </w:rPr>
          <w:delText xml:space="preserve"> </w:delText>
        </w:r>
        <w:r w:rsidR="009211AA">
          <w:rPr>
            <w:rFonts w:ascii="Arial" w:hAnsi="Arial" w:cs="Arial"/>
          </w:rPr>
          <w:fldChar w:fldCharType="begin"/>
        </w:r>
        <w:r w:rsidR="009211AA">
          <w:rPr>
            <w:rFonts w:ascii="Arial" w:hAnsi="Arial" w:cs="Arial"/>
          </w:rPr>
          <w:delInstrText xml:space="preserve"> ADDIN ZOTERO_ITEM CSL_CITATION {"citationID":"eZDEGspk","properties":{"formattedCitation":"(Baker et al. 2004)","plainCitation":"(Baker et al. 2004)","noteIndex":0},"citationItems":[{"id":318,"uris":["http://zotero.org/users/local/tyq98Km3/items/BZIC9E2T"],"uri":["http://zotero.org/users/local/tyq98Km3/items/BZIC9E2T"],"itemData":{"id":318,"type":"article-journal","abstract":"The term flashiness reflects the frequency and rapidity of short term changes in streamflow, especially during runoff events. Flashiness is an important component of a stream's hydrologic regime. A variety of land use and land management changes may lead to increased or decreased flashiness, often to the detriment of aquatic life. This paper presents a newly developed flashiness index, which is based on mean daily flows. The index is calculated by dividing the pathlength of flow oscillations for a time interval (i.e., the sum of the absolute values of day-to-day changes in mean daily flow) by total discharge during that time interval. This index has low interannual variability, relative to most flow regime indicators, and thus greater power to detect trends. Index values were calculated for 515 Midwestern streams for the 27-year period from 1975 through 2001. Statistically significant increases were present in 22 percent of the streams, primarily in the eastern portion of the study area, while decreases were present in 9 percent, primarily in the western portion. Index values tend to decrease with increasing watershed area and with increasing unit area ground water inputs. Area compensated index values often shift at ecoregion boundaries. Potential index applications include evaluation of programs to restore more natural flow regimes. [PUBLICATION ABSTRACT]\n(KEY TERMS: stream flashiness; flashiness index; Indicators of Hydrological Alteration; surface water hydrology; watershed management; stormwater management; agricultural hydrology.)","container-title":"Journal of the American Water Resources Association","ISSN":"1093474X","issue":"2","language":"English","note":"number-of-pages: 20\npublisher-place: Middleburg, United Kingdom\npublisher: Blackwell Publishing Ltd.","page":"503-522","source":"ProQuest","title":"A New Flashiness Index: Characteristics and Applications to Midwestern Rivers and Streams1","title-short":"A New Flashiness Index","volume":"40","author":[{"family":"Baker","given":"David B."},{"family":"Richards","given":"R. Peter"},{"family":"Loftus","given":"Timothy T."},{"family":"Kramer","given":"Jack W."}],"issued":{"date-parts":[["2004",4]]}}}],"schema":"https://github.com/citation-style-language/schema/raw/master/csl-citation.json"} </w:delInstrText>
        </w:r>
        <w:r w:rsidR="009211AA">
          <w:rPr>
            <w:rFonts w:ascii="Arial" w:hAnsi="Arial" w:cs="Arial"/>
          </w:rPr>
          <w:fldChar w:fldCharType="separate"/>
        </w:r>
        <w:r w:rsidR="009211AA" w:rsidRPr="009211AA">
          <w:rPr>
            <w:rFonts w:ascii="Arial" w:hAnsi="Arial" w:cs="Arial"/>
          </w:rPr>
          <w:delText xml:space="preserve">(Baker </w:delText>
        </w:r>
        <w:r w:rsidR="0089055C" w:rsidRPr="0089055C">
          <w:rPr>
            <w:rFonts w:ascii="Arial" w:hAnsi="Arial" w:cs="Arial"/>
            <w:i/>
            <w:iCs/>
          </w:rPr>
          <w:delText>et al</w:delText>
        </w:r>
        <w:r w:rsidR="009211AA" w:rsidRPr="009211AA">
          <w:rPr>
            <w:rFonts w:ascii="Arial" w:hAnsi="Arial" w:cs="Arial"/>
          </w:rPr>
          <w:delText>. 2004)</w:delText>
        </w:r>
        <w:r w:rsidR="009211AA">
          <w:rPr>
            <w:rFonts w:ascii="Arial" w:hAnsi="Arial" w:cs="Arial"/>
          </w:rPr>
          <w:fldChar w:fldCharType="end"/>
        </w:r>
        <w:r w:rsidRPr="00734EEE">
          <w:rPr>
            <w:rFonts w:ascii="Arial" w:hAnsi="Arial" w:cs="Arial"/>
          </w:rPr>
          <w:delText xml:space="preserve">. Increasing watershed size with declining annual precipitation was intentional and necessary to maintain wadeable, perennial stream habitats throughout the gradient. Unlike flashiness, </w:delText>
        </w:r>
        <w:r w:rsidR="001D4FB2">
          <w:rPr>
            <w:rFonts w:ascii="Arial" w:hAnsi="Arial" w:cs="Arial"/>
          </w:rPr>
          <w:delText>LFPP</w:delText>
        </w:r>
        <w:r w:rsidRPr="00734EEE">
          <w:rPr>
            <w:rFonts w:ascii="Arial" w:hAnsi="Arial" w:cs="Arial"/>
          </w:rPr>
          <w:delText xml:space="preserve"> showed a weak, negative relationship with the proportion of forested riparian zone which could have exacerbated low-flows during dry seasons by up-taking groundwater and evapotranspiration</w:delText>
        </w:r>
        <w:r w:rsidR="009211AA">
          <w:rPr>
            <w:rFonts w:ascii="Arial" w:hAnsi="Arial" w:cs="Arial"/>
          </w:rPr>
          <w:delText xml:space="preserve"> </w:delText>
        </w:r>
        <w:r w:rsidR="009211AA">
          <w:rPr>
            <w:rFonts w:ascii="Arial" w:hAnsi="Arial" w:cs="Arial"/>
          </w:rPr>
          <w:fldChar w:fldCharType="begin"/>
        </w:r>
        <w:r w:rsidR="009211AA">
          <w:rPr>
            <w:rFonts w:ascii="Arial" w:hAnsi="Arial" w:cs="Arial"/>
          </w:rPr>
          <w:delInstrText xml:space="preserve"> ADDIN ZOTERO_ITEM CSL_CITATION {"citationID":"ufjig2F4","properties":{"formattedCitation":"(Connor et al. 2013)","plainCitation":"(Connor et al. 2013)","noteIndex":0},"citationItems":[{"id":315,"uris":["http://zotero.org/users/local/tyq98Km3/items/Y3GGMJ5S"],"uri":["http://zotero.org/users/local/tyq98Km3/items/Y3GGMJ5S"],"itemData":{"id":315,"type":"article-journal","abstract":"Forested riparian zones are known to reduce movement of nitrogen from farms into streams in temperate areas, but predictive models of nitrogen transport and transformations rely on hydrological understanding, which is limited in the humid tropics. As a first step to understanding nitrogen cycling in the forested riparian zone of a lowland humid tropical agricultural landscape, we studied the hydrology of a riparian site in northeast Australia. The site has undulating topography and a 150-m wide strip of relatively undisturbed forest between sugarcane fields and the perennial stream. Riparian hydrology was dynamic in the wet season with frequent interactions between ground and surface water. Vertical and lateral fluxes of water through the variably saturated zone were high during the wet season due to intense rainfall, permeable soils and a variable discharge zone. However, complete saturation was never observed in the variably saturated zone. During the dry season groundwater movement was slow and the water table was several metres deep throughout most of the site. Uptake of groundwater by vegetation was a significant component of the water balance during the dry season and groundwater discharge to the creek is likely to be negligible at this time. During the wet season, uptake was small relative to other fluxes and the transpiration requirements of the trees could be met by the topsoil for much of the time. The hydrological conditions encountered are likely to exert large and variable influences on the transport and transformations of nitrogen in this part of the landscape. Contrary to the common understanding of riparian zone function, it appears that riparian zones of humid tropical lowlands are likely to be ineffective at removing nitrogen from groundwater. This will have implications for downstream water quality and ultimately on the quality of water discharging into the Great Barrier Reef lagoon, a sensitive and vulnerable marine environment. (C) 2011 Elsevier B.V. All rights reserved.","container-title":"Agriculture Ecosystems &amp; Environment","DOI":"10.1016/j.agee.2011.12.006","ISSN":"0167-8809","journalAbbreviation":"Agric. Ecosyst. Environ.","language":"English","note":"publisher-place: Amsterdam\npublisher: Elsevier\nWOS:000329384600011","page":"111-122","source":"Web of Science","title":"Hydrology of a forested riparian zone in an agricultural landscape of the humid tropics","volume":"180","author":[{"family":"Connor","given":"S."},{"family":"Nelson","given":"P. N."},{"family":"Armour","given":"J. D."},{"family":"Henault","given":"C."}],"issued":{"date-parts":[["2013",11,1]]}}}],"schema":"https://github.com/citation-style-language/schema/raw/master/csl-citation.json"} </w:delInstrText>
        </w:r>
        <w:r w:rsidR="009211AA">
          <w:rPr>
            <w:rFonts w:ascii="Arial" w:hAnsi="Arial" w:cs="Arial"/>
          </w:rPr>
          <w:fldChar w:fldCharType="separate"/>
        </w:r>
        <w:r w:rsidR="009211AA" w:rsidRPr="009211AA">
          <w:rPr>
            <w:rFonts w:ascii="Arial" w:hAnsi="Arial" w:cs="Arial"/>
          </w:rPr>
          <w:delText xml:space="preserve">(Connor </w:delText>
        </w:r>
        <w:r w:rsidR="0089055C" w:rsidRPr="0089055C">
          <w:rPr>
            <w:rFonts w:ascii="Arial" w:hAnsi="Arial" w:cs="Arial"/>
            <w:i/>
            <w:iCs/>
          </w:rPr>
          <w:delText>et al</w:delText>
        </w:r>
        <w:r w:rsidR="009211AA" w:rsidRPr="009211AA">
          <w:rPr>
            <w:rFonts w:ascii="Arial" w:hAnsi="Arial" w:cs="Arial"/>
          </w:rPr>
          <w:delText>. 2013)</w:delText>
        </w:r>
        <w:r w:rsidR="009211AA">
          <w:rPr>
            <w:rFonts w:ascii="Arial" w:hAnsi="Arial" w:cs="Arial"/>
          </w:rPr>
          <w:fldChar w:fldCharType="end"/>
        </w:r>
        <w:r w:rsidRPr="00734EEE">
          <w:rPr>
            <w:rFonts w:ascii="Arial" w:hAnsi="Arial" w:cs="Arial"/>
          </w:rPr>
          <w:delText>. Average daily discharge and the proportion of forested riparian zone represent drivers of hydrologic variation that act at the watershed scale, outside of precipitation gradient effects.</w:delText>
        </w:r>
      </w:del>
    </w:p>
    <w:p w14:paraId="362BB64A" w14:textId="77777777" w:rsidR="005662F1" w:rsidRDefault="006225D5" w:rsidP="008E71DD">
      <w:pPr>
        <w:spacing w:line="240" w:lineRule="auto"/>
        <w:contextualSpacing/>
        <w:rPr>
          <w:del w:id="184" w:author="Sean" w:date="2021-08-06T16:58:00Z"/>
          <w:rFonts w:ascii="Arial" w:hAnsi="Arial" w:cs="Arial"/>
        </w:rPr>
      </w:pPr>
      <w:r w:rsidRPr="00AA3230">
        <w:rPr>
          <w:rFonts w:ascii="Arial" w:hAnsi="Arial" w:cs="Arial"/>
        </w:rPr>
        <w:tab/>
        <w:t xml:space="preserve">The fish communities displayed </w:t>
      </w:r>
      <w:del w:id="185" w:author="Sean" w:date="2021-08-06T16:58:00Z">
        <w:r w:rsidRPr="00734EEE">
          <w:rPr>
            <w:rFonts w:ascii="Arial" w:hAnsi="Arial" w:cs="Arial"/>
          </w:rPr>
          <w:delText xml:space="preserve">a </w:delText>
        </w:r>
        <w:r w:rsidR="00924FA2" w:rsidRPr="00734EEE">
          <w:rPr>
            <w:rFonts w:ascii="Arial" w:hAnsi="Arial" w:cs="Arial"/>
          </w:rPr>
          <w:delText xml:space="preserve">pattern of </w:delText>
        </w:r>
      </w:del>
      <w:r w:rsidR="00924FA2" w:rsidRPr="00AA3230">
        <w:rPr>
          <w:rFonts w:ascii="Arial" w:hAnsi="Arial" w:cs="Arial"/>
        </w:rPr>
        <w:t xml:space="preserve">increasing </w:t>
      </w:r>
      <w:r w:rsidR="00A06C95" w:rsidRPr="00AA3230">
        <w:rPr>
          <w:rFonts w:ascii="Arial" w:hAnsi="Arial" w:cs="Arial"/>
        </w:rPr>
        <w:t xml:space="preserve">diversity </w:t>
      </w:r>
      <w:r w:rsidR="00924FA2" w:rsidRPr="00AA3230">
        <w:rPr>
          <w:rFonts w:ascii="Arial" w:hAnsi="Arial" w:cs="Arial"/>
        </w:rPr>
        <w:t>moving from the drier to wetter sides of the survey region</w:t>
      </w:r>
      <w:del w:id="186" w:author="Sean" w:date="2021-08-06T16:58:00Z">
        <w:r w:rsidR="00322DB6" w:rsidRPr="00734EEE">
          <w:rPr>
            <w:rFonts w:ascii="Arial" w:hAnsi="Arial" w:cs="Arial"/>
          </w:rPr>
          <w:delText xml:space="preserve"> (Fig</w:delText>
        </w:r>
        <w:r w:rsidR="00E70084" w:rsidRPr="00734EEE">
          <w:rPr>
            <w:rFonts w:ascii="Arial" w:hAnsi="Arial" w:cs="Arial"/>
          </w:rPr>
          <w:delText>.</w:delText>
        </w:r>
        <w:r w:rsidR="006A4672" w:rsidRPr="00734EEE">
          <w:rPr>
            <w:rFonts w:ascii="Arial" w:hAnsi="Arial" w:cs="Arial"/>
          </w:rPr>
          <w:delText xml:space="preserve"> 3).</w:delText>
        </w:r>
        <w:r w:rsidR="00CA6CBF" w:rsidRPr="00734EEE">
          <w:rPr>
            <w:rFonts w:ascii="Arial" w:hAnsi="Arial" w:cs="Arial"/>
          </w:rPr>
          <w:delText xml:space="preserve"> </w:delText>
        </w:r>
        <w:r w:rsidR="000033CB" w:rsidRPr="00734EEE">
          <w:rPr>
            <w:rFonts w:ascii="Arial" w:hAnsi="Arial" w:cs="Arial"/>
          </w:rPr>
          <w:delText>This may</w:delText>
        </w:r>
        <w:r w:rsidR="001A05CE">
          <w:rPr>
            <w:rFonts w:ascii="Arial" w:hAnsi="Arial" w:cs="Arial"/>
          </w:rPr>
          <w:delText xml:space="preserve"> have</w:delText>
        </w:r>
        <w:r w:rsidR="000033CB" w:rsidRPr="00734EEE">
          <w:rPr>
            <w:rFonts w:ascii="Arial" w:hAnsi="Arial" w:cs="Arial"/>
          </w:rPr>
          <w:delText xml:space="preserve"> be</w:delText>
        </w:r>
        <w:r w:rsidR="001A05CE">
          <w:rPr>
            <w:rFonts w:ascii="Arial" w:hAnsi="Arial" w:cs="Arial"/>
          </w:rPr>
          <w:delText>en</w:delText>
        </w:r>
        <w:r w:rsidR="000033CB" w:rsidRPr="00734EEE">
          <w:rPr>
            <w:rFonts w:ascii="Arial" w:hAnsi="Arial" w:cs="Arial"/>
          </w:rPr>
          <w:delText xml:space="preserve"> mediated by changes in water quality and sediment composition along the gradient.</w:delText>
        </w:r>
      </w:del>
      <w:ins w:id="187" w:author="Sean" w:date="2021-08-06T16:58:00Z">
        <w:r w:rsidR="006A4672" w:rsidRPr="00AA3230">
          <w:rPr>
            <w:rFonts w:ascii="Arial" w:hAnsi="Arial" w:cs="Arial"/>
          </w:rPr>
          <w:t>.</w:t>
        </w:r>
      </w:ins>
      <w:r w:rsidR="00CA6CBF" w:rsidRPr="00AA3230">
        <w:rPr>
          <w:rFonts w:ascii="Arial" w:hAnsi="Arial" w:cs="Arial"/>
        </w:rPr>
        <w:t xml:space="preserve"> </w:t>
      </w:r>
      <w:r w:rsidR="001C12E9" w:rsidRPr="00AA3230">
        <w:rPr>
          <w:rFonts w:ascii="Arial" w:hAnsi="Arial" w:cs="Arial"/>
        </w:rPr>
        <w:t xml:space="preserve">Fish </w:t>
      </w:r>
      <w:del w:id="188" w:author="Sean" w:date="2021-08-06T16:58:00Z">
        <w:r w:rsidR="001C12E9" w:rsidRPr="00734EEE">
          <w:rPr>
            <w:rFonts w:ascii="Arial" w:hAnsi="Arial" w:cs="Arial"/>
          </w:rPr>
          <w:delText xml:space="preserve">Shannon </w:delText>
        </w:r>
      </w:del>
      <w:r w:rsidR="00F265F9">
        <w:rPr>
          <w:rFonts w:ascii="Arial" w:hAnsi="Arial" w:cs="Arial"/>
        </w:rPr>
        <w:t>diversity</w:t>
      </w:r>
      <w:r w:rsidR="001C12E9" w:rsidRPr="00AA3230">
        <w:rPr>
          <w:rFonts w:ascii="Arial" w:hAnsi="Arial" w:cs="Arial"/>
        </w:rPr>
        <w:t xml:space="preserve"> </w:t>
      </w:r>
      <w:del w:id="189" w:author="Sean" w:date="2021-08-06T16:58:00Z">
        <w:r w:rsidR="001C12E9" w:rsidRPr="00734EEE">
          <w:rPr>
            <w:rFonts w:ascii="Arial" w:hAnsi="Arial" w:cs="Arial"/>
          </w:rPr>
          <w:delText>correlate</w:delText>
        </w:r>
        <w:r w:rsidR="001A05CE">
          <w:rPr>
            <w:rFonts w:ascii="Arial" w:hAnsi="Arial" w:cs="Arial"/>
          </w:rPr>
          <w:delText>d</w:delText>
        </w:r>
        <w:r w:rsidR="001C12E9" w:rsidRPr="00734EEE">
          <w:rPr>
            <w:rFonts w:ascii="Arial" w:hAnsi="Arial" w:cs="Arial"/>
          </w:rPr>
          <w:delText xml:space="preserve"> positively</w:delText>
        </w:r>
      </w:del>
      <w:ins w:id="190" w:author="Sean" w:date="2021-08-06T16:58:00Z">
        <w:r w:rsidR="00DA64BB">
          <w:rPr>
            <w:rFonts w:ascii="Arial" w:hAnsi="Arial" w:cs="Arial"/>
          </w:rPr>
          <w:t>increased</w:t>
        </w:r>
      </w:ins>
      <w:r w:rsidR="00DA64BB">
        <w:rPr>
          <w:rFonts w:ascii="Arial" w:hAnsi="Arial" w:cs="Arial"/>
        </w:rPr>
        <w:t xml:space="preserve"> with precipitation</w:t>
      </w:r>
      <w:del w:id="191" w:author="Sean" w:date="2021-08-06T16:58:00Z">
        <w:r w:rsidR="001C12E9" w:rsidRPr="00734EEE">
          <w:rPr>
            <w:rFonts w:ascii="Arial" w:hAnsi="Arial" w:cs="Arial"/>
          </w:rPr>
          <w:delText>,</w:delText>
        </w:r>
      </w:del>
      <w:r w:rsidR="00DA64BB">
        <w:rPr>
          <w:rFonts w:ascii="Arial" w:hAnsi="Arial" w:cs="Arial"/>
        </w:rPr>
        <w:t xml:space="preserve"> but </w:t>
      </w:r>
      <w:ins w:id="192" w:author="Sean" w:date="2021-08-06T16:58:00Z">
        <w:r w:rsidR="00DA64BB">
          <w:rPr>
            <w:rFonts w:ascii="Arial" w:hAnsi="Arial" w:cs="Arial"/>
          </w:rPr>
          <w:t xml:space="preserve">was </w:t>
        </w:r>
      </w:ins>
      <w:r w:rsidR="001C12E9" w:rsidRPr="00AA3230">
        <w:rPr>
          <w:rFonts w:ascii="Arial" w:hAnsi="Arial" w:cs="Arial"/>
        </w:rPr>
        <w:t xml:space="preserve">negatively </w:t>
      </w:r>
      <w:del w:id="193" w:author="Sean" w:date="2021-08-06T16:58:00Z">
        <w:r w:rsidR="001C12E9" w:rsidRPr="00734EEE">
          <w:rPr>
            <w:rFonts w:ascii="Arial" w:hAnsi="Arial" w:cs="Arial"/>
          </w:rPr>
          <w:delText>with</w:delText>
        </w:r>
      </w:del>
      <w:ins w:id="194" w:author="Sean" w:date="2021-08-06T16:58:00Z">
        <w:r w:rsidR="00DA64BB">
          <w:rPr>
            <w:rFonts w:ascii="Arial" w:hAnsi="Arial" w:cs="Arial"/>
          </w:rPr>
          <w:t>related to</w:t>
        </w:r>
      </w:ins>
      <w:r w:rsidR="001C12E9" w:rsidRPr="00AA3230">
        <w:rPr>
          <w:rFonts w:ascii="Arial" w:hAnsi="Arial" w:cs="Arial"/>
        </w:rPr>
        <w:t xml:space="preserve"> </w:t>
      </w:r>
      <w:r w:rsidR="00B32F17" w:rsidRPr="00AA3230">
        <w:rPr>
          <w:rFonts w:ascii="Arial" w:hAnsi="Arial" w:cs="Arial"/>
        </w:rPr>
        <w:t>conductivity</w:t>
      </w:r>
      <w:del w:id="195" w:author="Sean" w:date="2021-08-06T16:58:00Z">
        <w:r w:rsidR="00B32F17" w:rsidRPr="00734EEE">
          <w:rPr>
            <w:rFonts w:ascii="Arial" w:hAnsi="Arial" w:cs="Arial"/>
          </w:rPr>
          <w:delText xml:space="preserve"> and</w:delText>
        </w:r>
      </w:del>
      <w:ins w:id="196" w:author="Sean" w:date="2021-08-06T16:58:00Z">
        <w:r w:rsidR="00DA64BB">
          <w:rPr>
            <w:rFonts w:ascii="Arial" w:hAnsi="Arial" w:cs="Arial"/>
          </w:rPr>
          <w:t>,</w:t>
        </w:r>
      </w:ins>
      <w:r w:rsidR="00B32F17" w:rsidRPr="00AA3230">
        <w:rPr>
          <w:rFonts w:ascii="Arial" w:hAnsi="Arial" w:cs="Arial"/>
        </w:rPr>
        <w:t xml:space="preserve"> NH</w:t>
      </w:r>
      <w:r w:rsidR="00B32F17" w:rsidRPr="00AA3230">
        <w:rPr>
          <w:rFonts w:ascii="Arial" w:hAnsi="Arial" w:cs="Arial"/>
          <w:vertAlign w:val="subscript"/>
        </w:rPr>
        <w:t>4</w:t>
      </w:r>
      <w:r w:rsidR="00B32F17" w:rsidRPr="00AA3230">
        <w:rPr>
          <w:rFonts w:ascii="Arial" w:hAnsi="Arial" w:cs="Arial"/>
          <w:vertAlign w:val="superscript"/>
        </w:rPr>
        <w:t>+</w:t>
      </w:r>
      <w:r w:rsidR="00DA64BB">
        <w:rPr>
          <w:rFonts w:ascii="Arial" w:hAnsi="Arial" w:cs="Arial"/>
        </w:rPr>
        <w:t xml:space="preserve">, </w:t>
      </w:r>
      <w:ins w:id="197" w:author="Sean" w:date="2021-08-06T16:58:00Z">
        <w:r w:rsidR="00DA64BB">
          <w:rPr>
            <w:rFonts w:ascii="Arial" w:hAnsi="Arial" w:cs="Arial"/>
          </w:rPr>
          <w:t>and</w:t>
        </w:r>
        <w:r w:rsidR="00BC3EE4" w:rsidRPr="00AA3230">
          <w:rPr>
            <w:rFonts w:ascii="Arial" w:hAnsi="Arial" w:cs="Arial"/>
          </w:rPr>
          <w:t xml:space="preserve"> </w:t>
        </w:r>
      </w:ins>
      <w:r w:rsidR="001C12E9" w:rsidRPr="00AA3230">
        <w:rPr>
          <w:rFonts w:ascii="Arial" w:hAnsi="Arial" w:cs="Arial"/>
        </w:rPr>
        <w:t>canopy coverage</w:t>
      </w:r>
      <w:del w:id="198" w:author="Sean" w:date="2021-08-06T16:58:00Z">
        <w:r w:rsidR="00BC3EE4" w:rsidRPr="00734EEE">
          <w:rPr>
            <w:rFonts w:ascii="Arial" w:hAnsi="Arial" w:cs="Arial"/>
          </w:rPr>
          <w:delText xml:space="preserve"> and LFPP</w:delText>
        </w:r>
        <w:r w:rsidR="001C12E9" w:rsidRPr="00734EEE">
          <w:rPr>
            <w:rFonts w:ascii="Arial" w:hAnsi="Arial" w:cs="Arial"/>
          </w:rPr>
          <w:delText xml:space="preserve"> (Table 5)</w:delText>
        </w:r>
        <w:r w:rsidR="00BC3EE4" w:rsidRPr="00734EEE">
          <w:rPr>
            <w:rFonts w:ascii="Arial" w:hAnsi="Arial" w:cs="Arial"/>
          </w:rPr>
          <w:delText xml:space="preserve">. </w:delText>
        </w:r>
      </w:del>
    </w:p>
    <w:p w14:paraId="6546F5AB" w14:textId="2171C9D2" w:rsidR="00DA64BB" w:rsidRPr="00AA3230" w:rsidRDefault="00BC3EE4" w:rsidP="008E71DD">
      <w:pPr>
        <w:spacing w:line="240" w:lineRule="auto"/>
        <w:contextualSpacing/>
        <w:rPr>
          <w:rFonts w:ascii="Arial" w:hAnsi="Arial" w:cs="Arial"/>
        </w:rPr>
      </w:pPr>
      <w:ins w:id="199" w:author="Sean" w:date="2021-08-06T16:58:00Z">
        <w:r w:rsidRPr="00AA3230">
          <w:rPr>
            <w:rFonts w:ascii="Arial" w:hAnsi="Arial" w:cs="Arial"/>
          </w:rPr>
          <w:t xml:space="preserve">. </w:t>
        </w:r>
      </w:ins>
      <w:r w:rsidR="00CD5F1E" w:rsidRPr="00AA3230">
        <w:rPr>
          <w:rFonts w:ascii="Arial" w:hAnsi="Arial" w:cs="Arial"/>
        </w:rPr>
        <w:t>Elevated c</w:t>
      </w:r>
      <w:r w:rsidR="00B32F17" w:rsidRPr="00AA3230">
        <w:rPr>
          <w:rFonts w:ascii="Arial" w:hAnsi="Arial" w:cs="Arial"/>
        </w:rPr>
        <w:t xml:space="preserve">onductivity </w:t>
      </w:r>
      <w:r w:rsidR="001C12E9" w:rsidRPr="00AA3230">
        <w:rPr>
          <w:rFonts w:ascii="Arial" w:hAnsi="Arial" w:cs="Arial"/>
        </w:rPr>
        <w:t>and NH</w:t>
      </w:r>
      <w:r w:rsidR="001C12E9" w:rsidRPr="00AA3230">
        <w:rPr>
          <w:rFonts w:ascii="Arial" w:hAnsi="Arial" w:cs="Arial"/>
          <w:vertAlign w:val="subscript"/>
        </w:rPr>
        <w:t>4</w:t>
      </w:r>
      <w:r w:rsidR="001C12E9" w:rsidRPr="00AA3230">
        <w:rPr>
          <w:rFonts w:ascii="Arial" w:hAnsi="Arial" w:cs="Arial"/>
          <w:vertAlign w:val="superscript"/>
        </w:rPr>
        <w:t>+</w:t>
      </w:r>
      <w:r w:rsidR="001C12E9" w:rsidRPr="00AA3230">
        <w:rPr>
          <w:rFonts w:ascii="Arial" w:hAnsi="Arial" w:cs="Arial"/>
        </w:rPr>
        <w:t xml:space="preserve"> </w:t>
      </w:r>
      <w:r w:rsidR="00567BAC" w:rsidRPr="00AA3230">
        <w:rPr>
          <w:rFonts w:ascii="Arial" w:hAnsi="Arial" w:cs="Arial"/>
        </w:rPr>
        <w:t>in</w:t>
      </w:r>
      <w:r w:rsidR="00B32F17" w:rsidRPr="00AA3230">
        <w:rPr>
          <w:rFonts w:ascii="Arial" w:hAnsi="Arial" w:cs="Arial"/>
        </w:rPr>
        <w:t xml:space="preserve"> semi-arid streams exhibited levels similar to urbanized stream</w:t>
      </w:r>
      <w:r w:rsidR="000033CB" w:rsidRPr="00AA3230">
        <w:rPr>
          <w:rFonts w:ascii="Arial" w:hAnsi="Arial" w:cs="Arial"/>
        </w:rPr>
        <w:t>s</w:t>
      </w:r>
      <w:r w:rsidR="009211AA" w:rsidRPr="00AA3230">
        <w:rPr>
          <w:rFonts w:ascii="Arial" w:hAnsi="Arial" w:cs="Arial"/>
        </w:rPr>
        <w:t xml:space="preserve"> </w:t>
      </w:r>
      <w:del w:id="200" w:author="Sean" w:date="2021-08-06T16:58:00Z">
        <w:r w:rsidR="009211AA">
          <w:rPr>
            <w:rFonts w:ascii="Arial" w:hAnsi="Arial" w:cs="Arial"/>
          </w:rPr>
          <w:fldChar w:fldCharType="begin"/>
        </w:r>
        <w:r w:rsidR="009211AA">
          <w:rPr>
            <w:rFonts w:ascii="Arial" w:hAnsi="Arial" w:cs="Arial"/>
          </w:rPr>
          <w:delInstrText xml:space="preserve"> ADDIN ZOTERO_ITEM CSL_CITATION {"citationID":"zvv9hAU1","properties":{"formattedCitation":"(Hatt et al. 2004)","plainCitation":"(Hatt et al. 2004)","noteIndex":0},"citationItems":[{"id":343,"uris":["http://zotero.org/users/local/tyq98Km3/items/RUH3IUPJ"],"uri":["http://zotero.org/users/local/tyq98Km3/items/RUH3IUPJ"],"itemData":{"id":343,"type":"article-journal","abstract":"Effective water quality management of streams in urbanized basins requires identification of the elements of urbanization that contribute most to pollutant concentrations and loads. Drainage connection (the proportion of impervious area directly connected to streams by pipes or lined drains) is proposed as a variable explaining variance in the generally weak relationships between pollutant concentrations and imperviousness. Fifteen small streams draining independent subbasins east of Melbourne, Australia, were sampled for a suite of water quality variables. Geometric mean concentrations of all variables were calculated separately for baseflow and storm events, and these, together with estimates of runoff derived from a rainfall-runoff model, were used to estimate mean annual loads. Patterns of concentrations among the streams were assessed against patterns of imperviousness, drainage connection, unsealed (unpaved) road density, elevation, longitude (all of which were intercorrelated), septic tank density, and basin area. Baseflow and storm event concentrations of dissolved organic carbon (DOC), filterable reactive phosphorus (FRP), total phosphorus (TP) and ammonium, along with electrical conductivity (EC), all increased with imperviousness and its correlates. Hierarchical partitioning showed that DOC, EC, FRP, and storm event TP were independently correlated with drainage connection more strongly than could be explained by chance. Neither pH nor total suspended solids concentrations were strongly correlated with any basin variable. Oxidized and total nitrogen concentrations were most strongly explained by septic tank density. Loads of all variables were strongly correlated with imperviousness and connection. Priority should be given to low-impact urban design, which primarily involves reducing drainage connection, to minimize urbanization-related pollutant impacts on streams.","container-title":"Environmental Management","DOI":"10.1007/s00267-004-0221-8","ISSN":"1432-1009","issue":"1","journalAbbreviation":"Environmental Management","language":"en","page":"112-124","source":"Springer Link","title":"The Influence of Urban Density and Drainage Infrastructure on the Concentrations and Loads of Pollutants in Small Streams","volume":"34","author":[{"family":"Hatt","given":"Belinda E."},{"family":"Fletcher","given":"Tim D."},{"family":"Walsh","given":"Christopher J."},{"family":"Taylor","given":"Sally L."}],"issued":{"date-parts":[["2004",7,1]]}}}],"schema":"https://github.com/citation-style-language/schema/raw/master/csl-citation.json"} </w:delInstrText>
        </w:r>
        <w:r w:rsidR="009211AA">
          <w:rPr>
            <w:rFonts w:ascii="Arial" w:hAnsi="Arial" w:cs="Arial"/>
          </w:rPr>
          <w:fldChar w:fldCharType="separate"/>
        </w:r>
        <w:r w:rsidR="009211AA" w:rsidRPr="009211AA">
          <w:rPr>
            <w:rFonts w:ascii="Arial" w:hAnsi="Arial" w:cs="Arial"/>
          </w:rPr>
          <w:delText xml:space="preserve">(Hatt </w:delText>
        </w:r>
        <w:r w:rsidR="0089055C" w:rsidRPr="0089055C">
          <w:rPr>
            <w:rFonts w:ascii="Arial" w:hAnsi="Arial" w:cs="Arial"/>
            <w:i/>
            <w:iCs/>
          </w:rPr>
          <w:delText>et al</w:delText>
        </w:r>
        <w:r w:rsidR="009211AA" w:rsidRPr="009211AA">
          <w:rPr>
            <w:rFonts w:ascii="Arial" w:hAnsi="Arial" w:cs="Arial"/>
          </w:rPr>
          <w:delText>. 2004)</w:delText>
        </w:r>
        <w:r w:rsidR="009211AA">
          <w:rPr>
            <w:rFonts w:ascii="Arial" w:hAnsi="Arial" w:cs="Arial"/>
          </w:rPr>
          <w:fldChar w:fldCharType="end"/>
        </w:r>
        <w:r w:rsidR="00087C6D">
          <w:rPr>
            <w:rFonts w:ascii="Arial" w:hAnsi="Arial" w:cs="Arial"/>
          </w:rPr>
          <w:delText>,</w:delText>
        </w:r>
      </w:del>
      <w:ins w:id="201" w:author="Sean" w:date="2021-08-06T16:58:00Z">
        <w:r w:rsidR="00DD44E0" w:rsidRPr="00AA3230">
          <w:rPr>
            <w:rFonts w:ascii="Arial" w:hAnsi="Arial" w:cs="Arial"/>
          </w:rPr>
          <w:t>(</w:t>
        </w:r>
        <w:proofErr w:type="spellStart"/>
        <w:r w:rsidR="00DD44E0" w:rsidRPr="00AA3230">
          <w:rPr>
            <w:rFonts w:ascii="Arial" w:hAnsi="Arial" w:cs="Arial"/>
          </w:rPr>
          <w:t>Hatt</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2004)</w:t>
        </w:r>
        <w:r w:rsidR="00087C6D" w:rsidRPr="00AA3230">
          <w:rPr>
            <w:rFonts w:ascii="Arial" w:hAnsi="Arial" w:cs="Arial"/>
          </w:rPr>
          <w:t>,</w:t>
        </w:r>
      </w:ins>
      <w:r w:rsidR="00087C6D" w:rsidRPr="00AA3230">
        <w:rPr>
          <w:rFonts w:ascii="Arial" w:hAnsi="Arial" w:cs="Arial"/>
        </w:rPr>
        <w:t xml:space="preserve"> creating </w:t>
      </w:r>
      <w:r w:rsidR="006A639A" w:rsidRPr="00AA3230">
        <w:rPr>
          <w:rFonts w:ascii="Arial" w:hAnsi="Arial" w:cs="Arial"/>
        </w:rPr>
        <w:t xml:space="preserve">stressful </w:t>
      </w:r>
      <w:r w:rsidR="00087C6D" w:rsidRPr="00AA3230">
        <w:rPr>
          <w:rFonts w:ascii="Arial" w:hAnsi="Arial" w:cs="Arial"/>
        </w:rPr>
        <w:t xml:space="preserve">osmotic and toxic </w:t>
      </w:r>
      <w:r w:rsidR="006A639A" w:rsidRPr="00AA3230">
        <w:rPr>
          <w:rFonts w:ascii="Arial" w:hAnsi="Arial" w:cs="Arial"/>
        </w:rPr>
        <w:t>conditions</w:t>
      </w:r>
      <w:r w:rsidR="009211AA" w:rsidRPr="00AA3230">
        <w:rPr>
          <w:rFonts w:ascii="Arial" w:hAnsi="Arial" w:cs="Arial"/>
        </w:rPr>
        <w:t xml:space="preserve"> for</w:t>
      </w:r>
      <w:r w:rsidR="00087C6D" w:rsidRPr="00AA3230">
        <w:rPr>
          <w:rFonts w:ascii="Arial" w:hAnsi="Arial" w:cs="Arial"/>
        </w:rPr>
        <w:t xml:space="preserve"> </w:t>
      </w:r>
      <w:r w:rsidR="006A639A" w:rsidRPr="00AA3230">
        <w:rPr>
          <w:rFonts w:ascii="Arial" w:hAnsi="Arial" w:cs="Arial"/>
        </w:rPr>
        <w:t>fish</w:t>
      </w:r>
      <w:r w:rsidR="009211AA" w:rsidRPr="00AA3230">
        <w:rPr>
          <w:rFonts w:ascii="Arial" w:hAnsi="Arial" w:cs="Arial"/>
        </w:rPr>
        <w:t xml:space="preserve"> </w:t>
      </w:r>
      <w:del w:id="202" w:author="Sean" w:date="2021-08-06T16:58:00Z">
        <w:r w:rsidR="009211AA">
          <w:rPr>
            <w:rFonts w:ascii="Arial" w:hAnsi="Arial" w:cs="Arial"/>
          </w:rPr>
          <w:fldChar w:fldCharType="begin"/>
        </w:r>
        <w:r w:rsidR="009211AA">
          <w:rPr>
            <w:rFonts w:ascii="Arial" w:hAnsi="Arial" w:cs="Arial"/>
          </w:rPr>
          <w:delInstrText xml:space="preserve"> ADDIN ZOTERO_ITEM CSL_CITATION {"citationID":"4ilxUjGD","properties":{"formattedCitation":"(Redding and Schreck 1983; Lock and Wendelaar Bonga 1991)","plainCitation":"(Redding and Schreck 1983; Lock and Wendelaar Bonga 1991)","noteIndex":0},"citationItems":[{"id":347,"uris":["http://zotero.org/users/local/tyq98Km3/items/4VMHD87W"],"uri":["http://zotero.org/users/local/tyq98Km3/items/4VMHD87W"],"itemData":{"id":347,"type":"article-journal","abstract":"Yearling coho salmon Oncorhynchus kisutch acclimated to fresh water or seawater were subjected to severe chronic confinement stress in fresh water, seawater, or a medium (one-third-strength seawater) that was approximately isosmotic to the fishˈs blood. Plasma osmolarity, Na, K, Ca, Mg, and cortisol and blood hematocrit were measured in fish sampled at 1, 7, 24, and 48 hours after stress began. Plasma osmolarity and electrolyte concentrations increased during stress in seawater, but generally decreased during stress in fresh water. Osmotic imbalance did not occur in fish that were stressed in one-third seawater. Hematocrit increased in fish stressed in fresh water and decreased in fish stressed in seawater. Fish acclimated to fresh water tended to regain osmotic balance within 48 hours when stressed in fresh water, but in seawater they died. Fish acclimated to seawater tended to regain osmotic balance within 48 hours when stressed in seawater, but in fresh water a compensatory trend was not evident. Confinement stress greatly amplified the osmotic imbalance after fish were transferred from fresh water to seawater compared with that in unconfined fish. Plasma cortisol concentrations increased during stress for all groups; however, fish stressed in one-third seawater had lower concentrations of cortisol than the other groups within 7 hours after stress began. Received February 8, 1983 Accepted August 7, 1983","container-title":"Transactions of the American Fisheries Society","DOI":"https://doi.org/10.1577/1548-8659(1983)112&lt;800:IOASOO&gt;2.0.CO;2","ISSN":"1548-8659","issue":"6","language":"en","note":"_eprint: https://afspubs.onlinelibrary.wiley.com/doi/pdf/10.1577/1548-8659%281983%29112%3C800%3AIOASOO%3E2.0.CO%3B2","page":"800-807","source":"Wiley Online Library","title":"Influence of Ambient Salinity on Osmoregulation and Cortisol Concentration in Yearling Coho Salmon during Stress","volume":"112","author":[{"family":"Redding","given":"J. Michael"},{"family":"Schreck","given":"Carl B."}],"issued":{"date-parts":[["1983"]]}}},{"id":346,"uris":["http://zotero.org/users/local/tyq98Km3/items/IJE4LLDN"],"uri":["http://zotero.org/users/local/tyq98Km3/items/IJE4LLDN"],"itemData":{"id":346,"type":"article-journal","abstract":"Fish are ex trem ely sensitive to m a n y w a t e r - b o r n e toxicants, because these alTect the gills by i n c r e a s i n g the p e r m e a b i l i t y to w a t e r a n d ions o f the gill e p i t h e l i u m a n d by i n h i b i t i o n of the ion exchange activity of the chloride cells. T h e c o m p e n sa to ry responses of the fish will significantly increase the e n e rg y re q u ire d for m a i n t e n a n c e o f w a te r a n d ion h o m e o ­ stasis, a n d this will result in red u ced grow th a n d rep ro d u c tio n . T h e effects of toxicants are to a great extent co m p arab le to those of stressors such as confinem ent, transport, and handling, not only where the endocrine and metabolic responses are concerned, but also with respect to the osmoregulatory disturbances produced. Stressors may affect osm o reg u latio n indirectly th ro u g h the action of c a te ch o la m in e s on the gills. F u r t h e r ­ m o r e , stressors in d u c e i m m u n o s u p p r e s s i o n a n d this m a y result in gill d a m a g e by infectious age nt s. M a n y t o x i c a n t s evoke a stress re s p o n s e , a n d th u s it is difficult to d eterm in e the m e c h a n ism of action of toxicants on the gills, because the specific effects of the toxicants are hard to distinguish from the effects of non-specific stress responses on the gills. T h is further implies that the negative effects o f m a n y toxicants a n d n o n ­ toxicant stressors on gill s tr u c tu r e a n d h y d r o m i n e r a l b a la n c e are additive. T h i s aspect needs more attention in aquaculture.","container-title":"Netherlands Journal of Zoology","DOI":"10.1163/156854291X00469","ISSN":"0028-2960, 1568-542X","issue":"2-3","journalAbbreviation":"Neth J Zool","language":"en","page":"478-493","source":"DOI.org (Crossref)","title":"Toxicants and Osmoregulation in Fish","volume":"42","author":[{"family":"Lock","given":"R.A.C."},{"family":"Wendelaar Bonga","given":"S.E."}],"issued":{"date-parts":[["1991"]]}}}],"schema":"https://github.com/citation-style-language/schema/raw/master/csl-citation.json"} </w:delInstrText>
        </w:r>
        <w:r w:rsidR="009211AA">
          <w:rPr>
            <w:rFonts w:ascii="Arial" w:hAnsi="Arial" w:cs="Arial"/>
          </w:rPr>
          <w:fldChar w:fldCharType="separate"/>
        </w:r>
        <w:r w:rsidR="009211AA" w:rsidRPr="009211AA">
          <w:rPr>
            <w:rFonts w:ascii="Arial" w:hAnsi="Arial" w:cs="Arial"/>
          </w:rPr>
          <w:delText>(Redding and Schreck 1983; Lock and Wendelaar Bonga 1991)</w:delText>
        </w:r>
        <w:r w:rsidR="009211AA">
          <w:rPr>
            <w:rFonts w:ascii="Arial" w:hAnsi="Arial" w:cs="Arial"/>
          </w:rPr>
          <w:fldChar w:fldCharType="end"/>
        </w:r>
        <w:r w:rsidR="00087C6D">
          <w:rPr>
            <w:rFonts w:ascii="Arial" w:hAnsi="Arial" w:cs="Arial"/>
          </w:rPr>
          <w:delText>.</w:delText>
        </w:r>
      </w:del>
      <w:ins w:id="203" w:author="Sean" w:date="2021-08-06T16:58:00Z">
        <w:r w:rsidR="0074725F" w:rsidRPr="00AA3230">
          <w:rPr>
            <w:rFonts w:ascii="Arial" w:hAnsi="Arial" w:cs="Arial"/>
          </w:rPr>
          <w:t xml:space="preserve">(J. M. Redding and Schreck 1983; Lock and </w:t>
        </w:r>
        <w:proofErr w:type="spellStart"/>
        <w:r w:rsidR="0074725F" w:rsidRPr="00AA3230">
          <w:rPr>
            <w:rFonts w:ascii="Arial" w:hAnsi="Arial" w:cs="Arial"/>
          </w:rPr>
          <w:t>Wendelaar</w:t>
        </w:r>
        <w:proofErr w:type="spellEnd"/>
        <w:r w:rsidR="0074725F" w:rsidRPr="00AA3230">
          <w:rPr>
            <w:rFonts w:ascii="Arial" w:hAnsi="Arial" w:cs="Arial"/>
          </w:rPr>
          <w:t xml:space="preserve"> Bonga 1991)</w:t>
        </w:r>
        <w:r w:rsidR="00087C6D" w:rsidRPr="00AA3230">
          <w:rPr>
            <w:rFonts w:ascii="Arial" w:hAnsi="Arial" w:cs="Arial"/>
          </w:rPr>
          <w:t>.</w:t>
        </w:r>
      </w:ins>
      <w:r w:rsidR="00087C6D" w:rsidRPr="00AA3230">
        <w:rPr>
          <w:rFonts w:ascii="Arial" w:hAnsi="Arial" w:cs="Arial"/>
        </w:rPr>
        <w:t xml:space="preserve"> </w:t>
      </w:r>
      <w:r w:rsidR="003C18B0" w:rsidRPr="00AA3230">
        <w:rPr>
          <w:rFonts w:ascii="Arial" w:hAnsi="Arial" w:cs="Arial"/>
        </w:rPr>
        <w:t>Elevated NH</w:t>
      </w:r>
      <w:r w:rsidR="003C18B0" w:rsidRPr="00AA3230">
        <w:rPr>
          <w:rFonts w:ascii="Arial" w:hAnsi="Arial" w:cs="Arial"/>
          <w:vertAlign w:val="subscript"/>
        </w:rPr>
        <w:t>4</w:t>
      </w:r>
      <w:r w:rsidR="003C18B0" w:rsidRPr="00AA3230">
        <w:rPr>
          <w:rFonts w:ascii="Arial" w:hAnsi="Arial" w:cs="Arial"/>
          <w:vertAlign w:val="superscript"/>
        </w:rPr>
        <w:t>+</w:t>
      </w:r>
      <w:r w:rsidR="003C18B0" w:rsidRPr="00AA3230">
        <w:rPr>
          <w:rFonts w:ascii="Arial" w:hAnsi="Arial" w:cs="Arial"/>
        </w:rPr>
        <w:t xml:space="preserve"> </w:t>
      </w:r>
      <w:r w:rsidR="00087C6D" w:rsidRPr="00AA3230">
        <w:rPr>
          <w:rFonts w:ascii="Arial" w:hAnsi="Arial" w:cs="Arial"/>
        </w:rPr>
        <w:t>ha</w:t>
      </w:r>
      <w:r w:rsidR="006A639A" w:rsidRPr="00AA3230">
        <w:rPr>
          <w:rFonts w:ascii="Arial" w:hAnsi="Arial" w:cs="Arial"/>
        </w:rPr>
        <w:t>s</w:t>
      </w:r>
      <w:r w:rsidR="00087C6D" w:rsidRPr="00AA3230">
        <w:rPr>
          <w:rFonts w:ascii="Arial" w:hAnsi="Arial" w:cs="Arial"/>
        </w:rPr>
        <w:t xml:space="preserve"> been shown to be</w:t>
      </w:r>
      <w:r w:rsidR="003C18B0" w:rsidRPr="00AA3230">
        <w:rPr>
          <w:rFonts w:ascii="Arial" w:hAnsi="Arial" w:cs="Arial"/>
        </w:rPr>
        <w:t xml:space="preserve"> directly toxic to many fish</w:t>
      </w:r>
      <w:r w:rsidR="009211AA" w:rsidRPr="00AA3230">
        <w:rPr>
          <w:rFonts w:ascii="Arial" w:hAnsi="Arial" w:cs="Arial"/>
        </w:rPr>
        <w:t xml:space="preserve"> </w:t>
      </w:r>
      <w:del w:id="204" w:author="Sean" w:date="2021-08-06T16:58:00Z">
        <w:r w:rsidR="009211AA">
          <w:rPr>
            <w:rFonts w:ascii="Arial" w:hAnsi="Arial" w:cs="Arial"/>
          </w:rPr>
          <w:fldChar w:fldCharType="begin"/>
        </w:r>
        <w:r w:rsidR="009211AA">
          <w:rPr>
            <w:rFonts w:ascii="Arial" w:hAnsi="Arial" w:cs="Arial"/>
          </w:rPr>
          <w:delInstrText xml:space="preserve"> ADDIN ZOTERO_ITEM CSL_CITATION {"citationID":"9Oq8RUy5","properties":{"formattedCitation":"(Randall and Tsui 2002)","plainCitation":"(Randall and Tsui 2002)","noteIndex":0},"citationItems":[{"id":342,"uris":["http://zotero.org/users/local/tyq98Km3/items/463BZB3J"],"uri":["http://zotero.org/users/local/tyq98Km3/items/463BZB3J"],"itemData":{"id":342,"type":"article-journal","container-title":"Marine Pollution Bulletin","page":"45:17-23","title":"Ammonia toxicity in fish","author":[{"family":"Randall","given":"D.J."},{"family":"Tsui","given":"T.K.N."}],"issued":{"date-parts":[["2002"]]}}}],"schema":"https://github.com/citation-style-language/schema/raw/master/csl-citation.json"} </w:delInstrText>
        </w:r>
        <w:r w:rsidR="009211AA">
          <w:rPr>
            <w:rFonts w:ascii="Arial" w:hAnsi="Arial" w:cs="Arial"/>
          </w:rPr>
          <w:fldChar w:fldCharType="separate"/>
        </w:r>
        <w:r w:rsidR="009211AA" w:rsidRPr="009211AA">
          <w:rPr>
            <w:rFonts w:ascii="Arial" w:hAnsi="Arial" w:cs="Arial"/>
          </w:rPr>
          <w:delText>(Randall and Tsui 2002)</w:delText>
        </w:r>
        <w:r w:rsidR="009211AA">
          <w:rPr>
            <w:rFonts w:ascii="Arial" w:hAnsi="Arial" w:cs="Arial"/>
          </w:rPr>
          <w:fldChar w:fldCharType="end"/>
        </w:r>
      </w:del>
      <w:ins w:id="205" w:author="Sean" w:date="2021-08-06T16:58:00Z">
        <w:r w:rsidR="009211AA" w:rsidRPr="00AA3230">
          <w:rPr>
            <w:rFonts w:ascii="Arial" w:hAnsi="Arial" w:cs="Arial"/>
          </w:rPr>
          <w:t xml:space="preserve">(Randall and </w:t>
        </w:r>
        <w:proofErr w:type="spellStart"/>
        <w:r w:rsidR="009211AA" w:rsidRPr="00AA3230">
          <w:rPr>
            <w:rFonts w:ascii="Arial" w:hAnsi="Arial" w:cs="Arial"/>
          </w:rPr>
          <w:t>Tsui</w:t>
        </w:r>
        <w:proofErr w:type="spellEnd"/>
        <w:r w:rsidR="009211AA" w:rsidRPr="00AA3230">
          <w:rPr>
            <w:rFonts w:ascii="Arial" w:hAnsi="Arial" w:cs="Arial"/>
          </w:rPr>
          <w:t xml:space="preserve"> 2002)</w:t>
        </w:r>
      </w:ins>
      <w:r w:rsidR="003C18B0" w:rsidRPr="00AA3230">
        <w:rPr>
          <w:rFonts w:ascii="Arial" w:hAnsi="Arial" w:cs="Arial"/>
        </w:rPr>
        <w:t xml:space="preserve"> and </w:t>
      </w:r>
      <w:r w:rsidR="006A639A" w:rsidRPr="00AA3230">
        <w:rPr>
          <w:rFonts w:ascii="Arial" w:hAnsi="Arial" w:cs="Arial"/>
        </w:rPr>
        <w:t xml:space="preserve">has also </w:t>
      </w:r>
      <w:r w:rsidR="003C18B0" w:rsidRPr="00AA3230">
        <w:rPr>
          <w:rFonts w:ascii="Arial" w:hAnsi="Arial" w:cs="Arial"/>
        </w:rPr>
        <w:t>fuel</w:t>
      </w:r>
      <w:r w:rsidR="006A639A" w:rsidRPr="00AA3230">
        <w:rPr>
          <w:rFonts w:ascii="Arial" w:hAnsi="Arial" w:cs="Arial"/>
        </w:rPr>
        <w:t>ed</w:t>
      </w:r>
      <w:r w:rsidR="003C18B0" w:rsidRPr="00AA3230">
        <w:rPr>
          <w:rFonts w:ascii="Arial" w:hAnsi="Arial" w:cs="Arial"/>
        </w:rPr>
        <w:t xml:space="preserve"> </w:t>
      </w:r>
      <w:r w:rsidR="006A639A" w:rsidRPr="00AA3230">
        <w:rPr>
          <w:rFonts w:ascii="Arial" w:hAnsi="Arial" w:cs="Arial"/>
        </w:rPr>
        <w:t xml:space="preserve">cytotoxic </w:t>
      </w:r>
      <w:r w:rsidR="003C18B0" w:rsidRPr="00AA3230">
        <w:rPr>
          <w:rFonts w:ascii="Arial" w:hAnsi="Arial" w:cs="Arial"/>
        </w:rPr>
        <w:t>algal growth</w:t>
      </w:r>
      <w:r w:rsidR="009211AA" w:rsidRPr="00AA3230">
        <w:rPr>
          <w:rFonts w:ascii="Arial" w:hAnsi="Arial" w:cs="Arial"/>
        </w:rPr>
        <w:t xml:space="preserve"> </w:t>
      </w:r>
      <w:del w:id="206" w:author="Sean" w:date="2021-08-06T16:58:00Z">
        <w:r w:rsidR="009211AA">
          <w:rPr>
            <w:rFonts w:ascii="Arial" w:hAnsi="Arial" w:cs="Arial"/>
          </w:rPr>
          <w:fldChar w:fldCharType="begin"/>
        </w:r>
        <w:r w:rsidR="009211AA">
          <w:rPr>
            <w:rFonts w:ascii="Arial" w:hAnsi="Arial" w:cs="Arial"/>
          </w:rPr>
          <w:delInstrText xml:space="preserve"> ADDIN ZOTERO_ITEM CSL_CITATION {"citationID":"oPfQqbo4","properties":{"formattedCitation":"(Fetscher et al. 2015)","plainCitation":"(Fetscher et al. 2015)","noteIndex":0},"citationItems":[{"id":339,"uris":["http://zotero.org/users/local/tyq98Km3/items/YJ77USWK"],"uri":["http://zotero.org/users/local/tyq98Km3/items/YJ77USWK"],"itemData":{"id":339,"type":"article-journal","abstract":"Lentic water bodies and large rivers have long been recognized as being susceptible, under certain conditions, to toxin-producing (“toxigenic”) planktonic cyanobacterial blooms. Although benthic cyanobacteria commonly inhabit wadeable (i.e., shallow) streams, little has been published on the potential for cyanotoxin (e.g., microcystin) production in this water body type. Recent research in Monterey Bay, California, USA has linked inland-derived microcystins to numerous sea otter mortalities in the marine environment, a finding that illustrates the negative effects cyanotoxins can have on ecosystem services, even far downstream from their origin, due to fluvial transport. For the present study, surveys of &gt;1200 wadeable stream segments were conducted throughout California during the spring and summer of 2007 through 2013, and revealed a high occurrence of potentially toxigenic benthic cyanobacteria. In addition, benthic microcystins were detected in one-third of sites, where tested (N=368), based primarily on one-time sampling, from 2011 to 2013 (mean concentration was 46μg/m2 of stream-bottom). Sites where microcystins were detected spanned a variety of surrounding land-use types, from open space (i.e., undeveloped land) to heavily urbanized/agricultural. Lyngbyatoxin (n=14), saxitoxins (n=99), and anatoxin-a (n=33) were also measured, at subsets of sites, and were also detected, albeit at lower rates than microcystins. Results of this study provide strong evidence that wadeable streams could be significant sources of cyanotoxin inputs to receiving waters, a finding that has implications for the management of drinking water, wildlife, and recreational resources, within both the streams themselves and in downstream rivers, lentic water bodies, and the ocean.","container-title":"Harmful Algae","DOI":"10.1016/j.hal.2015.09.002","ISSN":"1568-9883","journalAbbreviation":"Harmful Algae","language":"en","page":"105-116","source":"ScienceDirect","title":"Wadeable streams as widespread sources of benthic cyanotoxins in California, USA","volume":"49","author":[{"family":"Fetscher","given":"A. Elizabeth"},{"family":"Howard","given":"Meredith D. A."},{"family":"Stancheva","given":"Rosalina"},{"family":"Kudela","given":"Raphael M."},{"family":"Stein","given":"Eric D."},{"family":"Sutula","given":"Martha A."},{"family":"Busse","given":"Lilian B."},{"family":"Sheath","given":"Robert G."}],"issued":{"date-parts":[["2015",11,1]]}}}],"schema":"https://github.com/citation-style-language/schema/raw/master/csl-citation.json"} </w:delInstrText>
        </w:r>
        <w:r w:rsidR="009211AA">
          <w:rPr>
            <w:rFonts w:ascii="Arial" w:hAnsi="Arial" w:cs="Arial"/>
          </w:rPr>
          <w:fldChar w:fldCharType="separate"/>
        </w:r>
        <w:r w:rsidR="009211AA" w:rsidRPr="009211AA">
          <w:rPr>
            <w:rFonts w:ascii="Arial" w:hAnsi="Arial" w:cs="Arial"/>
          </w:rPr>
          <w:delText xml:space="preserve">(Fetscher </w:delText>
        </w:r>
        <w:r w:rsidR="0089055C" w:rsidRPr="0089055C">
          <w:rPr>
            <w:rFonts w:ascii="Arial" w:hAnsi="Arial" w:cs="Arial"/>
            <w:i/>
            <w:iCs/>
          </w:rPr>
          <w:delText>et al</w:delText>
        </w:r>
        <w:r w:rsidR="009211AA" w:rsidRPr="009211AA">
          <w:rPr>
            <w:rFonts w:ascii="Arial" w:hAnsi="Arial" w:cs="Arial"/>
          </w:rPr>
          <w:delText>. 2015)</w:delText>
        </w:r>
        <w:r w:rsidR="009211AA">
          <w:rPr>
            <w:rFonts w:ascii="Arial" w:hAnsi="Arial" w:cs="Arial"/>
          </w:rPr>
          <w:fldChar w:fldCharType="end"/>
        </w:r>
        <w:r w:rsidR="003C18B0" w:rsidRPr="00734EEE">
          <w:rPr>
            <w:rFonts w:ascii="Arial" w:hAnsi="Arial" w:cs="Arial"/>
          </w:rPr>
          <w:delText>.</w:delText>
        </w:r>
      </w:del>
      <w:ins w:id="207" w:author="Sean" w:date="2021-08-06T16:58:00Z">
        <w:r w:rsidR="00DD44E0" w:rsidRPr="00AA3230">
          <w:rPr>
            <w:rFonts w:ascii="Arial" w:hAnsi="Arial" w:cs="Arial"/>
          </w:rPr>
          <w:t>(</w:t>
        </w:r>
        <w:proofErr w:type="spellStart"/>
        <w:r w:rsidR="00DD44E0" w:rsidRPr="00AA3230">
          <w:rPr>
            <w:rFonts w:ascii="Arial" w:hAnsi="Arial" w:cs="Arial"/>
          </w:rPr>
          <w:t>Fetscher</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2015)</w:t>
        </w:r>
        <w:r w:rsidR="003C18B0" w:rsidRPr="00AA3230">
          <w:rPr>
            <w:rFonts w:ascii="Arial" w:hAnsi="Arial" w:cs="Arial"/>
          </w:rPr>
          <w:t>.</w:t>
        </w:r>
      </w:ins>
      <w:r w:rsidR="00E7007F" w:rsidRPr="00AA3230">
        <w:rPr>
          <w:rFonts w:ascii="Arial" w:hAnsi="Arial" w:cs="Arial"/>
        </w:rPr>
        <w:t xml:space="preserve"> </w:t>
      </w:r>
      <w:r w:rsidR="006A639A" w:rsidRPr="00AA3230">
        <w:rPr>
          <w:rFonts w:ascii="Arial" w:hAnsi="Arial" w:cs="Arial"/>
        </w:rPr>
        <w:t>Elevated s</w:t>
      </w:r>
      <w:r w:rsidR="00087C6D" w:rsidRPr="00AA3230">
        <w:rPr>
          <w:rFonts w:ascii="Arial" w:hAnsi="Arial" w:cs="Arial"/>
        </w:rPr>
        <w:t xml:space="preserve">olute concentrations were likely driven by evaporation, the watershed area/discharge ratio, and the greater influence of wastewater effluent on low discharge streams </w:t>
      </w:r>
      <w:r w:rsidR="006A639A" w:rsidRPr="00AA3230">
        <w:rPr>
          <w:rFonts w:ascii="Arial" w:hAnsi="Arial" w:cs="Arial"/>
        </w:rPr>
        <w:t>that typify semi-arid streams</w:t>
      </w:r>
      <w:r w:rsidR="009211AA" w:rsidRPr="00AA3230">
        <w:rPr>
          <w:rFonts w:ascii="Arial" w:hAnsi="Arial" w:cs="Arial"/>
        </w:rPr>
        <w:t xml:space="preserve"> </w:t>
      </w:r>
      <w:del w:id="208" w:author="Sean" w:date="2021-08-06T16:58:00Z">
        <w:r w:rsidR="009211AA">
          <w:rPr>
            <w:rFonts w:ascii="Arial" w:hAnsi="Arial" w:cs="Arial"/>
          </w:rPr>
          <w:fldChar w:fldCharType="begin"/>
        </w:r>
        <w:r w:rsidR="009211AA">
          <w:rPr>
            <w:rFonts w:ascii="Arial" w:hAnsi="Arial" w:cs="Arial"/>
          </w:rPr>
          <w:delInstrText xml:space="preserve"> ADDIN ZOTERO_ITEM CSL_CITATION {"citationID":"6HoP57r6","properties":{"formattedCitation":"(Williams 1999; Dehedin et al. 2013)","plainCitation":"(Williams 1999; Dehedin et al. 2013)","noteIndex":0},"citationItems":[{"id":76,"uris":["http://zotero.org/users/local/tyq98Km3/items/GKR6WQI4"],"uri":["http://zotero.org/users/local/tyq98Km3/items/GKR6WQI4"],"itemData":{"id":76,"type":"article-journal","abstract":"Semi-arid and arid regions (i.e. drylands with annual mean rainfall between 25 and 500 mm) cover approximately one-third of the world’s land area and are inhabited by almost 400 million people. Because they are a resource in short supply, waters in drylands are under increasing human pressures, and many are threatened by rising salinities (salinisation) in particular. Rising salinities result from several causes. The salinities of many large natural salt lakes in drylands are rising as water is diverted from their inflows for irrigation and other uses. The excessive clearance of natural, deep-rooted vegetation from catchments and the discharge of saline agricultural wastewater causes the salinity of many freshwater lakes, wetlands and rivers to rise. The salinisation of some fresh waters is caused by rising saline groundwaters. And in some regions, increasing climatic aridity may be a cause of salinisation. Whatever the cause, salinisation has significant economic, social and environmental impacts. They are usually deleterious and often irreparable. Decreased biodiversity, changes in the natural character of aquatic ecosystems, and lower productivity are frequent ecological effects. In some dryland countries, salinisation is viewed as the single most important threat to water resources. However, the extent and importance of salinisation as a global threat has been greatly underestimated. Recognition of this is the first step in any attempt to manage it effectively. The aims of the present paper, therefore, are three-fold. First, it aims to define the problem and indicate its extent; second, it aims to outline the causes and effects of salinisation; third, it aims to highlight the social, economic and environmental costs and comment on management responses. An overarching aim is to draw attention to the importance of salinisation as a phenomenon of global significance to waters in drylands.","container-title":"Lakes &amp; Reservoirs: Science, Policy and Management for Sustainable Use","DOI":"10.1046/j.1440-1770.1999.00089.x","ISSN":"1440-1770","issue":"3-4","language":"en","note":"number: 3-4\n_eprint: https://onlinelibrary.wiley.com/doi/pdf/10.1046/j.1440-1770.1999.00089.x","page":"85-91","source":"Wiley Online Library","title":"Salinisation: A major threat to water resources in the arid and semi-arid regions of the world","title-short":"Salinisation","volume":"4","author":[{"family":"Williams","given":"W. D."}],"issued":{"date-parts":[["1999"]]}}},{"id":333,"uris":["http://zotero.org/users/local/tyq98Km3/items/VP83VLMJ"],"uri":["http://zotero.org/users/local/tyq98Km3/items/VP83VLMJ"],"itemData":{"id":333,"type":"article-journal","abstract":"In a global change context, the intensity and the frequency of drastic low flow periods or drought events will most likely increase to a substantial extent over the coming decades, leading to a modification in the abiotic characteristics of wetlands. This change in environmental parameters may induce severe shifts in plant and animal communities and the functioning of ecosystems. In this study, we experimentally estimated the effect of drought and the accumulation of ammonia (NH3) on the feeding activities of three generalist macroinvertebrates (i.e. Gammarus pulex, Gammarus roeselii and Asellus aquaticus) on three types of organic matter: leaves of Berula erecta growing in submerged conditions, leaves of the same species growing in emerged conditions and dead leaves of Alnus glutinosa. We observed a modification in the biomechanical and stoichiometric characteristics of the plants as a result of the emersion of the aquatic plants. This shift produced a substantial decrease in organic matter recycling by invertebrates and in their associated physiological ability (i.e. the energy stores of the animals) to face conditions associated with environmental change. Moreover, the accumulation of NH3 amplified the negative effect of emersion. This snowball effect on invertebrates may profoundly modify the functioning of ecosystems, particularly in terms of organic matter production/degradation and carbon mineralization.","container-title":"Global Change Biology","DOI":"https://doi.org/10.1111/gcb.12084","ISSN":"1365-2486","issue":"3","language":"en","note":"_eprint: https://onlinelibrary.wiley.com/doi/pdf/10.1111/gcb.12084","page":"763-774","source":"Wiley Online Library","title":"The combined effects of water level reduction and an increase in ammonia concentration on organic matter processing by key freshwater shredders in alluvial wetlands","volume":"19","author":[{"family":"Dehedin","given":"Arnaud"},{"family":"Maazouzi","given":"Chafik"},{"family":"Puijalon","given":"Sara"},{"family":"Marmonier","given":"Pierre"},{"family":"Piscart","given":"Christophe"}],"issued":{"date-parts":[["2013"]]}}}],"schema":"https://github.com/citation-style-language/schema/raw/master/csl-citation.json"} </w:delInstrText>
        </w:r>
        <w:r w:rsidR="009211AA">
          <w:rPr>
            <w:rFonts w:ascii="Arial" w:hAnsi="Arial" w:cs="Arial"/>
          </w:rPr>
          <w:fldChar w:fldCharType="separate"/>
        </w:r>
        <w:r w:rsidR="009211AA" w:rsidRPr="009211AA">
          <w:rPr>
            <w:rFonts w:ascii="Arial" w:hAnsi="Arial" w:cs="Arial"/>
          </w:rPr>
          <w:delText xml:space="preserve">(Williams 1999; Dehedin </w:delText>
        </w:r>
        <w:r w:rsidR="0089055C" w:rsidRPr="0089055C">
          <w:rPr>
            <w:rFonts w:ascii="Arial" w:hAnsi="Arial" w:cs="Arial"/>
            <w:i/>
            <w:iCs/>
          </w:rPr>
          <w:delText>et al</w:delText>
        </w:r>
        <w:r w:rsidR="009211AA" w:rsidRPr="009211AA">
          <w:rPr>
            <w:rFonts w:ascii="Arial" w:hAnsi="Arial" w:cs="Arial"/>
          </w:rPr>
          <w:delText>. 2013)</w:delText>
        </w:r>
        <w:r w:rsidR="009211AA">
          <w:rPr>
            <w:rFonts w:ascii="Arial" w:hAnsi="Arial" w:cs="Arial"/>
          </w:rPr>
          <w:fldChar w:fldCharType="end"/>
        </w:r>
        <w:r w:rsidR="00087C6D">
          <w:rPr>
            <w:rFonts w:ascii="Arial" w:hAnsi="Arial" w:cs="Arial"/>
          </w:rPr>
          <w:delText>.</w:delText>
        </w:r>
        <w:r w:rsidR="006A639A">
          <w:rPr>
            <w:rFonts w:ascii="Arial" w:hAnsi="Arial" w:cs="Arial"/>
          </w:rPr>
          <w:delText xml:space="preserve"> </w:delText>
        </w:r>
        <w:r w:rsidR="00664B85" w:rsidRPr="00734EEE">
          <w:rPr>
            <w:rFonts w:ascii="Arial" w:hAnsi="Arial" w:cs="Arial"/>
          </w:rPr>
          <w:delText>We also noted but did not quantify</w:delText>
        </w:r>
        <w:r w:rsidR="001C12E9" w:rsidRPr="00734EEE">
          <w:rPr>
            <w:rFonts w:ascii="Arial" w:hAnsi="Arial" w:cs="Arial"/>
          </w:rPr>
          <w:delText xml:space="preserve"> high</w:delText>
        </w:r>
        <w:r w:rsidR="00A06C95" w:rsidRPr="00734EEE">
          <w:rPr>
            <w:rFonts w:ascii="Arial" w:hAnsi="Arial" w:cs="Arial"/>
          </w:rPr>
          <w:delText xml:space="preserve">er </w:delText>
        </w:r>
        <w:r w:rsidR="001C12E9" w:rsidRPr="00734EEE">
          <w:rPr>
            <w:rFonts w:ascii="Arial" w:hAnsi="Arial" w:cs="Arial"/>
          </w:rPr>
          <w:delText xml:space="preserve">concentrations of silt in </w:delText>
        </w:r>
        <w:r w:rsidR="00A06C95" w:rsidRPr="00734EEE">
          <w:rPr>
            <w:rFonts w:ascii="Arial" w:hAnsi="Arial" w:cs="Arial"/>
          </w:rPr>
          <w:delText xml:space="preserve">the </w:delText>
        </w:r>
        <w:r w:rsidR="001C12E9" w:rsidRPr="00734EEE">
          <w:rPr>
            <w:rFonts w:ascii="Arial" w:hAnsi="Arial" w:cs="Arial"/>
          </w:rPr>
          <w:delText>semi-arid streams with prohibitive implications for nesting species</w:delText>
        </w:r>
        <w:r w:rsidR="009211AA">
          <w:rPr>
            <w:rFonts w:ascii="Arial" w:hAnsi="Arial" w:cs="Arial"/>
          </w:rPr>
          <w:delText xml:space="preserve"> </w:delText>
        </w:r>
        <w:r w:rsidR="009211AA">
          <w:rPr>
            <w:rFonts w:ascii="Arial" w:hAnsi="Arial" w:cs="Arial"/>
          </w:rPr>
          <w:fldChar w:fldCharType="begin"/>
        </w:r>
        <w:r w:rsidR="009211AA">
          <w:rPr>
            <w:rFonts w:ascii="Arial" w:hAnsi="Arial" w:cs="Arial"/>
          </w:rPr>
          <w:delInstrText xml:space="preserve"> ADDIN ZOTERO_ITEM CSL_CITATION {"citationID":"SZLMrpZN","properties":{"formattedCitation":"(Jones et al. 2015)","plainCitation":"(Jones et al. 2015)","noteIndex":0},"citationItems":[{"id":336,"uris":["http://zotero.org/users/local/tyq98Km3/items/D5EZITR2"],"uri":["http://zotero.org/users/local/tyq98Km3/items/D5EZITR2"],"itemData":{"id":336,"type":"article-journal","abstract":"Summary River regulation and altered land use are two common anthropogenic disturbances in rivers worldwide. Alteration of the stream bed, through processes such as siltation, or of hydrology through river regulation, are likely to modify hyporheic processes or clog interstitial space and thereby affect both hyporheic invertebrates and nutrient dynamics. We tested the separate and combined effects of increased flow and increased fine sediment on hyporheic water quality and invertebrates in flume mesocosms. Each mesocosm contained two bed sediment types: clean sediment in the upstream section and experimentally colmated (EC) sediment (10% by weight of fine sediment) in the downstream section. Two flow rates were established, a higher flow rate to create turbulent flow in six mesocosms and a lower flow rate to create a transitional flow between turbulent and laminar flows in the remaining six mesocosms. Invertebrates and physicochemistry were sampled after 30 days at three depths (5, 11 and 18 cm), and the flows in six of twelve mesocosms were switched. The experiment was concluded after sampling invertebrates and physicochemistry on day 70. The addition of fine sediment to the mesocosm bed generally increased ammonium and decreased nitrate and soluble reactive phosphorus concentrations, decreased oxygen penetration and altered invertebrate assemblage structure. Increased flow rates generally lowered ammonium concentrations, increased soluble reactive phosphorus concentrations, increased oxygen penetration and altered invertebrate assemblage structure. Our hypothesis that higher flows would ameliorate any effects of added fine sediment was generally supported for oxygen penetration and nitrate concentration. However, we observed no differences in interaction effects of flow regime and sediment type either on other nutrient concentrations or invertebrate assemblage structure. The rates of flow used in our mesocosms did not appear to reach the threshold required to remove fine sediment. It is generally recognised that river hyporheic restoration requires a set of objectives against which the outcomes can be measured yet this is often overlooked. Our research provides preliminary guidelines that small amounts of fine sediment can have deleterious ecological effects. However, further research is required to evaluate whether lower percentages of bed fine sediment result in ecological impairment and to determine what flow rates are required to ameliorate colmation impacts.","container-title":"Freshwater Biology","DOI":"10.1111/fwb.12536","ISSN":"0046-5070","issue":"4","journalAbbreviation":"Freshwater Biology","note":"publisher: John Wiley &amp; Sons, Ltd","page":"813-826","source":"onlinelibrary-wiley-com.proxy.wm.edu (Atypon)","title":"The effects of increased flow and fine sediment on hyporheic invertebrates and nutrients in stream mesocosms","volume":"60","author":[{"family":"Jones","given":"Iwan"},{"family":"Growns","given":"Ivor"},{"family":"Arnold","given":"Amanda"},{"family":"McCall","given":"Stephanie"},{"family":"Bowes","given":"Mike"}],"issued":{"date-parts":[["2015",4,1]]}}}],"schema":"https://github.com/citation-style-language/schema/raw/master/csl-citation.json"} </w:delInstrText>
        </w:r>
        <w:r w:rsidR="009211AA">
          <w:rPr>
            <w:rFonts w:ascii="Arial" w:hAnsi="Arial" w:cs="Arial"/>
          </w:rPr>
          <w:fldChar w:fldCharType="separate"/>
        </w:r>
        <w:r w:rsidR="009211AA" w:rsidRPr="009211AA">
          <w:rPr>
            <w:rFonts w:ascii="Arial" w:hAnsi="Arial" w:cs="Arial"/>
          </w:rPr>
          <w:delText xml:space="preserve">(Jones </w:delText>
        </w:r>
        <w:r w:rsidR="0089055C" w:rsidRPr="0089055C">
          <w:rPr>
            <w:rFonts w:ascii="Arial" w:hAnsi="Arial" w:cs="Arial"/>
            <w:i/>
            <w:iCs/>
          </w:rPr>
          <w:delText>et al</w:delText>
        </w:r>
        <w:r w:rsidR="009211AA" w:rsidRPr="009211AA">
          <w:rPr>
            <w:rFonts w:ascii="Arial" w:hAnsi="Arial" w:cs="Arial"/>
          </w:rPr>
          <w:delText xml:space="preserve">. </w:delText>
        </w:r>
        <w:r w:rsidR="009211AA" w:rsidRPr="009211AA">
          <w:rPr>
            <w:rFonts w:ascii="Arial" w:hAnsi="Arial" w:cs="Arial"/>
          </w:rPr>
          <w:lastRenderedPageBreak/>
          <w:delText>2015)</w:delText>
        </w:r>
        <w:r w:rsidR="009211AA">
          <w:rPr>
            <w:rFonts w:ascii="Arial" w:hAnsi="Arial" w:cs="Arial"/>
          </w:rPr>
          <w:fldChar w:fldCharType="end"/>
        </w:r>
        <w:r w:rsidR="001C12E9" w:rsidRPr="00734EEE">
          <w:rPr>
            <w:rFonts w:ascii="Arial" w:hAnsi="Arial" w:cs="Arial"/>
          </w:rPr>
          <w:delText>.</w:delText>
        </w:r>
      </w:del>
      <w:ins w:id="209" w:author="Sean" w:date="2021-08-06T16:58:00Z">
        <w:r w:rsidR="00DD44E0" w:rsidRPr="00AA3230">
          <w:rPr>
            <w:rFonts w:ascii="Arial" w:hAnsi="Arial" w:cs="Arial"/>
          </w:rPr>
          <w:t xml:space="preserve">(Williams 1999; </w:t>
        </w:r>
        <w:proofErr w:type="spellStart"/>
        <w:r w:rsidR="00DD44E0" w:rsidRPr="00AA3230">
          <w:rPr>
            <w:rFonts w:ascii="Arial" w:hAnsi="Arial" w:cs="Arial"/>
          </w:rPr>
          <w:t>Dehedin</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2013)</w:t>
        </w:r>
        <w:r w:rsidR="001C12E9" w:rsidRPr="00AA3230">
          <w:rPr>
            <w:rFonts w:ascii="Arial" w:hAnsi="Arial" w:cs="Arial"/>
          </w:rPr>
          <w:t>.</w:t>
        </w:r>
      </w:ins>
      <w:r w:rsidR="001C12E9" w:rsidRPr="00AA3230">
        <w:rPr>
          <w:rFonts w:ascii="Arial" w:hAnsi="Arial" w:cs="Arial"/>
        </w:rPr>
        <w:t xml:space="preserve"> </w:t>
      </w:r>
      <w:r w:rsidR="006C2DB7" w:rsidRPr="00AA3230">
        <w:rPr>
          <w:rFonts w:ascii="Arial" w:hAnsi="Arial" w:cs="Arial"/>
        </w:rPr>
        <w:t xml:space="preserve">We </w:t>
      </w:r>
      <w:r w:rsidR="006A639A" w:rsidRPr="00AA3230">
        <w:rPr>
          <w:rFonts w:ascii="Arial" w:hAnsi="Arial" w:cs="Arial"/>
        </w:rPr>
        <w:t>interpreted</w:t>
      </w:r>
      <w:r w:rsidR="006C2DB7" w:rsidRPr="00AA3230">
        <w:rPr>
          <w:rFonts w:ascii="Arial" w:hAnsi="Arial" w:cs="Arial"/>
        </w:rPr>
        <w:t xml:space="preserve"> these patterns to mean </w:t>
      </w:r>
      <w:r w:rsidR="001C12E9" w:rsidRPr="00AA3230">
        <w:rPr>
          <w:rFonts w:ascii="Arial" w:hAnsi="Arial" w:cs="Arial"/>
        </w:rPr>
        <w:t>that as conditions become drier, water quality imposes abiotic filters on fish assembly which reduce overall community diversity</w:t>
      </w:r>
      <w:r w:rsidR="006C2DB7" w:rsidRPr="00AA3230">
        <w:rPr>
          <w:rFonts w:ascii="Arial" w:hAnsi="Arial" w:cs="Arial"/>
        </w:rPr>
        <w:t xml:space="preserve"> and selects for taxa with specialized adaptations for the harsh conditions</w:t>
      </w:r>
      <w:r w:rsidR="001C12E9" w:rsidRPr="00AA3230">
        <w:rPr>
          <w:rFonts w:ascii="Arial" w:hAnsi="Arial" w:cs="Arial"/>
        </w:rPr>
        <w:t>.</w:t>
      </w:r>
      <w:ins w:id="210" w:author="Sean" w:date="2021-08-06T16:58:00Z">
        <w:r w:rsidR="00B70678" w:rsidRPr="00B70678">
          <w:rPr>
            <w:rFonts w:ascii="Arial" w:hAnsi="Arial" w:cs="Arial"/>
            <w:color w:val="1D1C1D"/>
            <w:sz w:val="23"/>
            <w:szCs w:val="23"/>
            <w:shd w:val="clear" w:color="auto" w:fill="FFFFFF"/>
          </w:rPr>
          <w:t xml:space="preserve"> </w:t>
        </w:r>
        <w:r w:rsidR="00B70678">
          <w:rPr>
            <w:rFonts w:ascii="Arial" w:hAnsi="Arial" w:cs="Arial"/>
            <w:color w:val="1D1C1D"/>
            <w:sz w:val="23"/>
            <w:szCs w:val="23"/>
            <w:shd w:val="clear" w:color="auto" w:fill="FFFFFF"/>
          </w:rPr>
          <w:t>The negative relationship between fish diversity and canopy coverage was attributed to incomplete leaf-emergence in deciduous canopies prior to May.</w:t>
        </w:r>
      </w:ins>
    </w:p>
    <w:p w14:paraId="2558388F" w14:textId="77777777" w:rsidR="005A1C4A" w:rsidRPr="00734EEE" w:rsidRDefault="00C23AA0" w:rsidP="008E71DD">
      <w:pPr>
        <w:spacing w:line="240" w:lineRule="auto"/>
        <w:ind w:firstLine="720"/>
        <w:contextualSpacing/>
        <w:rPr>
          <w:del w:id="211" w:author="Sean" w:date="2021-08-06T16:58:00Z"/>
          <w:rFonts w:ascii="Arial" w:hAnsi="Arial" w:cs="Arial"/>
        </w:rPr>
      </w:pPr>
      <w:del w:id="212" w:author="Sean" w:date="2021-08-06T16:58:00Z">
        <w:r w:rsidRPr="00734EEE">
          <w:rPr>
            <w:rFonts w:ascii="Arial" w:hAnsi="Arial" w:cs="Arial"/>
          </w:rPr>
          <w:delText>C</w:delText>
        </w:r>
        <w:r w:rsidR="00BB41F4" w:rsidRPr="00734EEE">
          <w:rPr>
            <w:rFonts w:ascii="Arial" w:hAnsi="Arial" w:cs="Arial"/>
          </w:rPr>
          <w:delText xml:space="preserve">ommunities in semi-arid streams were composed of </w:delText>
        </w:r>
        <w:r w:rsidR="0055422A" w:rsidRPr="00734EEE">
          <w:rPr>
            <w:rFonts w:ascii="Arial" w:hAnsi="Arial" w:cs="Arial"/>
          </w:rPr>
          <w:delText>small, live-bearing, omnivores</w:delText>
        </w:r>
        <w:r w:rsidR="00BB41F4" w:rsidRPr="00734EEE">
          <w:rPr>
            <w:rFonts w:ascii="Arial" w:hAnsi="Arial" w:cs="Arial"/>
          </w:rPr>
          <w:delText xml:space="preserve"> able to tolerate high salinities including </w:delText>
        </w:r>
        <w:r w:rsidR="00546671" w:rsidRPr="00734EEE">
          <w:rPr>
            <w:rFonts w:ascii="Arial" w:hAnsi="Arial" w:cs="Arial"/>
          </w:rPr>
          <w:delText>Sailfin Molly</w:delText>
        </w:r>
        <w:r w:rsidR="00BB41F4" w:rsidRPr="00734EEE">
          <w:rPr>
            <w:rFonts w:ascii="Arial" w:hAnsi="Arial" w:cs="Arial"/>
          </w:rPr>
          <w:delText xml:space="preserve"> (</w:delText>
        </w:r>
        <w:r w:rsidR="00651556" w:rsidRPr="00734EEE">
          <w:rPr>
            <w:rFonts w:ascii="Arial" w:hAnsi="Arial" w:cs="Arial"/>
            <w:i/>
            <w:iCs/>
          </w:rPr>
          <w:delText>Poecilia latipinna</w:delText>
        </w:r>
        <w:r w:rsidR="00651556" w:rsidRPr="00734EEE">
          <w:rPr>
            <w:rFonts w:ascii="Arial" w:hAnsi="Arial" w:cs="Arial"/>
          </w:rPr>
          <w:delText xml:space="preserve">, </w:delText>
        </w:r>
        <w:r w:rsidR="00BB41F4" w:rsidRPr="00734EEE">
          <w:rPr>
            <w:rFonts w:ascii="Arial" w:hAnsi="Arial" w:cs="Arial"/>
          </w:rPr>
          <w:delText xml:space="preserve">95 psu) and </w:delText>
        </w:r>
        <w:r w:rsidR="00546671" w:rsidRPr="00734EEE">
          <w:rPr>
            <w:rFonts w:ascii="Arial" w:hAnsi="Arial" w:cs="Arial"/>
          </w:rPr>
          <w:delText>Western Mosquitofish</w:delText>
        </w:r>
        <w:r w:rsidR="00BB41F4" w:rsidRPr="00734EEE">
          <w:rPr>
            <w:rFonts w:ascii="Arial" w:hAnsi="Arial" w:cs="Arial"/>
          </w:rPr>
          <w:delText xml:space="preserve"> (</w:delText>
        </w:r>
        <w:r w:rsidR="00651556" w:rsidRPr="00734EEE">
          <w:rPr>
            <w:rFonts w:ascii="Arial" w:hAnsi="Arial" w:cs="Arial"/>
            <w:i/>
            <w:iCs/>
          </w:rPr>
          <w:delText>Gambusia affinis</w:delText>
        </w:r>
        <w:r w:rsidR="00651556" w:rsidRPr="00734EEE">
          <w:rPr>
            <w:rFonts w:ascii="Arial" w:hAnsi="Arial" w:cs="Arial"/>
          </w:rPr>
          <w:delText>,</w:delText>
        </w:r>
        <w:r w:rsidR="00A06C95" w:rsidRPr="00734EEE">
          <w:rPr>
            <w:rFonts w:ascii="Arial" w:hAnsi="Arial" w:cs="Arial"/>
          </w:rPr>
          <w:delText xml:space="preserve"> </w:delText>
        </w:r>
        <w:r w:rsidR="00BB41F4" w:rsidRPr="00734EEE">
          <w:rPr>
            <w:rFonts w:ascii="Arial" w:hAnsi="Arial" w:cs="Arial"/>
          </w:rPr>
          <w:delText xml:space="preserve">58.5 psu) </w:delText>
        </w:r>
        <w:r w:rsidR="009211AA">
          <w:rPr>
            <w:rFonts w:ascii="Arial" w:hAnsi="Arial" w:cs="Arial"/>
          </w:rPr>
          <w:fldChar w:fldCharType="begin"/>
        </w:r>
        <w:r w:rsidR="009211AA">
          <w:rPr>
            <w:rFonts w:ascii="Arial" w:hAnsi="Arial" w:cs="Arial"/>
          </w:rPr>
          <w:delInstrText xml:space="preserve"> ADDIN ZOTERO_ITEM CSL_CITATION {"citationID":"bCT5RIDm","properties":{"formattedCitation":"(Page and Burr, B.M. 1991)","plainCitation":"(Page and Burr, B.M. 1991)","noteIndex":0},"citationItems":[{"id":193,"uris":["http://zotero.org/users/local/tyq98Km3/items/QW2C2HU3"],"uri":["http://zotero.org/users/local/tyq98Km3/items/QW2C2HU3"],"itemData":{"id":193,"type":"book","event-place":"Boston","number-of-pages":"432","publisher":"Houghton Mifflin Company","publisher-place":"Boston","title":"A field guide to freshwater fishes of North America north of Mexico","URL":"https://fishbase.in/references/FBRefSummary.php?ID=5723","author":[{"family":"Page","given":"L.M."},{"family":"Burr, B.M.","given":""}],"accessed":{"date-parts":[["2020",9,25]]},"issued":{"date-parts":[["1991"]]}}}],"schema":"https://github.com/citation-style-language/schema/raw/master/csl-citation.json"} </w:delInstrText>
        </w:r>
        <w:r w:rsidR="009211AA">
          <w:rPr>
            <w:rFonts w:ascii="Arial" w:hAnsi="Arial" w:cs="Arial"/>
          </w:rPr>
          <w:fldChar w:fldCharType="separate"/>
        </w:r>
        <w:r w:rsidR="009211AA" w:rsidRPr="009211AA">
          <w:rPr>
            <w:rFonts w:ascii="Arial" w:hAnsi="Arial" w:cs="Arial"/>
          </w:rPr>
          <w:delText>(Page and Burr, B.M. 1991)</w:delText>
        </w:r>
        <w:r w:rsidR="009211AA">
          <w:rPr>
            <w:rFonts w:ascii="Arial" w:hAnsi="Arial" w:cs="Arial"/>
          </w:rPr>
          <w:fldChar w:fldCharType="end"/>
        </w:r>
        <w:r w:rsidR="00BB41F4" w:rsidRPr="00734EEE">
          <w:rPr>
            <w:rFonts w:ascii="Arial" w:hAnsi="Arial" w:cs="Arial"/>
          </w:rPr>
          <w:delText>.</w:delText>
        </w:r>
        <w:r w:rsidR="00CA6CBF" w:rsidRPr="00734EEE">
          <w:rPr>
            <w:rFonts w:ascii="Arial" w:hAnsi="Arial" w:cs="Arial"/>
          </w:rPr>
          <w:delText xml:space="preserve"> </w:delText>
        </w:r>
        <w:r w:rsidR="009736BF" w:rsidRPr="00734EEE">
          <w:rPr>
            <w:rFonts w:ascii="Arial" w:hAnsi="Arial" w:cs="Arial"/>
          </w:rPr>
          <w:delText xml:space="preserve">The strongest compositional shift observed </w:delText>
        </w:r>
        <w:r w:rsidR="00A06C95" w:rsidRPr="00734EEE">
          <w:rPr>
            <w:rFonts w:ascii="Arial" w:hAnsi="Arial" w:cs="Arial"/>
          </w:rPr>
          <w:delText xml:space="preserve">were increases in the abundance of </w:delText>
        </w:r>
        <w:r w:rsidR="00E07039" w:rsidRPr="00734EEE">
          <w:rPr>
            <w:rFonts w:ascii="Arial" w:hAnsi="Arial" w:cs="Arial"/>
          </w:rPr>
          <w:delText>centrarchids</w:delText>
        </w:r>
        <w:r w:rsidR="009736BF" w:rsidRPr="00734EEE">
          <w:rPr>
            <w:rFonts w:ascii="Arial" w:hAnsi="Arial" w:cs="Arial"/>
          </w:rPr>
          <w:delText xml:space="preserve"> (sunfish) </w:delText>
        </w:r>
        <w:r w:rsidR="00A06C95" w:rsidRPr="00734EEE">
          <w:rPr>
            <w:rFonts w:ascii="Arial" w:hAnsi="Arial" w:cs="Arial"/>
          </w:rPr>
          <w:delText>with increases in annual rainfall.</w:delText>
        </w:r>
        <w:r w:rsidR="00E7007F">
          <w:rPr>
            <w:rFonts w:ascii="Arial" w:hAnsi="Arial" w:cs="Arial"/>
          </w:rPr>
          <w:delText xml:space="preserve"> </w:delText>
        </w:r>
        <w:r w:rsidR="00A06C95" w:rsidRPr="00734EEE">
          <w:rPr>
            <w:rFonts w:ascii="Arial" w:hAnsi="Arial" w:cs="Arial"/>
          </w:rPr>
          <w:delText>C</w:delText>
        </w:r>
        <w:r w:rsidR="009736BF" w:rsidRPr="00734EEE">
          <w:rPr>
            <w:rFonts w:ascii="Arial" w:hAnsi="Arial" w:cs="Arial"/>
          </w:rPr>
          <w:delText xml:space="preserve">entrarchid species have 3-7 year lifespans, </w:delText>
        </w:r>
        <w:r w:rsidR="00A06C95" w:rsidRPr="00734EEE">
          <w:rPr>
            <w:rFonts w:ascii="Arial" w:hAnsi="Arial" w:cs="Arial"/>
          </w:rPr>
          <w:delText xml:space="preserve">breed </w:delText>
        </w:r>
        <w:r w:rsidR="009736BF" w:rsidRPr="00734EEE">
          <w:rPr>
            <w:rFonts w:ascii="Arial" w:hAnsi="Arial" w:cs="Arial"/>
          </w:rPr>
          <w:delText>annual</w:delText>
        </w:r>
        <w:r w:rsidR="00A06C95" w:rsidRPr="00734EEE">
          <w:rPr>
            <w:rFonts w:ascii="Arial" w:hAnsi="Arial" w:cs="Arial"/>
          </w:rPr>
          <w:delText>ly</w:delText>
        </w:r>
        <w:r w:rsidR="009736BF" w:rsidRPr="00734EEE">
          <w:rPr>
            <w:rFonts w:ascii="Arial" w:hAnsi="Arial" w:cs="Arial"/>
          </w:rPr>
          <w:delText xml:space="preserve">, </w:delText>
        </w:r>
        <w:r w:rsidR="00A06C95" w:rsidRPr="00734EEE">
          <w:rPr>
            <w:rFonts w:ascii="Arial" w:hAnsi="Arial" w:cs="Arial"/>
          </w:rPr>
          <w:delText xml:space="preserve">build </w:delText>
        </w:r>
        <w:r w:rsidR="009736BF" w:rsidRPr="00734EEE">
          <w:rPr>
            <w:rFonts w:ascii="Arial" w:hAnsi="Arial" w:cs="Arial"/>
          </w:rPr>
          <w:delText>nest</w:delText>
        </w:r>
        <w:r w:rsidR="00A06C95" w:rsidRPr="00734EEE">
          <w:rPr>
            <w:rFonts w:ascii="Arial" w:hAnsi="Arial" w:cs="Arial"/>
          </w:rPr>
          <w:delText>s</w:delText>
        </w:r>
        <w:r w:rsidR="009736BF" w:rsidRPr="00734EEE">
          <w:rPr>
            <w:rFonts w:ascii="Arial" w:hAnsi="Arial" w:cs="Arial"/>
          </w:rPr>
          <w:delText>, and are omnivores</w:delText>
        </w:r>
        <w:r w:rsidR="009211AA">
          <w:rPr>
            <w:rFonts w:ascii="Arial" w:hAnsi="Arial" w:cs="Arial"/>
          </w:rPr>
          <w:delText xml:space="preserve"> </w:delText>
        </w:r>
        <w:r w:rsidR="009211AA">
          <w:rPr>
            <w:rFonts w:ascii="Arial" w:hAnsi="Arial" w:cs="Arial"/>
          </w:rPr>
          <w:fldChar w:fldCharType="begin"/>
        </w:r>
        <w:r w:rsidR="009211AA">
          <w:rPr>
            <w:rFonts w:ascii="Arial" w:hAnsi="Arial" w:cs="Arial"/>
          </w:rPr>
          <w:delInstrText xml:space="preserve"> ADDIN ZOTERO_ITEM CSL_CITATION {"citationID":"5bKtl0L6","properties":{"formattedCitation":"(Cooke and Philipp 2009)","plainCitation":"(Cooke and Philipp 2009)","noteIndex":0},"citationItems":[{"id":10,"uris":["http://zotero.org/users/local/tyq98Km3/items/W6FMD4Q2"],"uri":["http://zotero.org/users/local/tyq98Km3/items/W6FMD4Q2"],"itemData":{"id":10,"type":"book","abstract":"Centrarchid fishes, also known as freshwater sunfishes, include such prominent species as the Largemouth Bass, Smallmouth Bass and Bluegill. They are endemic to Eastern North America where they form part of a multi-million dollar sports fishing industry, but they have also been widely introduced around the globe by recreational anglers, in aquaculture programs and by government fisheries agencies. Centrarchid Fishes provides comprehensive coverage of all major aspects of this ecologically and commercially important group of fishes. Coverage includes diversity, ecomorphology, phylogeny and genetics, hybridization, reproduction, early life history and recruitment, feeding and growth, ecology, migrations, bioenergetics, physiology, diseases, aquaculture, fisheries management and conservation. Chapters have been written by well-known and respected scientists and the whole has been drawn together by Professors Cooke and Philipp, themselves extremely well respected in the area of fisheries management and conservation. Centrarchid Fishes is an essential purchase for all fish biologists, ecologists, fisheries managers and fish farm personnel who work with centrarchid species across the globe.","note":"page: 539\nDOI: 10.1002/9781444316032","number-of-pages":"1","source":"ResearchGate","title":"Centrarchid Fishes: Diversity, Biology, and Conservation","title-short":"Centrarchid Fishes","author":[{"family":"Cooke","given":"Steven"},{"family":"Philipp","given":"David"}],"issued":{"date-parts":[["2009",12,7]]}}}],"schema":"https://github.com/citation-style-language/schema/raw/master/csl-citation.json"} </w:delInstrText>
        </w:r>
        <w:r w:rsidR="009211AA">
          <w:rPr>
            <w:rFonts w:ascii="Arial" w:hAnsi="Arial" w:cs="Arial"/>
          </w:rPr>
          <w:fldChar w:fldCharType="separate"/>
        </w:r>
        <w:r w:rsidR="009211AA" w:rsidRPr="009211AA">
          <w:rPr>
            <w:rFonts w:ascii="Arial" w:hAnsi="Arial" w:cs="Arial"/>
          </w:rPr>
          <w:delText>(Cooke and Philipp 2009)</w:delText>
        </w:r>
        <w:r w:rsidR="009211AA">
          <w:rPr>
            <w:rFonts w:ascii="Arial" w:hAnsi="Arial" w:cs="Arial"/>
          </w:rPr>
          <w:fldChar w:fldCharType="end"/>
        </w:r>
        <w:r w:rsidR="009736BF" w:rsidRPr="00734EEE">
          <w:rPr>
            <w:rFonts w:ascii="Arial" w:hAnsi="Arial" w:cs="Arial"/>
          </w:rPr>
          <w:delText>.</w:delText>
        </w:r>
        <w:r w:rsidR="00E7007F">
          <w:rPr>
            <w:rFonts w:ascii="Arial" w:hAnsi="Arial" w:cs="Arial"/>
          </w:rPr>
          <w:delText xml:space="preserve"> </w:delText>
        </w:r>
        <w:r w:rsidR="00A06C95" w:rsidRPr="00734EEE">
          <w:rPr>
            <w:rFonts w:ascii="Arial" w:hAnsi="Arial" w:cs="Arial"/>
          </w:rPr>
          <w:delText>Additional increases in diversity towards the wetter side of the climate gradient include</w:delText>
        </w:r>
        <w:r w:rsidR="006A639A">
          <w:rPr>
            <w:rFonts w:ascii="Arial" w:hAnsi="Arial" w:cs="Arial"/>
          </w:rPr>
          <w:delText>d</w:delText>
        </w:r>
        <w:r w:rsidR="00A06C95" w:rsidRPr="00734EEE">
          <w:rPr>
            <w:rFonts w:ascii="Arial" w:hAnsi="Arial" w:cs="Arial"/>
          </w:rPr>
          <w:delText xml:space="preserve"> the addition of black bullhead catfish (a demersal, nesting omnivore), and several shiner species (small broadcast spawning minnows). These organisms require conditions that are stable across years as well as suitable substrate for rearing young, suggesting that conditions in semi-arid sites </w:delText>
        </w:r>
        <w:r w:rsidR="006A639A">
          <w:rPr>
            <w:rFonts w:ascii="Arial" w:hAnsi="Arial" w:cs="Arial"/>
          </w:rPr>
          <w:delText>we</w:delText>
        </w:r>
        <w:r w:rsidR="00A06C95" w:rsidRPr="00734EEE">
          <w:rPr>
            <w:rFonts w:ascii="Arial" w:hAnsi="Arial" w:cs="Arial"/>
          </w:rPr>
          <w:delText>re excluding these taxa through environmental filtering.</w:delText>
        </w:r>
        <w:r w:rsidR="00E7007F">
          <w:rPr>
            <w:rFonts w:ascii="Arial" w:hAnsi="Arial" w:cs="Arial"/>
          </w:rPr>
          <w:delText xml:space="preserve"> </w:delText>
        </w:r>
        <w:r w:rsidR="00A06C95" w:rsidRPr="00734EEE">
          <w:rPr>
            <w:rFonts w:ascii="Arial" w:hAnsi="Arial" w:cs="Arial"/>
          </w:rPr>
          <w:delText>Additionally, some of the sub-humid and mesic sites also had seasonally migrating taxa including Rio Grande Cichlid (</w:delText>
        </w:r>
        <w:r w:rsidR="00A06C95" w:rsidRPr="00734EEE">
          <w:rPr>
            <w:rFonts w:ascii="Arial" w:hAnsi="Arial" w:cs="Arial"/>
            <w:i/>
            <w:iCs/>
          </w:rPr>
          <w:delText>H</w:delText>
        </w:r>
        <w:r w:rsidR="008014EB" w:rsidRPr="00734EEE">
          <w:rPr>
            <w:rFonts w:ascii="Arial" w:hAnsi="Arial" w:cs="Arial"/>
            <w:i/>
            <w:iCs/>
          </w:rPr>
          <w:delText>ericthys</w:delText>
        </w:r>
        <w:r w:rsidR="00A06C95" w:rsidRPr="00734EEE">
          <w:rPr>
            <w:rFonts w:ascii="Arial" w:hAnsi="Arial" w:cs="Arial"/>
            <w:i/>
            <w:iCs/>
          </w:rPr>
          <w:delText xml:space="preserve"> cyanogutattus)</w:delText>
        </w:r>
        <w:r w:rsidR="00A06C95" w:rsidRPr="00734EEE">
          <w:rPr>
            <w:rFonts w:ascii="Arial" w:hAnsi="Arial" w:cs="Arial"/>
          </w:rPr>
          <w:delText>, Hogchoker (</w:delText>
        </w:r>
        <w:r w:rsidR="00A06C95" w:rsidRPr="00734EEE">
          <w:rPr>
            <w:rFonts w:ascii="Arial" w:hAnsi="Arial" w:cs="Arial"/>
            <w:i/>
            <w:iCs/>
          </w:rPr>
          <w:delText>T</w:delText>
        </w:r>
        <w:r w:rsidR="008014EB" w:rsidRPr="00734EEE">
          <w:rPr>
            <w:rFonts w:ascii="Arial" w:hAnsi="Arial" w:cs="Arial"/>
            <w:i/>
            <w:iCs/>
          </w:rPr>
          <w:delText>rinectes</w:delText>
        </w:r>
        <w:r w:rsidR="00A06C95" w:rsidRPr="00734EEE">
          <w:rPr>
            <w:rFonts w:ascii="Arial" w:hAnsi="Arial" w:cs="Arial"/>
            <w:i/>
            <w:iCs/>
          </w:rPr>
          <w:delText xml:space="preserve"> maculatus), </w:delText>
        </w:r>
        <w:r w:rsidR="00A06C95" w:rsidRPr="00734EEE">
          <w:rPr>
            <w:rFonts w:ascii="Arial" w:hAnsi="Arial" w:cs="Arial"/>
            <w:iCs/>
          </w:rPr>
          <w:delText>and American Eel (</w:delText>
        </w:r>
        <w:r w:rsidR="00A06C95" w:rsidRPr="00734EEE">
          <w:rPr>
            <w:rFonts w:ascii="Arial" w:hAnsi="Arial" w:cs="Arial"/>
            <w:i/>
          </w:rPr>
          <w:delText>A</w:delText>
        </w:r>
        <w:r w:rsidR="008014EB" w:rsidRPr="00734EEE">
          <w:rPr>
            <w:rFonts w:ascii="Arial" w:hAnsi="Arial" w:cs="Arial"/>
            <w:i/>
          </w:rPr>
          <w:delText>nguilla</w:delText>
        </w:r>
        <w:r w:rsidR="00A06C95" w:rsidRPr="00734EEE">
          <w:rPr>
            <w:rFonts w:ascii="Arial" w:hAnsi="Arial" w:cs="Arial"/>
            <w:i/>
          </w:rPr>
          <w:delText xml:space="preserve"> rostrate</w:delText>
        </w:r>
        <w:r w:rsidR="00A06C95" w:rsidRPr="00734EEE">
          <w:rPr>
            <w:rFonts w:ascii="Arial" w:hAnsi="Arial" w:cs="Arial"/>
          </w:rPr>
          <w:delText>)</w:delText>
        </w:r>
        <w:r w:rsidR="009211AA">
          <w:rPr>
            <w:rFonts w:ascii="Arial" w:hAnsi="Arial" w:cs="Arial"/>
          </w:rPr>
          <w:delText xml:space="preserve"> </w:delText>
        </w:r>
        <w:r w:rsidR="009211AA">
          <w:rPr>
            <w:rFonts w:ascii="Arial" w:hAnsi="Arial" w:cs="Arial"/>
          </w:rPr>
          <w:fldChar w:fldCharType="begin"/>
        </w:r>
        <w:r w:rsidR="009211AA">
          <w:rPr>
            <w:rFonts w:ascii="Arial" w:hAnsi="Arial" w:cs="Arial"/>
          </w:rPr>
          <w:delInstrText xml:space="preserve"> ADDIN ZOTERO_ITEM CSL_CITATION {"citationID":"vcbA2FRP","properties":{"formattedCitation":"(Rehage et al. 2016; Koski 1978; Wenner, C.A. 1978)","plainCitation":"(Rehage et al. 2016; Koski 1978; Wenner, C.A. 1978)","noteIndex":0},"citationItems":[{"id":53,"uris":["http://zotero.org/users/local/tyq98Km3/items/LS78XLY6"],"uri":["http://zotero.org/users/local/tyq98Km3/items/LS78XLY6"],"itemData":{"id":53,"type":"article-journal","abstract":"Extreme climate events can interact synergistically with invasions to dramatically alter ecosystem structure, function, and services. Yet, the effects of extreme climate events on species invasions remain unresolved. Extreme climate events may increase resources and decrease biotic resistance by causing physiological stress and/or mortality of native taxa, resulting in invasion opportunities for nonnative species. Alternatively, extreme climate events may regulate nonnative populations, preventing them from achieving dominance. We examined whether a sequence of three cold spells had a negative or positive effect on fish invasions in the coastal Everglades. We compared resistance (initial effects) and resilience (rate of recovery) to the cold spells between native fishes and the dominant nonnative invader, the Mayan cichlid, across eight populations expanding two mangroves drainages in the southern Everglades. We tracked native fish and nonnative Mayan cichlid populations for 10 yr including 3 yr pre- and 4 yr post-cold spells. In both drainages, native fishes were more resistant to the cold spells than the nonnative species. While native fishes experienced declines at only one site, nonnative Mayan numbers were reduced by 90-100% across six sites where they were abundant pre-disturbances. Four years after the last cold spell, we saw limited resilience in the affected nonnative populations. Only one of the six affected sites fully recovered, whereas the other five sites showed no recovery in Mayan cichlid numbers. The recovered site was closest to a canal, known to act as thermal refuges for nonnative fishes. In summary, cold spells can reduce nonnative abundances, but whether cold spells can effectively knock back invasions (and range expansions) by tropical/subtropical nonnative species will depend on how the frequency and severity of cold spells are affected by climate change. We propose that these mortality-causing extreme events could provide rare management opportunities late in an invasion.","container-title":"Ecosphere","DOI":"10.1002/ecs2.1268","ISSN":"2150-8925","issue":"6","journalAbbreviation":"Ecosphere","language":"English","note":"number: 6\npublisher-place: Hoboken\npublisher: Wiley\nWOS:000378523100001","page":"e01268","source":"Web of Science","title":"Knocking back invasions: variable resistance and resilience to multiple cold spells in native vs. nonnative fishes","title-short":"Knocking back invasions","volume":"7","author":[{"family":"Rehage","given":"J. S."},{"family":"Blanchard","given":"J. R."},{"family":"Boucek","given":"R. E."},{"family":"Lorenz","given":"J. J."},{"family":"Robinson","given":"M."}],"issued":{"date-parts":[["2016",6]]}}},{"id":34,"uris":["http://zotero.org/users/local/tyq98Km3/items/4VVY9UGF"],"uri":["http://zotero.org/users/local/tyq98Km3/items/4VVY9UGF"],"itemData":{"id":34,"type":"article-journal","container-title":"Transactions of the American Fisheries Society","DOI":"10.1577/1548-8659(1978)107&lt;449:AGAMOT&gt;2.0.CO;2","ISSN":"0002-8487","issue":"3","journalAbbreviation":"Trans. Am. Fish. Soc.","language":"English","note":"number: 3\npublisher-place: Bethesda\npublisher: Amer Fisheries Soc\nWOS:A1978FD55200010","page":"449-453","source":"Web of Science","title":"Age, Growth, and Maturity of Hogchoker, Trinectes-Maculatus, in Hudson River, New-York","volume":"107","author":[{"family":"Koski","given":"Rt"}],"issued":{"date-parts":[["1978"]]}}},{"id":68,"uris":["http://zotero.org/users/local/tyq98Km3/items/ZLEA9UMW"],"uri":["http://zotero.org/users/local/tyq98Km3/items/ZLEA9UMW"],"itemData":{"id":68,"type":"webpage","title":"FAO species identification sheets for fishery purposes. Eastern Central Atlantic; fishing areas 34, 47 (in part)","URL":"http://www.fao.org/3/ag419e/ag419e00.htm","author":[{"literal":"Wenner, C.A."}],"accessed":{"date-parts":[["2020",8,13]]},"issued":{"date-parts":[["1978"]]}}}],"schema":"https://github.com/citation-style-language/schema/raw/master/csl-citation.json"} </w:delInstrText>
        </w:r>
        <w:r w:rsidR="009211AA">
          <w:rPr>
            <w:rFonts w:ascii="Arial" w:hAnsi="Arial" w:cs="Arial"/>
          </w:rPr>
          <w:fldChar w:fldCharType="separate"/>
        </w:r>
        <w:r w:rsidR="009211AA" w:rsidRPr="009211AA">
          <w:rPr>
            <w:rFonts w:ascii="Arial" w:hAnsi="Arial" w:cs="Arial"/>
          </w:rPr>
          <w:delText xml:space="preserve">(Rehage </w:delText>
        </w:r>
        <w:r w:rsidR="0089055C" w:rsidRPr="0089055C">
          <w:rPr>
            <w:rFonts w:ascii="Arial" w:hAnsi="Arial" w:cs="Arial"/>
            <w:i/>
            <w:iCs/>
          </w:rPr>
          <w:delText>et al</w:delText>
        </w:r>
        <w:r w:rsidR="009211AA" w:rsidRPr="009211AA">
          <w:rPr>
            <w:rFonts w:ascii="Arial" w:hAnsi="Arial" w:cs="Arial"/>
          </w:rPr>
          <w:delText>. 2016; Koski 1978; Wenner, C.A. 1978)</w:delText>
        </w:r>
        <w:r w:rsidR="009211AA">
          <w:rPr>
            <w:rFonts w:ascii="Arial" w:hAnsi="Arial" w:cs="Arial"/>
          </w:rPr>
          <w:fldChar w:fldCharType="end"/>
        </w:r>
        <w:r w:rsidR="00A06C95" w:rsidRPr="00734EEE">
          <w:rPr>
            <w:rFonts w:ascii="Arial" w:hAnsi="Arial" w:cs="Arial"/>
          </w:rPr>
          <w:delText>. These were absent from semi-arid sites.</w:delText>
        </w:r>
        <w:r w:rsidR="00E7007F">
          <w:rPr>
            <w:rFonts w:ascii="Arial" w:hAnsi="Arial" w:cs="Arial"/>
          </w:rPr>
          <w:delText xml:space="preserve"> </w:delText>
        </w:r>
        <w:r w:rsidR="00A06C95" w:rsidRPr="00734EEE">
          <w:rPr>
            <w:rFonts w:ascii="Arial" w:hAnsi="Arial" w:cs="Arial"/>
          </w:rPr>
          <w:delText xml:space="preserve">Given the similar proximity to nearby reservoirs and estuaries, migratory taxa may have been excluded from streams with habitat fragmentation, </w:delText>
        </w:r>
        <w:r w:rsidR="009863D1">
          <w:rPr>
            <w:rFonts w:ascii="Arial" w:hAnsi="Arial" w:cs="Arial"/>
          </w:rPr>
          <w:delText xml:space="preserve">approximated </w:delText>
        </w:r>
        <w:r w:rsidR="00A06C95" w:rsidRPr="00734EEE">
          <w:rPr>
            <w:rFonts w:ascii="Arial" w:hAnsi="Arial" w:cs="Arial"/>
          </w:rPr>
          <w:delText>here by low flow pulse %, that typify semi-arid streams</w:delText>
        </w:r>
        <w:r w:rsidR="00496699">
          <w:rPr>
            <w:rFonts w:ascii="Arial" w:hAnsi="Arial" w:cs="Arial"/>
          </w:rPr>
          <w:delText xml:space="preserve"> </w:delText>
        </w:r>
        <w:r w:rsidR="00496699">
          <w:rPr>
            <w:rFonts w:ascii="Arial" w:hAnsi="Arial" w:cs="Arial"/>
          </w:rPr>
          <w:fldChar w:fldCharType="begin"/>
        </w:r>
        <w:r w:rsidR="00496699">
          <w:rPr>
            <w:rFonts w:ascii="Arial" w:hAnsi="Arial" w:cs="Arial"/>
          </w:rPr>
          <w:delInstrText xml:space="preserve"> ADDIN ZOTERO_ITEM CSL_CITATION {"citationID":"AiN4bBR4","properties":{"formattedCitation":"(De Jong et al. 2015)","plainCitation":"(De Jong et al. 2015)","noteIndex":0},"citationItems":[{"id":250,"uris":["http://zotero.org/users/local/tyq98Km3/items/ZC87IWFE"],"uri":["http://zotero.org/users/local/tyq98Km3/items/ZC87IWFE"],"itemData":{"id":250,"type":"article-journal","abstract":"Ephemeral streams in the southwestern United States have unpredictable, short, torrential flows during extreme weather, and their aquatic biology is poorly studied. During the 2006 monsoon, we sampled aquatic communities at 14 ephemeral stream sites within the Santa Cruz River, Arizona, and Río Puerco, New Mexico, watersheds following a monsoon-related thunderstorm and continuing daily until flows and pools dried. With the 86 taxa of macroinvertebrates that we collected, these sites host a modest community, although presence was limited by drying. Macroinvertebrate taxa richness was not associated with duration of water presence, and biomass was greater in sites with less water available. We collected more taxa in ephemeral reaches of interrupted streams than in truly ephemeral streams. Drought-resistant/resilient species traits were well represented. Vertebrates colonized these ephemeral stream reaches quickly; however, native fish species used ephemeral reaches as corridors between perennial reaches while nonnative fish were unable to do so, and amphibians sometimes completed the aquatic portion of their life cycle in the receding waters. This study provides the first data on aquatic organisms in ephemeral streams immediately after monsoon thunderstorms in the southwestern United States. Arroyos efímeros en el suroeste de los Estados Unidos suelen tener flujos impredecibles, breves, y torrenciales durante condiciones meteorológicas extremas, y su biología acuática es poco estudiada. Durante el monzón del 2006, muestreamos las comunidades acuáticas en 14 arroyos efímeros dentro de las cuencas del río Santa Cruz, Arizona, y Río Puerco, Nuevo México, después de una tormenta relacionada con el monzón y continuamos muestreando todos los días hasta que los flujos y charcos se secaron. Con 86 taxa de macroinvertebrados acuáticos, estos arroyos albergaron una comunidad modesta, aunque la presencia fue limitada por la sequía. La riqueza de taxa de macroinvertebrados no se asoció con la duración de la presencia de agua y la biomasa fue mayor en los arroyos con menos agua disponible. Más taxa fueron colectados en secciones efímeras de arroyos interrumpidos que en arroyos verdaderamente efímeros. Características específicas de la resistencia y recuperación a la sequía estuvieron bien representadas. Los vertebrados colonizaron estas secciones efímeras de arroyos rápidamente; sin embargo, especies de peces nativos usaron las secciones efímeras como corredores entre secciones perennes, mientras que los peces no nativos no pudieron hacerlo, y anfibios a veces realizaron la parte acuática de su ciclo de vida en las aguas retrocediendo. Este estudio proporciona los primeros datos sobre los organismos acuáticos en arroyos efímeros inmediatamente después de tormentas monzónicas en el suroeste de los Estados Unidos.","container-title":"The Southwestern Naturalist","ISSN":"0038-4909","issue":"4","note":"publisher: Southwestern Association of Naturalists","page":"349-359","source":"JSTOR","title":"Aquatic Invertebrate and Vertebrate Communities of Ephemeral Stream Ecosystems in the Arid Southwestern United States","volume":"60","author":[{"family":"De Jong","given":"Grant D."},{"family":"Canton","given":"Steven P."},{"family":"Lynch","given":"Jeniffer S."},{"family":"Murphy","given":"Mark"}],"issued":{"date-parts":[["2015"]]}}}],"schema":"https://github.com/citation-style-language/schema/raw/master/csl-citation.json"} </w:delInstrText>
        </w:r>
        <w:r w:rsidR="00496699">
          <w:rPr>
            <w:rFonts w:ascii="Arial" w:hAnsi="Arial" w:cs="Arial"/>
          </w:rPr>
          <w:fldChar w:fldCharType="separate"/>
        </w:r>
        <w:r w:rsidR="00496699" w:rsidRPr="00496699">
          <w:rPr>
            <w:rFonts w:ascii="Arial" w:hAnsi="Arial" w:cs="Arial"/>
          </w:rPr>
          <w:delText xml:space="preserve">(De Jong </w:delText>
        </w:r>
        <w:r w:rsidR="0089055C" w:rsidRPr="0089055C">
          <w:rPr>
            <w:rFonts w:ascii="Arial" w:hAnsi="Arial" w:cs="Arial"/>
            <w:i/>
            <w:iCs/>
          </w:rPr>
          <w:delText>et al</w:delText>
        </w:r>
        <w:r w:rsidR="00496699" w:rsidRPr="00496699">
          <w:rPr>
            <w:rFonts w:ascii="Arial" w:hAnsi="Arial" w:cs="Arial"/>
          </w:rPr>
          <w:delText>. 2015)</w:delText>
        </w:r>
        <w:r w:rsidR="00496699">
          <w:rPr>
            <w:rFonts w:ascii="Arial" w:hAnsi="Arial" w:cs="Arial"/>
          </w:rPr>
          <w:fldChar w:fldCharType="end"/>
        </w:r>
        <w:r w:rsidR="00A06C95" w:rsidRPr="00734EEE">
          <w:rPr>
            <w:rFonts w:ascii="Arial" w:hAnsi="Arial" w:cs="Arial"/>
          </w:rPr>
          <w:delText xml:space="preserve">. </w:delText>
        </w:r>
      </w:del>
    </w:p>
    <w:p w14:paraId="447E936D" w14:textId="77777777" w:rsidR="00BD78C4" w:rsidRPr="00734EEE" w:rsidRDefault="00072A79" w:rsidP="008E71DD">
      <w:pPr>
        <w:spacing w:line="240" w:lineRule="auto"/>
        <w:ind w:firstLine="720"/>
        <w:rPr>
          <w:del w:id="213" w:author="Sean" w:date="2021-08-06T16:58:00Z"/>
          <w:rFonts w:ascii="Arial" w:hAnsi="Arial" w:cs="Arial"/>
        </w:rPr>
      </w:pPr>
      <w:del w:id="214" w:author="Sean" w:date="2021-08-06T16:58:00Z">
        <w:r w:rsidRPr="00734EEE">
          <w:rPr>
            <w:rFonts w:ascii="Arial" w:hAnsi="Arial" w:cs="Arial"/>
          </w:rPr>
          <w:delText>R</w:delText>
        </w:r>
        <w:r w:rsidR="00FA142E" w:rsidRPr="00734EEE">
          <w:rPr>
            <w:rFonts w:ascii="Arial" w:hAnsi="Arial" w:cs="Arial"/>
          </w:rPr>
          <w:delText xml:space="preserve">ed shiners </w:delText>
        </w:r>
        <w:r w:rsidR="002A725D" w:rsidRPr="00734EEE">
          <w:rPr>
            <w:rFonts w:ascii="Arial" w:hAnsi="Arial" w:cs="Arial"/>
          </w:rPr>
          <w:delText>(</w:delText>
        </w:r>
        <w:r w:rsidR="002A725D" w:rsidRPr="00734EEE">
          <w:rPr>
            <w:rFonts w:ascii="Arial" w:hAnsi="Arial" w:cs="Arial"/>
            <w:i/>
            <w:iCs/>
          </w:rPr>
          <w:delText>Cyprinella lutrensis</w:delText>
        </w:r>
        <w:r w:rsidR="002A725D" w:rsidRPr="00734EEE">
          <w:rPr>
            <w:rFonts w:ascii="Arial" w:hAnsi="Arial" w:cs="Arial"/>
          </w:rPr>
          <w:delText xml:space="preserve">) </w:delText>
        </w:r>
        <w:r w:rsidR="00FA142E" w:rsidRPr="00734EEE">
          <w:rPr>
            <w:rFonts w:ascii="Arial" w:hAnsi="Arial" w:cs="Arial"/>
          </w:rPr>
          <w:delText xml:space="preserve">were </w:delText>
        </w:r>
        <w:r w:rsidRPr="00734EEE">
          <w:rPr>
            <w:rFonts w:ascii="Arial" w:hAnsi="Arial" w:cs="Arial"/>
          </w:rPr>
          <w:delText xml:space="preserve">curiously </w:delText>
        </w:r>
        <w:r w:rsidR="00FA142E" w:rsidRPr="00734EEE">
          <w:rPr>
            <w:rFonts w:ascii="Arial" w:hAnsi="Arial" w:cs="Arial"/>
          </w:rPr>
          <w:delText xml:space="preserve">absent from semi-arid sites and were only present in four mesic and sub-humid sites. In ordination space, two sites with the highest abundances of red shiner (Aransas and Placedo) separated perpendicularly from the rainfall-gradient effects and coextended with </w:delText>
        </w:r>
        <w:r w:rsidR="002017B3" w:rsidRPr="00734EEE">
          <w:rPr>
            <w:rFonts w:ascii="Arial" w:hAnsi="Arial" w:cs="Arial"/>
          </w:rPr>
          <w:delText xml:space="preserve">Rosgen (stream morphology) and </w:delText>
        </w:r>
        <w:r w:rsidR="00370E09" w:rsidRPr="00734EEE">
          <w:rPr>
            <w:rFonts w:ascii="Arial" w:hAnsi="Arial" w:cs="Arial"/>
          </w:rPr>
          <w:delText xml:space="preserve">hydrologic </w:delText>
        </w:r>
        <w:r w:rsidR="00FA142E" w:rsidRPr="00734EEE">
          <w:rPr>
            <w:rFonts w:ascii="Arial" w:hAnsi="Arial" w:cs="Arial"/>
          </w:rPr>
          <w:delText>flashiness indices</w:delText>
        </w:r>
        <w:r w:rsidR="00370E09" w:rsidRPr="00734EEE">
          <w:rPr>
            <w:rFonts w:ascii="Arial" w:hAnsi="Arial" w:cs="Arial"/>
          </w:rPr>
          <w:delText xml:space="preserve"> </w:delText>
        </w:r>
        <w:r w:rsidR="00FA142E" w:rsidRPr="00734EEE">
          <w:rPr>
            <w:rFonts w:ascii="Arial" w:hAnsi="Arial" w:cs="Arial"/>
          </w:rPr>
          <w:delText>(Fig.</w:delText>
        </w:r>
        <w:r w:rsidR="004E5A5C">
          <w:rPr>
            <w:rFonts w:ascii="Arial" w:hAnsi="Arial" w:cs="Arial"/>
          </w:rPr>
          <w:delText xml:space="preserve"> 3</w:delText>
        </w:r>
        <w:r w:rsidR="00FA142E" w:rsidRPr="00734EEE">
          <w:rPr>
            <w:rFonts w:ascii="Arial" w:hAnsi="Arial" w:cs="Arial"/>
          </w:rPr>
          <w:delText xml:space="preserve">). </w:delText>
        </w:r>
        <w:r w:rsidR="00370E09" w:rsidRPr="00734EEE">
          <w:rPr>
            <w:rFonts w:ascii="Arial" w:hAnsi="Arial" w:cs="Arial"/>
          </w:rPr>
          <w:delText>H</w:delText>
        </w:r>
        <w:r w:rsidR="00B445D9" w:rsidRPr="00734EEE">
          <w:rPr>
            <w:rFonts w:ascii="Arial" w:hAnsi="Arial" w:cs="Arial"/>
          </w:rPr>
          <w:delText>igh abundances of red shiner wer</w:delText>
        </w:r>
        <w:r w:rsidRPr="00734EEE">
          <w:rPr>
            <w:rFonts w:ascii="Arial" w:hAnsi="Arial" w:cs="Arial"/>
          </w:rPr>
          <w:delText>e</w:delText>
        </w:r>
        <w:r w:rsidR="00B445D9" w:rsidRPr="00734EEE">
          <w:rPr>
            <w:rFonts w:ascii="Arial" w:hAnsi="Arial" w:cs="Arial"/>
          </w:rPr>
          <w:delText xml:space="preserve"> associated with shallow </w:delText>
        </w:r>
        <w:r w:rsidRPr="00734EEE">
          <w:rPr>
            <w:rFonts w:ascii="Arial" w:hAnsi="Arial" w:cs="Arial"/>
          </w:rPr>
          <w:delText>riffle</w:delText>
        </w:r>
        <w:r w:rsidR="00B445D9" w:rsidRPr="00734EEE">
          <w:rPr>
            <w:rFonts w:ascii="Arial" w:hAnsi="Arial" w:cs="Arial"/>
          </w:rPr>
          <w:delText xml:space="preserve"> habitats</w:delText>
        </w:r>
        <w:r w:rsidRPr="00734EEE">
          <w:rPr>
            <w:rFonts w:ascii="Arial" w:hAnsi="Arial" w:cs="Arial"/>
          </w:rPr>
          <w:delText xml:space="preserve"> with gravel substrates which </w:delText>
        </w:r>
        <w:r w:rsidR="00C50B2D" w:rsidRPr="00734EEE">
          <w:rPr>
            <w:rFonts w:ascii="Arial" w:hAnsi="Arial" w:cs="Arial"/>
          </w:rPr>
          <w:delText>occurred</w:delText>
        </w:r>
        <w:r w:rsidRPr="00734EEE">
          <w:rPr>
            <w:rFonts w:ascii="Arial" w:hAnsi="Arial" w:cs="Arial"/>
          </w:rPr>
          <w:delText xml:space="preserve"> at three sites throughout the gradient</w:delText>
        </w:r>
        <w:r w:rsidR="00B445D9" w:rsidRPr="00734EEE">
          <w:rPr>
            <w:rFonts w:ascii="Arial" w:hAnsi="Arial" w:cs="Arial"/>
          </w:rPr>
          <w:delText xml:space="preserve">. </w:delText>
        </w:r>
        <w:r w:rsidR="002A725D" w:rsidRPr="00734EEE">
          <w:rPr>
            <w:rFonts w:ascii="Arial" w:hAnsi="Arial" w:cs="Arial"/>
          </w:rPr>
          <w:delText xml:space="preserve">This </w:delText>
        </w:r>
        <w:r w:rsidR="002017B3" w:rsidRPr="00734EEE">
          <w:rPr>
            <w:rFonts w:ascii="Arial" w:hAnsi="Arial" w:cs="Arial"/>
          </w:rPr>
          <w:delText>wa</w:delText>
        </w:r>
        <w:r w:rsidR="002A725D" w:rsidRPr="00734EEE">
          <w:rPr>
            <w:rFonts w:ascii="Arial" w:hAnsi="Arial" w:cs="Arial"/>
          </w:rPr>
          <w:delText xml:space="preserve">s </w:delText>
        </w:r>
        <w:r w:rsidR="00370E09" w:rsidRPr="00734EEE">
          <w:rPr>
            <w:rFonts w:ascii="Arial" w:hAnsi="Arial" w:cs="Arial"/>
          </w:rPr>
          <w:delText>peculiar</w:delText>
        </w:r>
        <w:r w:rsidR="002A725D" w:rsidRPr="00734EEE">
          <w:rPr>
            <w:rFonts w:ascii="Arial" w:hAnsi="Arial" w:cs="Arial"/>
          </w:rPr>
          <w:delText xml:space="preserve"> since red shiner are considered to be a habitat generalist</w:delText>
        </w:r>
        <w:r w:rsidR="00370E09" w:rsidRPr="00734EEE">
          <w:rPr>
            <w:rFonts w:ascii="Arial" w:hAnsi="Arial" w:cs="Arial"/>
          </w:rPr>
          <w:delText xml:space="preserve"> and rugged invasive throughout the United States</w:delText>
        </w:r>
        <w:r w:rsidR="00496699">
          <w:rPr>
            <w:rFonts w:ascii="Arial" w:hAnsi="Arial" w:cs="Arial"/>
          </w:rPr>
          <w:delText xml:space="preserve"> </w:delText>
        </w:r>
        <w:r w:rsidR="00496699">
          <w:rPr>
            <w:rFonts w:ascii="Arial" w:hAnsi="Arial" w:cs="Arial"/>
          </w:rPr>
          <w:fldChar w:fldCharType="begin"/>
        </w:r>
        <w:r w:rsidR="00496699">
          <w:rPr>
            <w:rFonts w:ascii="Arial" w:hAnsi="Arial" w:cs="Arial"/>
          </w:rPr>
          <w:delInstrText xml:space="preserve"> ADDIN ZOTERO_ITEM CSL_CITATION {"citationID":"gU88aTHu","properties":{"formattedCitation":"(Marsh-Matthews and Matthews 2000; Matthews and Marsh\\uc0\\u8208{}Matthews 2007)","plainCitation":"(Marsh-Matthews and Matthews 2000; Matthews and Marsh</w:delInstrText>
        </w:r>
        <w:r w:rsidR="00496699">
          <w:rPr>
            <w:rFonts w:ascii="Cambria Math" w:hAnsi="Cambria Math" w:cs="Cambria Math"/>
          </w:rPr>
          <w:delInstrText>‐</w:delInstrText>
        </w:r>
        <w:r w:rsidR="00496699">
          <w:rPr>
            <w:rFonts w:ascii="Arial" w:hAnsi="Arial" w:cs="Arial"/>
          </w:rPr>
          <w:delInstrText>Matthews 2007)","noteIndex":0},"citationItems":[{"id":314,"uris":["http://zotero.org/users/local/tyq98Km3/items/G8EXJDQX"],"uri":["http://zotero.org/users/local/tyq98Km3/items/G8EXJDQX"],"itemData":{"id":314,"type":"article-journal","abstract":"Collections of fish assemblages from streams in the midwestern United States were used to examine assemblage-level effects of spatial variation in relative abundance of the red shiner, Cyprinella lutrensis, a widespread and highly abundant minnow species. This species has been widely introduced outside its native range and is suspected to have impacted local assemblages where it has become established. Given its overall dominance of midwest fish assemblages, and its suspected impact on assemblage structure, we asked if structure of the residual fish assemblages (red shiners excluded) was a function of the relative abundance of red shiners throughout the native range of C. lutrensis in the USA. Although red shiner ranked first in abundance in half of the assemblages and numerically dominated 28% of the assemblages, red shiner relative abundance in an assemblage had no detectable effect on richness, diversity, evenness, or complexity of other (residual) species in the assemblage. Relative abundance of red shiners did have a positive effect on the abundance of benthic minnows in the residual assemblage, but not on water column minnows that are ecologically most like red shiners. Environmental factors did not explain a significant amount of the variation in relative abundance of red shiners, but did explain some variation in residual assemblage structure. Although widespread and numerically dominant at many localities, red shiners do not appear to have a strong impact on local fish assemblage structure within their native range. This is in sharp contrast to the reported negative effects of red shiners on fish assemblages where they have been introduced outside their native range.","container-title":"Oecologia","DOI":"10.1007/s004420000452","ISSN":"0029-8549","issue":"2","journalAbbreviation":"Oecologia","language":"English","note":"publisher-place: New York\npublisher: Springer\nWOS:000165110200014","page":"283-292","source":"Web of Science","title":"Spatial variation in relative abundance of a widespread, numerically dominant fish species and its effect on fish assemblage structure","volume":"125","author":[{"family":"Marsh-Matthews","given":"E."},{"family":"Matthews","given":"W. J."}],"issued":{"date-parts":[["2000",10]]}}},{"id":310,"uris":["http://zotero.org/users/local/tyq98Km3/items/YD6GJLAH"],"uri":["http://zotero.org/users/local/tyq98Km3/items/YD6GJLAH"],"itemData":{"id":310,"type":"article-journal","abstract":"The effects of reservoirs on composition of fish assemblages are well documented in and downstream of reservoirs but are less well known upstream, especially in small tributaries. Here we report that a historically very abundant native minnow species (red shiner Cyprinella lutrensis) has been extirpated from several direct tributaries of Lake Texoma, a large impoundment of the Red and Washita rivers, Oklahoma-Texas. Using historical and recent data, we document the recent loss of or sharp declines in the red shiner from six of seven creeks that are direct tributaries of Lake Texoma. The red shiner is widespread, tolerant of harsh conditions, and highly invasive, so its demise is particularly noteworthy. The species remains common in direct tributaries of free-flowing reaches of the rivers that we sampled recently. Centrarchids that are potential predators of or competitors with the red shiner are now more abundant in Texoma-direct creeks than in tributaries to the rivers. Loss of the red shiner occurred within the past 20 years in Texoma-direct creeks, although the reservoir is more than 60 years old. We suspect that recent severe droughts initiated loss of the species and that recolonization has been inhibited by the reservoir, which fragments the former river-creek system. The lower reaches of the Texoma-direct creeks appear to have undergone habitat modification during recent high-water episodes, resulting in the formation of deep pools that contain large numbers of centrarchids or other piscivores and are poor habitat for the red shiner. Reservoir effects on the red shiner in these tributary streams did not appear until decades after impoundment, after particular combinations of extreme drought and flood events. The decline of the red shiner in the Lake Texoma system suggests that biologists should be alert for similar changes in native fish populations in direct tributaries to other reservoirs.","container-title":"Transactions of the American Fisheries Society","DOI":"https://doi.org/10.1577/T06-059.1","ISSN":"1548-8659","issue":"4","language":"en","note":"_eprint: https://onlinelibrary.wiley.com/doi/pdf/10.1577/T06-059.1","page":"1041-1062","source":"Wiley Online Library","title":"Extirpation of Red Shiner in Direct Tributaries of Lake Texoma (Oklahoma-Texas): A Cautionary Case History from a Fragmented River-Reservoir System","title-short":"Extirpation of Red Shiner in Direct Tributaries of Lake Texoma (Oklahoma-Texas)","volume":"136","author":[{"family":"Matthews","given":"William J."},{"family":"Marsh</w:delInstrText>
        </w:r>
        <w:r w:rsidR="00496699">
          <w:rPr>
            <w:rFonts w:ascii="Cambria Math" w:hAnsi="Cambria Math" w:cs="Cambria Math"/>
          </w:rPr>
          <w:delInstrText>‐</w:delInstrText>
        </w:r>
        <w:r w:rsidR="00496699">
          <w:rPr>
            <w:rFonts w:ascii="Arial" w:hAnsi="Arial" w:cs="Arial"/>
          </w:rPr>
          <w:delInstrText xml:space="preserve">Matthews","given":"Edie"}],"issued":{"date-parts":[["2007"]]}}}],"schema":"https://github.com/citation-style-language/schema/raw/master/csl-citation.json"} </w:delInstrText>
        </w:r>
        <w:r w:rsidR="00496699">
          <w:rPr>
            <w:rFonts w:ascii="Arial" w:hAnsi="Arial" w:cs="Arial"/>
          </w:rPr>
          <w:fldChar w:fldCharType="separate"/>
        </w:r>
        <w:r w:rsidR="00496699" w:rsidRPr="00496699">
          <w:rPr>
            <w:rFonts w:ascii="Arial" w:hAnsi="Arial" w:cs="Arial"/>
          </w:rPr>
          <w:delText>(Marsh-Matthews and Matthews 2000; Matthews and Marsh‐Matthews 2007)</w:delText>
        </w:r>
        <w:r w:rsidR="00496699">
          <w:rPr>
            <w:rFonts w:ascii="Arial" w:hAnsi="Arial" w:cs="Arial"/>
          </w:rPr>
          <w:fldChar w:fldCharType="end"/>
        </w:r>
        <w:r w:rsidR="002A725D" w:rsidRPr="00734EEE">
          <w:rPr>
            <w:rFonts w:ascii="Arial" w:hAnsi="Arial" w:cs="Arial"/>
          </w:rPr>
          <w:delText xml:space="preserve">. </w:delText>
        </w:r>
        <w:r w:rsidR="006C2DB7" w:rsidRPr="00734EEE">
          <w:rPr>
            <w:rFonts w:ascii="Arial" w:hAnsi="Arial" w:cs="Arial"/>
          </w:rPr>
          <w:delText>We</w:delText>
        </w:r>
        <w:r w:rsidR="002A725D" w:rsidRPr="00734EEE">
          <w:rPr>
            <w:rFonts w:ascii="Arial" w:hAnsi="Arial" w:cs="Arial"/>
          </w:rPr>
          <w:delText xml:space="preserve"> susp</w:delText>
        </w:r>
        <w:r w:rsidR="00370E09" w:rsidRPr="00734EEE">
          <w:rPr>
            <w:rFonts w:ascii="Arial" w:hAnsi="Arial" w:cs="Arial"/>
          </w:rPr>
          <w:delText>ect</w:delText>
        </w:r>
        <w:r w:rsidR="009863D1">
          <w:rPr>
            <w:rFonts w:ascii="Arial" w:hAnsi="Arial" w:cs="Arial"/>
          </w:rPr>
          <w:delText>ed</w:delText>
        </w:r>
        <w:r w:rsidR="00370E09" w:rsidRPr="00734EEE">
          <w:rPr>
            <w:rFonts w:ascii="Arial" w:hAnsi="Arial" w:cs="Arial"/>
          </w:rPr>
          <w:delText xml:space="preserve"> their apparent habitat preference </w:delText>
        </w:r>
        <w:r w:rsidR="009863D1">
          <w:rPr>
            <w:rFonts w:ascii="Arial" w:hAnsi="Arial" w:cs="Arial"/>
          </w:rPr>
          <w:delText>was</w:delText>
        </w:r>
        <w:r w:rsidR="00370E09" w:rsidRPr="00734EEE">
          <w:rPr>
            <w:rFonts w:ascii="Arial" w:hAnsi="Arial" w:cs="Arial"/>
          </w:rPr>
          <w:delText xml:space="preserve"> driven by competition and predation by centrarchids in nearby pool and run habitats</w:delText>
        </w:r>
        <w:r w:rsidR="002A725D" w:rsidRPr="00734EEE">
          <w:rPr>
            <w:rFonts w:ascii="Arial" w:hAnsi="Arial" w:cs="Arial"/>
          </w:rPr>
          <w:delText xml:space="preserve">. </w:delText>
        </w:r>
        <w:r w:rsidRPr="00734EEE">
          <w:rPr>
            <w:rFonts w:ascii="Arial" w:hAnsi="Arial" w:cs="Arial"/>
          </w:rPr>
          <w:delText>Although red shiners tolerate high temperatures and low oxygen, c</w:delText>
        </w:r>
        <w:r w:rsidR="00B445D9" w:rsidRPr="00734EEE">
          <w:rPr>
            <w:rFonts w:ascii="Arial" w:hAnsi="Arial" w:cs="Arial"/>
          </w:rPr>
          <w:delText xml:space="preserve">onductivity </w:delText>
        </w:r>
        <w:r w:rsidR="009863D1">
          <w:rPr>
            <w:rFonts w:ascii="Arial" w:hAnsi="Arial" w:cs="Arial"/>
          </w:rPr>
          <w:delText>wa</w:delText>
        </w:r>
        <w:r w:rsidRPr="00734EEE">
          <w:rPr>
            <w:rFonts w:ascii="Arial" w:hAnsi="Arial" w:cs="Arial"/>
          </w:rPr>
          <w:delText xml:space="preserve">s likely </w:delText>
        </w:r>
        <w:r w:rsidR="00B445D9" w:rsidRPr="00734EEE">
          <w:rPr>
            <w:rFonts w:ascii="Arial" w:hAnsi="Arial" w:cs="Arial"/>
          </w:rPr>
          <w:delText xml:space="preserve">excluding </w:delText>
        </w:r>
        <w:r w:rsidRPr="00734EEE">
          <w:rPr>
            <w:rFonts w:ascii="Arial" w:hAnsi="Arial" w:cs="Arial"/>
          </w:rPr>
          <w:delText xml:space="preserve">red shiner (salinity tolerance </w:delText>
        </w:r>
        <w:r w:rsidR="002017B3" w:rsidRPr="00734EEE">
          <w:rPr>
            <w:rFonts w:ascii="Arial" w:hAnsi="Arial" w:cs="Arial"/>
          </w:rPr>
          <w:delText xml:space="preserve">&lt; </w:delText>
        </w:r>
        <w:r w:rsidRPr="00734EEE">
          <w:rPr>
            <w:rFonts w:ascii="Arial" w:hAnsi="Arial" w:cs="Arial"/>
          </w:rPr>
          <w:delText xml:space="preserve">10 psu) </w:delText>
        </w:r>
        <w:r w:rsidR="00B445D9" w:rsidRPr="00734EEE">
          <w:rPr>
            <w:rFonts w:ascii="Arial" w:hAnsi="Arial" w:cs="Arial"/>
          </w:rPr>
          <w:delText xml:space="preserve">from </w:delText>
        </w:r>
        <w:r w:rsidRPr="00734EEE">
          <w:rPr>
            <w:rFonts w:ascii="Arial" w:hAnsi="Arial" w:cs="Arial"/>
          </w:rPr>
          <w:delText>the arid sites</w:delText>
        </w:r>
        <w:r w:rsidR="00496699">
          <w:rPr>
            <w:rFonts w:ascii="Arial" w:hAnsi="Arial" w:cs="Arial"/>
          </w:rPr>
          <w:delText xml:space="preserve"> </w:delText>
        </w:r>
        <w:r w:rsidR="00496699">
          <w:rPr>
            <w:rFonts w:ascii="Arial" w:hAnsi="Arial" w:cs="Arial"/>
          </w:rPr>
          <w:fldChar w:fldCharType="begin"/>
        </w:r>
        <w:r w:rsidR="00496699">
          <w:rPr>
            <w:rFonts w:ascii="Arial" w:hAnsi="Arial" w:cs="Arial"/>
          </w:rPr>
          <w:delInstrText xml:space="preserve"> ADDIN ZOTERO_ITEM CSL_CITATION {"citationID":"Vu1dYFAR","properties":{"formattedCitation":"(Matthews and Hill 1977)","plainCitation":"(Matthews and Hill 1977)","noteIndex":0},"citationItems":[{"id":320,"uris":["http://zotero.org/users/local/tyq98Km3/items/YRBVUWBH"],"uri":["http://zotero.org/users/local/tyq98Km3/items/YRBVUWBH"],"itemData":{"id":320,"type":"article-journal","abstract":"Among environmental parameters, tested for tolerance of the red shiner, the species survived hydrogen ion concentrations between 5-10 pH units, salinity of 10 ppt, dissolved oxygen values of 1.50 ppm, and thermal shocks of T+10 to T-21°C. Tolerance of the red shiner to any cne or a combination of the above mentioned parameters, in addition to its plasticity of feeding habits and reproductive capability, undoubtedly relate to the success and widespread distribution of this notropid within plains streams.","container-title":"The Southwestern Naturalist","DOI":"10.2307/3670466","ISSN":"0038-4909","issue":"1","note":"publisher: Southwestern Association of Naturalists","page":"89-98","source":"JSTOR","title":"Tolerance of the Red Shiner, Notropis lutrensis (Cyprinidae) to Environmental Parameters","volume":"22","author":[{"family":"Matthews","given":"William J."},{"family":"Hill","given":"Loren G."}],"issued":{"date-parts":[["1977"]]}}}],"schema":"https://github.com/citation-style-language/schema/raw/master/csl-citation.json"} </w:delInstrText>
        </w:r>
        <w:r w:rsidR="00496699">
          <w:rPr>
            <w:rFonts w:ascii="Arial" w:hAnsi="Arial" w:cs="Arial"/>
          </w:rPr>
          <w:fldChar w:fldCharType="separate"/>
        </w:r>
        <w:r w:rsidR="00496699" w:rsidRPr="00496699">
          <w:rPr>
            <w:rFonts w:ascii="Arial" w:hAnsi="Arial" w:cs="Arial"/>
          </w:rPr>
          <w:delText>(Matthews and Hill 1977)</w:delText>
        </w:r>
        <w:r w:rsidR="00496699">
          <w:rPr>
            <w:rFonts w:ascii="Arial" w:hAnsi="Arial" w:cs="Arial"/>
          </w:rPr>
          <w:fldChar w:fldCharType="end"/>
        </w:r>
        <w:r w:rsidR="00B445D9" w:rsidRPr="00734EEE">
          <w:rPr>
            <w:rFonts w:ascii="Arial" w:hAnsi="Arial" w:cs="Arial"/>
          </w:rPr>
          <w:delText xml:space="preserve">. </w:delText>
        </w:r>
        <w:r w:rsidR="002017B3" w:rsidRPr="00734EEE">
          <w:rPr>
            <w:rFonts w:ascii="Arial" w:hAnsi="Arial" w:cs="Arial"/>
          </w:rPr>
          <w:delText>In this light, we considered hydrologic flashiness a spurious influence on red shiner distributions beyond its capacity to influence channel geomorphology.</w:delText>
        </w:r>
      </w:del>
    </w:p>
    <w:p w14:paraId="46EA8F65" w14:textId="77777777" w:rsidR="00E66333" w:rsidRPr="00734EEE" w:rsidRDefault="001D4FB2" w:rsidP="008E71DD">
      <w:pPr>
        <w:spacing w:line="240" w:lineRule="auto"/>
        <w:ind w:firstLine="720"/>
        <w:contextualSpacing/>
        <w:rPr>
          <w:del w:id="215" w:author="Sean" w:date="2021-08-06T16:58:00Z"/>
          <w:rFonts w:ascii="Arial" w:hAnsi="Arial" w:cs="Arial"/>
        </w:rPr>
      </w:pPr>
      <w:del w:id="216" w:author="Sean" w:date="2021-08-06T16:58:00Z">
        <w:r>
          <w:rPr>
            <w:rFonts w:ascii="Arial" w:hAnsi="Arial" w:cs="Arial"/>
          </w:rPr>
          <w:delText>LFPP</w:delText>
        </w:r>
        <w:r w:rsidR="00587399" w:rsidRPr="00734EEE">
          <w:rPr>
            <w:rFonts w:ascii="Arial" w:hAnsi="Arial" w:cs="Arial"/>
          </w:rPr>
          <w:delText xml:space="preserve"> approximate</w:delText>
        </w:r>
        <w:r w:rsidR="00906244" w:rsidRPr="00734EEE">
          <w:rPr>
            <w:rFonts w:ascii="Arial" w:hAnsi="Arial" w:cs="Arial"/>
          </w:rPr>
          <w:delText>d</w:delText>
        </w:r>
        <w:r w:rsidR="00587399" w:rsidRPr="00734EEE">
          <w:rPr>
            <w:rFonts w:ascii="Arial" w:hAnsi="Arial" w:cs="Arial"/>
          </w:rPr>
          <w:delText xml:space="preserve"> drought prevalence and was the sole significant predictor of invertebrate community diversity (Fig</w:delText>
        </w:r>
        <w:r w:rsidR="006A4672" w:rsidRPr="00734EEE">
          <w:rPr>
            <w:rFonts w:ascii="Arial" w:hAnsi="Arial" w:cs="Arial"/>
          </w:rPr>
          <w:delText>. 4</w:delText>
        </w:r>
        <w:r w:rsidR="00587399" w:rsidRPr="00734EEE">
          <w:rPr>
            <w:rFonts w:ascii="Arial" w:hAnsi="Arial" w:cs="Arial"/>
          </w:rPr>
          <w:delText>).</w:delText>
        </w:r>
        <w:r w:rsidR="00E07039" w:rsidRPr="00734EEE">
          <w:rPr>
            <w:rFonts w:ascii="Arial" w:hAnsi="Arial" w:cs="Arial"/>
          </w:rPr>
          <w:delText xml:space="preserve"> </w:delText>
        </w:r>
        <w:r w:rsidR="00661BEA" w:rsidRPr="00734EEE">
          <w:rPr>
            <w:rFonts w:ascii="Arial" w:hAnsi="Arial" w:cs="Arial"/>
          </w:rPr>
          <w:delText>In addition to LFPP, t</w:delText>
        </w:r>
        <w:r w:rsidR="00E07039" w:rsidRPr="00734EEE">
          <w:rPr>
            <w:rFonts w:ascii="Arial" w:hAnsi="Arial" w:cs="Arial"/>
          </w:rPr>
          <w:delText xml:space="preserve">he top-ranked multiple regression models </w:delText>
        </w:r>
        <w:r w:rsidR="00661BEA" w:rsidRPr="00734EEE">
          <w:rPr>
            <w:rFonts w:ascii="Arial" w:hAnsi="Arial" w:cs="Arial"/>
          </w:rPr>
          <w:delText>also implicated</w:delText>
        </w:r>
        <w:r w:rsidR="00E07039" w:rsidRPr="00734EEE">
          <w:rPr>
            <w:rFonts w:ascii="Arial" w:hAnsi="Arial" w:cs="Arial"/>
          </w:rPr>
          <w:delText xml:space="preserve"> NH</w:delText>
        </w:r>
        <w:r w:rsidR="00E07039" w:rsidRPr="00734EEE">
          <w:rPr>
            <w:rFonts w:ascii="Arial" w:hAnsi="Arial" w:cs="Arial"/>
            <w:vertAlign w:val="subscript"/>
          </w:rPr>
          <w:delText>4</w:delText>
        </w:r>
        <w:r w:rsidR="00E07039" w:rsidRPr="00734EEE">
          <w:rPr>
            <w:rFonts w:ascii="Arial" w:hAnsi="Arial" w:cs="Arial"/>
            <w:vertAlign w:val="superscript"/>
          </w:rPr>
          <w:delText>+</w:delText>
        </w:r>
        <w:r w:rsidR="00E07039" w:rsidRPr="00734EEE">
          <w:rPr>
            <w:rFonts w:ascii="Arial" w:hAnsi="Arial" w:cs="Arial"/>
          </w:rPr>
          <w:delText xml:space="preserve"> </w:delText>
        </w:r>
        <w:r w:rsidR="00661BEA" w:rsidRPr="00734EEE">
          <w:rPr>
            <w:rFonts w:ascii="Arial" w:hAnsi="Arial" w:cs="Arial"/>
          </w:rPr>
          <w:delText>was an effective predictor of</w:delText>
        </w:r>
        <w:r w:rsidR="00E07039" w:rsidRPr="00734EEE">
          <w:rPr>
            <w:rFonts w:ascii="Arial" w:hAnsi="Arial" w:cs="Arial"/>
          </w:rPr>
          <w:delText xml:space="preserve"> invertebrate diversity. </w:delText>
        </w:r>
        <w:r w:rsidR="00CA5DDF">
          <w:rPr>
            <w:rFonts w:ascii="Arial" w:hAnsi="Arial" w:cs="Arial"/>
          </w:rPr>
          <w:delText>These results corroborate expectations for the ramping disturbance conditions typical of droughts in which w</w:delText>
        </w:r>
        <w:r w:rsidR="00CA5DDF" w:rsidRPr="00734EEE">
          <w:rPr>
            <w:rFonts w:ascii="Arial" w:hAnsi="Arial" w:cs="Arial"/>
          </w:rPr>
          <w:delText>ater availability and quality diminish over time</w:delText>
        </w:r>
        <w:r w:rsidR="00CA5DDF">
          <w:rPr>
            <w:rFonts w:ascii="Arial" w:hAnsi="Arial" w:cs="Arial"/>
          </w:rPr>
          <w:delText>. Compared to fish, invertebrates have</w:delText>
        </w:r>
        <w:r w:rsidR="00CA5DDF" w:rsidRPr="00734EEE">
          <w:rPr>
            <w:rFonts w:ascii="Arial" w:hAnsi="Arial" w:cs="Arial"/>
            <w:iCs/>
          </w:rPr>
          <w:delText xml:space="preserve"> restricted in-stream mobility</w:delText>
        </w:r>
        <w:r w:rsidR="00CA5DDF">
          <w:rPr>
            <w:rFonts w:ascii="Arial" w:hAnsi="Arial" w:cs="Arial"/>
            <w:iCs/>
          </w:rPr>
          <w:delText xml:space="preserve"> and traditionally seek </w:delText>
        </w:r>
        <w:r w:rsidR="00CA5DDF" w:rsidRPr="00734EEE">
          <w:rPr>
            <w:rFonts w:ascii="Arial" w:hAnsi="Arial" w:cs="Arial"/>
            <w:iCs/>
          </w:rPr>
          <w:delText>refuge in the hyporheic zone, interstitial spaces, and in some cases utilize desiccation-resistant life-stages</w:delText>
        </w:r>
        <w:r w:rsidR="00496699">
          <w:rPr>
            <w:rFonts w:ascii="Arial" w:hAnsi="Arial" w:cs="Arial"/>
            <w:iCs/>
          </w:rPr>
          <w:delText xml:space="preserve"> </w:delText>
        </w:r>
        <w:r w:rsidR="00496699">
          <w:rPr>
            <w:rFonts w:ascii="Arial" w:hAnsi="Arial" w:cs="Arial"/>
            <w:iCs/>
          </w:rPr>
          <w:fldChar w:fldCharType="begin"/>
        </w:r>
        <w:r w:rsidR="001D0B89">
          <w:rPr>
            <w:rFonts w:ascii="Arial" w:hAnsi="Arial" w:cs="Arial"/>
            <w:iCs/>
          </w:rPr>
          <w:delInstrText xml:space="preserve"> ADDIN ZOTERO_ITEM CSL_CITATION {"citationID":"x8CnJPtY","properties":{"formattedCitation":"(A. J. Boulton et al. 1992; A. J. Boulton 2003)","plainCitation":"(A. J. Boulton et al. 1992; A. J. Boulton 2003)","dontUpdate":true,"noteIndex":0},"citationItems":[{"id":6,"uris":["http://zotero.org/users/local/tyq98Km3/items/2LCTEFNA"],"uri":["http://zotero.org/users/local/tyq98Km3/items/2LCTEFNA"],"itemData":{"id":6,"type":"article-journal","abstract":"We compared rates and directions of benthic aquatic macroinvertebrate succession following eight spates of varying magnitude that occurred in different seasons over 3 yr in Sycamore Creek, a Sonoran Desert stream. A consistent cycle of seasonal change in assemblage composition occurred each year, little altered by spates. Changes reflected variations in presence or absence rather than relative abundance of taxa. Seasonal patterns were confirmed by plotting temporal changes in densities of common taxa. Invertebrate abundance (mostly oligochaetes and mayflies) peaked in spring. \"Summer\" dominants included the gastropod Physella virgata and the caddisfly larva Cheumatopsyche arizonensis. Assemblage composition remained relatively consistent during spring over 3 yr when high discharge was prolonged, whereas there was a major change in autumn community structure between 1984 and 1986, probably reflecting low discharge during a drought in 1986. Drying apparently influenced assemblage composition more than spates, possibly by altering habitat availability and the intensity of biotic interactions as surface stream volume shrank. Assemblage resistance to disturbance by spates was variable. Similarly, resistance of individual common taxa varied within and among taxa, and like assemblage resistance, was not simply a function of spate magnitude or timing (season). Resilience was generally high. Succession rate (degree of change in assemblage composition) declined during succession in all but spring sequences, which displayed no consistent trend. The two summer sequences had highest initial succession rates (in first 30 d postspate), possibly reflecting higher water temperatures, and also exhibited late-successional increases in succession rate. Spatial variation in assemblage composition was uncorrelated with any physical variable measured. Factors known to influence ecosystem-level processes such as primary productivity (e.g., inorganic nitrogen flux, days since spate) also affected community-level aspects such as aquatic invertebrate assemblage composition in Sycamore Creek. Discharge and water temperature had lesser but detectable effects, and probably contributed to the marked seasonality in assemblage composition. Further comparisons of collective properties of ecosystems and communities within other biomes may identify \"common denominators\" that characterize responses to disturbance and environmental change. This will remove the different perceptions about stability we gain by using response variables that are assessed only at a community or ecosystem level.","container-title":"Ecology","DOI":"10.2307/1941467","ISSN":"0012-9658","issue":"6","journalAbbreviation":"Ecology","language":"English","note":"number: 6\npublisher-place: Washington\npublisher: Ecological Soc Amer\nWOS:A1992KB84300021","page":"2192-2207","source":"Web of Science","title":"Stability of an Aquatic Macroinvertebrate Community in a Multiyear Hydrologic Disturbance Regime","volume":"73","author":[{"family":"Boulton","given":"A. J."},{"family":"Peterson","given":"Cg"},{"family":"Grimm","given":"Nb"},{"family":"Fisher","given":"Sg"}],"issued":{"date-parts":[["1992",12]]}}},{"id":4,"uris":["http://zotero.org/users/local/tyq98Km3/items/X24NWUHG"],"uri":["http://zotero.org/users/local/tyq98Km3/items/X24NWUHG"],"itemData":{"id":4,"type":"article-journal","abstract":"1. It is axiomatic that unusually long dry periods (droughts) adversely affect aquatic biota. Recovery after drought is rapid by macroinvertebrates that possess strategies to survive drying or are highly mobile but other taxa take longer to recolonise depending on the timing, intensity, and duration of the dry phase. 2. Although drought acts as a sustained 'ramp' disturbance, impacts may be disproportionately severe when certain critical thresholds are exceeded. For example, ecological changes may be gradual while a riffle dries but cessation of flow causes abrupt loss of a specific habitat, alteration of physicochemical conditions in pools downstream, and fragmentation of the river ecosystem. Many ecological responses to drought within these habitats apparently depend on the timing and rapidity of hydrological transitions across these thresholds, exhibiting a 'stepped' response alternating between gradual change while a threshold is approached followed by a swift transition when a habitat disappears or is fragmented. 3. In two Australian intermittent streams, drought conditions eliminated or decimated several groups of macroinvertebrates, including atyid shrimps, stoneflies and free-living caddisflies. These taxa persisted during the early stages of the drought but did not recruit successfully the following year, despite a return to higher-than-baseflow conditions. This 'lag effect' in response to drought emphasises the value of long-term survey data. Although changes in faunal composition were inconsistent among sites, marked shifts in taxa richness, abundance and trophic organisation after the riffle habitat dried provide evidence for a stepped response. 4. Responses by macroinvertebrate assemblages to droughts of differing severity in English chalk streams were variable. The prolonged 1988-92 drought had a greater impact than shorter droughts in the early 1970s but recovery over the next 3 years was swift. Effects of the 1995 summer drought were buffered by sustained groundwater discharge from the previous winter. These droughts tended to reduce available riverine habitats, especially via siltation, but few taxa were eliminated because they could recolonise from perennial sections of the chalk streams. 5. In the contrasting environments of the intermittent streams studied in England and Australia, there are parallels in the rapid rates of recolonisation. However, recruitment by taxa that lack desiccation-resistant stages or have limited mobility is delayed. Currently, long-term data on these systems may be insufficient to indicate persistent effects of droughts or predict the impacts of excessive surface or groundwater abstraction or the increased frequency and duration of droughts expected with global climate change.","container-title":"Freshwater Biology","DOI":"10.1046/j.1365-2427.2003.01084.x","ISSN":"0046-5070","issue":"7","journalAbbreviation":"Freshw. Biol.","language":"English","note":"number: 7\npublisher-place: Hoboken\npublisher: Wiley\nWOS:000183640900004","page":"1173-1185","source":"Web of Science","title":"Parallels and contrasts in the effects of drought on stream macroinvertebrate assemblages","volume":"48","author":[{"family":"Boulton","given":"A. J."}],"issued":{"date-parts":[["2003",7]]}}}],"schema":"https://github.com/citation-style-language/schema/raw/master/csl-citation.json"} </w:delInstrText>
        </w:r>
        <w:r w:rsidR="00496699">
          <w:rPr>
            <w:rFonts w:ascii="Arial" w:hAnsi="Arial" w:cs="Arial"/>
            <w:iCs/>
          </w:rPr>
          <w:fldChar w:fldCharType="separate"/>
        </w:r>
        <w:r w:rsidR="00496699" w:rsidRPr="00496699">
          <w:rPr>
            <w:rFonts w:ascii="Arial" w:hAnsi="Arial" w:cs="Arial"/>
          </w:rPr>
          <w:delText xml:space="preserve">(Boulton </w:delText>
        </w:r>
        <w:r w:rsidR="0089055C" w:rsidRPr="0089055C">
          <w:rPr>
            <w:rFonts w:ascii="Arial" w:hAnsi="Arial" w:cs="Arial"/>
            <w:i/>
            <w:iCs/>
          </w:rPr>
          <w:delText>et al</w:delText>
        </w:r>
        <w:r w:rsidR="00496699" w:rsidRPr="00496699">
          <w:rPr>
            <w:rFonts w:ascii="Arial" w:hAnsi="Arial" w:cs="Arial"/>
          </w:rPr>
          <w:delText>. 1992; Boulton 2003)</w:delText>
        </w:r>
        <w:r w:rsidR="00496699">
          <w:rPr>
            <w:rFonts w:ascii="Arial" w:hAnsi="Arial" w:cs="Arial"/>
            <w:iCs/>
          </w:rPr>
          <w:fldChar w:fldCharType="end"/>
        </w:r>
        <w:r w:rsidR="00CA5DDF" w:rsidRPr="00734EEE">
          <w:rPr>
            <w:rFonts w:ascii="Arial" w:hAnsi="Arial" w:cs="Arial"/>
            <w:iCs/>
          </w:rPr>
          <w:delText>.</w:delText>
        </w:r>
        <w:r w:rsidR="00CA5DDF">
          <w:rPr>
            <w:rFonts w:ascii="Arial" w:hAnsi="Arial" w:cs="Arial"/>
            <w:iCs/>
          </w:rPr>
          <w:delText xml:space="preserve"> Here, </w:delText>
        </w:r>
        <w:r w:rsidR="00906244" w:rsidRPr="00734EEE">
          <w:rPr>
            <w:rFonts w:ascii="Arial" w:hAnsi="Arial" w:cs="Arial"/>
          </w:rPr>
          <w:delText xml:space="preserve">Semi-arid community </w:delText>
        </w:r>
        <w:r w:rsidR="00906244" w:rsidRPr="00734EEE">
          <w:rPr>
            <w:rFonts w:ascii="Arial" w:hAnsi="Arial" w:cs="Arial"/>
          </w:rPr>
          <w:lastRenderedPageBreak/>
          <w:delText xml:space="preserve">compositions included a higher proportion of gastropods which </w:delText>
        </w:r>
        <w:r w:rsidR="00F16E0B" w:rsidRPr="00734EEE">
          <w:rPr>
            <w:rFonts w:ascii="Arial" w:hAnsi="Arial" w:cs="Arial"/>
          </w:rPr>
          <w:delText>are</w:delText>
        </w:r>
        <w:r w:rsidR="00906244" w:rsidRPr="00734EEE">
          <w:rPr>
            <w:rFonts w:ascii="Arial" w:hAnsi="Arial" w:cs="Arial"/>
          </w:rPr>
          <w:delText xml:space="preserve"> well adapted to the stresses </w:delText>
        </w:r>
        <w:r w:rsidR="00F16E0B" w:rsidRPr="00734EEE">
          <w:rPr>
            <w:rFonts w:ascii="Arial" w:hAnsi="Arial" w:cs="Arial"/>
          </w:rPr>
          <w:delText>that characterize</w:delText>
        </w:r>
        <w:r w:rsidR="00906244" w:rsidRPr="00734EEE">
          <w:rPr>
            <w:rFonts w:ascii="Arial" w:hAnsi="Arial" w:cs="Arial"/>
          </w:rPr>
          <w:delText xml:space="preserve"> increased </w:delText>
        </w:r>
        <w:r w:rsidR="00587399" w:rsidRPr="00734EEE">
          <w:rPr>
            <w:rFonts w:ascii="Arial" w:hAnsi="Arial" w:cs="Arial"/>
          </w:rPr>
          <w:delText>LFPP</w:delText>
        </w:r>
        <w:r w:rsidR="00E07039" w:rsidRPr="00734EEE">
          <w:rPr>
            <w:rFonts w:ascii="Arial" w:hAnsi="Arial" w:cs="Arial"/>
          </w:rPr>
          <w:delText xml:space="preserve">. </w:delText>
        </w:r>
        <w:r w:rsidR="00906244" w:rsidRPr="00734EEE">
          <w:rPr>
            <w:rFonts w:ascii="Arial" w:hAnsi="Arial" w:cs="Arial"/>
          </w:rPr>
          <w:delText xml:space="preserve">For example, </w:delText>
        </w:r>
        <w:r w:rsidR="00587399" w:rsidRPr="00734EEE">
          <w:rPr>
            <w:rFonts w:ascii="Arial" w:hAnsi="Arial" w:cs="Arial"/>
            <w:i/>
            <w:iCs/>
          </w:rPr>
          <w:delText>M</w:delText>
        </w:r>
        <w:r w:rsidR="00661BEA" w:rsidRPr="00734EEE">
          <w:rPr>
            <w:rFonts w:ascii="Arial" w:hAnsi="Arial" w:cs="Arial"/>
            <w:i/>
            <w:iCs/>
          </w:rPr>
          <w:delText>.</w:delText>
        </w:r>
        <w:r w:rsidR="00587399" w:rsidRPr="00734EEE">
          <w:rPr>
            <w:rFonts w:ascii="Arial" w:hAnsi="Arial" w:cs="Arial"/>
            <w:i/>
            <w:iCs/>
          </w:rPr>
          <w:delText xml:space="preserve"> tuberculata</w:delText>
        </w:r>
        <w:r w:rsidR="00E66333" w:rsidRPr="00734EEE">
          <w:rPr>
            <w:rFonts w:ascii="Arial" w:hAnsi="Arial" w:cs="Arial"/>
          </w:rPr>
          <w:delText xml:space="preserve"> </w:delText>
        </w:r>
        <w:r w:rsidR="00F16E0B" w:rsidRPr="00734EEE">
          <w:rPr>
            <w:rFonts w:ascii="Arial" w:hAnsi="Arial" w:cs="Arial"/>
          </w:rPr>
          <w:delText>were the most</w:delText>
        </w:r>
        <w:r w:rsidR="00906244" w:rsidRPr="00734EEE">
          <w:rPr>
            <w:rFonts w:ascii="Arial" w:hAnsi="Arial" w:cs="Arial"/>
          </w:rPr>
          <w:delText xml:space="preserve"> abundant primary consumers </w:delText>
        </w:r>
        <w:r w:rsidR="00F16E0B" w:rsidRPr="00734EEE">
          <w:rPr>
            <w:rFonts w:ascii="Arial" w:hAnsi="Arial" w:cs="Arial"/>
          </w:rPr>
          <w:delText xml:space="preserve">in the semi-arid streams </w:delText>
        </w:r>
        <w:r w:rsidR="00906244" w:rsidRPr="00734EEE">
          <w:rPr>
            <w:rFonts w:ascii="Arial" w:hAnsi="Arial" w:cs="Arial"/>
          </w:rPr>
          <w:delText>a</w:delText>
        </w:r>
        <w:r w:rsidR="00111656" w:rsidRPr="00734EEE">
          <w:rPr>
            <w:rFonts w:ascii="Arial" w:hAnsi="Arial" w:cs="Arial"/>
          </w:rPr>
          <w:delText xml:space="preserve">nd </w:delText>
        </w:r>
        <w:r w:rsidR="00F16E0B" w:rsidRPr="00734EEE">
          <w:rPr>
            <w:rFonts w:ascii="Arial" w:hAnsi="Arial" w:cs="Arial"/>
          </w:rPr>
          <w:delText xml:space="preserve">can resist the osmotic stress imposed by drought conditions </w:delText>
        </w:r>
        <w:r w:rsidR="009F2BC2" w:rsidRPr="00734EEE">
          <w:rPr>
            <w:rFonts w:ascii="Arial" w:hAnsi="Arial" w:cs="Arial"/>
          </w:rPr>
          <w:delText xml:space="preserve">with a broad range of </w:delText>
        </w:r>
        <w:r w:rsidR="00F16E0B" w:rsidRPr="00734EEE">
          <w:rPr>
            <w:rFonts w:ascii="Arial" w:hAnsi="Arial" w:cs="Arial"/>
          </w:rPr>
          <w:delText xml:space="preserve">salinity </w:delText>
        </w:r>
        <w:r w:rsidR="00E66333" w:rsidRPr="00734EEE">
          <w:rPr>
            <w:rFonts w:ascii="Arial" w:hAnsi="Arial" w:cs="Arial"/>
          </w:rPr>
          <w:delText>tolerance (</w:delText>
        </w:r>
        <w:r w:rsidR="00EE6E30" w:rsidRPr="00734EEE">
          <w:rPr>
            <w:rFonts w:ascii="Arial" w:hAnsi="Arial" w:cs="Arial"/>
          </w:rPr>
          <w:delText>0-23 PSU)</w:delText>
        </w:r>
        <w:r w:rsidR="00F16E0B" w:rsidRPr="00734EEE">
          <w:rPr>
            <w:rFonts w:ascii="Arial" w:hAnsi="Arial" w:cs="Arial"/>
          </w:rPr>
          <w:delText>.</w:delText>
        </w:r>
        <w:r w:rsidR="009F2BC2" w:rsidRPr="00734EEE">
          <w:rPr>
            <w:rFonts w:ascii="Arial" w:hAnsi="Arial" w:cs="Arial"/>
          </w:rPr>
          <w:delText xml:space="preserve"> This species</w:delText>
        </w:r>
        <w:r w:rsidR="00FE5097" w:rsidRPr="00734EEE">
          <w:rPr>
            <w:rFonts w:ascii="Arial" w:hAnsi="Arial" w:cs="Arial"/>
          </w:rPr>
          <w:delText xml:space="preserve"> is also well-</w:delText>
        </w:r>
        <w:r w:rsidR="00661BEA" w:rsidRPr="00734EEE">
          <w:rPr>
            <w:rFonts w:ascii="Arial" w:hAnsi="Arial" w:cs="Arial"/>
          </w:rPr>
          <w:delText>adapted</w:delText>
        </w:r>
        <w:r w:rsidR="00FE5097" w:rsidRPr="00734EEE">
          <w:rPr>
            <w:rFonts w:ascii="Arial" w:hAnsi="Arial" w:cs="Arial"/>
          </w:rPr>
          <w:delText xml:space="preserve"> to survive and reproduce throughout periodic dewatering due to its rapid maturation (21-62 days), asexual reproduction, and internal offspring gestation</w:delText>
        </w:r>
        <w:r w:rsidR="00496699">
          <w:rPr>
            <w:rFonts w:ascii="Arial" w:hAnsi="Arial" w:cs="Arial"/>
          </w:rPr>
          <w:delText xml:space="preserve"> </w:delText>
        </w:r>
        <w:r w:rsidR="00496699">
          <w:rPr>
            <w:rFonts w:ascii="Arial" w:hAnsi="Arial" w:cs="Arial"/>
          </w:rPr>
          <w:fldChar w:fldCharType="begin"/>
        </w:r>
        <w:r w:rsidR="00496699">
          <w:rPr>
            <w:rFonts w:ascii="Arial" w:hAnsi="Arial" w:cs="Arial"/>
          </w:rPr>
          <w:delInstrText xml:space="preserve"> ADDIN ZOTERO_ITEM CSL_CITATION {"citationID":"1iCKUURr","properties":{"formattedCitation":"(Farani et al. 2015)","plainCitation":"(Farani et al. 2015)","noteIndex":0},"citationItems":[{"id":21,"uris":["http://zotero.org/users/local/tyq98Km3/items/NMM7CLFH"],"uri":["http://zotero.org/users/local/tyq98Km3/items/NMM7CLFH"],"itemData":{"id":21,"type":"article-journal","abstract":"Melanoides tuberculata (Müller, 1774) (Gastropoda: Thiaridae) is a freshwater gastropod native to Africa and Asia. It is a bioinvader of remarkable ecological capabilities presenting euryoic and highly adaptable to eutrophic conditions, M. tuberculata has also been found in estuarine environments. The first occurrence of the species in South America was reported from Brazil, in the late 60's. The current literature documents a broader distribution of M. tuberculata in the rivers and reservoirs of the Brazilian north and northeast as well as in the Brazilian middle-west. The aim of this study is to analyze the salt tolerance of M. tuberculata, comparing the effects of salinity variation onadults and juveniles collected from a eutrophic lentic system in Bahia State (Brazil). Survival tests based on salinity exposure shows that the 50% survival salt concentration (salt LC50) for adults is 22.82‰ (CI= 20.46‰-25.19‰) and that the LC50 for juveniles was 21.56‰ (CI= 20.06‰-23.07‰). Activity tests show that the snails tested are motionless at salt concentrations of 30‰ or greater. This studyprovides new empirical information on the population characteristics of M. tuberculata in Brazil andalso contributes to the understanding of physiological stress, ecological capabilities and dispersalstrategies in bioinvader species.","page":"212-221","source":"ResearchGate","title":"The salt tolerance of the freshwater snail Melanoides tuberculata (Mollusca, Gastropoda), a bioinvader gastropod","volume":"10","author":[{"family":"Farani","given":"G.L."},{"family":"Nogueira","given":"Marcos"},{"family":"Johnsson","given":"R."},{"family":"Neves","given":"Elizabeth"}],"issued":{"date-parts":[["2015",1,1]]}}}],"schema":"https://github.com/citation-style-language/schema/raw/master/csl-citation.json"} </w:delInstrText>
        </w:r>
        <w:r w:rsidR="00496699">
          <w:rPr>
            <w:rFonts w:ascii="Arial" w:hAnsi="Arial" w:cs="Arial"/>
          </w:rPr>
          <w:fldChar w:fldCharType="separate"/>
        </w:r>
        <w:r w:rsidR="00496699" w:rsidRPr="00496699">
          <w:rPr>
            <w:rFonts w:ascii="Arial" w:hAnsi="Arial" w:cs="Arial"/>
          </w:rPr>
          <w:delText xml:space="preserve">(Farani </w:delText>
        </w:r>
        <w:r w:rsidR="0089055C" w:rsidRPr="0089055C">
          <w:rPr>
            <w:rFonts w:ascii="Arial" w:hAnsi="Arial" w:cs="Arial"/>
            <w:i/>
            <w:iCs/>
          </w:rPr>
          <w:delText>et al</w:delText>
        </w:r>
        <w:r w:rsidR="00496699" w:rsidRPr="00496699">
          <w:rPr>
            <w:rFonts w:ascii="Arial" w:hAnsi="Arial" w:cs="Arial"/>
          </w:rPr>
          <w:delText>. 2015)</w:delText>
        </w:r>
        <w:r w:rsidR="00496699">
          <w:rPr>
            <w:rFonts w:ascii="Arial" w:hAnsi="Arial" w:cs="Arial"/>
          </w:rPr>
          <w:fldChar w:fldCharType="end"/>
        </w:r>
        <w:r w:rsidR="00F16E0B" w:rsidRPr="00734EEE">
          <w:rPr>
            <w:rFonts w:ascii="Arial" w:hAnsi="Arial" w:cs="Arial"/>
          </w:rPr>
          <w:delText xml:space="preserve">. </w:delText>
        </w:r>
      </w:del>
    </w:p>
    <w:p w14:paraId="2F8BE484" w14:textId="77777777" w:rsidR="00A06C95" w:rsidRPr="00734EEE" w:rsidRDefault="00A06C95" w:rsidP="008E71DD">
      <w:pPr>
        <w:spacing w:line="240" w:lineRule="auto"/>
        <w:ind w:firstLine="720"/>
        <w:contextualSpacing/>
        <w:rPr>
          <w:del w:id="217" w:author="Sean" w:date="2021-08-06T16:58:00Z"/>
          <w:rFonts w:ascii="Arial" w:hAnsi="Arial" w:cs="Arial"/>
        </w:rPr>
      </w:pPr>
      <w:del w:id="218" w:author="Sean" w:date="2021-08-06T16:58:00Z">
        <w:r w:rsidRPr="00734EEE">
          <w:rPr>
            <w:rFonts w:ascii="Arial" w:hAnsi="Arial" w:cs="Arial"/>
            <w:iCs/>
          </w:rPr>
          <w:delText xml:space="preserve">Surprisingly, while invertebrate community composition </w:delText>
        </w:r>
        <w:r w:rsidR="00C32E69" w:rsidRPr="00734EEE">
          <w:rPr>
            <w:rFonts w:ascii="Arial" w:hAnsi="Arial" w:cs="Arial"/>
            <w:iCs/>
          </w:rPr>
          <w:delText xml:space="preserve">shifted </w:delText>
        </w:r>
        <w:r w:rsidRPr="00734EEE">
          <w:rPr>
            <w:rFonts w:ascii="Arial" w:hAnsi="Arial" w:cs="Arial"/>
            <w:iCs/>
          </w:rPr>
          <w:delText>with rainfall, invertebrate diversity did not correlate linearly with precipitation.</w:delText>
        </w:r>
        <w:r w:rsidR="00E7007F">
          <w:rPr>
            <w:rFonts w:ascii="Arial" w:hAnsi="Arial" w:cs="Arial"/>
            <w:iCs/>
          </w:rPr>
          <w:delText xml:space="preserve"> </w:delText>
        </w:r>
        <w:r w:rsidRPr="00734EEE">
          <w:rPr>
            <w:rFonts w:ascii="Arial" w:hAnsi="Arial" w:cs="Arial"/>
            <w:iCs/>
          </w:rPr>
          <w:delText>Instead, invertebrate diversity peaked in the middle of the rainfall gradient. The lack of a linear correlation between invertebrate diversity and precipitation may have been caused by the inherently larger species pool for invertebrates which included more taxa with biological adaptations to drought compared to fish</w:delText>
        </w:r>
        <w:r w:rsidR="00496699">
          <w:rPr>
            <w:rFonts w:ascii="Arial" w:hAnsi="Arial" w:cs="Arial"/>
            <w:iCs/>
          </w:rPr>
          <w:delText xml:space="preserve"> </w:delText>
        </w:r>
        <w:r w:rsidR="00496699">
          <w:rPr>
            <w:rFonts w:ascii="Arial" w:hAnsi="Arial" w:cs="Arial"/>
            <w:iCs/>
          </w:rPr>
          <w:fldChar w:fldCharType="begin"/>
        </w:r>
        <w:r w:rsidR="00496699">
          <w:rPr>
            <w:rFonts w:ascii="Arial" w:hAnsi="Arial" w:cs="Arial"/>
            <w:iCs/>
          </w:rPr>
          <w:delInstrText xml:space="preserve"> ADDIN ZOTERO_ITEM CSL_CITATION {"citationID":"tf7er6ep","properties":{"formattedCitation":"(Eriksson 1993)","plainCitation":"(Eriksson 1993)","noteIndex":0},"citationItems":[{"id":329,"uris":["http://zotero.org/users/local/tyq98Km3/items/JNXWSZVG"],"uri":["http://zotero.org/users/local/tyq98Km3/items/JNXWSZVG"],"itemData":{"id":329,"type":"article-journal","container-title":"Oikos","DOI":"10.2307/3544854","ISSN":"0030-1299","issue":"2","note":"publisher: [Nordic Society Oikos, Wiley]","page":"371-374","source":"JSTOR","title":"The Species-Pool Hypothesis and Plant Community Diversity","volume":"68","author":[{"family":"Eriksson","given":"Ove"}],"issued":{"date-parts":[["1993"]]}}}],"schema":"https://github.com/citation-style-language/schema/raw/master/csl-citation.json"} </w:delInstrText>
        </w:r>
        <w:r w:rsidR="00496699">
          <w:rPr>
            <w:rFonts w:ascii="Arial" w:hAnsi="Arial" w:cs="Arial"/>
            <w:iCs/>
          </w:rPr>
          <w:fldChar w:fldCharType="separate"/>
        </w:r>
        <w:r w:rsidR="00496699" w:rsidRPr="00496699">
          <w:rPr>
            <w:rFonts w:ascii="Arial" w:hAnsi="Arial" w:cs="Arial"/>
          </w:rPr>
          <w:delText>(Eriksson 1993)</w:delText>
        </w:r>
        <w:r w:rsidR="00496699">
          <w:rPr>
            <w:rFonts w:ascii="Arial" w:hAnsi="Arial" w:cs="Arial"/>
            <w:iCs/>
          </w:rPr>
          <w:fldChar w:fldCharType="end"/>
        </w:r>
        <w:r w:rsidRPr="00734EEE">
          <w:rPr>
            <w:rFonts w:ascii="Arial" w:hAnsi="Arial" w:cs="Arial"/>
            <w:iCs/>
          </w:rPr>
          <w:delText>. The peak like</w:delText>
        </w:r>
        <w:r w:rsidR="00C32E69" w:rsidRPr="00734EEE">
          <w:rPr>
            <w:rFonts w:ascii="Arial" w:hAnsi="Arial" w:cs="Arial"/>
            <w:iCs/>
          </w:rPr>
          <w:delText>ly</w:delText>
        </w:r>
        <w:r w:rsidRPr="00734EEE">
          <w:rPr>
            <w:rFonts w:ascii="Arial" w:hAnsi="Arial" w:cs="Arial"/>
            <w:iCs/>
          </w:rPr>
          <w:delText xml:space="preserve"> represent</w:delText>
        </w:r>
        <w:r w:rsidR="00C32E69" w:rsidRPr="00734EEE">
          <w:rPr>
            <w:rFonts w:ascii="Arial" w:hAnsi="Arial" w:cs="Arial"/>
            <w:iCs/>
          </w:rPr>
          <w:delText>ed</w:delText>
        </w:r>
        <w:r w:rsidRPr="00734EEE">
          <w:rPr>
            <w:rFonts w:ascii="Arial" w:hAnsi="Arial" w:cs="Arial"/>
            <w:iCs/>
          </w:rPr>
          <w:delText xml:space="preserve"> the transition zone where taxa common on each side of the gradient </w:delText>
        </w:r>
        <w:r w:rsidR="00C32E69" w:rsidRPr="00734EEE">
          <w:rPr>
            <w:rFonts w:ascii="Arial" w:hAnsi="Arial" w:cs="Arial"/>
            <w:iCs/>
          </w:rPr>
          <w:delText>we</w:delText>
        </w:r>
        <w:r w:rsidRPr="00734EEE">
          <w:rPr>
            <w:rFonts w:ascii="Arial" w:hAnsi="Arial" w:cs="Arial"/>
            <w:iCs/>
          </w:rPr>
          <w:delText>re able to co-occur.</w:delText>
        </w:r>
        <w:r w:rsidR="00E7007F">
          <w:rPr>
            <w:rFonts w:ascii="Arial" w:hAnsi="Arial" w:cs="Arial"/>
            <w:iCs/>
          </w:rPr>
          <w:delText xml:space="preserve"> </w:delText>
        </w:r>
        <w:r w:rsidR="00661BEA" w:rsidRPr="00734EEE">
          <w:rPr>
            <w:rFonts w:ascii="Arial" w:hAnsi="Arial" w:cs="Arial"/>
          </w:rPr>
          <w:delText>As precipitation increase</w:delText>
        </w:r>
        <w:r w:rsidR="00C32E69" w:rsidRPr="00734EEE">
          <w:rPr>
            <w:rFonts w:ascii="Arial" w:hAnsi="Arial" w:cs="Arial"/>
          </w:rPr>
          <w:delText>d</w:delText>
        </w:r>
        <w:r w:rsidR="00661BEA" w:rsidRPr="00734EEE">
          <w:rPr>
            <w:rFonts w:ascii="Arial" w:hAnsi="Arial" w:cs="Arial"/>
          </w:rPr>
          <w:delText xml:space="preserve">, there </w:delText>
        </w:r>
        <w:r w:rsidR="00C32E69" w:rsidRPr="00734EEE">
          <w:rPr>
            <w:rFonts w:ascii="Arial" w:hAnsi="Arial" w:cs="Arial"/>
          </w:rPr>
          <w:delText>were</w:delText>
        </w:r>
        <w:r w:rsidR="0015095B" w:rsidRPr="00734EEE">
          <w:rPr>
            <w:rFonts w:ascii="Arial" w:hAnsi="Arial" w:cs="Arial"/>
          </w:rPr>
          <w:delText xml:space="preserve"> three points of interest: </w:delText>
        </w:r>
        <w:r w:rsidR="00622334" w:rsidRPr="00734EEE">
          <w:rPr>
            <w:rFonts w:ascii="Arial" w:hAnsi="Arial" w:cs="Arial"/>
          </w:rPr>
          <w:delText>1</w:delText>
        </w:r>
        <w:r w:rsidR="0015095B" w:rsidRPr="00734EEE">
          <w:rPr>
            <w:rFonts w:ascii="Arial" w:hAnsi="Arial" w:cs="Arial"/>
          </w:rPr>
          <w:delText>)</w:delText>
        </w:r>
        <w:r w:rsidRPr="00734EEE">
          <w:rPr>
            <w:rFonts w:ascii="Arial" w:hAnsi="Arial" w:cs="Arial"/>
          </w:rPr>
          <w:delText xml:space="preserve"> </w:delText>
        </w:r>
        <w:r w:rsidR="00400433" w:rsidRPr="00734EEE">
          <w:rPr>
            <w:rFonts w:ascii="Arial" w:hAnsi="Arial" w:cs="Arial"/>
          </w:rPr>
          <w:delText xml:space="preserve">The shift in primary producers and the increased prevalence of </w:delText>
        </w:r>
        <w:r w:rsidR="00C52899" w:rsidRPr="00734EEE">
          <w:rPr>
            <w:rFonts w:ascii="Arial" w:hAnsi="Arial" w:cs="Arial"/>
          </w:rPr>
          <w:delText>amphipods</w:delText>
        </w:r>
        <w:r w:rsidR="00400433" w:rsidRPr="00734EEE">
          <w:rPr>
            <w:rFonts w:ascii="Arial" w:hAnsi="Arial" w:cs="Arial"/>
          </w:rPr>
          <w:delText xml:space="preserve"> and </w:delText>
        </w:r>
        <w:r w:rsidR="00C52899" w:rsidRPr="00734EEE">
          <w:rPr>
            <w:rFonts w:ascii="Arial" w:hAnsi="Arial" w:cs="Arial"/>
          </w:rPr>
          <w:delText>decapods</w:delText>
        </w:r>
        <w:r w:rsidR="00400433" w:rsidRPr="00734EEE">
          <w:rPr>
            <w:rFonts w:ascii="Arial" w:hAnsi="Arial" w:cs="Arial"/>
          </w:rPr>
          <w:delText xml:space="preserve"> at wetter sites implied a corresponding shift in available basal resources. Specifically, precipitation-mediated shifts in riparian vegetation from evergreen, xeric mesquite trees to deciduous hardwoods likely altered the inputs of terrestrially derived detrital inputs and instream productivity to promote the inclusion of shredder taxa</w:delText>
        </w:r>
        <w:r w:rsidR="00496699">
          <w:rPr>
            <w:rFonts w:ascii="Arial" w:hAnsi="Arial" w:cs="Arial"/>
          </w:rPr>
          <w:delText xml:space="preserve"> </w:delText>
        </w:r>
        <w:r w:rsidR="00496699">
          <w:rPr>
            <w:rFonts w:ascii="Arial" w:hAnsi="Arial" w:cs="Arial"/>
          </w:rPr>
          <w:fldChar w:fldCharType="begin"/>
        </w:r>
        <w:r w:rsidR="00496699">
          <w:rPr>
            <w:rFonts w:ascii="Arial" w:hAnsi="Arial" w:cs="Arial"/>
          </w:rPr>
          <w:delInstrText xml:space="preserve"> ADDIN ZOTERO_ITEM CSL_CITATION {"citationID":"48Ip4FwK","properties":{"formattedCitation":"(Giling, Reich, and Thompson 2009)","plainCitation":"(Giling, Reich, and Thompson 2009)","noteIndex":0},"citationItems":[{"id":321,"uris":["http://zotero.org/users/local/tyq98Km3/items/JR73LKU6"],"uri":["http://zotero.org/users/local/tyq98Km3/items/JR73LKU6"],"itemData":{"id":321,"type":"article-journal","abstract":"Loss of riparian vegetation surrounding streams can affect instream biota by altering stream characteristics, such as terrestrially derived detrital inputs and instream productivity. Omnivorous crayfish can be a dominant component of stream biota and are considered a keystone species because of their ability to forage at multiple trophic levels. Resource shifts caused by changes in riparian canopy have the potential to influence crayfish diet and growth. We investigated the effects of changes in canopy cover on the crayfish Cherax destructor in a southeastern Australian lowland stream. We compared the diet of C. destructor between sites with and without riparian cover and determined how differences in the quantity of food resources between sites affected crayfish growth. The availability of basal (plant, algae, and detrital) resources was related to the presence of a riparian canopy. Aquatic macrophytes were more common at sites with no canopy cover and terrestrially derived leaf litter was more abundant at sites with an intact canopy. Stable isotope and gut content analyses of crayfish diet indicated a shift toward autochthonous food sources in individuals from sites with no canopy cover. In laboratory feeding trials, crayfish had higher growth rates when fed macrophyte material than when fed terrestrially derived leaf litter. Insights gained into resource use by crayfish, particularly the importance of aquatic invertebrates in crayfish diet, emphasize the merits of conducting both gut content and stable isotope analyses to assess short- and longer-term aspects of diet. Further structural and functional impacts of changes to riparian condition should be investigated, but the trophic role of C. destructor in stream food webs appears to be sensitive to alterations in the dominant basal resources associated with changes in riparian canopy.","container-title":"Journal of the North American Benthological Society","DOI":"10.1899/09-015.1","ISSN":"0887-3593","issue":"3","journalAbbreviation":"J. N. Am. Benthol. Soc.","language":"English","note":"publisher-place: Lawrence\npublisher: North Amer Benthological Soc\nWOS:000273885900009","page":"626-637","source":"Web of Science","title":"Loss of riparian vegetation alters the ecosystem role of a freshwater crayfish (Cherax destructor) in an Australian intermittent lowland stream","volume":"28","author":[{"family":"Giling","given":"Darren"},{"family":"Reich","given":"Paul"},{"family":"Thompson","given":"Ross M."}],"issued":{"date-parts":[["2009",9]]}}}],"schema":"https://github.com/citation-style-language/schema/raw/master/csl-citation.json"} </w:delInstrText>
        </w:r>
        <w:r w:rsidR="00496699">
          <w:rPr>
            <w:rFonts w:ascii="Arial" w:hAnsi="Arial" w:cs="Arial"/>
          </w:rPr>
          <w:fldChar w:fldCharType="separate"/>
        </w:r>
        <w:r w:rsidR="00496699" w:rsidRPr="00496699">
          <w:rPr>
            <w:rFonts w:ascii="Arial" w:hAnsi="Arial" w:cs="Arial"/>
          </w:rPr>
          <w:delText>(Giling, Reich, and Thompson 2009)</w:delText>
        </w:r>
        <w:r w:rsidR="00496699">
          <w:rPr>
            <w:rFonts w:ascii="Arial" w:hAnsi="Arial" w:cs="Arial"/>
          </w:rPr>
          <w:fldChar w:fldCharType="end"/>
        </w:r>
        <w:r w:rsidR="00400433" w:rsidRPr="00734EEE">
          <w:rPr>
            <w:rFonts w:ascii="Arial" w:hAnsi="Arial" w:cs="Arial"/>
          </w:rPr>
          <w:delText xml:space="preserve">. </w:delText>
        </w:r>
        <w:r w:rsidR="00622334" w:rsidRPr="00734EEE">
          <w:rPr>
            <w:rFonts w:ascii="Arial" w:hAnsi="Arial" w:cs="Arial"/>
          </w:rPr>
          <w:delText xml:space="preserve">2) </w:delText>
        </w:r>
        <w:r w:rsidR="00400433" w:rsidRPr="00734EEE">
          <w:rPr>
            <w:rFonts w:ascii="Arial" w:hAnsi="Arial" w:cs="Arial"/>
          </w:rPr>
          <w:delText xml:space="preserve">The </w:delText>
        </w:r>
        <w:r w:rsidR="00CD5760" w:rsidRPr="00734EEE">
          <w:rPr>
            <w:rFonts w:ascii="Arial" w:hAnsi="Arial" w:cs="Arial"/>
          </w:rPr>
          <w:delText xml:space="preserve">observed </w:delText>
        </w:r>
        <w:r w:rsidR="00400433" w:rsidRPr="00734EEE">
          <w:rPr>
            <w:rFonts w:ascii="Arial" w:hAnsi="Arial" w:cs="Arial"/>
          </w:rPr>
          <w:delText>shift in primary consumers from</w:delText>
        </w:r>
        <w:r w:rsidR="0072055D" w:rsidRPr="00734EEE">
          <w:rPr>
            <w:rFonts w:ascii="Arial" w:hAnsi="Arial" w:cs="Arial"/>
          </w:rPr>
          <w:delText xml:space="preserve"> </w:delText>
        </w:r>
        <w:r w:rsidR="00CD5760" w:rsidRPr="00734EEE">
          <w:rPr>
            <w:rFonts w:ascii="Arial" w:hAnsi="Arial" w:cs="Arial"/>
          </w:rPr>
          <w:delText>short-lived, euryhaline dipterans and gastropods to e</w:delText>
        </w:r>
        <w:r w:rsidR="00400433" w:rsidRPr="00734EEE">
          <w:rPr>
            <w:rFonts w:ascii="Arial" w:hAnsi="Arial" w:cs="Arial"/>
          </w:rPr>
          <w:delText>phemeroptera</w:delText>
        </w:r>
        <w:r w:rsidR="00CD5760" w:rsidRPr="00734EEE">
          <w:rPr>
            <w:rFonts w:ascii="Arial" w:hAnsi="Arial" w:cs="Arial"/>
          </w:rPr>
          <w:delText>ns</w:delText>
        </w:r>
        <w:r w:rsidR="00400433" w:rsidRPr="00734EEE">
          <w:rPr>
            <w:rFonts w:ascii="Arial" w:hAnsi="Arial" w:cs="Arial"/>
          </w:rPr>
          <w:delText xml:space="preserve"> and </w:delText>
        </w:r>
        <w:r w:rsidR="00CD5760" w:rsidRPr="00734EEE">
          <w:rPr>
            <w:rFonts w:ascii="Arial" w:hAnsi="Arial" w:cs="Arial"/>
          </w:rPr>
          <w:delText>t</w:delText>
        </w:r>
        <w:r w:rsidR="00400433" w:rsidRPr="00734EEE">
          <w:rPr>
            <w:rFonts w:ascii="Arial" w:hAnsi="Arial" w:cs="Arial"/>
          </w:rPr>
          <w:delText>richoptera</w:delText>
        </w:r>
        <w:r w:rsidR="00CD5760" w:rsidRPr="00734EEE">
          <w:rPr>
            <w:rFonts w:ascii="Arial" w:hAnsi="Arial" w:cs="Arial"/>
          </w:rPr>
          <w:delText>ns, environmentally sensitive species with longer lifespans,</w:delText>
        </w:r>
        <w:r w:rsidR="00400433" w:rsidRPr="00734EEE">
          <w:rPr>
            <w:rFonts w:ascii="Arial" w:hAnsi="Arial" w:cs="Arial"/>
          </w:rPr>
          <w:delText xml:space="preserve"> </w:delText>
        </w:r>
        <w:r w:rsidR="00CD5760" w:rsidRPr="00734EEE">
          <w:rPr>
            <w:rFonts w:ascii="Arial" w:hAnsi="Arial" w:cs="Arial"/>
          </w:rPr>
          <w:delText>pointed towards improved water quality conditions and hydrologic stability</w:delText>
        </w:r>
        <w:r w:rsidR="00496699">
          <w:rPr>
            <w:rFonts w:ascii="Arial" w:hAnsi="Arial" w:cs="Arial"/>
          </w:rPr>
          <w:delText xml:space="preserve"> </w:delText>
        </w:r>
        <w:r w:rsidR="00496699">
          <w:rPr>
            <w:rFonts w:ascii="Arial" w:hAnsi="Arial" w:cs="Arial"/>
          </w:rPr>
          <w:fldChar w:fldCharType="begin"/>
        </w:r>
        <w:r w:rsidR="00496699">
          <w:rPr>
            <w:rFonts w:ascii="Arial" w:hAnsi="Arial" w:cs="Arial"/>
          </w:rPr>
          <w:delInstrText xml:space="preserve"> ADDIN ZOTERO_ITEM CSL_CITATION {"citationID":"POQ9Ol0H","properties":{"formattedCitation":"(Rosenberg and Resh 1993; Jackson and Sweeney 1995)","plainCitation":"(Rosenberg and Resh 1993; Jackson and Sweeney 1995)","noteIndex":0},"citationItems":[{"id":59,"uris":["http://zotero.org/users/local/tyq98Km3/items/PFWA59IG"],"uri":["http://zotero.org/users/local/tyq98Km3/items/PFWA59IG"],"itemData":{"id":59,"type":"article-journal","collection-title":"Chapman/Hall, New York","container-title":"Freshwater Biomonitoring and Benthic Macroinvertebrates","title":"Introduction to Freshwater Biomonitoring and Benthic Macroinvertebrates","author":[{"family":"Rosenberg","given":"D.M."},{"family":"Resh","given":"V.H."}],"issued":{"date-parts":[["1993"]]}}},{"id":33,"uris":["http://zotero.org/users/local/tyq98Km3/items/HRST56BU"],"uri":["http://zotero.org/users/local/tyq98Km3/items/HRST56BU"],"itemData":{"id":33,"type":"article-journal","abstract":"We examined total development times for 5 mayfly species, 2 stoneflies, 10 caddisflies, and 18 chironomid midges collected from three streams that now through tropical evergreen forest in northwestern Costa Rica. Most eggs, larvae, and pupae were reared in the laboratory in a photoperiod of 12:12 LD and at 20 degrees C, which simulated field conditions. Algae, algal detritus, and leaves were provided as food for all species; predators were also given various animal prey. All study species had total development times that were rapid relative to the univoltine life histories observed or assumed for many temperate species. Egg development times ranged from a few days to approximately a week for chironomids and from 10 to 38 days for mayflies, stoneflies, and caddisflies. Most chironomids had short larval/pupal development times: development was completed in 19-29 d by seven species, in 30-40 d by nine species, and in &gt;50 d by two species. Relatively short development times (including the pupal stage when present) were also observed for the mayfly Acerpenna sp. (28 d) and the caddisflies Wormaldia sp. (45 d) and Oecetis nr. prolongata (52 d). Larval/pupal development times were longer for the other four mayflies (76-159 d), two stoneflies (83-167 d), and eight caddisflies (72-209 d). No evidence of egg or larval diapause was observed. The combination of rapid development and absence of diapause suggests that all these species have multivoltine life histories. This finding has important implications for temporal changes in the structure and function of the aquatic insect assemblage in these streams.","container-title":"Journal of the North American Benthological Society","DOI":"10.2307/1467728","ISSN":"0887-3593","issue":"1","journalAbbreviation":"J. North American Benthol. Soc.","language":"English","note":"number: 1\npublisher-place: Lawrence\npublisher: North Amer Benthological Soc\nWOS:A1995QQ80800011","page":"115-130","source":"Web of Science","title":"Egg and Larval Development Times for 35 Species of Tropical Stream Insects from Costa-Rica","volume":"14","author":[{"family":"Jackson","given":"Jk"},{"family":"Sweeney","given":"Bw"}],"issued":{"date-parts":[["1995",3]]}}}],"schema":"https://github.com/citation-style-language/schema/raw/master/csl-citation.json"} </w:delInstrText>
        </w:r>
        <w:r w:rsidR="00496699">
          <w:rPr>
            <w:rFonts w:ascii="Arial" w:hAnsi="Arial" w:cs="Arial"/>
          </w:rPr>
          <w:fldChar w:fldCharType="separate"/>
        </w:r>
        <w:r w:rsidR="00496699" w:rsidRPr="00496699">
          <w:rPr>
            <w:rFonts w:ascii="Arial" w:hAnsi="Arial" w:cs="Arial"/>
          </w:rPr>
          <w:delText>(Rosenberg and Resh 1993; Jackson and Sweeney 1995)</w:delText>
        </w:r>
        <w:r w:rsidR="00496699">
          <w:rPr>
            <w:rFonts w:ascii="Arial" w:hAnsi="Arial" w:cs="Arial"/>
          </w:rPr>
          <w:fldChar w:fldCharType="end"/>
        </w:r>
        <w:r w:rsidR="00400433" w:rsidRPr="00734EEE">
          <w:rPr>
            <w:rFonts w:ascii="Arial" w:hAnsi="Arial" w:cs="Arial"/>
          </w:rPr>
          <w:delText xml:space="preserve">. </w:delText>
        </w:r>
        <w:r w:rsidR="00014AB3" w:rsidRPr="00734EEE">
          <w:rPr>
            <w:rFonts w:ascii="Arial" w:hAnsi="Arial" w:cs="Arial"/>
          </w:rPr>
          <w:delText>Taken further, this pattern alludes to trade-off between aridity tolerance and competitive specialization</w:delText>
        </w:r>
        <w:r w:rsidR="00496699">
          <w:rPr>
            <w:rFonts w:ascii="Arial" w:hAnsi="Arial" w:cs="Arial"/>
          </w:rPr>
          <w:delText xml:space="preserve"> </w:delText>
        </w:r>
        <w:r w:rsidR="00496699">
          <w:rPr>
            <w:rFonts w:ascii="Arial" w:hAnsi="Arial" w:cs="Arial"/>
          </w:rPr>
          <w:fldChar w:fldCharType="begin"/>
        </w:r>
        <w:r w:rsidR="00496699">
          <w:rPr>
            <w:rFonts w:ascii="Arial" w:hAnsi="Arial" w:cs="Arial"/>
          </w:rPr>
          <w:delInstrText xml:space="preserve"> ADDIN ZOTERO_ITEM CSL_CITATION {"citationID":"1siDjh3p","properties":{"formattedCitation":"(Fr\\uc0\\u233{}javille et al. 2018)","plainCitation":"(Fréjaville et al. 2018)","noteIndex":0},"citationItems":[{"id":324,"uris":["http://zotero.org/users/local/tyq98Km3/items/GW4S4C9Y"],"uri":["http://zotero.org/users/local/tyq98Km3/items/GW4S4C9Y"],"itemData":{"id":324,"type":"article-journal","abstract":"Fire resistance traits drive tree species composition in surface-fire ecosystems, but how they covary at different scales of variation and with the environment is not well documented. We assessed the covariation of bark thickness (BT), tree height, and crown base-to-height ratio across Alpine forests, after accounting for the effects of tree diameter and competition for light on individual trait variation. Traits consistently correlated across individuals and communities, although the variance of BT mainly occurred among species, whereas crown elevation traits varied mainly within species. Aridity, temperature, and competition contributed to explain the variation of fire resistance traits among and within species, driving a trade-off between fire resistance and the ability to compete for light. Thick-barked species (fire-tolerant) that self-prune their lower branches (flame-avoiders) dominated the most fire-prone and flammable communities in sub-Mediterranean southern Alps, whereas thin-barked tree species that grow tall (competition for light) dominated the least fire-prone communities in the northern Alps. Our findings suggest a long-term interaction between mountain tree species and fire regime. Higher allocation to trunk elongation occurs in moist and shade environments, while higher allocation to thicken the bark and distancing the crown base from surface fuels occurs in open-canopy, dry forests where fire spreads with higher intensity.","container-title":"Ecosphere","DOI":"https://doi.org/10.1002/ecs2.2493","ISSN":"2150-8925","issue":"12","language":"en","note":"_eprint: https://esajournals.onlinelibrary.wiley.com/doi/pdf/10.1002/ecs2.2493","page":"e02493","source":"Wiley Online Library","title":"Aridity and competition drive fire resistance trait covariation in mountain trees","volume":"9","author":[{"family":"Fréjaville","given":"Thibaut"},{"family":"Vilà</w:delInstrText>
        </w:r>
        <w:r w:rsidR="00496699">
          <w:rPr>
            <w:rFonts w:ascii="Cambria Math" w:hAnsi="Cambria Math" w:cs="Cambria Math"/>
          </w:rPr>
          <w:delInstrText>‐</w:delInstrText>
        </w:r>
        <w:r w:rsidR="00496699">
          <w:rPr>
            <w:rFonts w:ascii="Arial" w:hAnsi="Arial" w:cs="Arial"/>
          </w:rPr>
          <w:delInstrText xml:space="preserve">Cabrera","given":"Albert"},{"family":"Curt","given":"Thomas"},{"family":"Carcaillet","given":"Christopher"}],"issued":{"date-parts":[["2018"]]}}}],"schema":"https://github.com/citation-style-language/schema/raw/master/csl-citation.json"} </w:delInstrText>
        </w:r>
        <w:r w:rsidR="00496699">
          <w:rPr>
            <w:rFonts w:ascii="Arial" w:hAnsi="Arial" w:cs="Arial"/>
          </w:rPr>
          <w:fldChar w:fldCharType="separate"/>
        </w:r>
        <w:r w:rsidR="00496699" w:rsidRPr="00496699">
          <w:rPr>
            <w:rFonts w:ascii="Arial" w:hAnsi="Arial" w:cs="Arial"/>
          </w:rPr>
          <w:delText xml:space="preserve">(Fréjaville </w:delText>
        </w:r>
        <w:r w:rsidR="0089055C" w:rsidRPr="0089055C">
          <w:rPr>
            <w:rFonts w:ascii="Arial" w:hAnsi="Arial" w:cs="Arial"/>
            <w:i/>
            <w:iCs/>
          </w:rPr>
          <w:delText>et al</w:delText>
        </w:r>
        <w:r w:rsidR="00496699" w:rsidRPr="00496699">
          <w:rPr>
            <w:rFonts w:ascii="Arial" w:hAnsi="Arial" w:cs="Arial"/>
          </w:rPr>
          <w:delText>. 2018)</w:delText>
        </w:r>
        <w:r w:rsidR="00496699">
          <w:rPr>
            <w:rFonts w:ascii="Arial" w:hAnsi="Arial" w:cs="Arial"/>
          </w:rPr>
          <w:fldChar w:fldCharType="end"/>
        </w:r>
        <w:r w:rsidR="00014AB3" w:rsidRPr="00734EEE">
          <w:rPr>
            <w:rFonts w:ascii="Arial" w:hAnsi="Arial" w:cs="Arial"/>
          </w:rPr>
          <w:delText xml:space="preserve">. </w:delText>
        </w:r>
        <w:r w:rsidR="00622334" w:rsidRPr="00734EEE">
          <w:rPr>
            <w:rFonts w:ascii="Arial" w:hAnsi="Arial" w:cs="Arial"/>
          </w:rPr>
          <w:delText xml:space="preserve">3) </w:delText>
        </w:r>
        <w:r w:rsidR="00400433" w:rsidRPr="00734EEE">
          <w:rPr>
            <w:rFonts w:ascii="Arial" w:hAnsi="Arial" w:cs="Arial"/>
          </w:rPr>
          <w:delText>T</w:delText>
        </w:r>
        <w:r w:rsidR="00622334" w:rsidRPr="00734EEE">
          <w:rPr>
            <w:rFonts w:ascii="Arial" w:hAnsi="Arial" w:cs="Arial"/>
          </w:rPr>
          <w:delText xml:space="preserve">he decreased abundance of </w:delText>
        </w:r>
        <w:r w:rsidR="0018582B" w:rsidRPr="00734EEE">
          <w:rPr>
            <w:rFonts w:ascii="Arial" w:hAnsi="Arial" w:cs="Arial"/>
          </w:rPr>
          <w:delText>o</w:delText>
        </w:r>
        <w:r w:rsidR="00622334" w:rsidRPr="00734EEE">
          <w:rPr>
            <w:rFonts w:ascii="Arial" w:hAnsi="Arial" w:cs="Arial"/>
          </w:rPr>
          <w:delText>donat</w:delText>
        </w:r>
        <w:r w:rsidR="0018582B" w:rsidRPr="00734EEE">
          <w:rPr>
            <w:rFonts w:ascii="Arial" w:hAnsi="Arial" w:cs="Arial"/>
          </w:rPr>
          <w:delText>e</w:delText>
        </w:r>
        <w:r w:rsidR="00622334" w:rsidRPr="00734EEE">
          <w:rPr>
            <w:rFonts w:ascii="Arial" w:hAnsi="Arial" w:cs="Arial"/>
          </w:rPr>
          <w:delText xml:space="preserve"> and </w:delText>
        </w:r>
        <w:r w:rsidR="0018582B" w:rsidRPr="00734EEE">
          <w:rPr>
            <w:rFonts w:ascii="Arial" w:hAnsi="Arial" w:cs="Arial"/>
          </w:rPr>
          <w:delText>h</w:delText>
        </w:r>
        <w:r w:rsidR="00622334" w:rsidRPr="00734EEE">
          <w:rPr>
            <w:rFonts w:ascii="Arial" w:hAnsi="Arial" w:cs="Arial"/>
          </w:rPr>
          <w:delText xml:space="preserve">empiteran predators may have been due to competition </w:delText>
        </w:r>
        <w:r w:rsidR="0072055D" w:rsidRPr="00734EEE">
          <w:rPr>
            <w:rFonts w:ascii="Arial" w:hAnsi="Arial" w:cs="Arial"/>
          </w:rPr>
          <w:delText xml:space="preserve">with </w:delText>
        </w:r>
        <w:r w:rsidR="00622334" w:rsidRPr="00734EEE">
          <w:rPr>
            <w:rFonts w:ascii="Arial" w:hAnsi="Arial" w:cs="Arial"/>
          </w:rPr>
          <w:delText>and predation by insectivorous centrarchids</w:delText>
        </w:r>
        <w:r w:rsidR="00496699">
          <w:rPr>
            <w:rFonts w:ascii="Arial" w:hAnsi="Arial" w:cs="Arial"/>
          </w:rPr>
          <w:delText xml:space="preserve"> </w:delText>
        </w:r>
        <w:r w:rsidR="00496699">
          <w:rPr>
            <w:rFonts w:ascii="Arial" w:hAnsi="Arial" w:cs="Arial"/>
          </w:rPr>
          <w:fldChar w:fldCharType="begin"/>
        </w:r>
        <w:r w:rsidR="00496699">
          <w:rPr>
            <w:rFonts w:ascii="Arial" w:hAnsi="Arial" w:cs="Arial"/>
          </w:rPr>
          <w:delInstrText xml:space="preserve"> ADDIN ZOTERO_ITEM CSL_CITATION {"citationID":"cyCxTGeO","properties":{"formattedCitation":"(Dahl and Greenberg 1998)","plainCitation":"(Dahl and Greenberg 1998)","noteIndex":0},"citationItems":[{"id":14,"uris":["http://zotero.org/users/local/tyq98Km3/items/H3PYLN7P"],"uri":["http://zotero.org/users/local/tyq98Km3/items/H3PYLN7P"],"itemData":{"id":14,"type":"article-journal","abstract":"The influence of habitat on interactions between a fish predator (brown trout Salmo trutta) and a benthic invertebrate community was studied in nine field enclosures (8 x 3 m) in a creek in southern Sweden. Three habitat treatments were tested, a shallow sandy habitat, a deep habitat containing a mixture of large and small cobbles and a moderately deep habitat with large cobbles. The one month-long experiment showed that there were no major differences in the abundance and biomass of the benthic macroinvertebrate fauna among these habitats as no functional groups of invertebrates and only a few taxa differed between treatments. Invertebrate drift rates decreased over time, which was probably related to seasonal changes in invertebrate life cycles or to effects of predation independent of habitat type, as there was no difference between treatments.","container-title":"Hydrobiologia","ISSN":"0018-8158","journalAbbreviation":"Hydrobiologia","language":"English","note":"publisher-place: Dordrecht\npublisher: Kluwer Academic Publ\nWOS:000073655800006","page":"67-76","source":"Web of Science","title":"Effects of fish predation and habitat type on stream benthic communities","volume":"361","author":[{"family":"Dahl","given":"J."},{"family":"Greenberg","given":"L. A."}],"issued":{"date-parts":[["1998"]]}}}],"schema":"https://github.com/citation-style-language/schema/raw/master/csl-citation.json"} </w:delInstrText>
        </w:r>
        <w:r w:rsidR="00496699">
          <w:rPr>
            <w:rFonts w:ascii="Arial" w:hAnsi="Arial" w:cs="Arial"/>
          </w:rPr>
          <w:fldChar w:fldCharType="separate"/>
        </w:r>
        <w:r w:rsidR="00496699" w:rsidRPr="00496699">
          <w:rPr>
            <w:rFonts w:ascii="Arial" w:hAnsi="Arial" w:cs="Arial"/>
          </w:rPr>
          <w:delText>(Dahl and Greenberg 1998)</w:delText>
        </w:r>
        <w:r w:rsidR="00496699">
          <w:rPr>
            <w:rFonts w:ascii="Arial" w:hAnsi="Arial" w:cs="Arial"/>
          </w:rPr>
          <w:fldChar w:fldCharType="end"/>
        </w:r>
        <w:r w:rsidR="00622334" w:rsidRPr="00734EEE">
          <w:rPr>
            <w:rFonts w:ascii="Arial" w:hAnsi="Arial" w:cs="Arial"/>
          </w:rPr>
          <w:delText xml:space="preserve">. In this way, biotic interactions at sub-humid sites </w:delText>
        </w:r>
        <w:r w:rsidR="00F21487" w:rsidRPr="00734EEE">
          <w:rPr>
            <w:rFonts w:ascii="Arial" w:hAnsi="Arial" w:cs="Arial"/>
          </w:rPr>
          <w:delText>presumably</w:delText>
        </w:r>
        <w:r w:rsidR="00622334" w:rsidRPr="00734EEE">
          <w:rPr>
            <w:rFonts w:ascii="Arial" w:hAnsi="Arial" w:cs="Arial"/>
          </w:rPr>
          <w:delText xml:space="preserve"> restricted invertebrate communities to species with anti-predator adaptations including small size, passive foraging strategies, camouflage, and armoring</w:delText>
        </w:r>
        <w:r w:rsidR="00496699">
          <w:rPr>
            <w:rFonts w:ascii="Arial" w:hAnsi="Arial" w:cs="Arial"/>
          </w:rPr>
          <w:delText xml:space="preserve"> </w:delText>
        </w:r>
        <w:r w:rsidR="00496699">
          <w:rPr>
            <w:rFonts w:ascii="Arial" w:hAnsi="Arial" w:cs="Arial"/>
          </w:rPr>
          <w:fldChar w:fldCharType="begin"/>
        </w:r>
        <w:r w:rsidR="00496699">
          <w:rPr>
            <w:rFonts w:ascii="Arial" w:hAnsi="Arial" w:cs="Arial"/>
          </w:rPr>
          <w:delInstrText xml:space="preserve"> ADDIN ZOTERO_ITEM CSL_CITATION {"citationID":"BsrXR2Lu","properties":{"formattedCitation":"(Straile and Halbich 2000)","plainCitation":"(Straile and Halbich 2000)","noteIndex":0},"citationItems":[{"id":63,"uris":["http://zotero.org/users/local/tyq98Km3/items/9PECK38U"],"uri":["http://zotero.org/users/local/tyq98Km3/items/9PECK38U"],"itemData":{"id":63,"type":"article-journal","abstract":"Multiple antipredator defense strategies and their interactions were examined in a field study of the predatory planktonic waterflea Bythotrephes longimanus in Lake Constance, at the northern fringe of the European Alps. Because of its large body size and conspicuousness, Bythotrephes is a preferred prey of freshwater fish. We observed seasonal changes in life history and morphology and diel vertical migration, all best understood as a response to fish predation. Bythotrephes population dynamics were characterized by pronounced population growth in late spring, maximum abundances in June, and a steady decline toward the end of the season. In late spring, high population growth rates were achieved by means of large clutches, low investment in individual offspring, and small size at first reproduction. While the population was still increasing, a marked life history shift occurred. The reproductive strategy of females switched toward high per-offspring allocation at the expense of clutch size. This change in reproductive behavior resulted in an increase in the size of neonates and was accompanied by an increase in the size at first reproduction. Such a life history shift is typically observed in the presence of gape-limited predators, which points to the importance of juvenile fish as the principal vertebrate planktivores in Lake Constance. The length of Bythotrephes defensive spina increased throughout the season, reflecting increasing predation pressure, probably owing to seasonally increasing mouth gape size of juvenile fish. In contrast to the predictions of the predator-avoidance theory, the migration amplitude of large and conspicuous Bythotrephes was small as compared to other zooplankton species. We argue that theory and data can be reconciled ii: the migration behavior of Bythotrephes is considered as a result of an interaction of predator defenses in the presence of predominantly juvenile, gape-limited fish. As Bythotrephes achieved protection because of its life history and spina, the costs of large diel migrations may outweigh the benefits.","container-title":"Ecology","DOI":"10.1890/0012-9658(2000)081[0150:LHAMAD]2.0.CO;2","ISSN":"0012-9658","issue":"1","journalAbbreviation":"Ecology","language":"English","note":"number: 1\npublisher-place: Hoboken\npublisher: Wiley\nWOS:000084913400014","page":"150-163","source":"Web of Science","title":"Life history and multiple antipredator defenses of an invertebrate pelagic predator, Bythotrephes longimanus","volume":"81","author":[{"family":"Straile","given":"D."},{"family":"Halbich","given":"A."}],"issued":{"date-parts":[["2000",1]]}}}],"schema":"https://github.com/citation-style-language/schema/raw/master/csl-citation.json"} </w:delInstrText>
        </w:r>
        <w:r w:rsidR="00496699">
          <w:rPr>
            <w:rFonts w:ascii="Arial" w:hAnsi="Arial" w:cs="Arial"/>
          </w:rPr>
          <w:fldChar w:fldCharType="separate"/>
        </w:r>
        <w:r w:rsidR="00496699" w:rsidRPr="00496699">
          <w:rPr>
            <w:rFonts w:ascii="Arial" w:hAnsi="Arial" w:cs="Arial"/>
          </w:rPr>
          <w:delText>(Straile and Halbich 2000)</w:delText>
        </w:r>
        <w:r w:rsidR="00496699">
          <w:rPr>
            <w:rFonts w:ascii="Arial" w:hAnsi="Arial" w:cs="Arial"/>
          </w:rPr>
          <w:fldChar w:fldCharType="end"/>
        </w:r>
        <w:r w:rsidR="00622334" w:rsidRPr="00734EEE">
          <w:rPr>
            <w:rFonts w:ascii="Arial" w:hAnsi="Arial" w:cs="Arial"/>
          </w:rPr>
          <w:delText>.</w:delText>
        </w:r>
        <w:r w:rsidR="00161410" w:rsidRPr="00734EEE">
          <w:rPr>
            <w:rFonts w:ascii="Arial" w:hAnsi="Arial" w:cs="Arial"/>
          </w:rPr>
          <w:delText xml:space="preserve"> </w:delText>
        </w:r>
        <w:r w:rsidR="001A4B4E" w:rsidRPr="00734EEE">
          <w:rPr>
            <w:rFonts w:ascii="Arial" w:hAnsi="Arial" w:cs="Arial"/>
          </w:rPr>
          <w:delText>Taken together, t</w:delText>
        </w:r>
        <w:r w:rsidR="00C35EF2" w:rsidRPr="00734EEE">
          <w:rPr>
            <w:rFonts w:ascii="Arial" w:hAnsi="Arial" w:cs="Arial"/>
          </w:rPr>
          <w:delText xml:space="preserve">hese invertebrate </w:delText>
        </w:r>
        <w:r w:rsidR="001A4B4E" w:rsidRPr="00734EEE">
          <w:rPr>
            <w:rFonts w:ascii="Arial" w:hAnsi="Arial" w:cs="Arial"/>
          </w:rPr>
          <w:delText xml:space="preserve">(and fish) </w:delText>
        </w:r>
        <w:r w:rsidR="00C35EF2" w:rsidRPr="00734EEE">
          <w:rPr>
            <w:rFonts w:ascii="Arial" w:hAnsi="Arial" w:cs="Arial"/>
          </w:rPr>
          <w:delText xml:space="preserve">community compositional patterns </w:delText>
        </w:r>
        <w:r w:rsidR="001A4B4E" w:rsidRPr="00734EEE">
          <w:rPr>
            <w:rFonts w:ascii="Arial" w:hAnsi="Arial" w:cs="Arial"/>
          </w:rPr>
          <w:delText>suggest that small changes in precipitation regime could result in abrupt ecosystem shifts</w:delText>
        </w:r>
        <w:r w:rsidR="00496699">
          <w:rPr>
            <w:rFonts w:ascii="Arial" w:hAnsi="Arial" w:cs="Arial"/>
          </w:rPr>
          <w:delText xml:space="preserve"> </w:delText>
        </w:r>
        <w:r w:rsidR="00496699">
          <w:rPr>
            <w:rFonts w:ascii="Arial" w:hAnsi="Arial" w:cs="Arial"/>
          </w:rPr>
          <w:fldChar w:fldCharType="begin"/>
        </w:r>
        <w:r w:rsidR="00496699">
          <w:rPr>
            <w:rFonts w:ascii="Arial" w:hAnsi="Arial" w:cs="Arial"/>
          </w:rPr>
          <w:delInstrText xml:space="preserve"> ADDIN ZOTERO_ITEM CSL_CITATION {"citationID":"kVsJD5XL","properties":{"formattedCitation":"(Scheffer and Carpenter 2003)","plainCitation":"(Scheffer and Carpenter 2003)","noteIndex":0},"citationItems":[{"id":139,"uris":["http://zotero.org/users/local/tyq98Km3/items/H34JTPY4"],"uri":["http://zotero.org/users/local/tyq98Km3/items/H34JTPY4"],"itemData":{"id":139,"type":"article-journal","abstract":"Occasionally,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diagnosis.","container-title":"Trends in Ecology &amp; Evolution","DOI":"10.1016/j.tree.2003.09.002","ISSN":"0169-5347","issue":"12","journalAbbreviation":"Trends in Ecology &amp; Evolution","language":"en","page":"648-656","source":"ScienceDirect","title":"Catastrophic regime shifts in ecosystems: linking theory to observation","title-short":"Catastrophic regime shifts in ecosystems","volume":"18","author":[{"family":"Scheffer","given":"Marten"},{"family":"Carpenter","given":"Stephen R."}],"issued":{"date-parts":[["2003",12,1]]}}}],"schema":"https://github.com/citation-style-language/schema/raw/master/csl-citation.json"} </w:delInstrText>
        </w:r>
        <w:r w:rsidR="00496699">
          <w:rPr>
            <w:rFonts w:ascii="Arial" w:hAnsi="Arial" w:cs="Arial"/>
          </w:rPr>
          <w:fldChar w:fldCharType="separate"/>
        </w:r>
        <w:r w:rsidR="00496699" w:rsidRPr="00496699">
          <w:rPr>
            <w:rFonts w:ascii="Arial" w:hAnsi="Arial" w:cs="Arial"/>
          </w:rPr>
          <w:delText>(Scheffer and Carpenter 2003)</w:delText>
        </w:r>
        <w:r w:rsidR="00496699">
          <w:rPr>
            <w:rFonts w:ascii="Arial" w:hAnsi="Arial" w:cs="Arial"/>
          </w:rPr>
          <w:fldChar w:fldCharType="end"/>
        </w:r>
        <w:r w:rsidR="001A4B4E" w:rsidRPr="00734EEE">
          <w:rPr>
            <w:rFonts w:ascii="Arial" w:hAnsi="Arial" w:cs="Arial"/>
          </w:rPr>
          <w:delText>.</w:delText>
        </w:r>
      </w:del>
    </w:p>
    <w:p w14:paraId="3BBEF05A" w14:textId="4B8505B1" w:rsidR="005A1C4A" w:rsidRPr="00AA3230" w:rsidRDefault="00C23AA0" w:rsidP="008E71DD">
      <w:pPr>
        <w:spacing w:line="240" w:lineRule="auto"/>
        <w:ind w:firstLine="720"/>
        <w:contextualSpacing/>
        <w:rPr>
          <w:ins w:id="219" w:author="Sean" w:date="2021-08-06T16:58:00Z"/>
          <w:rFonts w:ascii="Arial" w:hAnsi="Arial" w:cs="Arial"/>
        </w:rPr>
      </w:pPr>
      <w:ins w:id="220" w:author="Sean" w:date="2021-08-06T16:58:00Z">
        <w:r w:rsidRPr="00AA3230">
          <w:rPr>
            <w:rFonts w:ascii="Arial" w:hAnsi="Arial" w:cs="Arial"/>
          </w:rPr>
          <w:t>C</w:t>
        </w:r>
        <w:r w:rsidR="00BB41F4" w:rsidRPr="00AA3230">
          <w:rPr>
            <w:rFonts w:ascii="Arial" w:hAnsi="Arial" w:cs="Arial"/>
          </w:rPr>
          <w:t xml:space="preserve">ommunities in semi-arid streams were composed of </w:t>
        </w:r>
        <w:r w:rsidR="0055422A" w:rsidRPr="00AA3230">
          <w:rPr>
            <w:rFonts w:ascii="Arial" w:hAnsi="Arial" w:cs="Arial"/>
          </w:rPr>
          <w:t>small, live-bearing, omnivores</w:t>
        </w:r>
        <w:r w:rsidR="00BB41F4" w:rsidRPr="00AA3230">
          <w:rPr>
            <w:rFonts w:ascii="Arial" w:hAnsi="Arial" w:cs="Arial"/>
          </w:rPr>
          <w:t xml:space="preserve"> able to tolerate high salinities including </w:t>
        </w:r>
        <w:r w:rsidR="00546671" w:rsidRPr="00AA3230">
          <w:rPr>
            <w:rFonts w:ascii="Arial" w:hAnsi="Arial" w:cs="Arial"/>
          </w:rPr>
          <w:t>Sailfin Molly</w:t>
        </w:r>
        <w:r w:rsidR="00BB41F4" w:rsidRPr="00AA3230">
          <w:rPr>
            <w:rFonts w:ascii="Arial" w:hAnsi="Arial" w:cs="Arial"/>
          </w:rPr>
          <w:t xml:space="preserve"> (</w:t>
        </w:r>
        <w:proofErr w:type="spellStart"/>
        <w:r w:rsidR="00651556" w:rsidRPr="00AA3230">
          <w:rPr>
            <w:rFonts w:ascii="Arial" w:hAnsi="Arial" w:cs="Arial"/>
            <w:i/>
            <w:iCs/>
          </w:rPr>
          <w:t>Poecilia</w:t>
        </w:r>
        <w:proofErr w:type="spellEnd"/>
        <w:r w:rsidR="00651556" w:rsidRPr="00AA3230">
          <w:rPr>
            <w:rFonts w:ascii="Arial" w:hAnsi="Arial" w:cs="Arial"/>
            <w:i/>
            <w:iCs/>
          </w:rPr>
          <w:t xml:space="preserve"> </w:t>
        </w:r>
        <w:proofErr w:type="spellStart"/>
        <w:r w:rsidR="00651556" w:rsidRPr="00AA3230">
          <w:rPr>
            <w:rFonts w:ascii="Arial" w:hAnsi="Arial" w:cs="Arial"/>
            <w:i/>
            <w:iCs/>
          </w:rPr>
          <w:t>latipinna</w:t>
        </w:r>
        <w:proofErr w:type="spellEnd"/>
        <w:r w:rsidR="00651556" w:rsidRPr="00AA3230">
          <w:rPr>
            <w:rFonts w:ascii="Arial" w:hAnsi="Arial" w:cs="Arial"/>
          </w:rPr>
          <w:t xml:space="preserve">, </w:t>
        </w:r>
        <w:r w:rsidR="00BB41F4" w:rsidRPr="00AA3230">
          <w:rPr>
            <w:rFonts w:ascii="Arial" w:hAnsi="Arial" w:cs="Arial"/>
          </w:rPr>
          <w:t xml:space="preserve">95 </w:t>
        </w:r>
        <w:proofErr w:type="spellStart"/>
        <w:r w:rsidR="00BB41F4" w:rsidRPr="00AA3230">
          <w:rPr>
            <w:rFonts w:ascii="Arial" w:hAnsi="Arial" w:cs="Arial"/>
          </w:rPr>
          <w:t>psu</w:t>
        </w:r>
        <w:proofErr w:type="spellEnd"/>
        <w:r w:rsidR="00BB41F4" w:rsidRPr="00AA3230">
          <w:rPr>
            <w:rFonts w:ascii="Arial" w:hAnsi="Arial" w:cs="Arial"/>
          </w:rPr>
          <w:t xml:space="preserve">) and </w:t>
        </w:r>
        <w:r w:rsidR="00546671" w:rsidRPr="00AA3230">
          <w:rPr>
            <w:rFonts w:ascii="Arial" w:hAnsi="Arial" w:cs="Arial"/>
          </w:rPr>
          <w:t>Western Mosquitofish</w:t>
        </w:r>
        <w:r w:rsidR="00BB41F4" w:rsidRPr="00AA3230">
          <w:rPr>
            <w:rFonts w:ascii="Arial" w:hAnsi="Arial" w:cs="Arial"/>
          </w:rPr>
          <w:t xml:space="preserve"> (</w:t>
        </w:r>
        <w:r w:rsidR="00651556" w:rsidRPr="00AA3230">
          <w:rPr>
            <w:rFonts w:ascii="Arial" w:hAnsi="Arial" w:cs="Arial"/>
            <w:i/>
            <w:iCs/>
          </w:rPr>
          <w:t xml:space="preserve">Gambusia </w:t>
        </w:r>
        <w:proofErr w:type="spellStart"/>
        <w:r w:rsidR="00651556" w:rsidRPr="00AA3230">
          <w:rPr>
            <w:rFonts w:ascii="Arial" w:hAnsi="Arial" w:cs="Arial"/>
            <w:i/>
            <w:iCs/>
          </w:rPr>
          <w:t>affinis</w:t>
        </w:r>
        <w:proofErr w:type="spellEnd"/>
        <w:r w:rsidR="00651556" w:rsidRPr="00AA3230">
          <w:rPr>
            <w:rFonts w:ascii="Arial" w:hAnsi="Arial" w:cs="Arial"/>
          </w:rPr>
          <w:t>,</w:t>
        </w:r>
        <w:r w:rsidR="00A06C95" w:rsidRPr="00AA3230">
          <w:rPr>
            <w:rFonts w:ascii="Arial" w:hAnsi="Arial" w:cs="Arial"/>
          </w:rPr>
          <w:t xml:space="preserve"> </w:t>
        </w:r>
        <w:r w:rsidR="00BB41F4" w:rsidRPr="00AA3230">
          <w:rPr>
            <w:rFonts w:ascii="Arial" w:hAnsi="Arial" w:cs="Arial"/>
          </w:rPr>
          <w:t xml:space="preserve">58.5 </w:t>
        </w:r>
        <w:proofErr w:type="spellStart"/>
        <w:r w:rsidR="00BB41F4" w:rsidRPr="00AA3230">
          <w:rPr>
            <w:rFonts w:ascii="Arial" w:hAnsi="Arial" w:cs="Arial"/>
          </w:rPr>
          <w:t>psu</w:t>
        </w:r>
        <w:proofErr w:type="spellEnd"/>
        <w:r w:rsidR="00BB41F4" w:rsidRPr="00AA3230">
          <w:rPr>
            <w:rFonts w:ascii="Arial" w:hAnsi="Arial" w:cs="Arial"/>
          </w:rPr>
          <w:t xml:space="preserve">) </w:t>
        </w:r>
        <w:r w:rsidR="009211AA" w:rsidRPr="00AA3230">
          <w:rPr>
            <w:rFonts w:ascii="Arial" w:hAnsi="Arial" w:cs="Arial"/>
          </w:rPr>
          <w:t>(Page and Burr, B.M. 1991)</w:t>
        </w:r>
        <w:r w:rsidR="00BB41F4" w:rsidRPr="00AA3230">
          <w:rPr>
            <w:rFonts w:ascii="Arial" w:hAnsi="Arial" w:cs="Arial"/>
          </w:rPr>
          <w:t>.</w:t>
        </w:r>
        <w:r w:rsidR="00CA6CBF" w:rsidRPr="00AA3230">
          <w:rPr>
            <w:rFonts w:ascii="Arial" w:hAnsi="Arial" w:cs="Arial"/>
          </w:rPr>
          <w:t xml:space="preserve"> </w:t>
        </w:r>
        <w:r w:rsidR="009736BF" w:rsidRPr="00AA3230">
          <w:rPr>
            <w:rFonts w:ascii="Arial" w:hAnsi="Arial" w:cs="Arial"/>
          </w:rPr>
          <w:t xml:space="preserve">The strongest compositional shift observed </w:t>
        </w:r>
        <w:r w:rsidR="00A06C95" w:rsidRPr="00AA3230">
          <w:rPr>
            <w:rFonts w:ascii="Arial" w:hAnsi="Arial" w:cs="Arial"/>
          </w:rPr>
          <w:t xml:space="preserve">were increases in the abundance of </w:t>
        </w:r>
        <w:r w:rsidR="00E07039" w:rsidRPr="00AA3230">
          <w:rPr>
            <w:rFonts w:ascii="Arial" w:hAnsi="Arial" w:cs="Arial"/>
          </w:rPr>
          <w:t>centrarchids</w:t>
        </w:r>
        <w:r w:rsidR="009736BF" w:rsidRPr="00AA3230">
          <w:rPr>
            <w:rFonts w:ascii="Arial" w:hAnsi="Arial" w:cs="Arial"/>
          </w:rPr>
          <w:t xml:space="preserve"> (sunfish) </w:t>
        </w:r>
        <w:r w:rsidR="00A06C95" w:rsidRPr="00AA3230">
          <w:rPr>
            <w:rFonts w:ascii="Arial" w:hAnsi="Arial" w:cs="Arial"/>
          </w:rPr>
          <w:t>with increases in annual rainfall.</w:t>
        </w:r>
        <w:r w:rsidR="00E7007F" w:rsidRPr="00AA3230">
          <w:rPr>
            <w:rFonts w:ascii="Arial" w:hAnsi="Arial" w:cs="Arial"/>
          </w:rPr>
          <w:t xml:space="preserve"> </w:t>
        </w:r>
        <w:r w:rsidR="00A06C95" w:rsidRPr="00AA3230">
          <w:rPr>
            <w:rFonts w:ascii="Arial" w:hAnsi="Arial" w:cs="Arial"/>
          </w:rPr>
          <w:t>C</w:t>
        </w:r>
        <w:r w:rsidR="009736BF" w:rsidRPr="00AA3230">
          <w:rPr>
            <w:rFonts w:ascii="Arial" w:hAnsi="Arial" w:cs="Arial"/>
          </w:rPr>
          <w:t xml:space="preserve">entrarchid species have </w:t>
        </w:r>
        <w:proofErr w:type="gramStart"/>
        <w:r w:rsidR="009736BF" w:rsidRPr="00AA3230">
          <w:rPr>
            <w:rFonts w:ascii="Arial" w:hAnsi="Arial" w:cs="Arial"/>
          </w:rPr>
          <w:t>3-7 year</w:t>
        </w:r>
        <w:proofErr w:type="gramEnd"/>
        <w:r w:rsidR="009736BF" w:rsidRPr="00AA3230">
          <w:rPr>
            <w:rFonts w:ascii="Arial" w:hAnsi="Arial" w:cs="Arial"/>
          </w:rPr>
          <w:t xml:space="preserve"> lifespans, </w:t>
        </w:r>
        <w:r w:rsidR="00A06C95" w:rsidRPr="00AA3230">
          <w:rPr>
            <w:rFonts w:ascii="Arial" w:hAnsi="Arial" w:cs="Arial"/>
          </w:rPr>
          <w:t xml:space="preserve">breed </w:t>
        </w:r>
        <w:r w:rsidR="009736BF" w:rsidRPr="00AA3230">
          <w:rPr>
            <w:rFonts w:ascii="Arial" w:hAnsi="Arial" w:cs="Arial"/>
          </w:rPr>
          <w:t>annual</w:t>
        </w:r>
        <w:r w:rsidR="00A06C95" w:rsidRPr="00AA3230">
          <w:rPr>
            <w:rFonts w:ascii="Arial" w:hAnsi="Arial" w:cs="Arial"/>
          </w:rPr>
          <w:t>ly</w:t>
        </w:r>
        <w:r w:rsidR="009736BF" w:rsidRPr="00AA3230">
          <w:rPr>
            <w:rFonts w:ascii="Arial" w:hAnsi="Arial" w:cs="Arial"/>
          </w:rPr>
          <w:t xml:space="preserve">, </w:t>
        </w:r>
        <w:r w:rsidR="00A06C95" w:rsidRPr="00AA3230">
          <w:rPr>
            <w:rFonts w:ascii="Arial" w:hAnsi="Arial" w:cs="Arial"/>
          </w:rPr>
          <w:t xml:space="preserve">build </w:t>
        </w:r>
        <w:r w:rsidR="009736BF" w:rsidRPr="00AA3230">
          <w:rPr>
            <w:rFonts w:ascii="Arial" w:hAnsi="Arial" w:cs="Arial"/>
          </w:rPr>
          <w:t>nest</w:t>
        </w:r>
        <w:r w:rsidR="00A06C95" w:rsidRPr="00AA3230">
          <w:rPr>
            <w:rFonts w:ascii="Arial" w:hAnsi="Arial" w:cs="Arial"/>
          </w:rPr>
          <w:t>s</w:t>
        </w:r>
        <w:r w:rsidR="009736BF" w:rsidRPr="00AA3230">
          <w:rPr>
            <w:rFonts w:ascii="Arial" w:hAnsi="Arial" w:cs="Arial"/>
          </w:rPr>
          <w:t>, and are omnivores</w:t>
        </w:r>
        <w:r w:rsidR="009211AA" w:rsidRPr="00AA3230">
          <w:rPr>
            <w:rFonts w:ascii="Arial" w:hAnsi="Arial" w:cs="Arial"/>
          </w:rPr>
          <w:t xml:space="preserve"> </w:t>
        </w:r>
        <w:r w:rsidR="00DD44E0" w:rsidRPr="00AA3230">
          <w:rPr>
            <w:rFonts w:ascii="Arial" w:hAnsi="Arial" w:cs="Arial"/>
          </w:rPr>
          <w:t>(Cooke and Philipp 2009)</w:t>
        </w:r>
        <w:r w:rsidR="009736BF" w:rsidRPr="00AA3230">
          <w:rPr>
            <w:rFonts w:ascii="Arial" w:hAnsi="Arial" w:cs="Arial"/>
          </w:rPr>
          <w:t>.</w:t>
        </w:r>
        <w:r w:rsidR="00E7007F" w:rsidRPr="00AA3230">
          <w:rPr>
            <w:rFonts w:ascii="Arial" w:hAnsi="Arial" w:cs="Arial"/>
          </w:rPr>
          <w:t xml:space="preserve"> </w:t>
        </w:r>
        <w:r w:rsidR="00A06C95" w:rsidRPr="00AA3230">
          <w:rPr>
            <w:rFonts w:ascii="Arial" w:hAnsi="Arial" w:cs="Arial"/>
          </w:rPr>
          <w:t>Additional increases in diversity towards the wetter side of the climate gradient include</w:t>
        </w:r>
        <w:r w:rsidR="006A639A" w:rsidRPr="00AA3230">
          <w:rPr>
            <w:rFonts w:ascii="Arial" w:hAnsi="Arial" w:cs="Arial"/>
          </w:rPr>
          <w:t>d</w:t>
        </w:r>
        <w:r w:rsidR="00A06C95" w:rsidRPr="00AA3230">
          <w:rPr>
            <w:rFonts w:ascii="Arial" w:hAnsi="Arial" w:cs="Arial"/>
          </w:rPr>
          <w:t xml:space="preserve"> the addition of black bullhead catfish (a demersal, nesting omnivore), and several shiner species (small broadcast spawning minnows). These organisms require conditions that are stable across years as well as suitable substrate for rearing young, suggesting that conditions in semi-arid sites </w:t>
        </w:r>
        <w:r w:rsidR="006A639A" w:rsidRPr="00AA3230">
          <w:rPr>
            <w:rFonts w:ascii="Arial" w:hAnsi="Arial" w:cs="Arial"/>
          </w:rPr>
          <w:t>we</w:t>
        </w:r>
        <w:r w:rsidR="00A06C95" w:rsidRPr="00AA3230">
          <w:rPr>
            <w:rFonts w:ascii="Arial" w:hAnsi="Arial" w:cs="Arial"/>
          </w:rPr>
          <w:t>re excluding these taxa through environmental filtering.</w:t>
        </w:r>
        <w:r w:rsidR="00E7007F" w:rsidRPr="00AA3230">
          <w:rPr>
            <w:rFonts w:ascii="Arial" w:hAnsi="Arial" w:cs="Arial"/>
          </w:rPr>
          <w:t xml:space="preserve"> </w:t>
        </w:r>
        <w:r w:rsidR="00A06C95" w:rsidRPr="00AA3230">
          <w:rPr>
            <w:rFonts w:ascii="Arial" w:hAnsi="Arial" w:cs="Arial"/>
          </w:rPr>
          <w:t xml:space="preserve">Additionally, some of the sub-humid and mesic sites also had </w:t>
        </w:r>
        <w:r w:rsidR="00A06C95" w:rsidRPr="00AA3230">
          <w:rPr>
            <w:rFonts w:ascii="Arial" w:hAnsi="Arial" w:cs="Arial"/>
          </w:rPr>
          <w:lastRenderedPageBreak/>
          <w:t>seasonally migrating taxa including Rio Grande Cichlid (</w:t>
        </w:r>
        <w:proofErr w:type="spellStart"/>
        <w:r w:rsidR="00A06C95" w:rsidRPr="00AA3230">
          <w:rPr>
            <w:rFonts w:ascii="Arial" w:hAnsi="Arial" w:cs="Arial"/>
            <w:i/>
            <w:iCs/>
          </w:rPr>
          <w:t>H</w:t>
        </w:r>
        <w:r w:rsidR="008014EB" w:rsidRPr="00AA3230">
          <w:rPr>
            <w:rFonts w:ascii="Arial" w:hAnsi="Arial" w:cs="Arial"/>
            <w:i/>
            <w:iCs/>
          </w:rPr>
          <w:t>ericthys</w:t>
        </w:r>
        <w:proofErr w:type="spellEnd"/>
        <w:r w:rsidR="00A06C95" w:rsidRPr="00AA3230">
          <w:rPr>
            <w:rFonts w:ascii="Arial" w:hAnsi="Arial" w:cs="Arial"/>
            <w:i/>
            <w:iCs/>
          </w:rPr>
          <w:t xml:space="preserve"> </w:t>
        </w:r>
        <w:proofErr w:type="spellStart"/>
        <w:r w:rsidR="00A06C95" w:rsidRPr="00AA3230">
          <w:rPr>
            <w:rFonts w:ascii="Arial" w:hAnsi="Arial" w:cs="Arial"/>
            <w:i/>
            <w:iCs/>
          </w:rPr>
          <w:t>cyanogutattus</w:t>
        </w:r>
        <w:proofErr w:type="spellEnd"/>
        <w:r w:rsidR="00A06C95" w:rsidRPr="00AA3230">
          <w:rPr>
            <w:rFonts w:ascii="Arial" w:hAnsi="Arial" w:cs="Arial"/>
            <w:i/>
            <w:iCs/>
          </w:rPr>
          <w:t>)</w:t>
        </w:r>
        <w:r w:rsidR="00A06C95" w:rsidRPr="00AA3230">
          <w:rPr>
            <w:rFonts w:ascii="Arial" w:hAnsi="Arial" w:cs="Arial"/>
          </w:rPr>
          <w:t>, Hogchoker (</w:t>
        </w:r>
        <w:proofErr w:type="spellStart"/>
        <w:r w:rsidR="00A06C95" w:rsidRPr="00AA3230">
          <w:rPr>
            <w:rFonts w:ascii="Arial" w:hAnsi="Arial" w:cs="Arial"/>
            <w:i/>
            <w:iCs/>
          </w:rPr>
          <w:t>T</w:t>
        </w:r>
        <w:r w:rsidR="008014EB" w:rsidRPr="00AA3230">
          <w:rPr>
            <w:rFonts w:ascii="Arial" w:hAnsi="Arial" w:cs="Arial"/>
            <w:i/>
            <w:iCs/>
          </w:rPr>
          <w:t>rinectes</w:t>
        </w:r>
        <w:proofErr w:type="spellEnd"/>
        <w:r w:rsidR="00A06C95" w:rsidRPr="00AA3230">
          <w:rPr>
            <w:rFonts w:ascii="Arial" w:hAnsi="Arial" w:cs="Arial"/>
            <w:i/>
            <w:iCs/>
          </w:rPr>
          <w:t xml:space="preserve"> maculatus), </w:t>
        </w:r>
        <w:r w:rsidR="00A06C95" w:rsidRPr="00AA3230">
          <w:rPr>
            <w:rFonts w:ascii="Arial" w:hAnsi="Arial" w:cs="Arial"/>
            <w:iCs/>
          </w:rPr>
          <w:t>and American Eel (</w:t>
        </w:r>
        <w:r w:rsidR="00A06C95" w:rsidRPr="00AA3230">
          <w:rPr>
            <w:rFonts w:ascii="Arial" w:hAnsi="Arial" w:cs="Arial"/>
            <w:i/>
          </w:rPr>
          <w:t>A</w:t>
        </w:r>
        <w:r w:rsidR="008014EB" w:rsidRPr="00AA3230">
          <w:rPr>
            <w:rFonts w:ascii="Arial" w:hAnsi="Arial" w:cs="Arial"/>
            <w:i/>
          </w:rPr>
          <w:t>nguilla</w:t>
        </w:r>
        <w:r w:rsidR="00A06C95" w:rsidRPr="00AA3230">
          <w:rPr>
            <w:rFonts w:ascii="Arial" w:hAnsi="Arial" w:cs="Arial"/>
            <w:i/>
          </w:rPr>
          <w:t xml:space="preserve"> rostrate</w:t>
        </w:r>
        <w:r w:rsidR="00A06C95" w:rsidRPr="00AA3230">
          <w:rPr>
            <w:rFonts w:ascii="Arial" w:hAnsi="Arial" w:cs="Arial"/>
          </w:rPr>
          <w:t>)</w:t>
        </w:r>
        <w:r w:rsidR="009211AA" w:rsidRPr="00AA3230">
          <w:rPr>
            <w:rFonts w:ascii="Arial" w:hAnsi="Arial" w:cs="Arial"/>
          </w:rPr>
          <w:t xml:space="preserve"> </w:t>
        </w:r>
        <w:r w:rsidR="0074725F" w:rsidRPr="00AA3230">
          <w:rPr>
            <w:rFonts w:ascii="Arial" w:hAnsi="Arial" w:cs="Arial"/>
          </w:rPr>
          <w:t>(</w:t>
        </w:r>
        <w:proofErr w:type="spellStart"/>
        <w:r w:rsidR="0074725F" w:rsidRPr="00AA3230">
          <w:rPr>
            <w:rFonts w:ascii="Arial" w:hAnsi="Arial" w:cs="Arial"/>
          </w:rPr>
          <w:t>Rehage</w:t>
        </w:r>
        <w:proofErr w:type="spellEnd"/>
        <w:r w:rsidR="0074725F" w:rsidRPr="00AA3230">
          <w:rPr>
            <w:rFonts w:ascii="Arial" w:hAnsi="Arial" w:cs="Arial"/>
          </w:rPr>
          <w:t xml:space="preserve"> </w:t>
        </w:r>
        <w:r w:rsidR="00AA3230" w:rsidRPr="00AA3230">
          <w:rPr>
            <w:rFonts w:ascii="Arial" w:hAnsi="Arial" w:cs="Arial"/>
            <w:i/>
            <w:iCs/>
          </w:rPr>
          <w:t>et al.</w:t>
        </w:r>
        <w:r w:rsidR="0074725F" w:rsidRPr="00AA3230">
          <w:rPr>
            <w:rFonts w:ascii="Arial" w:hAnsi="Arial" w:cs="Arial"/>
          </w:rPr>
          <w:t xml:space="preserve"> 2016; Koski 1978; </w:t>
        </w:r>
        <w:proofErr w:type="spellStart"/>
        <w:r w:rsidR="0074725F" w:rsidRPr="00AA3230">
          <w:rPr>
            <w:rFonts w:ascii="Arial" w:hAnsi="Arial" w:cs="Arial"/>
          </w:rPr>
          <w:t>Wenner</w:t>
        </w:r>
        <w:proofErr w:type="spellEnd"/>
        <w:r w:rsidR="00ED576E" w:rsidRPr="00AA3230">
          <w:rPr>
            <w:rFonts w:ascii="Arial" w:hAnsi="Arial" w:cs="Arial"/>
          </w:rPr>
          <w:t xml:space="preserve"> </w:t>
        </w:r>
        <w:r w:rsidR="0074725F" w:rsidRPr="00AA3230">
          <w:rPr>
            <w:rFonts w:ascii="Arial" w:hAnsi="Arial" w:cs="Arial"/>
          </w:rPr>
          <w:t>1978)</w:t>
        </w:r>
        <w:r w:rsidR="00A06C95" w:rsidRPr="00AA3230">
          <w:rPr>
            <w:rFonts w:ascii="Arial" w:hAnsi="Arial" w:cs="Arial"/>
          </w:rPr>
          <w:t>. These were absent from semi-arid sites.</w:t>
        </w:r>
        <w:r w:rsidR="00E7007F" w:rsidRPr="00AA3230">
          <w:rPr>
            <w:rFonts w:ascii="Arial" w:hAnsi="Arial" w:cs="Arial"/>
          </w:rPr>
          <w:t xml:space="preserve"> </w:t>
        </w:r>
        <w:r w:rsidR="00A06C95" w:rsidRPr="00AA3230">
          <w:rPr>
            <w:rFonts w:ascii="Arial" w:hAnsi="Arial" w:cs="Arial"/>
          </w:rPr>
          <w:t xml:space="preserve">Given the similar proximity to nearby reservoirs and estuaries, migratory taxa may have been excluded from streams with habitat fragmentation, </w:t>
        </w:r>
        <w:r w:rsidR="009863D1" w:rsidRPr="00AA3230">
          <w:rPr>
            <w:rFonts w:ascii="Arial" w:hAnsi="Arial" w:cs="Arial"/>
          </w:rPr>
          <w:t xml:space="preserve">approximated </w:t>
        </w:r>
        <w:r w:rsidR="00A06C95" w:rsidRPr="00AA3230">
          <w:rPr>
            <w:rFonts w:ascii="Arial" w:hAnsi="Arial" w:cs="Arial"/>
          </w:rPr>
          <w:t>here by low flow pulse %, that typify semi-arid streams</w:t>
        </w:r>
        <w:r w:rsidR="00496699" w:rsidRPr="00AA3230">
          <w:rPr>
            <w:rFonts w:ascii="Arial" w:hAnsi="Arial" w:cs="Arial"/>
          </w:rPr>
          <w:t xml:space="preserve"> </w:t>
        </w:r>
        <w:r w:rsidR="00DD44E0" w:rsidRPr="00AA3230">
          <w:rPr>
            <w:rFonts w:ascii="Arial" w:hAnsi="Arial" w:cs="Arial"/>
          </w:rPr>
          <w:t xml:space="preserve">(De Jong </w:t>
        </w:r>
        <w:r w:rsidR="00AA3230" w:rsidRPr="00AA3230">
          <w:rPr>
            <w:rFonts w:ascii="Arial" w:hAnsi="Arial" w:cs="Arial"/>
            <w:i/>
            <w:iCs/>
          </w:rPr>
          <w:t>et al.</w:t>
        </w:r>
        <w:r w:rsidR="00DD44E0" w:rsidRPr="00AA3230">
          <w:rPr>
            <w:rFonts w:ascii="Arial" w:hAnsi="Arial" w:cs="Arial"/>
          </w:rPr>
          <w:t xml:space="preserve"> 2015)</w:t>
        </w:r>
        <w:r w:rsidR="00A06C95" w:rsidRPr="00AA3230">
          <w:rPr>
            <w:rFonts w:ascii="Arial" w:hAnsi="Arial" w:cs="Arial"/>
          </w:rPr>
          <w:t xml:space="preserve">. </w:t>
        </w:r>
      </w:ins>
    </w:p>
    <w:p w14:paraId="334E88D1" w14:textId="18C07E37" w:rsidR="00BD78C4" w:rsidRPr="00AA3230" w:rsidRDefault="00ED576E" w:rsidP="008E71DD">
      <w:pPr>
        <w:spacing w:line="240" w:lineRule="auto"/>
        <w:ind w:firstLine="720"/>
        <w:rPr>
          <w:ins w:id="221" w:author="Sean" w:date="2021-08-06T16:58:00Z"/>
          <w:rFonts w:ascii="Arial" w:hAnsi="Arial" w:cs="Arial"/>
        </w:rPr>
      </w:pPr>
      <w:ins w:id="222" w:author="Sean" w:date="2021-08-06T16:58:00Z">
        <w:r w:rsidRPr="00AA3230">
          <w:rPr>
            <w:rFonts w:ascii="Arial" w:hAnsi="Arial" w:cs="Arial"/>
          </w:rPr>
          <w:t xml:space="preserve">Contrary to expectations, </w:t>
        </w:r>
        <w:proofErr w:type="gramStart"/>
        <w:r w:rsidR="00072A79" w:rsidRPr="00AA3230">
          <w:rPr>
            <w:rFonts w:ascii="Arial" w:hAnsi="Arial" w:cs="Arial"/>
          </w:rPr>
          <w:t>R</w:t>
        </w:r>
        <w:r w:rsidR="00FA142E" w:rsidRPr="00AA3230">
          <w:rPr>
            <w:rFonts w:ascii="Arial" w:hAnsi="Arial" w:cs="Arial"/>
          </w:rPr>
          <w:t>ed</w:t>
        </w:r>
        <w:proofErr w:type="gramEnd"/>
        <w:r w:rsidR="00FA142E" w:rsidRPr="00AA3230">
          <w:rPr>
            <w:rFonts w:ascii="Arial" w:hAnsi="Arial" w:cs="Arial"/>
          </w:rPr>
          <w:t xml:space="preserve"> shiners </w:t>
        </w:r>
        <w:r w:rsidR="002A725D" w:rsidRPr="00AA3230">
          <w:rPr>
            <w:rFonts w:ascii="Arial" w:hAnsi="Arial" w:cs="Arial"/>
          </w:rPr>
          <w:t>(</w:t>
        </w:r>
        <w:proofErr w:type="spellStart"/>
        <w:r w:rsidR="002A725D" w:rsidRPr="00AA3230">
          <w:rPr>
            <w:rFonts w:ascii="Arial" w:hAnsi="Arial" w:cs="Arial"/>
            <w:i/>
            <w:iCs/>
          </w:rPr>
          <w:t>Cyprinella</w:t>
        </w:r>
        <w:proofErr w:type="spellEnd"/>
        <w:r w:rsidR="002A725D" w:rsidRPr="00AA3230">
          <w:rPr>
            <w:rFonts w:ascii="Arial" w:hAnsi="Arial" w:cs="Arial"/>
            <w:i/>
            <w:iCs/>
          </w:rPr>
          <w:t xml:space="preserve"> </w:t>
        </w:r>
        <w:proofErr w:type="spellStart"/>
        <w:r w:rsidR="002A725D" w:rsidRPr="00AA3230">
          <w:rPr>
            <w:rFonts w:ascii="Arial" w:hAnsi="Arial" w:cs="Arial"/>
            <w:i/>
            <w:iCs/>
          </w:rPr>
          <w:t>lutrensis</w:t>
        </w:r>
        <w:proofErr w:type="spellEnd"/>
        <w:r w:rsidR="002A725D" w:rsidRPr="00AA3230">
          <w:rPr>
            <w:rFonts w:ascii="Arial" w:hAnsi="Arial" w:cs="Arial"/>
          </w:rPr>
          <w:t xml:space="preserve">) </w:t>
        </w:r>
        <w:r w:rsidRPr="00AA3230">
          <w:rPr>
            <w:rFonts w:ascii="Arial" w:hAnsi="Arial" w:cs="Arial"/>
          </w:rPr>
          <w:t>were</w:t>
        </w:r>
        <w:r w:rsidR="00072A79" w:rsidRPr="00AA3230">
          <w:rPr>
            <w:rFonts w:ascii="Arial" w:hAnsi="Arial" w:cs="Arial"/>
          </w:rPr>
          <w:t xml:space="preserve"> </w:t>
        </w:r>
        <w:r w:rsidR="00FA142E" w:rsidRPr="00AA3230">
          <w:rPr>
            <w:rFonts w:ascii="Arial" w:hAnsi="Arial" w:cs="Arial"/>
          </w:rPr>
          <w:t xml:space="preserve">absent from semi-arid sites and were only present in four mesic and sub-humid sites. In ordination space, two sites with the highest abundances of red shiner (Aransas and </w:t>
        </w:r>
        <w:proofErr w:type="spellStart"/>
        <w:r w:rsidR="00FA142E" w:rsidRPr="00AA3230">
          <w:rPr>
            <w:rFonts w:ascii="Arial" w:hAnsi="Arial" w:cs="Arial"/>
          </w:rPr>
          <w:t>Placedo</w:t>
        </w:r>
        <w:proofErr w:type="spellEnd"/>
        <w:r w:rsidR="00FA142E" w:rsidRPr="00AA3230">
          <w:rPr>
            <w:rFonts w:ascii="Arial" w:hAnsi="Arial" w:cs="Arial"/>
          </w:rPr>
          <w:t xml:space="preserve">) separated perpendicularly from the rainfall-gradient effects and coextended with </w:t>
        </w:r>
        <w:r w:rsidR="002017B3" w:rsidRPr="00AA3230">
          <w:rPr>
            <w:rFonts w:ascii="Arial" w:hAnsi="Arial" w:cs="Arial"/>
          </w:rPr>
          <w:t xml:space="preserve">stream morphology and </w:t>
        </w:r>
        <w:r w:rsidR="00370E09" w:rsidRPr="00AA3230">
          <w:rPr>
            <w:rFonts w:ascii="Arial" w:hAnsi="Arial" w:cs="Arial"/>
          </w:rPr>
          <w:t xml:space="preserve">hydrologic </w:t>
        </w:r>
        <w:r w:rsidR="00FA142E" w:rsidRPr="00AA3230">
          <w:rPr>
            <w:rFonts w:ascii="Arial" w:hAnsi="Arial" w:cs="Arial"/>
          </w:rPr>
          <w:t xml:space="preserve">flashiness indices. </w:t>
        </w:r>
        <w:r w:rsidR="00370E09" w:rsidRPr="00AA3230">
          <w:rPr>
            <w:rFonts w:ascii="Arial" w:hAnsi="Arial" w:cs="Arial"/>
          </w:rPr>
          <w:t>H</w:t>
        </w:r>
        <w:r w:rsidR="00B445D9" w:rsidRPr="00AA3230">
          <w:rPr>
            <w:rFonts w:ascii="Arial" w:hAnsi="Arial" w:cs="Arial"/>
          </w:rPr>
          <w:t>igh abundances of red shiner wer</w:t>
        </w:r>
        <w:r w:rsidR="00072A79" w:rsidRPr="00AA3230">
          <w:rPr>
            <w:rFonts w:ascii="Arial" w:hAnsi="Arial" w:cs="Arial"/>
          </w:rPr>
          <w:t>e</w:t>
        </w:r>
        <w:r w:rsidR="00B445D9" w:rsidRPr="00AA3230">
          <w:rPr>
            <w:rFonts w:ascii="Arial" w:hAnsi="Arial" w:cs="Arial"/>
          </w:rPr>
          <w:t xml:space="preserve"> associated with shallow </w:t>
        </w:r>
        <w:r w:rsidR="00072A79" w:rsidRPr="00AA3230">
          <w:rPr>
            <w:rFonts w:ascii="Arial" w:hAnsi="Arial" w:cs="Arial"/>
          </w:rPr>
          <w:t>riffle</w:t>
        </w:r>
        <w:r w:rsidR="00B445D9" w:rsidRPr="00AA3230">
          <w:rPr>
            <w:rFonts w:ascii="Arial" w:hAnsi="Arial" w:cs="Arial"/>
          </w:rPr>
          <w:t xml:space="preserve"> habitats</w:t>
        </w:r>
        <w:r w:rsidR="00072A79" w:rsidRPr="00AA3230">
          <w:rPr>
            <w:rFonts w:ascii="Arial" w:hAnsi="Arial" w:cs="Arial"/>
          </w:rPr>
          <w:t xml:space="preserve"> with gravel substrates which </w:t>
        </w:r>
        <w:r w:rsidR="00C50B2D" w:rsidRPr="00AA3230">
          <w:rPr>
            <w:rFonts w:ascii="Arial" w:hAnsi="Arial" w:cs="Arial"/>
          </w:rPr>
          <w:t>occurred</w:t>
        </w:r>
        <w:r w:rsidR="00072A79" w:rsidRPr="00AA3230">
          <w:rPr>
            <w:rFonts w:ascii="Arial" w:hAnsi="Arial" w:cs="Arial"/>
          </w:rPr>
          <w:t xml:space="preserve"> at three sites throughout the gradient</w:t>
        </w:r>
        <w:r w:rsidR="00B445D9" w:rsidRPr="00AA3230">
          <w:rPr>
            <w:rFonts w:ascii="Arial" w:hAnsi="Arial" w:cs="Arial"/>
          </w:rPr>
          <w:t xml:space="preserve">. </w:t>
        </w:r>
        <w:r w:rsidR="002A725D" w:rsidRPr="00AA3230">
          <w:rPr>
            <w:rFonts w:ascii="Arial" w:hAnsi="Arial" w:cs="Arial"/>
          </w:rPr>
          <w:t xml:space="preserve">This </w:t>
        </w:r>
        <w:r w:rsidR="002017B3" w:rsidRPr="00AA3230">
          <w:rPr>
            <w:rFonts w:ascii="Arial" w:hAnsi="Arial" w:cs="Arial"/>
          </w:rPr>
          <w:t>wa</w:t>
        </w:r>
        <w:r w:rsidR="002A725D" w:rsidRPr="00AA3230">
          <w:rPr>
            <w:rFonts w:ascii="Arial" w:hAnsi="Arial" w:cs="Arial"/>
          </w:rPr>
          <w:t xml:space="preserve">s </w:t>
        </w:r>
        <w:r w:rsidR="00370E09" w:rsidRPr="00AA3230">
          <w:rPr>
            <w:rFonts w:ascii="Arial" w:hAnsi="Arial" w:cs="Arial"/>
          </w:rPr>
          <w:t>peculiar</w:t>
        </w:r>
        <w:r w:rsidR="002A725D" w:rsidRPr="00AA3230">
          <w:rPr>
            <w:rFonts w:ascii="Arial" w:hAnsi="Arial" w:cs="Arial"/>
          </w:rPr>
          <w:t xml:space="preserve"> since red shiner </w:t>
        </w:r>
        <w:proofErr w:type="gramStart"/>
        <w:r w:rsidR="002A725D" w:rsidRPr="00AA3230">
          <w:rPr>
            <w:rFonts w:ascii="Arial" w:hAnsi="Arial" w:cs="Arial"/>
          </w:rPr>
          <w:t>are considered to be</w:t>
        </w:r>
        <w:proofErr w:type="gramEnd"/>
        <w:r w:rsidR="002A725D" w:rsidRPr="00AA3230">
          <w:rPr>
            <w:rFonts w:ascii="Arial" w:hAnsi="Arial" w:cs="Arial"/>
          </w:rPr>
          <w:t xml:space="preserve"> a habitat generalist</w:t>
        </w:r>
        <w:r w:rsidR="00370E09" w:rsidRPr="00AA3230">
          <w:rPr>
            <w:rFonts w:ascii="Arial" w:hAnsi="Arial" w:cs="Arial"/>
          </w:rPr>
          <w:t xml:space="preserve"> and rugged invasive throughout the United States</w:t>
        </w:r>
        <w:r w:rsidR="00496699" w:rsidRPr="00AA3230">
          <w:rPr>
            <w:rFonts w:ascii="Arial" w:hAnsi="Arial" w:cs="Arial"/>
          </w:rPr>
          <w:t xml:space="preserve"> </w:t>
        </w:r>
        <w:r w:rsidR="0074725F" w:rsidRPr="00AA3230">
          <w:rPr>
            <w:rFonts w:ascii="Arial" w:hAnsi="Arial" w:cs="Arial"/>
          </w:rPr>
          <w:t>(Marsh-Matthews and Matthews 2000; Matthews and Marsh</w:t>
        </w:r>
        <w:r w:rsidR="0074725F" w:rsidRPr="00AA3230">
          <w:rPr>
            <w:rFonts w:ascii="Cambria Math" w:hAnsi="Cambria Math" w:cs="Cambria Math"/>
          </w:rPr>
          <w:t>‐</w:t>
        </w:r>
        <w:r w:rsidR="0074725F" w:rsidRPr="00AA3230">
          <w:rPr>
            <w:rFonts w:ascii="Arial" w:hAnsi="Arial" w:cs="Arial"/>
          </w:rPr>
          <w:t>Matthews 2007)</w:t>
        </w:r>
        <w:r w:rsidR="002A725D" w:rsidRPr="00AA3230">
          <w:rPr>
            <w:rFonts w:ascii="Arial" w:hAnsi="Arial" w:cs="Arial"/>
          </w:rPr>
          <w:t xml:space="preserve">. </w:t>
        </w:r>
        <w:r w:rsidR="006C2DB7" w:rsidRPr="00AA3230">
          <w:rPr>
            <w:rFonts w:ascii="Arial" w:hAnsi="Arial" w:cs="Arial"/>
          </w:rPr>
          <w:t>We</w:t>
        </w:r>
        <w:r w:rsidR="002A725D" w:rsidRPr="00AA3230">
          <w:rPr>
            <w:rFonts w:ascii="Arial" w:hAnsi="Arial" w:cs="Arial"/>
          </w:rPr>
          <w:t xml:space="preserve"> susp</w:t>
        </w:r>
        <w:r w:rsidR="00370E09" w:rsidRPr="00AA3230">
          <w:rPr>
            <w:rFonts w:ascii="Arial" w:hAnsi="Arial" w:cs="Arial"/>
          </w:rPr>
          <w:t>ect</w:t>
        </w:r>
        <w:r w:rsidR="009863D1" w:rsidRPr="00AA3230">
          <w:rPr>
            <w:rFonts w:ascii="Arial" w:hAnsi="Arial" w:cs="Arial"/>
          </w:rPr>
          <w:t>ed</w:t>
        </w:r>
        <w:r w:rsidR="00370E09" w:rsidRPr="00AA3230">
          <w:rPr>
            <w:rFonts w:ascii="Arial" w:hAnsi="Arial" w:cs="Arial"/>
          </w:rPr>
          <w:t xml:space="preserve"> their apparent habitat preference </w:t>
        </w:r>
        <w:r w:rsidR="009863D1" w:rsidRPr="00AA3230">
          <w:rPr>
            <w:rFonts w:ascii="Arial" w:hAnsi="Arial" w:cs="Arial"/>
          </w:rPr>
          <w:t>was</w:t>
        </w:r>
        <w:r w:rsidR="00370E09" w:rsidRPr="00AA3230">
          <w:rPr>
            <w:rFonts w:ascii="Arial" w:hAnsi="Arial" w:cs="Arial"/>
          </w:rPr>
          <w:t xml:space="preserve"> driven by competition and predation by centrarchids in nearby pool and run habitats</w:t>
        </w:r>
        <w:r w:rsidR="002A725D" w:rsidRPr="00AA3230">
          <w:rPr>
            <w:rFonts w:ascii="Arial" w:hAnsi="Arial" w:cs="Arial"/>
          </w:rPr>
          <w:t xml:space="preserve">. </w:t>
        </w:r>
        <w:r w:rsidR="00072A79" w:rsidRPr="00AA3230">
          <w:rPr>
            <w:rFonts w:ascii="Arial" w:hAnsi="Arial" w:cs="Arial"/>
          </w:rPr>
          <w:t>Although red shiners tolerate high temperatures and low oxygen, c</w:t>
        </w:r>
        <w:r w:rsidR="00B445D9" w:rsidRPr="00AA3230">
          <w:rPr>
            <w:rFonts w:ascii="Arial" w:hAnsi="Arial" w:cs="Arial"/>
          </w:rPr>
          <w:t xml:space="preserve">onductivity </w:t>
        </w:r>
        <w:r w:rsidR="009863D1" w:rsidRPr="00AA3230">
          <w:rPr>
            <w:rFonts w:ascii="Arial" w:hAnsi="Arial" w:cs="Arial"/>
          </w:rPr>
          <w:t>wa</w:t>
        </w:r>
        <w:r w:rsidR="00072A79" w:rsidRPr="00AA3230">
          <w:rPr>
            <w:rFonts w:ascii="Arial" w:hAnsi="Arial" w:cs="Arial"/>
          </w:rPr>
          <w:t xml:space="preserve">s likely </w:t>
        </w:r>
        <w:r w:rsidR="00B445D9" w:rsidRPr="00AA3230">
          <w:rPr>
            <w:rFonts w:ascii="Arial" w:hAnsi="Arial" w:cs="Arial"/>
          </w:rPr>
          <w:t xml:space="preserve">excluding </w:t>
        </w:r>
        <w:r w:rsidR="00072A79" w:rsidRPr="00AA3230">
          <w:rPr>
            <w:rFonts w:ascii="Arial" w:hAnsi="Arial" w:cs="Arial"/>
          </w:rPr>
          <w:t xml:space="preserve">red shiner (salinity tolerance </w:t>
        </w:r>
        <w:r w:rsidR="002017B3" w:rsidRPr="00AA3230">
          <w:rPr>
            <w:rFonts w:ascii="Arial" w:hAnsi="Arial" w:cs="Arial"/>
          </w:rPr>
          <w:t xml:space="preserve">&lt; </w:t>
        </w:r>
        <w:r w:rsidR="00072A79" w:rsidRPr="00AA3230">
          <w:rPr>
            <w:rFonts w:ascii="Arial" w:hAnsi="Arial" w:cs="Arial"/>
          </w:rPr>
          <w:t xml:space="preserve">10 </w:t>
        </w:r>
        <w:proofErr w:type="spellStart"/>
        <w:r w:rsidR="00072A79" w:rsidRPr="00AA3230">
          <w:rPr>
            <w:rFonts w:ascii="Arial" w:hAnsi="Arial" w:cs="Arial"/>
          </w:rPr>
          <w:t>psu</w:t>
        </w:r>
        <w:proofErr w:type="spellEnd"/>
        <w:r w:rsidR="00072A79" w:rsidRPr="00AA3230">
          <w:rPr>
            <w:rFonts w:ascii="Arial" w:hAnsi="Arial" w:cs="Arial"/>
          </w:rPr>
          <w:t xml:space="preserve">) </w:t>
        </w:r>
        <w:r w:rsidR="00B445D9" w:rsidRPr="00AA3230">
          <w:rPr>
            <w:rFonts w:ascii="Arial" w:hAnsi="Arial" w:cs="Arial"/>
          </w:rPr>
          <w:t xml:space="preserve">from </w:t>
        </w:r>
        <w:r w:rsidR="00072A79" w:rsidRPr="00AA3230">
          <w:rPr>
            <w:rFonts w:ascii="Arial" w:hAnsi="Arial" w:cs="Arial"/>
          </w:rPr>
          <w:t>the arid sites</w:t>
        </w:r>
        <w:r w:rsidR="00496699" w:rsidRPr="00AA3230">
          <w:rPr>
            <w:rFonts w:ascii="Arial" w:hAnsi="Arial" w:cs="Arial"/>
          </w:rPr>
          <w:t xml:space="preserve"> </w:t>
        </w:r>
        <w:r w:rsidR="0074725F" w:rsidRPr="00AA3230">
          <w:rPr>
            <w:rFonts w:ascii="Arial" w:hAnsi="Arial" w:cs="Arial"/>
          </w:rPr>
          <w:t>(Matthews and Hill 1977)</w:t>
        </w:r>
        <w:r w:rsidR="00B445D9" w:rsidRPr="00AA3230">
          <w:rPr>
            <w:rFonts w:ascii="Arial" w:hAnsi="Arial" w:cs="Arial"/>
          </w:rPr>
          <w:t xml:space="preserve">. </w:t>
        </w:r>
        <w:r w:rsidR="002017B3" w:rsidRPr="00AA3230">
          <w:rPr>
            <w:rFonts w:ascii="Arial" w:hAnsi="Arial" w:cs="Arial"/>
          </w:rPr>
          <w:t>In this light, we considered hydrologic flashiness a spurious influence on red shiner distributions beyond its capacity to influence channel geomorphology.</w:t>
        </w:r>
      </w:ins>
    </w:p>
    <w:p w14:paraId="39D41CED" w14:textId="04F5F421" w:rsidR="00E66333" w:rsidRPr="00AA3230" w:rsidRDefault="001D4FB2" w:rsidP="008E71DD">
      <w:pPr>
        <w:spacing w:line="240" w:lineRule="auto"/>
        <w:ind w:firstLine="720"/>
        <w:contextualSpacing/>
        <w:rPr>
          <w:ins w:id="223" w:author="Sean" w:date="2021-08-06T16:58:00Z"/>
          <w:rFonts w:ascii="Arial" w:hAnsi="Arial" w:cs="Arial"/>
        </w:rPr>
      </w:pPr>
      <w:ins w:id="224" w:author="Sean" w:date="2021-08-06T16:58:00Z">
        <w:r w:rsidRPr="00AA3230">
          <w:rPr>
            <w:rFonts w:ascii="Arial" w:hAnsi="Arial" w:cs="Arial"/>
          </w:rPr>
          <w:t>LFPP</w:t>
        </w:r>
        <w:r w:rsidR="00587399" w:rsidRPr="00AA3230">
          <w:rPr>
            <w:rFonts w:ascii="Arial" w:hAnsi="Arial" w:cs="Arial"/>
          </w:rPr>
          <w:t xml:space="preserve"> approximate</w:t>
        </w:r>
        <w:r w:rsidR="00906244" w:rsidRPr="00AA3230">
          <w:rPr>
            <w:rFonts w:ascii="Arial" w:hAnsi="Arial" w:cs="Arial"/>
          </w:rPr>
          <w:t>d</w:t>
        </w:r>
        <w:r w:rsidR="00587399" w:rsidRPr="00AA3230">
          <w:rPr>
            <w:rFonts w:ascii="Arial" w:hAnsi="Arial" w:cs="Arial"/>
          </w:rPr>
          <w:t xml:space="preserve"> drought prevalence and was the sole significant predictor of invertebrate community diversity.</w:t>
        </w:r>
        <w:r w:rsidR="00E07039" w:rsidRPr="00AA3230">
          <w:rPr>
            <w:rFonts w:ascii="Arial" w:hAnsi="Arial" w:cs="Arial"/>
          </w:rPr>
          <w:t xml:space="preserve"> </w:t>
        </w:r>
        <w:r w:rsidR="00661BEA" w:rsidRPr="00AA3230">
          <w:rPr>
            <w:rFonts w:ascii="Arial" w:hAnsi="Arial" w:cs="Arial"/>
          </w:rPr>
          <w:t>In addition to LFPP, t</w:t>
        </w:r>
        <w:r w:rsidR="00E07039" w:rsidRPr="00AA3230">
          <w:rPr>
            <w:rFonts w:ascii="Arial" w:hAnsi="Arial" w:cs="Arial"/>
          </w:rPr>
          <w:t xml:space="preserve">he top-ranked multiple regression models </w:t>
        </w:r>
        <w:r w:rsidR="00661BEA" w:rsidRPr="00AA3230">
          <w:rPr>
            <w:rFonts w:ascii="Arial" w:hAnsi="Arial" w:cs="Arial"/>
          </w:rPr>
          <w:t>also implicated</w:t>
        </w:r>
        <w:r w:rsidR="00E07039" w:rsidRPr="00AA3230">
          <w:rPr>
            <w:rFonts w:ascii="Arial" w:hAnsi="Arial" w:cs="Arial"/>
          </w:rPr>
          <w:t xml:space="preserve"> NH</w:t>
        </w:r>
        <w:r w:rsidR="00E07039" w:rsidRPr="00AA3230">
          <w:rPr>
            <w:rFonts w:ascii="Arial" w:hAnsi="Arial" w:cs="Arial"/>
            <w:vertAlign w:val="subscript"/>
          </w:rPr>
          <w:t>4</w:t>
        </w:r>
        <w:r w:rsidR="00E07039" w:rsidRPr="00AA3230">
          <w:rPr>
            <w:rFonts w:ascii="Arial" w:hAnsi="Arial" w:cs="Arial"/>
            <w:vertAlign w:val="superscript"/>
          </w:rPr>
          <w:t>+</w:t>
        </w:r>
        <w:r w:rsidR="00E07039" w:rsidRPr="00AA3230">
          <w:rPr>
            <w:rFonts w:ascii="Arial" w:hAnsi="Arial" w:cs="Arial"/>
          </w:rPr>
          <w:t xml:space="preserve"> </w:t>
        </w:r>
        <w:r w:rsidR="00661BEA" w:rsidRPr="00AA3230">
          <w:rPr>
            <w:rFonts w:ascii="Arial" w:hAnsi="Arial" w:cs="Arial"/>
          </w:rPr>
          <w:t>was an effective predictor of</w:t>
        </w:r>
        <w:r w:rsidR="00E07039" w:rsidRPr="00AA3230">
          <w:rPr>
            <w:rFonts w:ascii="Arial" w:hAnsi="Arial" w:cs="Arial"/>
          </w:rPr>
          <w:t xml:space="preserve"> invertebrate diversity. </w:t>
        </w:r>
        <w:r w:rsidR="00CA5DDF" w:rsidRPr="00AA3230">
          <w:rPr>
            <w:rFonts w:ascii="Arial" w:hAnsi="Arial" w:cs="Arial"/>
          </w:rPr>
          <w:t>These results corroborate expectations for the ramping disturbance conditions typical of droughts in which water availability and quality diminish over time. Compared to fish, invertebrates have</w:t>
        </w:r>
        <w:r w:rsidR="00CA5DDF" w:rsidRPr="00AA3230">
          <w:rPr>
            <w:rFonts w:ascii="Arial" w:hAnsi="Arial" w:cs="Arial"/>
            <w:iCs/>
          </w:rPr>
          <w:t xml:space="preserve"> restricted in-stream mobility and traditionally seek refuge in the hyporheic zone, interstitial spaces, and in some cases utilize desiccation-resistant life-stages</w:t>
        </w:r>
        <w:r w:rsidR="00496699" w:rsidRPr="00AA3230">
          <w:rPr>
            <w:rFonts w:ascii="Arial" w:hAnsi="Arial" w:cs="Arial"/>
            <w:iCs/>
          </w:rPr>
          <w:t xml:space="preserve"> </w:t>
        </w:r>
        <w:r w:rsidR="00496699" w:rsidRPr="00AA3230">
          <w:rPr>
            <w:rFonts w:ascii="Arial" w:hAnsi="Arial" w:cs="Arial"/>
          </w:rPr>
          <w:t xml:space="preserve">(Boulton </w:t>
        </w:r>
        <w:r w:rsidR="00AA3230" w:rsidRPr="00AA3230">
          <w:rPr>
            <w:rFonts w:ascii="Arial" w:hAnsi="Arial" w:cs="Arial"/>
            <w:i/>
            <w:iCs/>
          </w:rPr>
          <w:t>et al.</w:t>
        </w:r>
        <w:r w:rsidR="00496699" w:rsidRPr="00AA3230">
          <w:rPr>
            <w:rFonts w:ascii="Arial" w:hAnsi="Arial" w:cs="Arial"/>
          </w:rPr>
          <w:t xml:space="preserve"> 1992; Boulton 2003)</w:t>
        </w:r>
        <w:r w:rsidR="00CA5DDF" w:rsidRPr="00AA3230">
          <w:rPr>
            <w:rFonts w:ascii="Arial" w:hAnsi="Arial" w:cs="Arial"/>
            <w:iCs/>
          </w:rPr>
          <w:t xml:space="preserve">. Here, </w:t>
        </w:r>
        <w:r w:rsidR="00906244" w:rsidRPr="00AA3230">
          <w:rPr>
            <w:rFonts w:ascii="Arial" w:hAnsi="Arial" w:cs="Arial"/>
          </w:rPr>
          <w:t xml:space="preserve">Semi-arid community </w:t>
        </w:r>
        <w:r w:rsidR="00B25D8C" w:rsidRPr="00AA3230">
          <w:rPr>
            <w:rFonts w:ascii="Arial" w:hAnsi="Arial" w:cs="Arial"/>
          </w:rPr>
          <w:t>c</w:t>
        </w:r>
        <w:r w:rsidR="00906244" w:rsidRPr="00AA3230">
          <w:rPr>
            <w:rFonts w:ascii="Arial" w:hAnsi="Arial" w:cs="Arial"/>
          </w:rPr>
          <w:t xml:space="preserve">ompositions included a higher proportion of gastropods which </w:t>
        </w:r>
        <w:r w:rsidR="00F16E0B" w:rsidRPr="00AA3230">
          <w:rPr>
            <w:rFonts w:ascii="Arial" w:hAnsi="Arial" w:cs="Arial"/>
          </w:rPr>
          <w:t>are</w:t>
        </w:r>
        <w:r w:rsidR="00906244" w:rsidRPr="00AA3230">
          <w:rPr>
            <w:rFonts w:ascii="Arial" w:hAnsi="Arial" w:cs="Arial"/>
          </w:rPr>
          <w:t xml:space="preserve"> well adapted to the stresses </w:t>
        </w:r>
        <w:r w:rsidR="00F16E0B" w:rsidRPr="00AA3230">
          <w:rPr>
            <w:rFonts w:ascii="Arial" w:hAnsi="Arial" w:cs="Arial"/>
          </w:rPr>
          <w:t>that characterize</w:t>
        </w:r>
        <w:r w:rsidR="00906244" w:rsidRPr="00AA3230">
          <w:rPr>
            <w:rFonts w:ascii="Arial" w:hAnsi="Arial" w:cs="Arial"/>
          </w:rPr>
          <w:t xml:space="preserve"> increased </w:t>
        </w:r>
        <w:r w:rsidR="00587399" w:rsidRPr="00AA3230">
          <w:rPr>
            <w:rFonts w:ascii="Arial" w:hAnsi="Arial" w:cs="Arial"/>
          </w:rPr>
          <w:t>LFPP</w:t>
        </w:r>
        <w:r w:rsidR="00E07039" w:rsidRPr="00AA3230">
          <w:rPr>
            <w:rFonts w:ascii="Arial" w:hAnsi="Arial" w:cs="Arial"/>
          </w:rPr>
          <w:t xml:space="preserve">. </w:t>
        </w:r>
        <w:r w:rsidR="00906244" w:rsidRPr="00AA3230">
          <w:rPr>
            <w:rFonts w:ascii="Arial" w:hAnsi="Arial" w:cs="Arial"/>
          </w:rPr>
          <w:t xml:space="preserve">For example, </w:t>
        </w:r>
        <w:r w:rsidR="00587399" w:rsidRPr="00AA3230">
          <w:rPr>
            <w:rFonts w:ascii="Arial" w:hAnsi="Arial" w:cs="Arial"/>
            <w:i/>
            <w:iCs/>
          </w:rPr>
          <w:t>M</w:t>
        </w:r>
        <w:r w:rsidR="00661BEA" w:rsidRPr="00AA3230">
          <w:rPr>
            <w:rFonts w:ascii="Arial" w:hAnsi="Arial" w:cs="Arial"/>
            <w:i/>
            <w:iCs/>
          </w:rPr>
          <w:t>.</w:t>
        </w:r>
        <w:r w:rsidR="00587399" w:rsidRPr="00AA3230">
          <w:rPr>
            <w:rFonts w:ascii="Arial" w:hAnsi="Arial" w:cs="Arial"/>
            <w:i/>
            <w:iCs/>
          </w:rPr>
          <w:t xml:space="preserve"> </w:t>
        </w:r>
        <w:proofErr w:type="spellStart"/>
        <w:r w:rsidR="00587399" w:rsidRPr="00AA3230">
          <w:rPr>
            <w:rFonts w:ascii="Arial" w:hAnsi="Arial" w:cs="Arial"/>
            <w:i/>
            <w:iCs/>
          </w:rPr>
          <w:t>tuberculata</w:t>
        </w:r>
        <w:proofErr w:type="spellEnd"/>
        <w:r w:rsidR="00E66333" w:rsidRPr="00AA3230">
          <w:rPr>
            <w:rFonts w:ascii="Arial" w:hAnsi="Arial" w:cs="Arial"/>
          </w:rPr>
          <w:t xml:space="preserve"> </w:t>
        </w:r>
        <w:r w:rsidR="00F16E0B" w:rsidRPr="00AA3230">
          <w:rPr>
            <w:rFonts w:ascii="Arial" w:hAnsi="Arial" w:cs="Arial"/>
          </w:rPr>
          <w:t>were the most</w:t>
        </w:r>
        <w:r w:rsidR="00906244" w:rsidRPr="00AA3230">
          <w:rPr>
            <w:rFonts w:ascii="Arial" w:hAnsi="Arial" w:cs="Arial"/>
          </w:rPr>
          <w:t xml:space="preserve"> abundant primary consumers </w:t>
        </w:r>
        <w:r w:rsidR="00F16E0B" w:rsidRPr="00AA3230">
          <w:rPr>
            <w:rFonts w:ascii="Arial" w:hAnsi="Arial" w:cs="Arial"/>
          </w:rPr>
          <w:t xml:space="preserve">in the semi-arid streams </w:t>
        </w:r>
        <w:r w:rsidR="00906244" w:rsidRPr="00AA3230">
          <w:rPr>
            <w:rFonts w:ascii="Arial" w:hAnsi="Arial" w:cs="Arial"/>
          </w:rPr>
          <w:t>a</w:t>
        </w:r>
        <w:r w:rsidR="00111656" w:rsidRPr="00AA3230">
          <w:rPr>
            <w:rFonts w:ascii="Arial" w:hAnsi="Arial" w:cs="Arial"/>
          </w:rPr>
          <w:t xml:space="preserve">nd </w:t>
        </w:r>
        <w:r w:rsidR="00F16E0B" w:rsidRPr="00AA3230">
          <w:rPr>
            <w:rFonts w:ascii="Arial" w:hAnsi="Arial" w:cs="Arial"/>
          </w:rPr>
          <w:t xml:space="preserve">can resist the osmotic stress imposed by drought conditions </w:t>
        </w:r>
        <w:r w:rsidR="009F2BC2" w:rsidRPr="00AA3230">
          <w:rPr>
            <w:rFonts w:ascii="Arial" w:hAnsi="Arial" w:cs="Arial"/>
          </w:rPr>
          <w:t xml:space="preserve">with a broad range of </w:t>
        </w:r>
        <w:r w:rsidR="00F16E0B" w:rsidRPr="00AA3230">
          <w:rPr>
            <w:rFonts w:ascii="Arial" w:hAnsi="Arial" w:cs="Arial"/>
          </w:rPr>
          <w:t xml:space="preserve">salinity </w:t>
        </w:r>
        <w:r w:rsidR="00E66333" w:rsidRPr="00AA3230">
          <w:rPr>
            <w:rFonts w:ascii="Arial" w:hAnsi="Arial" w:cs="Arial"/>
          </w:rPr>
          <w:t>tolerance (</w:t>
        </w:r>
        <w:r w:rsidR="00EE6E30" w:rsidRPr="00AA3230">
          <w:rPr>
            <w:rFonts w:ascii="Arial" w:hAnsi="Arial" w:cs="Arial"/>
          </w:rPr>
          <w:t>0-23 PSU)</w:t>
        </w:r>
        <w:r w:rsidR="00F16E0B" w:rsidRPr="00AA3230">
          <w:rPr>
            <w:rFonts w:ascii="Arial" w:hAnsi="Arial" w:cs="Arial"/>
          </w:rPr>
          <w:t>.</w:t>
        </w:r>
        <w:r w:rsidR="009F2BC2" w:rsidRPr="00AA3230">
          <w:rPr>
            <w:rFonts w:ascii="Arial" w:hAnsi="Arial" w:cs="Arial"/>
          </w:rPr>
          <w:t xml:space="preserve"> This species</w:t>
        </w:r>
        <w:r w:rsidR="00FE5097" w:rsidRPr="00AA3230">
          <w:rPr>
            <w:rFonts w:ascii="Arial" w:hAnsi="Arial" w:cs="Arial"/>
          </w:rPr>
          <w:t xml:space="preserve"> is also well-</w:t>
        </w:r>
        <w:r w:rsidR="00661BEA" w:rsidRPr="00AA3230">
          <w:rPr>
            <w:rFonts w:ascii="Arial" w:hAnsi="Arial" w:cs="Arial"/>
          </w:rPr>
          <w:t>adapted</w:t>
        </w:r>
        <w:r w:rsidR="00FE5097" w:rsidRPr="00AA3230">
          <w:rPr>
            <w:rFonts w:ascii="Arial" w:hAnsi="Arial" w:cs="Arial"/>
          </w:rPr>
          <w:t xml:space="preserve"> to survive and reproduce throughout periodic dewatering due to its rapid maturation (21-62 days), asexual reproduction, and internal offspring gestation</w:t>
        </w:r>
        <w:r w:rsidR="00496699" w:rsidRPr="00AA3230">
          <w:rPr>
            <w:rFonts w:ascii="Arial" w:hAnsi="Arial" w:cs="Arial"/>
          </w:rPr>
          <w:t xml:space="preserve"> (</w:t>
        </w:r>
        <w:proofErr w:type="spellStart"/>
        <w:r w:rsidR="00496699" w:rsidRPr="00AA3230">
          <w:rPr>
            <w:rFonts w:ascii="Arial" w:hAnsi="Arial" w:cs="Arial"/>
          </w:rPr>
          <w:t>Farani</w:t>
        </w:r>
        <w:proofErr w:type="spellEnd"/>
        <w:r w:rsidR="00496699" w:rsidRPr="00AA3230">
          <w:rPr>
            <w:rFonts w:ascii="Arial" w:hAnsi="Arial" w:cs="Arial"/>
          </w:rPr>
          <w:t xml:space="preserve"> </w:t>
        </w:r>
        <w:r w:rsidR="00AA3230" w:rsidRPr="00AA3230">
          <w:rPr>
            <w:rFonts w:ascii="Arial" w:hAnsi="Arial" w:cs="Arial"/>
            <w:i/>
            <w:iCs/>
          </w:rPr>
          <w:t>et al.</w:t>
        </w:r>
        <w:r w:rsidR="00496699" w:rsidRPr="00AA3230">
          <w:rPr>
            <w:rFonts w:ascii="Arial" w:hAnsi="Arial" w:cs="Arial"/>
          </w:rPr>
          <w:t xml:space="preserve"> 2015)</w:t>
        </w:r>
        <w:r w:rsidR="00F16E0B" w:rsidRPr="00AA3230">
          <w:rPr>
            <w:rFonts w:ascii="Arial" w:hAnsi="Arial" w:cs="Arial"/>
          </w:rPr>
          <w:t xml:space="preserve">. </w:t>
        </w:r>
      </w:ins>
    </w:p>
    <w:p w14:paraId="564021E1" w14:textId="5E609D55" w:rsidR="00F44D76" w:rsidRPr="007D0FA2" w:rsidRDefault="00E8786C" w:rsidP="008E71DD">
      <w:pPr>
        <w:spacing w:line="240" w:lineRule="auto"/>
        <w:ind w:firstLine="720"/>
        <w:contextualSpacing/>
        <w:rPr>
          <w:ins w:id="225" w:author="Sean" w:date="2021-08-06T16:58:00Z"/>
          <w:rFonts w:ascii="Arial" w:hAnsi="Arial" w:cs="Arial"/>
          <w:iCs/>
        </w:rPr>
      </w:pPr>
      <w:ins w:id="226" w:author="Sean" w:date="2021-08-06T16:58:00Z">
        <w:r>
          <w:rPr>
            <w:rFonts w:ascii="Arial" w:hAnsi="Arial" w:cs="Arial"/>
            <w:iCs/>
          </w:rPr>
          <w:t>Despite relating with LFPP,</w:t>
        </w:r>
        <w:r w:rsidR="00A06C95" w:rsidRPr="00AA3230">
          <w:rPr>
            <w:rFonts w:ascii="Arial" w:hAnsi="Arial" w:cs="Arial"/>
            <w:iCs/>
          </w:rPr>
          <w:t xml:space="preserve"> invertebrate diversity did not correlate linearly with precipitation.</w:t>
        </w:r>
        <w:r w:rsidR="00E7007F" w:rsidRPr="00AA3230">
          <w:rPr>
            <w:rFonts w:ascii="Arial" w:hAnsi="Arial" w:cs="Arial"/>
            <w:iCs/>
          </w:rPr>
          <w:t xml:space="preserve"> </w:t>
        </w:r>
        <w:r w:rsidR="00A06C95" w:rsidRPr="00AA3230">
          <w:rPr>
            <w:rFonts w:ascii="Arial" w:hAnsi="Arial" w:cs="Arial"/>
            <w:iCs/>
          </w:rPr>
          <w:t>Instead, invertebrate diversity peaked in the middle of the rainfall gradient. The lack of a linear correlation between invertebrate diversity and precipitation may have been caused by the inherently larger species pool for invertebrates which included more taxa with biological adaptations to drought compared to fish</w:t>
        </w:r>
        <w:r w:rsidR="00496699" w:rsidRPr="00AA3230">
          <w:rPr>
            <w:rFonts w:ascii="Arial" w:hAnsi="Arial" w:cs="Arial"/>
            <w:iCs/>
          </w:rPr>
          <w:t xml:space="preserve"> </w:t>
        </w:r>
        <w:r w:rsidR="00DD44E0" w:rsidRPr="00AA3230">
          <w:rPr>
            <w:rFonts w:ascii="Arial" w:hAnsi="Arial" w:cs="Arial"/>
          </w:rPr>
          <w:t>(Eriksson 1993)</w:t>
        </w:r>
        <w:r w:rsidR="00A06C95" w:rsidRPr="00AA3230">
          <w:rPr>
            <w:rFonts w:ascii="Arial" w:hAnsi="Arial" w:cs="Arial"/>
            <w:iCs/>
          </w:rPr>
          <w:t>. The peak like</w:t>
        </w:r>
        <w:r w:rsidR="00C32E69" w:rsidRPr="00AA3230">
          <w:rPr>
            <w:rFonts w:ascii="Arial" w:hAnsi="Arial" w:cs="Arial"/>
            <w:iCs/>
          </w:rPr>
          <w:t>ly</w:t>
        </w:r>
        <w:r w:rsidR="00A06C95" w:rsidRPr="00AA3230">
          <w:rPr>
            <w:rFonts w:ascii="Arial" w:hAnsi="Arial" w:cs="Arial"/>
            <w:iCs/>
          </w:rPr>
          <w:t xml:space="preserve"> represent</w:t>
        </w:r>
        <w:r w:rsidR="00C32E69" w:rsidRPr="00AA3230">
          <w:rPr>
            <w:rFonts w:ascii="Arial" w:hAnsi="Arial" w:cs="Arial"/>
            <w:iCs/>
          </w:rPr>
          <w:t>ed</w:t>
        </w:r>
        <w:r w:rsidR="00A06C95" w:rsidRPr="00AA3230">
          <w:rPr>
            <w:rFonts w:ascii="Arial" w:hAnsi="Arial" w:cs="Arial"/>
            <w:iCs/>
          </w:rPr>
          <w:t xml:space="preserve"> the transition zone where taxa common on each side of the gradient </w:t>
        </w:r>
        <w:r w:rsidR="00C32E69" w:rsidRPr="00AA3230">
          <w:rPr>
            <w:rFonts w:ascii="Arial" w:hAnsi="Arial" w:cs="Arial"/>
            <w:iCs/>
          </w:rPr>
          <w:t>we</w:t>
        </w:r>
        <w:r w:rsidR="00A06C95" w:rsidRPr="00AA3230">
          <w:rPr>
            <w:rFonts w:ascii="Arial" w:hAnsi="Arial" w:cs="Arial"/>
            <w:iCs/>
          </w:rPr>
          <w:t>re able to co-occur.</w:t>
        </w:r>
        <w:r w:rsidR="00E7007F" w:rsidRPr="00AA3230">
          <w:rPr>
            <w:rFonts w:ascii="Arial" w:hAnsi="Arial" w:cs="Arial"/>
            <w:iCs/>
          </w:rPr>
          <w:t xml:space="preserve"> </w:t>
        </w:r>
        <w:r w:rsidR="00F44D76">
          <w:rPr>
            <w:rFonts w:ascii="Arial" w:hAnsi="Arial" w:cs="Arial"/>
            <w:iCs/>
          </w:rPr>
          <w:t xml:space="preserve">Alternatively, </w:t>
        </w:r>
        <w:r w:rsidR="007D0FA2">
          <w:rPr>
            <w:rFonts w:ascii="Arial" w:hAnsi="Arial" w:cs="Arial"/>
            <w:iCs/>
          </w:rPr>
          <w:t>the driest site (Tranquitas Creek) displayed uncharacteristically low diversity compared to other semi-arid sites and may constitute an outlier.</w:t>
        </w:r>
        <w:r w:rsidR="00F44D76">
          <w:rPr>
            <w:rFonts w:ascii="Arial" w:hAnsi="Arial" w:cs="Arial"/>
            <w:iCs/>
          </w:rPr>
          <w:t xml:space="preserve"> </w:t>
        </w:r>
        <w:r w:rsidR="007D0FA2">
          <w:rPr>
            <w:rFonts w:ascii="Arial" w:hAnsi="Arial" w:cs="Arial"/>
            <w:iCs/>
          </w:rPr>
          <w:t xml:space="preserve">When removed, invertebrate diversity correlated negatively with </w:t>
        </w:r>
        <w:r w:rsidR="007D0FA2">
          <w:rPr>
            <w:rFonts w:ascii="Arial" w:hAnsi="Arial" w:cs="Arial"/>
            <w:iCs/>
          </w:rPr>
          <w:lastRenderedPageBreak/>
          <w:t>precipitation (R</w:t>
        </w:r>
        <w:r w:rsidR="007D0FA2">
          <w:rPr>
            <w:rFonts w:ascii="Arial" w:hAnsi="Arial" w:cs="Arial"/>
            <w:iCs/>
            <w:vertAlign w:val="superscript"/>
          </w:rPr>
          <w:t>2</w:t>
        </w:r>
        <w:r w:rsidR="007D0FA2">
          <w:rPr>
            <w:rFonts w:ascii="Arial" w:hAnsi="Arial" w:cs="Arial"/>
            <w:iCs/>
          </w:rPr>
          <w:t xml:space="preserve"> = 0.43, </w:t>
        </w:r>
        <w:r w:rsidR="007D0FA2">
          <w:rPr>
            <w:rFonts w:ascii="Arial" w:hAnsi="Arial" w:cs="Arial"/>
            <w:i/>
          </w:rPr>
          <w:t>p</w:t>
        </w:r>
        <w:r w:rsidR="007D0FA2" w:rsidRPr="007D0FA2">
          <w:rPr>
            <w:rFonts w:ascii="Arial" w:hAnsi="Arial" w:cs="Arial"/>
            <w:iCs/>
          </w:rPr>
          <w:t>-value</w:t>
        </w:r>
        <w:r w:rsidR="007D0FA2">
          <w:rPr>
            <w:rFonts w:ascii="Arial" w:hAnsi="Arial" w:cs="Arial"/>
            <w:i/>
          </w:rPr>
          <w:t xml:space="preserve"> = </w:t>
        </w:r>
        <w:r w:rsidR="007D0FA2">
          <w:rPr>
            <w:rFonts w:ascii="Arial" w:hAnsi="Arial" w:cs="Arial"/>
            <w:iCs/>
          </w:rPr>
          <w:t>0.06).</w:t>
        </w:r>
        <w:r w:rsidR="006B4DBC">
          <w:rPr>
            <w:rFonts w:ascii="Arial" w:hAnsi="Arial" w:cs="Arial"/>
            <w:iCs/>
          </w:rPr>
          <w:t xml:space="preserve"> Regardless, the relation between precipitation and invertebrate diversity remains unclear.</w:t>
        </w:r>
      </w:ins>
    </w:p>
    <w:p w14:paraId="693D4A84" w14:textId="42DA280E" w:rsidR="00A06C95" w:rsidRPr="00AA3230" w:rsidRDefault="006B4DBC" w:rsidP="008E71DD">
      <w:pPr>
        <w:spacing w:line="240" w:lineRule="auto"/>
        <w:ind w:firstLine="720"/>
        <w:contextualSpacing/>
        <w:rPr>
          <w:ins w:id="227" w:author="Sean" w:date="2021-08-06T16:58:00Z"/>
          <w:rFonts w:ascii="Arial" w:hAnsi="Arial" w:cs="Arial"/>
        </w:rPr>
      </w:pPr>
      <w:ins w:id="228" w:author="Sean" w:date="2021-08-06T16:58:00Z">
        <w:r>
          <w:rPr>
            <w:rFonts w:ascii="Arial" w:hAnsi="Arial" w:cs="Arial"/>
            <w:iCs/>
          </w:rPr>
          <w:t>Invertebrate community</w:t>
        </w:r>
        <w:r w:rsidR="00680C52">
          <w:rPr>
            <w:rFonts w:ascii="Arial" w:hAnsi="Arial" w:cs="Arial"/>
            <w:iCs/>
          </w:rPr>
          <w:t xml:space="preserve"> compositional shifts with rising precipitation invite </w:t>
        </w:r>
        <w:r w:rsidR="007C5D3F">
          <w:rPr>
            <w:rFonts w:ascii="Arial" w:hAnsi="Arial" w:cs="Arial"/>
            <w:iCs/>
          </w:rPr>
          <w:t>continued</w:t>
        </w:r>
        <w:r w:rsidR="00680C52">
          <w:rPr>
            <w:rFonts w:ascii="Arial" w:hAnsi="Arial" w:cs="Arial"/>
            <w:iCs/>
          </w:rPr>
          <w:t xml:space="preserve"> </w:t>
        </w:r>
        <w:r w:rsidR="007C5D3F">
          <w:rPr>
            <w:rFonts w:ascii="Arial" w:hAnsi="Arial" w:cs="Arial"/>
            <w:iCs/>
          </w:rPr>
          <w:t>assessment on</w:t>
        </w:r>
        <w:r w:rsidR="00680C52">
          <w:rPr>
            <w:rFonts w:ascii="Arial" w:hAnsi="Arial" w:cs="Arial"/>
            <w:iCs/>
          </w:rPr>
          <w:t xml:space="preserve"> the following </w:t>
        </w:r>
        <w:r w:rsidR="001F5EDC">
          <w:rPr>
            <w:rFonts w:ascii="Arial" w:hAnsi="Arial" w:cs="Arial"/>
            <w:iCs/>
          </w:rPr>
          <w:t>speculative</w:t>
        </w:r>
        <w:r w:rsidR="00680C52">
          <w:rPr>
            <w:rFonts w:ascii="Arial" w:hAnsi="Arial" w:cs="Arial"/>
            <w:iCs/>
          </w:rPr>
          <w:t xml:space="preserve"> </w:t>
        </w:r>
        <w:r w:rsidR="00680C52">
          <w:rPr>
            <w:rFonts w:ascii="Arial" w:hAnsi="Arial" w:cs="Arial"/>
          </w:rPr>
          <w:t>premises</w:t>
        </w:r>
        <w:r w:rsidR="007C5D3F">
          <w:rPr>
            <w:rFonts w:ascii="Arial" w:hAnsi="Arial" w:cs="Arial"/>
          </w:rPr>
          <w:t xml:space="preserve"> within the region</w:t>
        </w:r>
        <w:r w:rsidR="007A6109">
          <w:rPr>
            <w:rFonts w:ascii="Arial" w:hAnsi="Arial" w:cs="Arial"/>
          </w:rPr>
          <w:t>:</w:t>
        </w:r>
        <w:r w:rsidR="0015095B" w:rsidRPr="00AA3230">
          <w:rPr>
            <w:rFonts w:ascii="Arial" w:hAnsi="Arial" w:cs="Arial"/>
          </w:rPr>
          <w:t xml:space="preserve"> </w:t>
        </w:r>
        <w:r w:rsidR="00635BB8">
          <w:rPr>
            <w:rFonts w:ascii="Arial" w:hAnsi="Arial" w:cs="Arial"/>
          </w:rPr>
          <w:t>1</w:t>
        </w:r>
        <w:r w:rsidR="00622334" w:rsidRPr="00AA3230">
          <w:rPr>
            <w:rFonts w:ascii="Arial" w:hAnsi="Arial" w:cs="Arial"/>
          </w:rPr>
          <w:t xml:space="preserve">) </w:t>
        </w:r>
        <w:r w:rsidR="00400433" w:rsidRPr="00AA3230">
          <w:rPr>
            <w:rFonts w:ascii="Arial" w:hAnsi="Arial" w:cs="Arial"/>
          </w:rPr>
          <w:t xml:space="preserve">The </w:t>
        </w:r>
        <w:r w:rsidR="00CD5760" w:rsidRPr="00AA3230">
          <w:rPr>
            <w:rFonts w:ascii="Arial" w:hAnsi="Arial" w:cs="Arial"/>
          </w:rPr>
          <w:t xml:space="preserve">observed </w:t>
        </w:r>
        <w:r w:rsidR="00400433" w:rsidRPr="00AA3230">
          <w:rPr>
            <w:rFonts w:ascii="Arial" w:hAnsi="Arial" w:cs="Arial"/>
          </w:rPr>
          <w:t>shift in primary consumers from</w:t>
        </w:r>
        <w:r w:rsidR="0072055D" w:rsidRPr="00AA3230">
          <w:rPr>
            <w:rFonts w:ascii="Arial" w:hAnsi="Arial" w:cs="Arial"/>
          </w:rPr>
          <w:t xml:space="preserve"> </w:t>
        </w:r>
        <w:r w:rsidR="00CD5760" w:rsidRPr="00AA3230">
          <w:rPr>
            <w:rFonts w:ascii="Arial" w:hAnsi="Arial" w:cs="Arial"/>
          </w:rPr>
          <w:t>short-lived, euryhaline dipterans and gastropods to e</w:t>
        </w:r>
        <w:r w:rsidR="00400433" w:rsidRPr="00AA3230">
          <w:rPr>
            <w:rFonts w:ascii="Arial" w:hAnsi="Arial" w:cs="Arial"/>
          </w:rPr>
          <w:t>phemeroptera</w:t>
        </w:r>
        <w:r w:rsidR="00CD5760" w:rsidRPr="00AA3230">
          <w:rPr>
            <w:rFonts w:ascii="Arial" w:hAnsi="Arial" w:cs="Arial"/>
          </w:rPr>
          <w:t>ns</w:t>
        </w:r>
        <w:r w:rsidR="00400433" w:rsidRPr="00AA3230">
          <w:rPr>
            <w:rFonts w:ascii="Arial" w:hAnsi="Arial" w:cs="Arial"/>
          </w:rPr>
          <w:t xml:space="preserve"> and </w:t>
        </w:r>
        <w:r w:rsidR="00CD5760" w:rsidRPr="00AA3230">
          <w:rPr>
            <w:rFonts w:ascii="Arial" w:hAnsi="Arial" w:cs="Arial"/>
          </w:rPr>
          <w:t>t</w:t>
        </w:r>
        <w:r w:rsidR="00400433" w:rsidRPr="00AA3230">
          <w:rPr>
            <w:rFonts w:ascii="Arial" w:hAnsi="Arial" w:cs="Arial"/>
          </w:rPr>
          <w:t>richoptera</w:t>
        </w:r>
        <w:r w:rsidR="00CD5760" w:rsidRPr="00AA3230">
          <w:rPr>
            <w:rFonts w:ascii="Arial" w:hAnsi="Arial" w:cs="Arial"/>
          </w:rPr>
          <w:t>ns, environmentally sensitive species with longer lifespans,</w:t>
        </w:r>
        <w:r w:rsidR="00400433" w:rsidRPr="00AA3230">
          <w:rPr>
            <w:rFonts w:ascii="Arial" w:hAnsi="Arial" w:cs="Arial"/>
          </w:rPr>
          <w:t xml:space="preserve"> </w:t>
        </w:r>
        <w:r w:rsidR="00CD5760" w:rsidRPr="00AA3230">
          <w:rPr>
            <w:rFonts w:ascii="Arial" w:hAnsi="Arial" w:cs="Arial"/>
          </w:rPr>
          <w:t>pointed towards improved water quality conditions and hydrologic stability</w:t>
        </w:r>
        <w:r w:rsidR="00496699" w:rsidRPr="00AA3230">
          <w:rPr>
            <w:rFonts w:ascii="Arial" w:hAnsi="Arial" w:cs="Arial"/>
          </w:rPr>
          <w:t xml:space="preserve"> </w:t>
        </w:r>
        <w:r w:rsidR="00DD44E0" w:rsidRPr="00AA3230">
          <w:rPr>
            <w:rFonts w:ascii="Arial" w:hAnsi="Arial" w:cs="Arial"/>
          </w:rPr>
          <w:t xml:space="preserve">(Rosenberg and </w:t>
        </w:r>
        <w:proofErr w:type="spellStart"/>
        <w:r w:rsidR="00DD44E0" w:rsidRPr="00AA3230">
          <w:rPr>
            <w:rFonts w:ascii="Arial" w:hAnsi="Arial" w:cs="Arial"/>
          </w:rPr>
          <w:t>Resh</w:t>
        </w:r>
        <w:proofErr w:type="spellEnd"/>
        <w:r w:rsidR="00DD44E0" w:rsidRPr="00AA3230">
          <w:rPr>
            <w:rFonts w:ascii="Arial" w:hAnsi="Arial" w:cs="Arial"/>
          </w:rPr>
          <w:t xml:space="preserve"> 1993; Jackson and Sweeney 1995)</w:t>
        </w:r>
        <w:r w:rsidR="00400433" w:rsidRPr="00AA3230">
          <w:rPr>
            <w:rFonts w:ascii="Arial" w:hAnsi="Arial" w:cs="Arial"/>
          </w:rPr>
          <w:t xml:space="preserve">. </w:t>
        </w:r>
        <w:r w:rsidR="00014AB3" w:rsidRPr="00AA3230">
          <w:rPr>
            <w:rFonts w:ascii="Arial" w:hAnsi="Arial" w:cs="Arial"/>
          </w:rPr>
          <w:t>Taken further, this pattern alludes to</w:t>
        </w:r>
        <w:r w:rsidR="00531F2E">
          <w:rPr>
            <w:rFonts w:ascii="Arial" w:hAnsi="Arial" w:cs="Arial"/>
          </w:rPr>
          <w:t>wards the evolutionary</w:t>
        </w:r>
        <w:r w:rsidR="00014AB3" w:rsidRPr="00AA3230">
          <w:rPr>
            <w:rFonts w:ascii="Arial" w:hAnsi="Arial" w:cs="Arial"/>
          </w:rPr>
          <w:t xml:space="preserve"> trade-off between aridity</w:t>
        </w:r>
        <w:r w:rsidR="00531F2E">
          <w:rPr>
            <w:rFonts w:ascii="Arial" w:hAnsi="Arial" w:cs="Arial"/>
          </w:rPr>
          <w:t xml:space="preserve"> </w:t>
        </w:r>
        <w:r w:rsidR="00014AB3" w:rsidRPr="00AA3230">
          <w:rPr>
            <w:rFonts w:ascii="Arial" w:hAnsi="Arial" w:cs="Arial"/>
          </w:rPr>
          <w:t>tolerance and competitive specialization</w:t>
        </w:r>
        <w:r w:rsidR="00496699" w:rsidRPr="00AA3230">
          <w:rPr>
            <w:rFonts w:ascii="Arial" w:hAnsi="Arial" w:cs="Arial"/>
          </w:rPr>
          <w:t xml:space="preserve"> </w:t>
        </w:r>
        <w:r w:rsidR="00DD44E0" w:rsidRPr="00AA3230">
          <w:rPr>
            <w:rFonts w:ascii="Arial" w:hAnsi="Arial" w:cs="Arial"/>
          </w:rPr>
          <w:t>(</w:t>
        </w:r>
        <w:proofErr w:type="spellStart"/>
        <w:r w:rsidR="00DD44E0" w:rsidRPr="00AA3230">
          <w:rPr>
            <w:rFonts w:ascii="Arial" w:hAnsi="Arial" w:cs="Arial"/>
          </w:rPr>
          <w:t>Fréjaville</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2018)</w:t>
        </w:r>
        <w:r w:rsidR="00014AB3" w:rsidRPr="00AA3230">
          <w:rPr>
            <w:rFonts w:ascii="Arial" w:hAnsi="Arial" w:cs="Arial"/>
          </w:rPr>
          <w:t xml:space="preserve">. </w:t>
        </w:r>
        <w:r w:rsidR="00635BB8">
          <w:rPr>
            <w:rFonts w:ascii="Arial" w:hAnsi="Arial" w:cs="Arial"/>
          </w:rPr>
          <w:t>2</w:t>
        </w:r>
        <w:r w:rsidR="00635BB8" w:rsidRPr="00531F2E">
          <w:rPr>
            <w:rFonts w:ascii="Arial" w:hAnsi="Arial" w:cs="Arial"/>
          </w:rPr>
          <w:t>) The increased prevalence of shredder</w:t>
        </w:r>
        <w:r w:rsidR="00635BB8">
          <w:rPr>
            <w:rFonts w:ascii="Arial" w:hAnsi="Arial" w:cs="Arial"/>
          </w:rPr>
          <w:t>-</w:t>
        </w:r>
        <w:r w:rsidR="00635BB8" w:rsidRPr="00531F2E">
          <w:rPr>
            <w:rFonts w:ascii="Arial" w:hAnsi="Arial" w:cs="Arial"/>
          </w:rPr>
          <w:t>crustaceans (amphipods and crayfish) at wetter sites pointed towards a possible shift in available basal resources</w:t>
        </w:r>
        <w:r w:rsidR="00635BB8">
          <w:rPr>
            <w:rFonts w:ascii="Arial" w:hAnsi="Arial" w:cs="Arial"/>
          </w:rPr>
          <w:t>;</w:t>
        </w:r>
        <w:r w:rsidR="00635BB8" w:rsidRPr="00531F2E">
          <w:rPr>
            <w:rFonts w:ascii="Arial" w:hAnsi="Arial" w:cs="Arial"/>
          </w:rPr>
          <w:t xml:space="preserve"> precipitation-mediated shifts in riparian vegetation from evergreen, xeric mesquite trees to deciduous hardwoods </w:t>
        </w:r>
        <w:r w:rsidR="00E13FF4">
          <w:rPr>
            <w:rFonts w:ascii="Arial" w:hAnsi="Arial" w:cs="Arial"/>
          </w:rPr>
          <w:t xml:space="preserve">could </w:t>
        </w:r>
        <w:r w:rsidR="001F5EDC">
          <w:rPr>
            <w:rFonts w:ascii="Arial" w:hAnsi="Arial" w:cs="Arial"/>
          </w:rPr>
          <w:t>bring about</w:t>
        </w:r>
        <w:r w:rsidR="00635BB8">
          <w:rPr>
            <w:rFonts w:ascii="Arial" w:hAnsi="Arial" w:cs="Arial"/>
          </w:rPr>
          <w:t xml:space="preserve"> increased</w:t>
        </w:r>
        <w:r w:rsidR="00635BB8" w:rsidRPr="00531F2E">
          <w:rPr>
            <w:rFonts w:ascii="Arial" w:hAnsi="Arial" w:cs="Arial"/>
          </w:rPr>
          <w:t xml:space="preserve"> </w:t>
        </w:r>
        <w:r w:rsidR="00635BB8">
          <w:rPr>
            <w:rFonts w:ascii="Arial" w:hAnsi="Arial" w:cs="Arial"/>
          </w:rPr>
          <w:t>allochthonous inputs</w:t>
        </w:r>
        <w:r w:rsidR="00635BB8" w:rsidRPr="00531F2E">
          <w:rPr>
            <w:rFonts w:ascii="Arial" w:hAnsi="Arial" w:cs="Arial"/>
          </w:rPr>
          <w:t xml:space="preserve"> to </w:t>
        </w:r>
        <w:r w:rsidR="001F5EDC">
          <w:rPr>
            <w:rFonts w:ascii="Arial" w:hAnsi="Arial" w:cs="Arial"/>
          </w:rPr>
          <w:t>support more</w:t>
        </w:r>
        <w:r w:rsidR="00635BB8" w:rsidRPr="00531F2E">
          <w:rPr>
            <w:rFonts w:ascii="Arial" w:hAnsi="Arial" w:cs="Arial"/>
          </w:rPr>
          <w:t xml:space="preserve"> shredder </w:t>
        </w:r>
        <w:r w:rsidR="00635BB8">
          <w:rPr>
            <w:rFonts w:ascii="Arial" w:hAnsi="Arial" w:cs="Arial"/>
          </w:rPr>
          <w:t xml:space="preserve">taxa </w:t>
        </w:r>
        <w:r w:rsidR="00635BB8" w:rsidRPr="00531F2E">
          <w:rPr>
            <w:rFonts w:ascii="Arial" w:hAnsi="Arial" w:cs="Arial"/>
          </w:rPr>
          <w:t>(</w:t>
        </w:r>
        <w:proofErr w:type="spellStart"/>
        <w:r w:rsidR="00635BB8" w:rsidRPr="00531F2E">
          <w:rPr>
            <w:rFonts w:ascii="Arial" w:hAnsi="Arial" w:cs="Arial"/>
          </w:rPr>
          <w:t>Giling</w:t>
        </w:r>
        <w:proofErr w:type="spellEnd"/>
        <w:r w:rsidR="00635BB8" w:rsidRPr="00531F2E">
          <w:rPr>
            <w:rFonts w:ascii="Arial" w:hAnsi="Arial" w:cs="Arial"/>
          </w:rPr>
          <w:t>, Reich, and Thompson 2009).</w:t>
        </w:r>
        <w:r w:rsidR="00635BB8" w:rsidRPr="00AA3230">
          <w:rPr>
            <w:rFonts w:ascii="Arial" w:hAnsi="Arial" w:cs="Arial"/>
          </w:rPr>
          <w:t xml:space="preserve"> </w:t>
        </w:r>
        <w:r w:rsidR="00622334" w:rsidRPr="00AA3230">
          <w:rPr>
            <w:rFonts w:ascii="Arial" w:hAnsi="Arial" w:cs="Arial"/>
          </w:rPr>
          <w:t xml:space="preserve">3) </w:t>
        </w:r>
        <w:r w:rsidR="00400433" w:rsidRPr="00AA3230">
          <w:rPr>
            <w:rFonts w:ascii="Arial" w:hAnsi="Arial" w:cs="Arial"/>
          </w:rPr>
          <w:t>T</w:t>
        </w:r>
        <w:r w:rsidR="00622334" w:rsidRPr="00AA3230">
          <w:rPr>
            <w:rFonts w:ascii="Arial" w:hAnsi="Arial" w:cs="Arial"/>
          </w:rPr>
          <w:t xml:space="preserve">he decreased abundance of </w:t>
        </w:r>
        <w:proofErr w:type="spellStart"/>
        <w:r w:rsidR="0018582B" w:rsidRPr="00AA3230">
          <w:rPr>
            <w:rFonts w:ascii="Arial" w:hAnsi="Arial" w:cs="Arial"/>
          </w:rPr>
          <w:t>o</w:t>
        </w:r>
        <w:r w:rsidR="00622334" w:rsidRPr="00AA3230">
          <w:rPr>
            <w:rFonts w:ascii="Arial" w:hAnsi="Arial" w:cs="Arial"/>
          </w:rPr>
          <w:t>donat</w:t>
        </w:r>
        <w:r w:rsidR="0018582B" w:rsidRPr="00AA3230">
          <w:rPr>
            <w:rFonts w:ascii="Arial" w:hAnsi="Arial" w:cs="Arial"/>
          </w:rPr>
          <w:t>e</w:t>
        </w:r>
        <w:proofErr w:type="spellEnd"/>
        <w:r w:rsidR="00622334" w:rsidRPr="00AA3230">
          <w:rPr>
            <w:rFonts w:ascii="Arial" w:hAnsi="Arial" w:cs="Arial"/>
          </w:rPr>
          <w:t xml:space="preserve"> and </w:t>
        </w:r>
        <w:proofErr w:type="spellStart"/>
        <w:r w:rsidR="0018582B" w:rsidRPr="00AA3230">
          <w:rPr>
            <w:rFonts w:ascii="Arial" w:hAnsi="Arial" w:cs="Arial"/>
          </w:rPr>
          <w:t>h</w:t>
        </w:r>
        <w:r w:rsidR="00622334" w:rsidRPr="00AA3230">
          <w:rPr>
            <w:rFonts w:ascii="Arial" w:hAnsi="Arial" w:cs="Arial"/>
          </w:rPr>
          <w:t>empiteran</w:t>
        </w:r>
        <w:proofErr w:type="spellEnd"/>
        <w:r w:rsidR="00622334" w:rsidRPr="00AA3230">
          <w:rPr>
            <w:rFonts w:ascii="Arial" w:hAnsi="Arial" w:cs="Arial"/>
          </w:rPr>
          <w:t xml:space="preserve"> predators may have been due to competition </w:t>
        </w:r>
        <w:r w:rsidR="0072055D" w:rsidRPr="00AA3230">
          <w:rPr>
            <w:rFonts w:ascii="Arial" w:hAnsi="Arial" w:cs="Arial"/>
          </w:rPr>
          <w:t xml:space="preserve">with </w:t>
        </w:r>
        <w:r w:rsidR="00622334" w:rsidRPr="00AA3230">
          <w:rPr>
            <w:rFonts w:ascii="Arial" w:hAnsi="Arial" w:cs="Arial"/>
          </w:rPr>
          <w:t>and predation by insectivorous centrarchids</w:t>
        </w:r>
        <w:r w:rsidR="00496699" w:rsidRPr="00AA3230">
          <w:rPr>
            <w:rFonts w:ascii="Arial" w:hAnsi="Arial" w:cs="Arial"/>
          </w:rPr>
          <w:t xml:space="preserve"> (Dahl and Greenberg 1998)</w:t>
        </w:r>
        <w:r w:rsidR="00622334" w:rsidRPr="00AA3230">
          <w:rPr>
            <w:rFonts w:ascii="Arial" w:hAnsi="Arial" w:cs="Arial"/>
          </w:rPr>
          <w:t xml:space="preserve">. In this way, </w:t>
        </w:r>
        <w:r w:rsidR="00531F2E">
          <w:rPr>
            <w:rFonts w:ascii="Arial" w:hAnsi="Arial" w:cs="Arial"/>
          </w:rPr>
          <w:t>top-down trophic interactions</w:t>
        </w:r>
        <w:r w:rsidR="00622334" w:rsidRPr="00AA3230">
          <w:rPr>
            <w:rFonts w:ascii="Arial" w:hAnsi="Arial" w:cs="Arial"/>
          </w:rPr>
          <w:t xml:space="preserve"> at sub-humid sites </w:t>
        </w:r>
        <w:r w:rsidR="00531F2E">
          <w:rPr>
            <w:rFonts w:ascii="Arial" w:hAnsi="Arial" w:cs="Arial"/>
          </w:rPr>
          <w:t>could have</w:t>
        </w:r>
        <w:r w:rsidR="00622334" w:rsidRPr="00AA3230">
          <w:rPr>
            <w:rFonts w:ascii="Arial" w:hAnsi="Arial" w:cs="Arial"/>
          </w:rPr>
          <w:t xml:space="preserve"> restricted invertebrate communities to species with anti-predator adaptations including small size, passive foraging strategies, camouflage, and armoring</w:t>
        </w:r>
        <w:r w:rsidR="00496699" w:rsidRPr="00AA3230">
          <w:rPr>
            <w:rFonts w:ascii="Arial" w:hAnsi="Arial" w:cs="Arial"/>
          </w:rPr>
          <w:t xml:space="preserve"> (</w:t>
        </w:r>
        <w:proofErr w:type="spellStart"/>
        <w:r w:rsidR="00496699" w:rsidRPr="00AA3230">
          <w:rPr>
            <w:rFonts w:ascii="Arial" w:hAnsi="Arial" w:cs="Arial"/>
          </w:rPr>
          <w:t>Straile</w:t>
        </w:r>
        <w:proofErr w:type="spellEnd"/>
        <w:r w:rsidR="00496699" w:rsidRPr="00AA3230">
          <w:rPr>
            <w:rFonts w:ascii="Arial" w:hAnsi="Arial" w:cs="Arial"/>
          </w:rPr>
          <w:t xml:space="preserve"> and </w:t>
        </w:r>
        <w:proofErr w:type="spellStart"/>
        <w:r w:rsidR="00496699" w:rsidRPr="00AA3230">
          <w:rPr>
            <w:rFonts w:ascii="Arial" w:hAnsi="Arial" w:cs="Arial"/>
          </w:rPr>
          <w:t>Halbich</w:t>
        </w:r>
        <w:proofErr w:type="spellEnd"/>
        <w:r w:rsidR="00496699" w:rsidRPr="00AA3230">
          <w:rPr>
            <w:rFonts w:ascii="Arial" w:hAnsi="Arial" w:cs="Arial"/>
          </w:rPr>
          <w:t xml:space="preserve"> 2000)</w:t>
        </w:r>
        <w:r w:rsidR="00622334" w:rsidRPr="00AA3230">
          <w:rPr>
            <w:rFonts w:ascii="Arial" w:hAnsi="Arial" w:cs="Arial"/>
          </w:rPr>
          <w:t>.</w:t>
        </w:r>
        <w:r w:rsidR="007A6109">
          <w:rPr>
            <w:rFonts w:ascii="Arial" w:hAnsi="Arial" w:cs="Arial"/>
          </w:rPr>
          <w:t xml:space="preserve"> </w:t>
        </w:r>
      </w:ins>
    </w:p>
    <w:p w14:paraId="2BE56288" w14:textId="0CA536D6" w:rsidR="00A06C95" w:rsidRPr="00AA3230" w:rsidRDefault="002576D2" w:rsidP="008E71DD">
      <w:pPr>
        <w:spacing w:line="240" w:lineRule="auto"/>
        <w:ind w:firstLine="720"/>
        <w:contextualSpacing/>
        <w:rPr>
          <w:rFonts w:ascii="Arial" w:hAnsi="Arial" w:cs="Arial"/>
        </w:rPr>
      </w:pPr>
      <w:r w:rsidRPr="00AA3230">
        <w:rPr>
          <w:rFonts w:ascii="Arial" w:hAnsi="Arial" w:cs="Arial"/>
        </w:rPr>
        <w:t xml:space="preserve">While this survey only consisted of 10 streams, it is the first published rapid bioassessment of systems along the rainfall gradient on the Texas Coastal Prairie. The results largely conform to </w:t>
      </w:r>
      <w:r w:rsidRPr="00AA3230">
        <w:rPr>
          <w:rFonts w:ascii="Arial" w:hAnsi="Arial" w:cs="Arial"/>
          <w:i/>
        </w:rPr>
        <w:t>a priori</w:t>
      </w:r>
      <w:r w:rsidRPr="00AA3230">
        <w:rPr>
          <w:rFonts w:ascii="Arial" w:hAnsi="Arial" w:cs="Arial"/>
        </w:rPr>
        <w:t xml:space="preserve"> hypotheses indicating that the region represents a promising study region for climate research.</w:t>
      </w:r>
      <w:r w:rsidR="00E7007F" w:rsidRPr="00AA3230">
        <w:rPr>
          <w:rFonts w:ascii="Arial" w:hAnsi="Arial" w:cs="Arial"/>
        </w:rPr>
        <w:t xml:space="preserve"> </w:t>
      </w:r>
      <w:r w:rsidRPr="00AA3230">
        <w:rPr>
          <w:rFonts w:ascii="Arial" w:hAnsi="Arial" w:cs="Arial"/>
        </w:rPr>
        <w:t xml:space="preserve">In addition to its capacity for a space for time substitution, the TCP is poised to provide real-time data on the effects of climate change on ecosystems. </w:t>
      </w:r>
      <w:r w:rsidR="00A06C95" w:rsidRPr="00AA3230">
        <w:rPr>
          <w:rFonts w:ascii="Arial" w:hAnsi="Arial" w:cs="Arial"/>
        </w:rPr>
        <w:t xml:space="preserve">Future research in this region would benefit from higher frequency sampling over a longer </w:t>
      </w:r>
      <w:proofErr w:type="gramStart"/>
      <w:r w:rsidR="00A06C95" w:rsidRPr="00AA3230">
        <w:rPr>
          <w:rFonts w:ascii="Arial" w:hAnsi="Arial" w:cs="Arial"/>
        </w:rPr>
        <w:t>time period</w:t>
      </w:r>
      <w:proofErr w:type="gramEnd"/>
      <w:r w:rsidR="00A06C95" w:rsidRPr="00AA3230">
        <w:rPr>
          <w:rFonts w:ascii="Arial" w:hAnsi="Arial" w:cs="Arial"/>
        </w:rPr>
        <w:t xml:space="preserve"> and quantification of invertebrate and fish functional traits.</w:t>
      </w:r>
      <w:r w:rsidR="00E7007F" w:rsidRPr="00AA3230">
        <w:rPr>
          <w:rFonts w:ascii="Arial" w:hAnsi="Arial" w:cs="Arial"/>
        </w:rPr>
        <w:t xml:space="preserve"> </w:t>
      </w:r>
      <w:r w:rsidR="00A06C95" w:rsidRPr="00AA3230">
        <w:rPr>
          <w:rFonts w:ascii="Arial" w:hAnsi="Arial" w:cs="Arial"/>
        </w:rPr>
        <w:t>An in</w:t>
      </w:r>
      <w:r w:rsidR="00664B85" w:rsidRPr="00AA3230">
        <w:rPr>
          <w:rFonts w:ascii="Arial" w:hAnsi="Arial" w:cs="Arial"/>
        </w:rPr>
        <w:t>-</w:t>
      </w:r>
      <w:r w:rsidR="00A06C95" w:rsidRPr="00AA3230">
        <w:rPr>
          <w:rFonts w:ascii="Arial" w:hAnsi="Arial" w:cs="Arial"/>
        </w:rPr>
        <w:t>depth time series study would allow for evaluation of how these communities change across seasons, how they respon</w:t>
      </w:r>
      <w:r w:rsidR="00024BBF" w:rsidRPr="00AA3230">
        <w:rPr>
          <w:rFonts w:ascii="Arial" w:hAnsi="Arial" w:cs="Arial"/>
        </w:rPr>
        <w:t>d</w:t>
      </w:r>
      <w:r w:rsidR="00A06C95" w:rsidRPr="00AA3230">
        <w:rPr>
          <w:rFonts w:ascii="Arial" w:hAnsi="Arial" w:cs="Arial"/>
        </w:rPr>
        <w:t xml:space="preserve"> to periodic droughts and floods, and how stable the communities are through time.</w:t>
      </w:r>
      <w:r w:rsidR="00E7007F" w:rsidRPr="00AA3230">
        <w:rPr>
          <w:rFonts w:ascii="Arial" w:hAnsi="Arial" w:cs="Arial"/>
        </w:rPr>
        <w:t xml:space="preserve"> </w:t>
      </w:r>
      <w:r w:rsidR="00A06C95" w:rsidRPr="00AA3230">
        <w:rPr>
          <w:rFonts w:ascii="Arial" w:hAnsi="Arial" w:cs="Arial"/>
        </w:rPr>
        <w:t xml:space="preserve">More detailed quantification of </w:t>
      </w:r>
      <w:r w:rsidR="00664B85" w:rsidRPr="00AA3230">
        <w:rPr>
          <w:rFonts w:ascii="Arial" w:hAnsi="Arial" w:cs="Arial"/>
        </w:rPr>
        <w:t>the fish</w:t>
      </w:r>
      <w:r w:rsidR="00A06C95" w:rsidRPr="00AA3230">
        <w:rPr>
          <w:rFonts w:ascii="Arial" w:hAnsi="Arial" w:cs="Arial"/>
        </w:rPr>
        <w:t xml:space="preserve"> communities through depletion surveys and invertebrate communities via biomass cores would allow for greater characterization of the relative abundance of different taxa through time, and these could be linked to functional traits to explore the mechanisms behind some of the patterns</w:t>
      </w:r>
      <w:r w:rsidR="00CA5DDF" w:rsidRPr="00AA3230">
        <w:rPr>
          <w:rFonts w:ascii="Arial" w:hAnsi="Arial" w:cs="Arial"/>
        </w:rPr>
        <w:t xml:space="preserve"> that</w:t>
      </w:r>
      <w:r w:rsidR="00A06C95" w:rsidRPr="00AA3230">
        <w:rPr>
          <w:rFonts w:ascii="Arial" w:hAnsi="Arial" w:cs="Arial"/>
        </w:rPr>
        <w:t xml:space="preserve"> we observe</w:t>
      </w:r>
      <w:r w:rsidR="00024BBF" w:rsidRPr="00AA3230">
        <w:rPr>
          <w:rFonts w:ascii="Arial" w:hAnsi="Arial" w:cs="Arial"/>
        </w:rPr>
        <w:t>d</w:t>
      </w:r>
      <w:r w:rsidR="00A06C95" w:rsidRPr="00AA3230">
        <w:rPr>
          <w:rFonts w:ascii="Arial" w:hAnsi="Arial" w:cs="Arial"/>
        </w:rPr>
        <w:t xml:space="preserve"> here. </w:t>
      </w:r>
      <w:r w:rsidR="00FF7F14" w:rsidRPr="00AA3230">
        <w:rPr>
          <w:rFonts w:ascii="Arial" w:hAnsi="Arial" w:cs="Arial"/>
        </w:rPr>
        <w:t xml:space="preserve">A continuation of this sampling program with thorough methods will augment the analytical power, precision, and depth of this natural experiment. </w:t>
      </w:r>
    </w:p>
    <w:p w14:paraId="54BCCFA0" w14:textId="24CA7917" w:rsidR="004A7DF3" w:rsidRPr="00AA3230" w:rsidRDefault="00FF7F14" w:rsidP="008E71DD">
      <w:pPr>
        <w:spacing w:line="240" w:lineRule="auto"/>
        <w:ind w:firstLine="720"/>
        <w:contextualSpacing/>
        <w:rPr>
          <w:rFonts w:ascii="Arial" w:hAnsi="Arial" w:cs="Arial"/>
        </w:rPr>
      </w:pPr>
      <w:bookmarkStart w:id="229" w:name="_Hlk64653042"/>
      <w:r w:rsidRPr="00AA3230">
        <w:rPr>
          <w:rFonts w:ascii="Arial" w:hAnsi="Arial" w:cs="Arial"/>
        </w:rPr>
        <w:t>Despite th</w:t>
      </w:r>
      <w:r w:rsidR="008D00EC" w:rsidRPr="00AA3230">
        <w:rPr>
          <w:rFonts w:ascii="Arial" w:hAnsi="Arial" w:cs="Arial"/>
        </w:rPr>
        <w:t>is</w:t>
      </w:r>
      <w:r w:rsidRPr="00AA3230">
        <w:rPr>
          <w:rFonts w:ascii="Arial" w:hAnsi="Arial" w:cs="Arial"/>
        </w:rPr>
        <w:t xml:space="preserve"> study’s </w:t>
      </w:r>
      <w:r w:rsidR="008D00EC" w:rsidRPr="00AA3230">
        <w:rPr>
          <w:rFonts w:ascii="Arial" w:hAnsi="Arial" w:cs="Arial"/>
        </w:rPr>
        <w:t>limitations</w:t>
      </w:r>
      <w:r w:rsidRPr="00AA3230">
        <w:rPr>
          <w:rFonts w:ascii="Arial" w:hAnsi="Arial" w:cs="Arial"/>
        </w:rPr>
        <w:t xml:space="preserve">, our results highlight the breadth and far-reaching ecological consequences associated with small changes in precipitation. </w:t>
      </w:r>
      <w:del w:id="230" w:author="Sean" w:date="2021-08-06T16:58:00Z">
        <w:r w:rsidR="008D00EC" w:rsidRPr="00734EEE">
          <w:rPr>
            <w:rFonts w:ascii="Arial" w:hAnsi="Arial" w:cs="Arial"/>
          </w:rPr>
          <w:delText>They</w:delText>
        </w:r>
        <w:r w:rsidRPr="00734EEE">
          <w:rPr>
            <w:rFonts w:ascii="Arial" w:hAnsi="Arial" w:cs="Arial"/>
          </w:rPr>
          <w:delText xml:space="preserve"> </w:delText>
        </w:r>
        <w:r w:rsidR="00236270" w:rsidRPr="00734EEE">
          <w:rPr>
            <w:rFonts w:ascii="Arial" w:hAnsi="Arial" w:cs="Arial"/>
          </w:rPr>
          <w:delText>warn that</w:delText>
        </w:r>
        <w:r w:rsidRPr="00734EEE">
          <w:rPr>
            <w:rFonts w:ascii="Arial" w:hAnsi="Arial" w:cs="Arial"/>
          </w:rPr>
          <w:delText xml:space="preserve"> regions expected to become more arid</w:delText>
        </w:r>
        <w:r w:rsidR="008D00EC" w:rsidRPr="00734EEE">
          <w:rPr>
            <w:rFonts w:ascii="Arial" w:hAnsi="Arial" w:cs="Arial"/>
          </w:rPr>
          <w:delText>,</w:delText>
        </w:r>
        <w:r w:rsidRPr="00734EEE">
          <w:rPr>
            <w:rFonts w:ascii="Arial" w:hAnsi="Arial" w:cs="Arial"/>
          </w:rPr>
          <w:delText xml:space="preserve"> like Central and Western Texas</w:delText>
        </w:r>
        <w:r w:rsidR="00496699">
          <w:rPr>
            <w:rFonts w:ascii="Arial" w:hAnsi="Arial" w:cs="Arial"/>
          </w:rPr>
          <w:delText xml:space="preserve"> </w:delText>
        </w:r>
        <w:r w:rsidR="00496699">
          <w:rPr>
            <w:rFonts w:ascii="Arial" w:hAnsi="Arial" w:cs="Arial"/>
          </w:rPr>
          <w:fldChar w:fldCharType="begin"/>
        </w:r>
        <w:r w:rsidR="00496699">
          <w:rPr>
            <w:rFonts w:ascii="Arial" w:hAnsi="Arial" w:cs="Arial"/>
          </w:rPr>
          <w:delInstrText xml:space="preserve"> ADDIN ZOTERO_ITEM CSL_CITATION {"citationID":"LTzPFgFr","properties":{"formattedCitation":"(Jiang and Yang 2012)","plainCitation":"(Jiang and Yang 2012)","noteIndex":0},"citationItems":[{"id":302,"uris":["http://zotero.org/users/local/tyq98Km3/items/8JHJDBAT"],"uri":["http://zotero.org/users/local/tyq98Km3/items/8JHJDBAT"],"itemData":{"id":302,"type":"article-journal","abstract":"Climate change projections, in particular precipitation and temperature under different IPCC future emissions scenarios in Texas, were based on statistically downscaled multi-model ensembles. A comparison of downscaled model results with observations and reanalysis data for the present-day climate shows that all models simulate monthly variations in surface air temperature well (correlation coefficient: 0.98), while precipitation correlation coefficients vary widely across different models (from 0.79 to 0.92). We performed a detailed analysis for the Texas region with an emphasis on 5 sub-regions. Our probability analysis shows an overall increase in surface air temperature towards the end of the 21st century of 4.8, 3.6, and 2.2°C for A2, A1B, and B1 emission scenarios, respectively, relative to the mean of 1971−2000. Surface air temperatures in northwestern Texas increase more under various scenarios, while they are projected to increase steadily in southeastern Texas in response to the large thermal capacity of the Gulf of Mexico. The trends in precipitation are not as clear as those in temperature, suggesting more complicated mechanisms. Precipitation and surface air temperature changes are negatively correlated on an annual basis. This indicates that, as surface air temperature increases in Texas, most regions are projected to become drier. Precipitation changes correlate negatively with surface air temperature changes in summer, while no correlation appears between them for the winter season.","container-title":"Climate Research","DOI":"10.3354/cr01093","ISSN":"0936-577X, 1616-1572","issue":"3","journalAbbreviation":"Clim. Res.","language":"en","page":"229-244","source":"DOI.org (Crossref)","title":"Projected changes of temperature and precipitation in Texas from downscaled global climate models","volume":"53","author":[{"family":"Jiang","given":"X"},{"family":"Yang","given":"Zl"}],"issued":{"date-parts":[["2012",7,19]]}}}],"schema":"https://github.com/citation-style-language/schema/raw/master/csl-citation.json"} </w:delInstrText>
        </w:r>
        <w:r w:rsidR="00496699">
          <w:rPr>
            <w:rFonts w:ascii="Arial" w:hAnsi="Arial" w:cs="Arial"/>
          </w:rPr>
          <w:fldChar w:fldCharType="separate"/>
        </w:r>
        <w:r w:rsidR="00496699" w:rsidRPr="00496699">
          <w:rPr>
            <w:rFonts w:ascii="Arial" w:hAnsi="Arial" w:cs="Arial"/>
          </w:rPr>
          <w:delText>(Jiang and Yang 2012)</w:delText>
        </w:r>
        <w:r w:rsidR="00496699">
          <w:rPr>
            <w:rFonts w:ascii="Arial" w:hAnsi="Arial" w:cs="Arial"/>
          </w:rPr>
          <w:fldChar w:fldCharType="end"/>
        </w:r>
        <w:r w:rsidR="008D00EC" w:rsidRPr="00734EEE">
          <w:rPr>
            <w:rFonts w:ascii="Arial" w:hAnsi="Arial" w:cs="Arial"/>
          </w:rPr>
          <w:delText>,</w:delText>
        </w:r>
      </w:del>
      <w:ins w:id="231" w:author="Sean" w:date="2021-08-06T16:58:00Z">
        <w:r w:rsidR="008D00EC" w:rsidRPr="00AA3230">
          <w:rPr>
            <w:rFonts w:ascii="Arial" w:hAnsi="Arial" w:cs="Arial"/>
          </w:rPr>
          <w:t>They</w:t>
        </w:r>
        <w:r w:rsidRPr="00AA3230">
          <w:rPr>
            <w:rFonts w:ascii="Arial" w:hAnsi="Arial" w:cs="Arial"/>
          </w:rPr>
          <w:t xml:space="preserve"> </w:t>
        </w:r>
        <w:r w:rsidR="00236270" w:rsidRPr="00AA3230">
          <w:rPr>
            <w:rFonts w:ascii="Arial" w:hAnsi="Arial" w:cs="Arial"/>
          </w:rPr>
          <w:t>warn that</w:t>
        </w:r>
        <w:r w:rsidRPr="00AA3230">
          <w:rPr>
            <w:rFonts w:ascii="Arial" w:hAnsi="Arial" w:cs="Arial"/>
          </w:rPr>
          <w:t xml:space="preserve"> regions expected to become more arid</w:t>
        </w:r>
        <w:r w:rsidR="008D00EC" w:rsidRPr="00AA3230">
          <w:rPr>
            <w:rFonts w:ascii="Arial" w:hAnsi="Arial" w:cs="Arial"/>
          </w:rPr>
          <w:t>,</w:t>
        </w:r>
        <w:r w:rsidRPr="00AA3230">
          <w:rPr>
            <w:rFonts w:ascii="Arial" w:hAnsi="Arial" w:cs="Arial"/>
          </w:rPr>
          <w:t xml:space="preserve"> like Central and Western Texas</w:t>
        </w:r>
        <w:r w:rsidR="00496699" w:rsidRPr="00AA3230">
          <w:rPr>
            <w:rFonts w:ascii="Arial" w:hAnsi="Arial" w:cs="Arial"/>
          </w:rPr>
          <w:t xml:space="preserve"> (Jiang and Yang 2012)</w:t>
        </w:r>
        <w:r w:rsidR="008D00EC" w:rsidRPr="00AA3230">
          <w:rPr>
            <w:rFonts w:ascii="Arial" w:hAnsi="Arial" w:cs="Arial"/>
          </w:rPr>
          <w:t>,</w:t>
        </w:r>
      </w:ins>
      <w:r w:rsidR="008D00EC" w:rsidRPr="00AA3230">
        <w:rPr>
          <w:rFonts w:ascii="Arial" w:hAnsi="Arial" w:cs="Arial"/>
        </w:rPr>
        <w:t xml:space="preserve"> </w:t>
      </w:r>
      <w:r w:rsidRPr="00AA3230">
        <w:rPr>
          <w:rFonts w:ascii="Arial" w:hAnsi="Arial" w:cs="Arial"/>
        </w:rPr>
        <w:t xml:space="preserve">could expect </w:t>
      </w:r>
      <w:r w:rsidR="008D00EC" w:rsidRPr="00AA3230">
        <w:rPr>
          <w:rFonts w:ascii="Arial" w:hAnsi="Arial" w:cs="Arial"/>
        </w:rPr>
        <w:t xml:space="preserve">a loss of </w:t>
      </w:r>
      <w:r w:rsidR="000D7DB0" w:rsidRPr="00AA3230">
        <w:rPr>
          <w:rFonts w:ascii="Arial" w:hAnsi="Arial" w:cs="Arial"/>
        </w:rPr>
        <w:t xml:space="preserve">competitive taxa with low environmental tolerances as observed here with centrarchids, ephemeropterans, and trichopterans. </w:t>
      </w:r>
      <w:r w:rsidR="00271341" w:rsidRPr="00AA3230">
        <w:rPr>
          <w:rFonts w:ascii="Arial" w:hAnsi="Arial" w:cs="Arial"/>
        </w:rPr>
        <w:t>And that in their absence,</w:t>
      </w:r>
      <w:r w:rsidR="000D7DB0" w:rsidRPr="00AA3230">
        <w:rPr>
          <w:rFonts w:ascii="Arial" w:hAnsi="Arial" w:cs="Arial"/>
        </w:rPr>
        <w:t xml:space="preserve"> </w:t>
      </w:r>
      <w:r w:rsidR="008014EB" w:rsidRPr="00AA3230">
        <w:rPr>
          <w:rFonts w:ascii="Arial" w:hAnsi="Arial" w:cs="Arial"/>
        </w:rPr>
        <w:t xml:space="preserve">rugged and </w:t>
      </w:r>
      <w:r w:rsidR="000D7DB0" w:rsidRPr="00AA3230">
        <w:rPr>
          <w:rFonts w:ascii="Arial" w:hAnsi="Arial" w:cs="Arial"/>
        </w:rPr>
        <w:t xml:space="preserve">euryhaline </w:t>
      </w:r>
      <w:r w:rsidR="008014EB" w:rsidRPr="00AA3230">
        <w:rPr>
          <w:rFonts w:ascii="Arial" w:hAnsi="Arial" w:cs="Arial"/>
        </w:rPr>
        <w:t xml:space="preserve">taxa (like </w:t>
      </w:r>
      <w:r w:rsidR="000D7DB0" w:rsidRPr="00AA3230">
        <w:rPr>
          <w:rFonts w:ascii="Arial" w:hAnsi="Arial" w:cs="Arial"/>
        </w:rPr>
        <w:t>livebearers</w:t>
      </w:r>
      <w:r w:rsidR="00271341" w:rsidRPr="00AA3230">
        <w:rPr>
          <w:rFonts w:ascii="Arial" w:hAnsi="Arial" w:cs="Arial"/>
        </w:rPr>
        <w:t>,</w:t>
      </w:r>
      <w:r w:rsidR="00236270" w:rsidRPr="00AA3230">
        <w:rPr>
          <w:rFonts w:ascii="Arial" w:hAnsi="Arial" w:cs="Arial"/>
        </w:rPr>
        <w:t xml:space="preserve"> </w:t>
      </w:r>
      <w:r w:rsidR="008014EB" w:rsidRPr="00AA3230">
        <w:rPr>
          <w:rFonts w:ascii="Arial" w:hAnsi="Arial" w:cs="Arial"/>
        </w:rPr>
        <w:t xml:space="preserve">burrowing </w:t>
      </w:r>
      <w:proofErr w:type="gramStart"/>
      <w:r w:rsidR="00236270" w:rsidRPr="00AA3230">
        <w:rPr>
          <w:rFonts w:ascii="Arial" w:hAnsi="Arial" w:cs="Arial"/>
        </w:rPr>
        <w:t>gastropods</w:t>
      </w:r>
      <w:proofErr w:type="gramEnd"/>
      <w:r w:rsidR="00236270" w:rsidRPr="00AA3230">
        <w:rPr>
          <w:rFonts w:ascii="Arial" w:hAnsi="Arial" w:cs="Arial"/>
        </w:rPr>
        <w:t xml:space="preserve"> and preda</w:t>
      </w:r>
      <w:r w:rsidR="008014EB" w:rsidRPr="00AA3230">
        <w:rPr>
          <w:rFonts w:ascii="Arial" w:hAnsi="Arial" w:cs="Arial"/>
        </w:rPr>
        <w:t>tory</w:t>
      </w:r>
      <w:r w:rsidR="00236270" w:rsidRPr="00AA3230">
        <w:rPr>
          <w:rFonts w:ascii="Arial" w:hAnsi="Arial" w:cs="Arial"/>
        </w:rPr>
        <w:t xml:space="preserve"> invertebrates</w:t>
      </w:r>
      <w:r w:rsidR="008014EB" w:rsidRPr="00AA3230">
        <w:rPr>
          <w:rFonts w:ascii="Arial" w:hAnsi="Arial" w:cs="Arial"/>
        </w:rPr>
        <w:t>)</w:t>
      </w:r>
      <w:r w:rsidR="00271341" w:rsidRPr="00AA3230">
        <w:rPr>
          <w:rFonts w:ascii="Arial" w:hAnsi="Arial" w:cs="Arial"/>
        </w:rPr>
        <w:t xml:space="preserve"> flourish.</w:t>
      </w:r>
      <w:r w:rsidR="008014EB" w:rsidRPr="00AA3230">
        <w:rPr>
          <w:rFonts w:ascii="Arial" w:hAnsi="Arial" w:cs="Arial"/>
        </w:rPr>
        <w:t xml:space="preserve"> Furthermore, this study </w:t>
      </w:r>
      <w:r w:rsidR="008063DF" w:rsidRPr="00AA3230">
        <w:rPr>
          <w:rFonts w:ascii="Arial" w:hAnsi="Arial" w:cs="Arial"/>
        </w:rPr>
        <w:t xml:space="preserve">warrants investigation to </w:t>
      </w:r>
      <w:r w:rsidR="00EB558B" w:rsidRPr="00AA3230">
        <w:rPr>
          <w:rFonts w:ascii="Arial" w:hAnsi="Arial" w:cs="Arial"/>
        </w:rPr>
        <w:t>clarify the causal relationships between the</w:t>
      </w:r>
      <w:r w:rsidR="008063DF" w:rsidRPr="00AA3230">
        <w:rPr>
          <w:rFonts w:ascii="Arial" w:hAnsi="Arial" w:cs="Arial"/>
        </w:rPr>
        <w:t xml:space="preserve"> </w:t>
      </w:r>
      <w:r w:rsidR="00EB558B" w:rsidRPr="00AA3230">
        <w:rPr>
          <w:rFonts w:ascii="Arial" w:hAnsi="Arial" w:cs="Arial"/>
        </w:rPr>
        <w:t xml:space="preserve">ecological </w:t>
      </w:r>
      <w:r w:rsidR="008063DF" w:rsidRPr="00AA3230">
        <w:rPr>
          <w:rFonts w:ascii="Arial" w:hAnsi="Arial" w:cs="Arial"/>
        </w:rPr>
        <w:t>constraints imposed by aridity and</w:t>
      </w:r>
      <w:r w:rsidR="00EB558B" w:rsidRPr="00AA3230">
        <w:rPr>
          <w:rFonts w:ascii="Arial" w:hAnsi="Arial" w:cs="Arial"/>
        </w:rPr>
        <w:t xml:space="preserve"> these observed community shifts.</w:t>
      </w:r>
    </w:p>
    <w:bookmarkEnd w:id="229"/>
    <w:p w14:paraId="01A6C089" w14:textId="41806EFC" w:rsidR="008910F9" w:rsidRPr="00AA3230" w:rsidRDefault="008910F9" w:rsidP="008E71DD">
      <w:pPr>
        <w:spacing w:line="240" w:lineRule="auto"/>
        <w:contextualSpacing/>
        <w:rPr>
          <w:rFonts w:ascii="Arial" w:hAnsi="Arial" w:cs="Arial"/>
        </w:rPr>
      </w:pPr>
    </w:p>
    <w:p w14:paraId="772E86CB" w14:textId="1A2F63B3" w:rsidR="004B5518" w:rsidRPr="00AA3230" w:rsidRDefault="004B5518" w:rsidP="008E71DD">
      <w:pPr>
        <w:spacing w:line="240" w:lineRule="auto"/>
        <w:contextualSpacing/>
        <w:rPr>
          <w:rFonts w:ascii="Arial" w:hAnsi="Arial" w:cs="Arial"/>
          <w:b/>
          <w:bCs/>
        </w:rPr>
      </w:pPr>
      <w:r w:rsidRPr="00AA3230">
        <w:rPr>
          <w:rFonts w:ascii="Arial" w:hAnsi="Arial" w:cs="Arial"/>
          <w:b/>
          <w:bCs/>
        </w:rPr>
        <w:t>Acknowledgements</w:t>
      </w:r>
    </w:p>
    <w:p w14:paraId="27107E8E" w14:textId="4FC1D1CD" w:rsidR="007378B1" w:rsidRPr="00AA3230" w:rsidRDefault="007378B1" w:rsidP="008E71DD">
      <w:pPr>
        <w:spacing w:line="240" w:lineRule="auto"/>
        <w:contextualSpacing/>
        <w:rPr>
          <w:rFonts w:ascii="Arial" w:hAnsi="Arial" w:cs="Arial"/>
        </w:rPr>
      </w:pPr>
      <w:r w:rsidRPr="00AA3230">
        <w:rPr>
          <w:rFonts w:ascii="Arial" w:hAnsi="Arial" w:cs="Arial"/>
        </w:rPr>
        <w:t>Jennifer Whitt and Ian Whitt</w:t>
      </w:r>
      <w:r w:rsidR="00605915" w:rsidRPr="00AA3230">
        <w:rPr>
          <w:rFonts w:ascii="Arial" w:hAnsi="Arial" w:cs="Arial"/>
        </w:rPr>
        <w:t xml:space="preserve"> for their contributions in the field and laboratory.</w:t>
      </w:r>
      <w:r w:rsidR="00E7007F" w:rsidRPr="00AA3230">
        <w:rPr>
          <w:rFonts w:ascii="Arial" w:hAnsi="Arial" w:cs="Arial"/>
        </w:rPr>
        <w:t xml:space="preserve"> </w:t>
      </w:r>
      <w:r w:rsidR="006C2DB7" w:rsidRPr="00AA3230">
        <w:rPr>
          <w:rFonts w:ascii="Arial" w:hAnsi="Arial" w:cs="Arial"/>
        </w:rPr>
        <w:t xml:space="preserve">This work was supported by National Science Foundation grant </w:t>
      </w:r>
      <w:r w:rsidR="006C2DB7" w:rsidRPr="00AA3230">
        <w:rPr>
          <w:rFonts w:ascii="Arial" w:hAnsi="Arial" w:cs="Arial"/>
          <w:color w:val="000000"/>
        </w:rPr>
        <w:t>DEB-1761677, an Early Career Gulf Research Fellowship awarded to C. Patrick, and the Texas Comprehensive Research Fund.</w:t>
      </w:r>
    </w:p>
    <w:p w14:paraId="752DE556" w14:textId="77777777" w:rsidR="004B5518" w:rsidRPr="00AA3230" w:rsidRDefault="004B5518" w:rsidP="008E71DD">
      <w:pPr>
        <w:spacing w:line="240" w:lineRule="auto"/>
        <w:contextualSpacing/>
        <w:rPr>
          <w:rFonts w:ascii="Arial" w:hAnsi="Arial" w:cs="Arial"/>
        </w:rPr>
      </w:pPr>
    </w:p>
    <w:p w14:paraId="28AEA419" w14:textId="7334C072" w:rsidR="00F96E8B" w:rsidRPr="00AA3230" w:rsidRDefault="007378B1" w:rsidP="00293C4B">
      <w:pPr>
        <w:spacing w:line="360" w:lineRule="auto"/>
        <w:contextualSpacing/>
        <w:rPr>
          <w:rFonts w:ascii="Arial" w:hAnsi="Arial" w:cs="Arial"/>
          <w:b/>
        </w:rPr>
      </w:pPr>
      <w:r w:rsidRPr="00AA3230">
        <w:rPr>
          <w:rFonts w:ascii="Arial" w:hAnsi="Arial" w:cs="Arial"/>
          <w:b/>
        </w:rPr>
        <w:t>References</w:t>
      </w:r>
      <w:r w:rsidR="00F96E8B" w:rsidRPr="00AA3230">
        <w:rPr>
          <w:rFonts w:ascii="Arial" w:hAnsi="Arial" w:cs="Arial"/>
          <w:b/>
        </w:rPr>
        <w:t>:</w:t>
      </w:r>
    </w:p>
    <w:p w14:paraId="069438BB" w14:textId="77777777" w:rsidR="00776A7A" w:rsidRDefault="00496699" w:rsidP="00776A7A">
      <w:pPr>
        <w:pStyle w:val="Bibliography"/>
        <w:rPr>
          <w:del w:id="232" w:author="Sean" w:date="2021-08-06T16:58:00Z"/>
        </w:rPr>
      </w:pPr>
      <w:del w:id="233" w:author="Sean" w:date="2021-08-06T16:58:00Z">
        <w:r>
          <w:rPr>
            <w:rFonts w:ascii="Arial" w:hAnsi="Arial" w:cs="Arial"/>
          </w:rPr>
          <w:fldChar w:fldCharType="begin"/>
        </w:r>
        <w:r w:rsidR="008373B1">
          <w:rPr>
            <w:rFonts w:ascii="Arial" w:hAnsi="Arial" w:cs="Arial"/>
          </w:rPr>
          <w:delInstrText xml:space="preserve"> ADDIN ZOTERO_BIBL {"uncited":[],"omitted":[],"custom":[]} CSL_BIBLIOGRAPHY </w:delInstrText>
        </w:r>
        <w:r>
          <w:rPr>
            <w:rFonts w:ascii="Arial" w:hAnsi="Arial" w:cs="Arial"/>
          </w:rPr>
          <w:fldChar w:fldCharType="separate"/>
        </w:r>
        <w:r w:rsidR="00776A7A">
          <w:delText xml:space="preserve">Allen, M. R., and W. J. Ingram. 2002. “Constraints on Future Changes in Climate and the Hydrologic Cycle.” </w:delText>
        </w:r>
        <w:r w:rsidR="00776A7A">
          <w:rPr>
            <w:i/>
            <w:iCs/>
          </w:rPr>
          <w:delText>Nature</w:delText>
        </w:r>
        <w:r w:rsidR="00776A7A">
          <w:delText xml:space="preserve"> 419 (6903): 224-+. https://doi.org/10.1038/nature01092.</w:delText>
        </w:r>
      </w:del>
    </w:p>
    <w:p w14:paraId="7F511B72" w14:textId="77777777" w:rsidR="00776A7A" w:rsidRDefault="00776A7A" w:rsidP="00776A7A">
      <w:pPr>
        <w:pStyle w:val="Bibliography"/>
        <w:rPr>
          <w:del w:id="234" w:author="Sean" w:date="2021-08-06T16:58:00Z"/>
        </w:rPr>
      </w:pPr>
      <w:del w:id="235" w:author="Sean" w:date="2021-08-06T16:58:00Z">
        <w:r>
          <w:delText xml:space="preserve">Baker, David B., R. Peter Richards, Timothy T. Loftus, and Jack W. Kramer. 2004. “A New Flashiness Index: Characteristics and Applications to Midwestern Rivers and Streams1.” </w:delText>
        </w:r>
        <w:r>
          <w:rPr>
            <w:i/>
            <w:iCs/>
          </w:rPr>
          <w:delText>Journal of the American Water Resources Association</w:delText>
        </w:r>
        <w:r>
          <w:delText xml:space="preserve"> 40 (2): 503–22.</w:delText>
        </w:r>
      </w:del>
    </w:p>
    <w:p w14:paraId="6596E97C" w14:textId="77777777" w:rsidR="00776A7A" w:rsidRDefault="00776A7A" w:rsidP="00776A7A">
      <w:pPr>
        <w:pStyle w:val="Bibliography"/>
        <w:rPr>
          <w:del w:id="236" w:author="Sean" w:date="2021-08-06T16:58:00Z"/>
        </w:rPr>
      </w:pPr>
      <w:del w:id="237" w:author="Sean" w:date="2021-08-06T16:58:00Z">
        <w:r>
          <w:delText xml:space="preserve">Boulton, A. J. 2003. “Parallels and Contrasts in the Effects of Drought on Stream Macroinvertebrate Assemblages.” </w:delText>
        </w:r>
        <w:r>
          <w:rPr>
            <w:i/>
            <w:iCs/>
          </w:rPr>
          <w:delText>Freshwater Biology</w:delText>
        </w:r>
        <w:r>
          <w:delText xml:space="preserve"> 48 (7): 1173–85. https://doi.org/10.1046/j.1365-2427.2003.01084.x.</w:delText>
        </w:r>
      </w:del>
    </w:p>
    <w:p w14:paraId="69882AA9" w14:textId="77777777" w:rsidR="00776A7A" w:rsidRDefault="00776A7A" w:rsidP="00776A7A">
      <w:pPr>
        <w:pStyle w:val="Bibliography"/>
        <w:rPr>
          <w:del w:id="238" w:author="Sean" w:date="2021-08-06T16:58:00Z"/>
        </w:rPr>
      </w:pPr>
      <w:del w:id="239" w:author="Sean" w:date="2021-08-06T16:58:00Z">
        <w:r>
          <w:delText xml:space="preserve">Boulton, A. J., Cg Peterson, Nb Grimm, and Sg Fisher. 1992. “Stability of an Aquatic Macroinvertebrate Community in a Multiyear Hydrologic Disturbance Regime.” </w:delText>
        </w:r>
        <w:r>
          <w:rPr>
            <w:i/>
            <w:iCs/>
          </w:rPr>
          <w:delText>Ecology</w:delText>
        </w:r>
        <w:r>
          <w:delText xml:space="preserve"> 73 (6): 2192–2207. https://doi.org/10.2307/1941467.</w:delText>
        </w:r>
      </w:del>
    </w:p>
    <w:p w14:paraId="27D995D3" w14:textId="77777777" w:rsidR="00776A7A" w:rsidRDefault="00776A7A" w:rsidP="00776A7A">
      <w:pPr>
        <w:pStyle w:val="Bibliography"/>
        <w:rPr>
          <w:del w:id="240" w:author="Sean" w:date="2021-08-06T16:58:00Z"/>
        </w:rPr>
      </w:pPr>
      <w:del w:id="241" w:author="Sean" w:date="2021-08-06T16:58:00Z">
        <w:r>
          <w:delText xml:space="preserve">Burnham, Kenneth P., and David R. Anderson. 2002. </w:delText>
        </w:r>
        <w:r>
          <w:rPr>
            <w:i/>
            <w:iCs/>
          </w:rPr>
          <w:delText>Model Selection and Multimodel Inference: A Practical Information-Theoretic Approach</w:delText>
        </w:r>
        <w:r>
          <w:delText>. 2nd ed. New York: Springer-Verlag. https://doi.org/10.1007/b97636.</w:delText>
        </w:r>
      </w:del>
    </w:p>
    <w:p w14:paraId="61557FDD" w14:textId="77777777" w:rsidR="00776A7A" w:rsidRDefault="00776A7A" w:rsidP="00776A7A">
      <w:pPr>
        <w:pStyle w:val="Bibliography"/>
        <w:rPr>
          <w:del w:id="242" w:author="Sean" w:date="2021-08-06T16:58:00Z"/>
        </w:rPr>
      </w:pPr>
      <w:del w:id="243" w:author="Sean" w:date="2021-08-06T16:58:00Z">
        <w:r>
          <w:delText xml:space="preserve">Chapman, B. E. 2018. </w:delText>
        </w:r>
        <w:r>
          <w:rPr>
            <w:i/>
            <w:iCs/>
          </w:rPr>
          <w:delText>The Natural History of Texas</w:delText>
        </w:r>
        <w:r>
          <w:delText>. College Station: Texas A&amp;M University Press. https://www.tamupress.com/9781623495725/the-natural-history-of-texas.</w:delText>
        </w:r>
      </w:del>
    </w:p>
    <w:p w14:paraId="281734AD" w14:textId="77777777" w:rsidR="00776A7A" w:rsidRDefault="00776A7A" w:rsidP="00776A7A">
      <w:pPr>
        <w:pStyle w:val="Bibliography"/>
        <w:rPr>
          <w:del w:id="244" w:author="Sean" w:date="2021-08-06T16:58:00Z"/>
        </w:rPr>
      </w:pPr>
      <w:del w:id="245" w:author="Sean" w:date="2021-08-06T16:58:00Z">
        <w:r>
          <w:delText xml:space="preserve">Connor, S., P. N. Nelson, J. D. Armour, and C. Henault. 2013. “Hydrology of a Forested Riparian Zone in an Agricultural Landscape of the Humid Tropics.” </w:delText>
        </w:r>
        <w:r>
          <w:rPr>
            <w:i/>
            <w:iCs/>
          </w:rPr>
          <w:delText>Agriculture Ecosystems &amp; Environment</w:delText>
        </w:r>
        <w:r>
          <w:delText xml:space="preserve"> 180 (November): 111–22. https://doi.org/10.1016/j.agee.2011.12.006.</w:delText>
        </w:r>
      </w:del>
    </w:p>
    <w:p w14:paraId="1D4CA033" w14:textId="77777777" w:rsidR="00776A7A" w:rsidRDefault="00776A7A" w:rsidP="00776A7A">
      <w:pPr>
        <w:pStyle w:val="Bibliography"/>
        <w:rPr>
          <w:del w:id="246" w:author="Sean" w:date="2021-08-06T16:58:00Z"/>
        </w:rPr>
      </w:pPr>
      <w:del w:id="247" w:author="Sean" w:date="2021-08-06T16:58:00Z">
        <w:r>
          <w:delText xml:space="preserve">Cooke, Steven, and David Philipp. 2009. </w:delText>
        </w:r>
        <w:r>
          <w:rPr>
            <w:i/>
            <w:iCs/>
          </w:rPr>
          <w:delText>Centrarchid Fishes: Diversity, Biology, and Conservation</w:delText>
        </w:r>
        <w:r>
          <w:delText>. https://doi.org/10.1002/9781444316032.</w:delText>
        </w:r>
      </w:del>
    </w:p>
    <w:p w14:paraId="1FAA85B8" w14:textId="77777777" w:rsidR="00776A7A" w:rsidRDefault="00776A7A" w:rsidP="00776A7A">
      <w:pPr>
        <w:pStyle w:val="Bibliography"/>
        <w:rPr>
          <w:del w:id="248" w:author="Sean" w:date="2021-08-06T16:58:00Z"/>
        </w:rPr>
      </w:pPr>
      <w:del w:id="249" w:author="Sean" w:date="2021-08-06T16:58:00Z">
        <w:r>
          <w:delText xml:space="preserve">Cummins, Kenneth, and Richard Merritt. 1996. “An Introduction to The Aquatic Insects of North America.” </w:delText>
        </w:r>
        <w:r>
          <w:rPr>
            <w:i/>
            <w:iCs/>
          </w:rPr>
          <w:delText>The Journal of Animal Ecology</w:delText>
        </w:r>
        <w:r>
          <w:delText xml:space="preserve"> 50 (September). https://doi.org/10.2307/1467288.</w:delText>
        </w:r>
      </w:del>
    </w:p>
    <w:p w14:paraId="6BD8985E" w14:textId="77777777" w:rsidR="00776A7A" w:rsidRDefault="00776A7A" w:rsidP="00776A7A">
      <w:pPr>
        <w:pStyle w:val="Bibliography"/>
        <w:rPr>
          <w:del w:id="250" w:author="Sean" w:date="2021-08-06T16:58:00Z"/>
        </w:rPr>
      </w:pPr>
      <w:del w:id="251" w:author="Sean" w:date="2021-08-06T16:58:00Z">
        <w:r>
          <w:delText xml:space="preserve">Dahl, J., and L. A. Greenberg. 1998. “Effects of Fish Predation and Habitat Type on Stream Benthic Communities.” </w:delText>
        </w:r>
        <w:r>
          <w:rPr>
            <w:i/>
            <w:iCs/>
          </w:rPr>
          <w:delText>Hydrobiologia</w:delText>
        </w:r>
        <w:r>
          <w:delText xml:space="preserve"> 361: 67–76.</w:delText>
        </w:r>
      </w:del>
    </w:p>
    <w:p w14:paraId="6F5A34A6" w14:textId="77777777" w:rsidR="00776A7A" w:rsidRDefault="00776A7A" w:rsidP="00776A7A">
      <w:pPr>
        <w:pStyle w:val="Bibliography"/>
        <w:rPr>
          <w:del w:id="252" w:author="Sean" w:date="2021-08-06T16:58:00Z"/>
        </w:rPr>
      </w:pPr>
      <w:del w:id="253" w:author="Sean" w:date="2021-08-06T16:58:00Z">
        <w:r>
          <w:delText xml:space="preserve">D’Amen, Manuela, Heidi K. Mod, Nicholas J. Gotelli, and Antoine Guisan. 2018. “Disentangling Biotic Interactions, Environmental Filters, and Dispersal Limitation as Drivers of Species Co-Occurrence.” </w:delText>
        </w:r>
        <w:r>
          <w:rPr>
            <w:i/>
            <w:iCs/>
          </w:rPr>
          <w:delText>Ecography</w:delText>
        </w:r>
        <w:r>
          <w:delText xml:space="preserve"> 41 (8): 1233–44. https://doi.org/10.1111/ecog.03148.</w:delText>
        </w:r>
      </w:del>
    </w:p>
    <w:p w14:paraId="72A2B0B9" w14:textId="77777777" w:rsidR="00776A7A" w:rsidRDefault="00776A7A" w:rsidP="00776A7A">
      <w:pPr>
        <w:pStyle w:val="Bibliography"/>
        <w:rPr>
          <w:del w:id="254" w:author="Sean" w:date="2021-08-06T16:58:00Z"/>
        </w:rPr>
      </w:pPr>
      <w:del w:id="255" w:author="Sean" w:date="2021-08-06T16:58:00Z">
        <w:r>
          <w:lastRenderedPageBreak/>
          <w:delText xml:space="preserve">De Frenne, Pieter, Bente J. Graae, Francisco Rodriguez-Sanchez, Annette Kolb, Olivier Chabrerie, Guillaume Decocq, Hanne De Kort, </w:delText>
        </w:r>
        <w:r w:rsidR="0089055C">
          <w:delText>An De Schrijver, Martin Diekmann, Ove Eriksson, Robert Gruwez, Martin Hermy, Jonathan Lenoir, Jan Plue, David A. Coomes, Kris Verheyen</w:delText>
        </w:r>
        <w:r>
          <w:delText xml:space="preserve">. 2013. “Latitudinal Gradients as Natural Laboratories to Infer Species’ Responses to Temperature.” </w:delText>
        </w:r>
        <w:r>
          <w:rPr>
            <w:i/>
            <w:iCs/>
          </w:rPr>
          <w:delText>Journal of Ecology</w:delText>
        </w:r>
        <w:r>
          <w:delText xml:space="preserve"> 101 (3): 784–95. https://doi.org/10.1111/1365-2745.12074.</w:delText>
        </w:r>
      </w:del>
    </w:p>
    <w:p w14:paraId="6662A31D" w14:textId="77777777" w:rsidR="00776A7A" w:rsidRDefault="00776A7A" w:rsidP="00776A7A">
      <w:pPr>
        <w:pStyle w:val="Bibliography"/>
        <w:rPr>
          <w:del w:id="256" w:author="Sean" w:date="2021-08-06T16:58:00Z"/>
        </w:rPr>
      </w:pPr>
      <w:del w:id="257" w:author="Sean" w:date="2021-08-06T16:58:00Z">
        <w:r>
          <w:delText xml:space="preserve">De Jong, Grant D., Steven P. Canton, Jeniffer S. Lynch, and Mark Murphy. 2015. “Aquatic Invertebrate and Vertebrate Communities of Ephemeral Stream Ecosystems in the Arid Southwestern United States.” </w:delText>
        </w:r>
        <w:r>
          <w:rPr>
            <w:i/>
            <w:iCs/>
          </w:rPr>
          <w:delText>The Southwestern Naturalist</w:delText>
        </w:r>
        <w:r>
          <w:delText xml:space="preserve"> 60 (4): 349–59.</w:delText>
        </w:r>
      </w:del>
    </w:p>
    <w:p w14:paraId="71187DC1" w14:textId="77777777" w:rsidR="00776A7A" w:rsidRDefault="00776A7A" w:rsidP="00776A7A">
      <w:pPr>
        <w:pStyle w:val="Bibliography"/>
        <w:rPr>
          <w:del w:id="258" w:author="Sean" w:date="2021-08-06T16:58:00Z"/>
        </w:rPr>
      </w:pPr>
      <w:del w:id="259" w:author="Sean" w:date="2021-08-06T16:58:00Z">
        <w:r>
          <w:delText xml:space="preserve">Dehedin, Arnaud, Chafik Maazouzi, Sara Puijalon, Pierre Marmonier, and Christophe Piscart. 2013. “The Combined Effects of Water Level Reduction and an Increase in Ammonia Concentration on Organic Matter Processing by Key Freshwater Shredders in Alluvial Wetlands.” </w:delText>
        </w:r>
        <w:r>
          <w:rPr>
            <w:i/>
            <w:iCs/>
          </w:rPr>
          <w:delText>Global Change Biology</w:delText>
        </w:r>
        <w:r>
          <w:delText xml:space="preserve"> 19 (3): 763–74. https://doi.org/10.1111/gcb.12084.</w:delText>
        </w:r>
      </w:del>
    </w:p>
    <w:p w14:paraId="539D365F" w14:textId="77777777" w:rsidR="00776A7A" w:rsidRDefault="00776A7A" w:rsidP="00776A7A">
      <w:pPr>
        <w:pStyle w:val="Bibliography"/>
        <w:rPr>
          <w:del w:id="260" w:author="Sean" w:date="2021-08-06T16:58:00Z"/>
        </w:rPr>
      </w:pPr>
      <w:del w:id="261" w:author="Sean" w:date="2021-08-06T16:58:00Z">
        <w:r>
          <w:delText xml:space="preserve">Eriksson, Ove. 1993. “The Species-Pool Hypothesis and Plant Community Diversity.” </w:delText>
        </w:r>
        <w:r>
          <w:rPr>
            <w:i/>
            <w:iCs/>
          </w:rPr>
          <w:delText>Oikos</w:delText>
        </w:r>
        <w:r>
          <w:delText xml:space="preserve"> 68 (2): 371–74. https://doi.org/10.2307/3544854.</w:delText>
        </w:r>
      </w:del>
    </w:p>
    <w:p w14:paraId="513BABA9" w14:textId="77777777" w:rsidR="00776A7A" w:rsidRDefault="00776A7A" w:rsidP="00776A7A">
      <w:pPr>
        <w:pStyle w:val="Bibliography"/>
        <w:rPr>
          <w:del w:id="262" w:author="Sean" w:date="2021-08-06T16:58:00Z"/>
        </w:rPr>
      </w:pPr>
      <w:del w:id="263" w:author="Sean" w:date="2021-08-06T16:58:00Z">
        <w:r>
          <w:delText>Falcone, J. 2011. “GAGES-II: Geospatial Attributes of Gauges for Evaluating Streamflow.” Reston, Virginia: U.S. Geological Survey. https://water.usgs.gov/GIS/metadata/usgswrd/XML/gagesII_Sept2011.xml.</w:delText>
        </w:r>
      </w:del>
    </w:p>
    <w:p w14:paraId="7935415E" w14:textId="77777777" w:rsidR="00776A7A" w:rsidRDefault="00776A7A" w:rsidP="00776A7A">
      <w:pPr>
        <w:pStyle w:val="Bibliography"/>
        <w:rPr>
          <w:del w:id="264" w:author="Sean" w:date="2021-08-06T16:58:00Z"/>
        </w:rPr>
      </w:pPr>
      <w:del w:id="265" w:author="Sean" w:date="2021-08-06T16:58:00Z">
        <w:r>
          <w:delText>Farani, G.L., Marcos Nogueira, R. Johnsson, and Elizabeth Neves. 2015. “The Salt Tolerance of the Freshwater Snail Melanoides Tuberculata (Mollusca, Gastropoda), a Bioinvader Gastropod” 10 (January): 212–21.</w:delText>
        </w:r>
      </w:del>
    </w:p>
    <w:p w14:paraId="0B199E39" w14:textId="77777777" w:rsidR="00776A7A" w:rsidRDefault="00776A7A" w:rsidP="00776A7A">
      <w:pPr>
        <w:pStyle w:val="Bibliography"/>
        <w:rPr>
          <w:del w:id="266" w:author="Sean" w:date="2021-08-06T16:58:00Z"/>
        </w:rPr>
      </w:pPr>
      <w:del w:id="267" w:author="Sean" w:date="2021-08-06T16:58:00Z">
        <w:r>
          <w:delText xml:space="preserve">Fetscher, A. Elizabeth, Meredith D. A. Howard, Rosalina Stancheva, Raphael M. Kudela, Eric D. Stein, Martha A. Sutula, Lilian B. Busse, and Robert G. Sheath. 2015. “Wadeable Streams as Widespread Sources of Benthic Cyanotoxins in California, USA.” </w:delText>
        </w:r>
        <w:r>
          <w:rPr>
            <w:i/>
            <w:iCs/>
          </w:rPr>
          <w:delText>Harmful Algae</w:delText>
        </w:r>
        <w:r>
          <w:delText xml:space="preserve"> 49 (November): 105–16. https://doi.org/10.1016/j.hal.2015.09.002.</w:delText>
        </w:r>
      </w:del>
    </w:p>
    <w:p w14:paraId="70D7B9E9" w14:textId="77777777" w:rsidR="00776A7A" w:rsidRDefault="00776A7A" w:rsidP="00776A7A">
      <w:pPr>
        <w:pStyle w:val="Bibliography"/>
        <w:rPr>
          <w:del w:id="268" w:author="Sean" w:date="2021-08-06T16:58:00Z"/>
        </w:rPr>
      </w:pPr>
      <w:del w:id="269" w:author="Sean" w:date="2021-08-06T16:58:00Z">
        <w:r>
          <w:delText xml:space="preserve">Fréjaville, Thibaut, Albert Vilà‐Cabrera, Thomas Curt, and Christopher Carcaillet. 2018. “Aridity and Competition Drive Fire Resistance Trait Covariation in Mountain Trees.” </w:delText>
        </w:r>
        <w:r>
          <w:rPr>
            <w:i/>
            <w:iCs/>
          </w:rPr>
          <w:delText>Ecosphere</w:delText>
        </w:r>
        <w:r>
          <w:delText xml:space="preserve"> 9 (12): e02493. https://doi.org/10.1002/ecs2.2493.</w:delText>
        </w:r>
      </w:del>
    </w:p>
    <w:p w14:paraId="1F040B3E" w14:textId="77777777" w:rsidR="00776A7A" w:rsidRDefault="00776A7A" w:rsidP="00776A7A">
      <w:pPr>
        <w:pStyle w:val="Bibliography"/>
        <w:rPr>
          <w:del w:id="270" w:author="Sean" w:date="2021-08-06T16:58:00Z"/>
        </w:rPr>
      </w:pPr>
      <w:del w:id="271" w:author="Sean" w:date="2021-08-06T16:58:00Z">
        <w:r>
          <w:delText xml:space="preserve">Giling, Darren, Paul Reich, and Ross M. Thompson. 2009. “Loss of Riparian Vegetation Alters the Ecosystem Role of a Freshwater Crayfish (Cherax Destructor) in an Australian Intermittent Lowland Stream.” </w:delText>
        </w:r>
        <w:r>
          <w:rPr>
            <w:i/>
            <w:iCs/>
          </w:rPr>
          <w:delText>Journal of the North American Benthological Society</w:delText>
        </w:r>
        <w:r>
          <w:delText xml:space="preserve"> 28 (3): 626–37. https://doi.org/10.1899/09-015.1.</w:delText>
        </w:r>
      </w:del>
    </w:p>
    <w:p w14:paraId="79301D11" w14:textId="77777777" w:rsidR="00776A7A" w:rsidRDefault="00776A7A" w:rsidP="00776A7A">
      <w:pPr>
        <w:pStyle w:val="Bibliography"/>
        <w:rPr>
          <w:del w:id="272" w:author="Sean" w:date="2021-08-06T16:58:00Z"/>
        </w:rPr>
      </w:pPr>
      <w:del w:id="273" w:author="Sean" w:date="2021-08-06T16:58:00Z">
        <w:r>
          <w:delText xml:space="preserve">Hatt, Belinda E., Tim D. Fletcher, Christopher J. Walsh, and Sally L. Taylor. 2004. “The Influence of Urban Density and Drainage Infrastructure on the Concentrations and Loads of Pollutants in Small Streams.” </w:delText>
        </w:r>
        <w:r>
          <w:rPr>
            <w:i/>
            <w:iCs/>
          </w:rPr>
          <w:delText>Environmental Management</w:delText>
        </w:r>
        <w:r>
          <w:delText xml:space="preserve"> 34 (1): 112–24. https://doi.org/10.1007/s00267-004-0221-8.</w:delText>
        </w:r>
      </w:del>
    </w:p>
    <w:p w14:paraId="45D80352" w14:textId="77777777" w:rsidR="00776A7A" w:rsidRDefault="00776A7A" w:rsidP="00776A7A">
      <w:pPr>
        <w:pStyle w:val="Bibliography"/>
        <w:rPr>
          <w:del w:id="274" w:author="Sean" w:date="2021-08-06T16:58:00Z"/>
        </w:rPr>
      </w:pPr>
      <w:del w:id="275" w:author="Sean" w:date="2021-08-06T16:58:00Z">
        <w:r>
          <w:delText xml:space="preserve">Held, Isaac M., and Brian J. Soden. 2006. “Robust Responses of the Hydrological Cycle to Global Warming.” </w:delText>
        </w:r>
        <w:r>
          <w:rPr>
            <w:i/>
            <w:iCs/>
          </w:rPr>
          <w:delText>Journal of Climate</w:delText>
        </w:r>
        <w:r>
          <w:delText xml:space="preserve"> 19 (21): 5686–99. https://doi.org/10.1175/JCLI3990.1.</w:delText>
        </w:r>
      </w:del>
    </w:p>
    <w:p w14:paraId="0B043B3B" w14:textId="77777777" w:rsidR="00776A7A" w:rsidRDefault="00776A7A" w:rsidP="00776A7A">
      <w:pPr>
        <w:pStyle w:val="Bibliography"/>
        <w:rPr>
          <w:del w:id="276" w:author="Sean" w:date="2021-08-06T16:58:00Z"/>
        </w:rPr>
      </w:pPr>
      <w:del w:id="277" w:author="Sean" w:date="2021-08-06T16:58:00Z">
        <w:r>
          <w:lastRenderedPageBreak/>
          <w:delText xml:space="preserve">Hirabayashi, Yukiko, Shinjiro Kanae, Seita Emori, Taikan Oki, and Masahide Kimoto. 2008. “Global Projections of Changing Risks of Floods and Droughts in a Changing Climate.” </w:delText>
        </w:r>
        <w:r>
          <w:rPr>
            <w:i/>
            <w:iCs/>
          </w:rPr>
          <w:delText>Hydrological Sciences Journal-Journal Des Sciences Hydrologiques</w:delText>
        </w:r>
        <w:r>
          <w:delText xml:space="preserve"> 53 (4): 754–72. https://doi.org/10.1623/hysj.53.4.754.</w:delText>
        </w:r>
      </w:del>
    </w:p>
    <w:p w14:paraId="3C610320" w14:textId="77777777" w:rsidR="00776A7A" w:rsidRDefault="00776A7A" w:rsidP="00776A7A">
      <w:pPr>
        <w:pStyle w:val="Bibliography"/>
        <w:rPr>
          <w:del w:id="278" w:author="Sean" w:date="2021-08-06T16:58:00Z"/>
        </w:rPr>
      </w:pPr>
      <w:del w:id="279" w:author="Sean" w:date="2021-08-06T16:58:00Z">
        <w:r>
          <w:delText>“Https://Waterservices.Usgs.Gov/.” n.d. USGS Water Services. Accessed June 1, 2020. https://waterservices.usgs.gov/.</w:delText>
        </w:r>
      </w:del>
    </w:p>
    <w:p w14:paraId="70C1C168" w14:textId="77777777" w:rsidR="00776A7A" w:rsidRDefault="00776A7A" w:rsidP="00776A7A">
      <w:pPr>
        <w:pStyle w:val="Bibliography"/>
        <w:rPr>
          <w:del w:id="280" w:author="Sean" w:date="2021-08-06T16:58:00Z"/>
        </w:rPr>
      </w:pPr>
      <w:del w:id="281" w:author="Sean" w:date="2021-08-06T16:58:00Z">
        <w:r>
          <w:delText>Hubbs, Clark, Robert J. Edwards, and Gary P. Garrett. 2008. “An Annotated Checklist of the Freshwater Fishes of Texas, with Keys to Identification of Species, 2nd Edition,” July. https://repositories.lib.utexas.edu/handle/2152/6290.</w:delText>
        </w:r>
      </w:del>
    </w:p>
    <w:p w14:paraId="5425AA5E" w14:textId="77777777" w:rsidR="00776A7A" w:rsidRDefault="00776A7A" w:rsidP="00776A7A">
      <w:pPr>
        <w:pStyle w:val="Bibliography"/>
        <w:rPr>
          <w:del w:id="282" w:author="Sean" w:date="2021-08-06T16:58:00Z"/>
        </w:rPr>
      </w:pPr>
      <w:del w:id="283" w:author="Sean" w:date="2021-08-06T16:58:00Z">
        <w:r>
          <w:delText xml:space="preserve">Hurlbert, Stuart H. 1971. “The Nonconcept of Species Diversity: A Critique and Alternative Parameters.” </w:delText>
        </w:r>
        <w:r>
          <w:rPr>
            <w:i/>
            <w:iCs/>
          </w:rPr>
          <w:delText>Ecology</w:delText>
        </w:r>
        <w:r>
          <w:delText xml:space="preserve"> 52 (4): 577–86. https://doi.org/10.2307/1934145.</w:delText>
        </w:r>
      </w:del>
    </w:p>
    <w:p w14:paraId="4405AE17" w14:textId="77777777" w:rsidR="00776A7A" w:rsidRDefault="00776A7A" w:rsidP="00776A7A">
      <w:pPr>
        <w:pStyle w:val="Bibliography"/>
        <w:rPr>
          <w:del w:id="284" w:author="Sean" w:date="2021-08-06T16:58:00Z"/>
        </w:rPr>
      </w:pPr>
      <w:del w:id="285" w:author="Sean" w:date="2021-08-06T16:58:00Z">
        <w:r>
          <w:delText xml:space="preserve">Jackson, Jk, and Bw Sweeney. 1995. “Egg and Larval Development Times for 35 Species of Tropical Stream Insects from Costa-Rica.” </w:delText>
        </w:r>
        <w:r>
          <w:rPr>
            <w:i/>
            <w:iCs/>
          </w:rPr>
          <w:delText>Journal of the North American Benthological Society</w:delText>
        </w:r>
        <w:r>
          <w:delText xml:space="preserve"> 14 (1): 115–30. https://doi.org/10.2307/1467728.</w:delText>
        </w:r>
      </w:del>
    </w:p>
    <w:p w14:paraId="28F48F4F" w14:textId="77777777" w:rsidR="00776A7A" w:rsidRDefault="00776A7A" w:rsidP="00776A7A">
      <w:pPr>
        <w:pStyle w:val="Bibliography"/>
        <w:rPr>
          <w:del w:id="286" w:author="Sean" w:date="2021-08-06T16:58:00Z"/>
        </w:rPr>
      </w:pPr>
      <w:del w:id="287" w:author="Sean" w:date="2021-08-06T16:58:00Z">
        <w:r>
          <w:delText xml:space="preserve">Jacob, Staffan, Elvire Bestion, Delphine Legrand, Jean Clobert, and Julien Cote. 2015. “Habitat Matching and Spatial Heterogeneity of Phenotypes: Implications for Metapopulation and Metacommunity Functioning.” </w:delText>
        </w:r>
        <w:r>
          <w:rPr>
            <w:i/>
            <w:iCs/>
          </w:rPr>
          <w:delText>Evolutionary Ecology</w:delText>
        </w:r>
        <w:r>
          <w:delText xml:space="preserve"> 29 (6): 851–71. https://doi.org/10.1007/s10682-015-9776-5.</w:delText>
        </w:r>
      </w:del>
    </w:p>
    <w:p w14:paraId="492A9334" w14:textId="77777777" w:rsidR="00776A7A" w:rsidRDefault="00776A7A" w:rsidP="00776A7A">
      <w:pPr>
        <w:pStyle w:val="Bibliography"/>
        <w:rPr>
          <w:del w:id="288" w:author="Sean" w:date="2021-08-06T16:58:00Z"/>
        </w:rPr>
      </w:pPr>
      <w:del w:id="289" w:author="Sean" w:date="2021-08-06T16:58:00Z">
        <w:r>
          <w:delText xml:space="preserve">Jiang, X, and Zl Yang. 2012. “Projected Changes of Temperature and Precipitation in Texas from Downscaled Global Climate Models.” </w:delText>
        </w:r>
        <w:r>
          <w:rPr>
            <w:i/>
            <w:iCs/>
          </w:rPr>
          <w:delText>Climate Research</w:delText>
        </w:r>
        <w:r>
          <w:delText xml:space="preserve"> 53 (3): 229–44. https://doi.org/10.3354/cr01093.</w:delText>
        </w:r>
      </w:del>
    </w:p>
    <w:p w14:paraId="015E1300" w14:textId="77777777" w:rsidR="00776A7A" w:rsidRDefault="00776A7A" w:rsidP="00776A7A">
      <w:pPr>
        <w:pStyle w:val="Bibliography"/>
        <w:rPr>
          <w:del w:id="290" w:author="Sean" w:date="2021-08-06T16:58:00Z"/>
        </w:rPr>
      </w:pPr>
      <w:del w:id="291" w:author="Sean" w:date="2021-08-06T16:58:00Z">
        <w:r>
          <w:delText xml:space="preserve">Jones, Iwan, Ivor Growns, Amanda Arnold, Stephanie McCall, and Mike Bowes. 2015. “The Effects of Increased Flow and Fine Sediment on Hyporheic Invertebrates and Nutrients in Stream Mesocosms.” </w:delText>
        </w:r>
        <w:r>
          <w:rPr>
            <w:i/>
            <w:iCs/>
          </w:rPr>
          <w:delText>Freshwater Biology</w:delText>
        </w:r>
        <w:r>
          <w:delText xml:space="preserve"> 60 (4): 813–26. https://doi.org/10.1111/fwb.12536.</w:delText>
        </w:r>
      </w:del>
    </w:p>
    <w:p w14:paraId="110BAA10" w14:textId="77777777" w:rsidR="00776A7A" w:rsidRDefault="00776A7A" w:rsidP="00776A7A">
      <w:pPr>
        <w:pStyle w:val="Bibliography"/>
        <w:rPr>
          <w:del w:id="292" w:author="Sean" w:date="2021-08-06T16:58:00Z"/>
        </w:rPr>
      </w:pPr>
      <w:del w:id="293" w:author="Sean" w:date="2021-08-06T16:58:00Z">
        <w:r>
          <w:delText xml:space="preserve">Koski, Rt. 1978. “Age, Growth, and Maturity of Hogchoker, Trinectes-Maculatus, in Hudson River, New-York.” </w:delText>
        </w:r>
        <w:r>
          <w:rPr>
            <w:i/>
            <w:iCs/>
          </w:rPr>
          <w:delText>Transactions of the American Fisheries Society</w:delText>
        </w:r>
        <w:r>
          <w:delText xml:space="preserve"> 107 (3): 449–53. https://doi.org/10.1577/1548-8659(1978)107&lt;449:AGAMOT&gt;2.0.CO;2.</w:delText>
        </w:r>
      </w:del>
    </w:p>
    <w:p w14:paraId="0787F119" w14:textId="77777777" w:rsidR="00776A7A" w:rsidRDefault="00776A7A" w:rsidP="00776A7A">
      <w:pPr>
        <w:pStyle w:val="Bibliography"/>
        <w:rPr>
          <w:del w:id="294" w:author="Sean" w:date="2021-08-06T16:58:00Z"/>
        </w:rPr>
      </w:pPr>
      <w:del w:id="295" w:author="Sean" w:date="2021-08-06T16:58:00Z">
        <w:r>
          <w:delText xml:space="preserve">Lamberti, Hauer, ed. 2017. </w:delText>
        </w:r>
        <w:r>
          <w:rPr>
            <w:i/>
            <w:iCs/>
          </w:rPr>
          <w:delText>Methods in Stream Ecology | ScienceDirect</w:delText>
        </w:r>
        <w:r>
          <w:delText>. 3rd Edition. Elsevier. https://www.sciencedirect.com/book/9780128130476/methods-in-stream-ecology.</w:delText>
        </w:r>
      </w:del>
    </w:p>
    <w:p w14:paraId="0538FD6D" w14:textId="77777777" w:rsidR="00776A7A" w:rsidRDefault="00776A7A" w:rsidP="00776A7A">
      <w:pPr>
        <w:pStyle w:val="Bibliography"/>
        <w:rPr>
          <w:del w:id="296" w:author="Sean" w:date="2021-08-06T16:58:00Z"/>
        </w:rPr>
      </w:pPr>
      <w:del w:id="297" w:author="Sean" w:date="2021-08-06T16:58:00Z">
        <w:r>
          <w:delText xml:space="preserve">Legendre, P., and Louis Legendre. 2012. </w:delText>
        </w:r>
        <w:r>
          <w:rPr>
            <w:i/>
            <w:iCs/>
          </w:rPr>
          <w:delText>Numerical Ecology</w:delText>
        </w:r>
        <w:r>
          <w:delText>. 3rd edition. Elsevier.</w:delText>
        </w:r>
      </w:del>
    </w:p>
    <w:p w14:paraId="765EF64E" w14:textId="77777777" w:rsidR="00776A7A" w:rsidRDefault="00776A7A" w:rsidP="00776A7A">
      <w:pPr>
        <w:pStyle w:val="Bibliography"/>
        <w:rPr>
          <w:del w:id="298" w:author="Sean" w:date="2021-08-06T16:58:00Z"/>
        </w:rPr>
      </w:pPr>
      <w:del w:id="299" w:author="Sean" w:date="2021-08-06T16:58:00Z">
        <w:r>
          <w:delText xml:space="preserve">Legendre, Pierre, and Eugene D. Gallagher. 2001. “Ecologically Meaningful Transformations for Ordination of Species Data.” </w:delText>
        </w:r>
        <w:r>
          <w:rPr>
            <w:i/>
            <w:iCs/>
          </w:rPr>
          <w:delText>Oecologia</w:delText>
        </w:r>
        <w:r>
          <w:delText xml:space="preserve"> 129 (2): 271–80. https://doi.org/10.1007/s004420100716.</w:delText>
        </w:r>
      </w:del>
    </w:p>
    <w:p w14:paraId="341BFD45" w14:textId="77777777" w:rsidR="00776A7A" w:rsidRDefault="00776A7A" w:rsidP="00776A7A">
      <w:pPr>
        <w:pStyle w:val="Bibliography"/>
        <w:rPr>
          <w:del w:id="300" w:author="Sean" w:date="2021-08-06T16:58:00Z"/>
        </w:rPr>
      </w:pPr>
      <w:del w:id="301" w:author="Sean" w:date="2021-08-06T16:58:00Z">
        <w:r>
          <w:delText xml:space="preserve">Lock, R.A.C., and S.E. Wendelaar Bonga. 1991. “Toxicants and Osmoregulation in Fish.” </w:delText>
        </w:r>
        <w:r>
          <w:rPr>
            <w:i/>
            <w:iCs/>
          </w:rPr>
          <w:delText>Netherlands Journal of Zoology</w:delText>
        </w:r>
        <w:r>
          <w:delText xml:space="preserve"> 42 (2–3): 478–93. https://doi.org/10.1163/156854291X00469.</w:delText>
        </w:r>
      </w:del>
    </w:p>
    <w:p w14:paraId="30D003BA" w14:textId="77777777" w:rsidR="00776A7A" w:rsidRDefault="00776A7A" w:rsidP="00776A7A">
      <w:pPr>
        <w:pStyle w:val="Bibliography"/>
        <w:rPr>
          <w:del w:id="302" w:author="Sean" w:date="2021-08-06T16:58:00Z"/>
        </w:rPr>
      </w:pPr>
      <w:del w:id="303" w:author="Sean" w:date="2021-08-06T16:58:00Z">
        <w:r>
          <w:lastRenderedPageBreak/>
          <w:delText xml:space="preserve">Lupon, Anna, Susana Bernal, Silvia Poblador, Eugenia Marti, and Francesc Sabater. 2016. “The Influence of Riparian Evapotranspiration on Stream Hydrology and Nitrogen Retention in a Subhumid Mediterranean Catchment.” </w:delText>
        </w:r>
        <w:r>
          <w:rPr>
            <w:i/>
            <w:iCs/>
          </w:rPr>
          <w:delText>Hydrology and Earth System Sciences</w:delText>
        </w:r>
        <w:r>
          <w:delText xml:space="preserve"> 20 (9): 3831–42. https://doi.org/10.5194/hess-20-3831-2016.</w:delText>
        </w:r>
      </w:del>
    </w:p>
    <w:p w14:paraId="372BD13C" w14:textId="77777777" w:rsidR="00776A7A" w:rsidRDefault="00776A7A" w:rsidP="00776A7A">
      <w:pPr>
        <w:pStyle w:val="Bibliography"/>
        <w:rPr>
          <w:del w:id="304" w:author="Sean" w:date="2021-08-06T16:58:00Z"/>
        </w:rPr>
      </w:pPr>
      <w:del w:id="305" w:author="Sean" w:date="2021-08-06T16:58:00Z">
        <w:r>
          <w:delText xml:space="preserve">Marsh-Matthews, E., and W. J. Matthews. 2000. “Spatial Variation in Relative Abundance of a Widespread, Numerically Dominant Fish Species and Its Effect on Fish Assemblage Structure.” </w:delText>
        </w:r>
        <w:r>
          <w:rPr>
            <w:i/>
            <w:iCs/>
          </w:rPr>
          <w:delText>Oecologia</w:delText>
        </w:r>
        <w:r>
          <w:delText xml:space="preserve"> 125 (2): 283–92. https://doi.org/10.1007/s004420000452.</w:delText>
        </w:r>
      </w:del>
    </w:p>
    <w:p w14:paraId="2706BC65" w14:textId="77777777" w:rsidR="00776A7A" w:rsidRDefault="00776A7A" w:rsidP="00776A7A">
      <w:pPr>
        <w:pStyle w:val="Bibliography"/>
        <w:rPr>
          <w:del w:id="306" w:author="Sean" w:date="2021-08-06T16:58:00Z"/>
        </w:rPr>
      </w:pPr>
      <w:del w:id="307" w:author="Sean" w:date="2021-08-06T16:58:00Z">
        <w:r>
          <w:delText xml:space="preserve">Matthews, William J., and Loren G. Hill. 1977. “Tolerance of the Red Shiner, Notropis Lutrensis (Cyprinidae) to Environmental Parameters.” </w:delText>
        </w:r>
        <w:r>
          <w:rPr>
            <w:i/>
            <w:iCs/>
          </w:rPr>
          <w:delText>The Southwestern Naturalist</w:delText>
        </w:r>
        <w:r>
          <w:delText xml:space="preserve"> 22 (1): 89–98. https://doi.org/10.2307/3670466.</w:delText>
        </w:r>
      </w:del>
    </w:p>
    <w:p w14:paraId="4876411D" w14:textId="77777777" w:rsidR="00776A7A" w:rsidRDefault="00776A7A" w:rsidP="00776A7A">
      <w:pPr>
        <w:pStyle w:val="Bibliography"/>
        <w:rPr>
          <w:del w:id="308" w:author="Sean" w:date="2021-08-06T16:58:00Z"/>
        </w:rPr>
      </w:pPr>
      <w:del w:id="309" w:author="Sean" w:date="2021-08-06T16:58:00Z">
        <w:r>
          <w:delText xml:space="preserve">Matthews, William J., and Edie Marsh‐Matthews. 2007. “Extirpation of Red Shiner in Direct Tributaries of Lake Texoma (Oklahoma-Texas): A Cautionary Case History from a Fragmented River-Reservoir System.” </w:delText>
        </w:r>
        <w:r>
          <w:rPr>
            <w:i/>
            <w:iCs/>
          </w:rPr>
          <w:delText>Transactions of the American Fisheries Society</w:delText>
        </w:r>
        <w:r>
          <w:delText xml:space="preserve"> 136 (4): 1041–62. https://doi.org/10.1577/T06-059.1.</w:delText>
        </w:r>
      </w:del>
    </w:p>
    <w:p w14:paraId="7BACC7E1" w14:textId="77777777" w:rsidR="00776A7A" w:rsidRDefault="00776A7A" w:rsidP="00776A7A">
      <w:pPr>
        <w:pStyle w:val="Bibliography"/>
        <w:rPr>
          <w:del w:id="310" w:author="Sean" w:date="2021-08-06T16:58:00Z"/>
        </w:rPr>
      </w:pPr>
      <w:del w:id="311" w:author="Sean" w:date="2021-08-06T16:58:00Z">
        <w:r>
          <w:delText xml:space="preserve">Miranda, L. E., Giancarlo Coppola, and Jeff Boxrucker. 2020. “Reservoir Fish Habitats: A Perspective on Coping with Climate Change.” </w:delText>
        </w:r>
        <w:r>
          <w:rPr>
            <w:i/>
            <w:iCs/>
          </w:rPr>
          <w:delText>Reviews in Fisheries Science &amp; Aquaculture</w:delText>
        </w:r>
        <w:r>
          <w:delText xml:space="preserve"> 28 (4): 478–98. https://doi.org/10.1080/23308249.2020.1767035.</w:delText>
        </w:r>
      </w:del>
    </w:p>
    <w:p w14:paraId="2E7CF47B" w14:textId="77777777" w:rsidR="00776A7A" w:rsidRDefault="00776A7A" w:rsidP="00776A7A">
      <w:pPr>
        <w:pStyle w:val="Bibliography"/>
        <w:rPr>
          <w:del w:id="312" w:author="Sean" w:date="2021-08-06T16:58:00Z"/>
        </w:rPr>
      </w:pPr>
      <w:del w:id="313" w:author="Sean" w:date="2021-08-06T16:58:00Z">
        <w:r>
          <w:delText xml:space="preserve">Oksanen, Jari, F. Guillaume Blanchet, Michael Friendly, Roeland Kindt, Pierre Legendre, Dan McGlinn, Peter R. Minchin, </w:delText>
        </w:r>
        <w:r w:rsidR="0089055C">
          <w:delText>R.B. O'Hara, Gavin L. Simpson, Peter Solymos, M. Henry H. Stevens, Eduard Szoecs, Helene Wagner</w:delText>
        </w:r>
        <w:r>
          <w:delText xml:space="preserve">. 2019. </w:delText>
        </w:r>
        <w:r>
          <w:rPr>
            <w:i/>
            <w:iCs/>
          </w:rPr>
          <w:delText>Vegan: Community Ecology Package</w:delText>
        </w:r>
        <w:r>
          <w:delText xml:space="preserve"> (version 2.5-6). https://CRAN.R-project.org/package=vegan.</w:delText>
        </w:r>
      </w:del>
    </w:p>
    <w:p w14:paraId="0ABBE256" w14:textId="77777777" w:rsidR="00776A7A" w:rsidRDefault="00776A7A" w:rsidP="00776A7A">
      <w:pPr>
        <w:pStyle w:val="Bibliography"/>
        <w:rPr>
          <w:del w:id="314" w:author="Sean" w:date="2021-08-06T16:58:00Z"/>
        </w:rPr>
      </w:pPr>
      <w:del w:id="315" w:author="Sean" w:date="2021-08-06T16:58:00Z">
        <w:r>
          <w:delText xml:space="preserve">Olden, J. D., and N. L. Poff. 2003. “Toward a Mechanistic Understanding and Prediction of Biotic Homogenization.” </w:delText>
        </w:r>
        <w:r>
          <w:rPr>
            <w:i/>
            <w:iCs/>
          </w:rPr>
          <w:delText>American Naturalist</w:delText>
        </w:r>
        <w:r>
          <w:delText xml:space="preserve"> 162 (4): 442–60. https://doi.org/10.1086/378212.</w:delText>
        </w:r>
      </w:del>
    </w:p>
    <w:p w14:paraId="64E6B3F0" w14:textId="77777777" w:rsidR="00776A7A" w:rsidRDefault="00776A7A" w:rsidP="00776A7A">
      <w:pPr>
        <w:pStyle w:val="Bibliography"/>
        <w:rPr>
          <w:del w:id="316" w:author="Sean" w:date="2021-08-06T16:58:00Z"/>
        </w:rPr>
      </w:pPr>
      <w:del w:id="317" w:author="Sean" w:date="2021-08-06T16:58:00Z">
        <w:r>
          <w:delText xml:space="preserve">Page, L.M., and Burr, B.M. 1991. </w:delText>
        </w:r>
        <w:r>
          <w:rPr>
            <w:i/>
            <w:iCs/>
          </w:rPr>
          <w:delText>A Field Guide to Freshwater Fishes of North America North of Mexico</w:delText>
        </w:r>
        <w:r>
          <w:delText>. Boston: Houghton Mifflin Company. https://fishbase.in/references/FBRefSummary.php?ID=5723.</w:delText>
        </w:r>
      </w:del>
    </w:p>
    <w:p w14:paraId="0191EEF5" w14:textId="77777777" w:rsidR="00776A7A" w:rsidRDefault="00776A7A" w:rsidP="00776A7A">
      <w:pPr>
        <w:pStyle w:val="Bibliography"/>
        <w:rPr>
          <w:del w:id="318" w:author="Sean" w:date="2021-08-06T16:58:00Z"/>
        </w:rPr>
      </w:pPr>
      <w:del w:id="319" w:author="Sean" w:date="2021-08-06T16:58:00Z">
        <w:r>
          <w:delText xml:space="preserve">Patrick, Christopher J., and Christopher M. Swan. 2011. “Reconstructing the Assembly of a Stream-Insect Metacommunity.” </w:delText>
        </w:r>
        <w:r>
          <w:rPr>
            <w:i/>
            <w:iCs/>
          </w:rPr>
          <w:delText>Journal of the North American Benthological Society</w:delText>
        </w:r>
        <w:r>
          <w:delText xml:space="preserve"> 30 (1): 259–72. https://doi.org/10.1899/09-169.1.</w:delText>
        </w:r>
      </w:del>
    </w:p>
    <w:p w14:paraId="5688EEA4" w14:textId="77777777" w:rsidR="00776A7A" w:rsidRDefault="00776A7A" w:rsidP="00776A7A">
      <w:pPr>
        <w:pStyle w:val="Bibliography"/>
        <w:rPr>
          <w:del w:id="320" w:author="Sean" w:date="2021-08-06T16:58:00Z"/>
        </w:rPr>
      </w:pPr>
      <w:del w:id="321" w:author="Sean" w:date="2021-08-06T16:58:00Z">
        <w:r>
          <w:delText xml:space="preserve">Patrick, Christopher J., and Lester L. Yuan. 2017. “Modeled Hydrologic Metrics Show Links between Hydrology and the Functional Composition of Stream Assemblages.” </w:delText>
        </w:r>
        <w:r>
          <w:rPr>
            <w:i/>
            <w:iCs/>
          </w:rPr>
          <w:delText>Ecological Applications</w:delText>
        </w:r>
        <w:r>
          <w:delText xml:space="preserve"> 27 (5): 1605–17. https://doi.org/10.1002/eap.1554.</w:delText>
        </w:r>
      </w:del>
    </w:p>
    <w:p w14:paraId="5E37E7EA" w14:textId="77777777" w:rsidR="00776A7A" w:rsidRDefault="00776A7A" w:rsidP="00776A7A">
      <w:pPr>
        <w:pStyle w:val="Bibliography"/>
        <w:rPr>
          <w:del w:id="322" w:author="Sean" w:date="2021-08-06T16:58:00Z"/>
        </w:rPr>
      </w:pPr>
      <w:del w:id="323" w:author="Sean" w:date="2021-08-06T16:58:00Z">
        <w:r>
          <w:delText xml:space="preserve">Poff, N. L. 1997. “Landscape Filters and Species Traits: Towards Mechanistic Understanding and Prediction in Stream Ecology.” </w:delText>
        </w:r>
        <w:r>
          <w:rPr>
            <w:i/>
            <w:iCs/>
          </w:rPr>
          <w:delText>Journal of the North American Benthological Society</w:delText>
        </w:r>
        <w:r>
          <w:delText xml:space="preserve"> 16 (2): 391–409. https://doi.org/10.2307/1468026.</w:delText>
        </w:r>
      </w:del>
    </w:p>
    <w:p w14:paraId="21C8D540" w14:textId="77777777" w:rsidR="00776A7A" w:rsidRDefault="00776A7A" w:rsidP="00776A7A">
      <w:pPr>
        <w:pStyle w:val="Bibliography"/>
        <w:rPr>
          <w:del w:id="324" w:author="Sean" w:date="2021-08-06T16:58:00Z"/>
        </w:rPr>
      </w:pPr>
      <w:del w:id="325" w:author="Sean" w:date="2021-08-06T16:58:00Z">
        <w:r>
          <w:delText xml:space="preserve">R Core Team. 2018. </w:delText>
        </w:r>
        <w:r>
          <w:rPr>
            <w:i/>
            <w:iCs/>
          </w:rPr>
          <w:delText>R: A Language and Environment for Statistical Computing</w:delText>
        </w:r>
        <w:r>
          <w:delText>. Vienna, Austria: R Foundation for Statistical Computing. https://www.R-project.org/.</w:delText>
        </w:r>
      </w:del>
    </w:p>
    <w:p w14:paraId="30A9B88A" w14:textId="77777777" w:rsidR="00776A7A" w:rsidRDefault="00776A7A" w:rsidP="00776A7A">
      <w:pPr>
        <w:pStyle w:val="Bibliography"/>
        <w:rPr>
          <w:del w:id="326" w:author="Sean" w:date="2021-08-06T16:58:00Z"/>
        </w:rPr>
      </w:pPr>
      <w:del w:id="327" w:author="Sean" w:date="2021-08-06T16:58:00Z">
        <w:r>
          <w:lastRenderedPageBreak/>
          <w:delText xml:space="preserve">Randall, D.J., and T.K.N. Tsui. 2002. “Ammonia Toxicity in Fish.” </w:delText>
        </w:r>
        <w:r>
          <w:rPr>
            <w:i/>
            <w:iCs/>
          </w:rPr>
          <w:delText>Marine Pollution Bulletin</w:delText>
        </w:r>
        <w:r>
          <w:delText>, 45:17-23.</w:delText>
        </w:r>
      </w:del>
    </w:p>
    <w:p w14:paraId="7A195A20" w14:textId="77777777" w:rsidR="00776A7A" w:rsidRDefault="00776A7A" w:rsidP="00776A7A">
      <w:pPr>
        <w:pStyle w:val="Bibliography"/>
        <w:rPr>
          <w:del w:id="328" w:author="Sean" w:date="2021-08-06T16:58:00Z"/>
        </w:rPr>
      </w:pPr>
      <w:del w:id="329" w:author="Sean" w:date="2021-08-06T16:58:00Z">
        <w:r>
          <w:delText xml:space="preserve">Redding, J. Michael, and Carl B. Schreck. 1983. “Influence of Ambient Salinity on Osmoregulation and Cortisol Concentration in Yearling Coho Salmon during Stress.” </w:delText>
        </w:r>
        <w:r>
          <w:rPr>
            <w:i/>
            <w:iCs/>
          </w:rPr>
          <w:delText>Transactions of the American Fisheries Society</w:delText>
        </w:r>
        <w:r>
          <w:delText xml:space="preserve"> 112 (6): 800–807. https://doi.org/10.1577/1548-8659(1983)112&lt;800:IOASOO&gt;2.0.CO;2.</w:delText>
        </w:r>
      </w:del>
    </w:p>
    <w:p w14:paraId="39A36F38" w14:textId="77777777" w:rsidR="00776A7A" w:rsidRDefault="00776A7A" w:rsidP="00776A7A">
      <w:pPr>
        <w:pStyle w:val="Bibliography"/>
        <w:rPr>
          <w:del w:id="330" w:author="Sean" w:date="2021-08-06T16:58:00Z"/>
        </w:rPr>
      </w:pPr>
      <w:del w:id="331" w:author="Sean" w:date="2021-08-06T16:58:00Z">
        <w:r>
          <w:delText xml:space="preserve">Rehage, J. S., J. R. Blanchard, R. E. Boucek, J. J. Lorenz, and M. Robinson. 2016. “Knocking Back Invasions: Variable Resistance and Resilience to Multiple Cold Spells in Native vs. Nonnative Fishes.” </w:delText>
        </w:r>
        <w:r>
          <w:rPr>
            <w:i/>
            <w:iCs/>
          </w:rPr>
          <w:delText>Ecosphere</w:delText>
        </w:r>
        <w:r>
          <w:delText xml:space="preserve"> 7 (6): e01268. https://doi.org/10.1002/ecs2.1268.</w:delText>
        </w:r>
      </w:del>
    </w:p>
    <w:p w14:paraId="4DEE78E8" w14:textId="77777777" w:rsidR="00776A7A" w:rsidRDefault="00776A7A" w:rsidP="00776A7A">
      <w:pPr>
        <w:pStyle w:val="Bibliography"/>
        <w:rPr>
          <w:del w:id="332" w:author="Sean" w:date="2021-08-06T16:58:00Z"/>
        </w:rPr>
      </w:pPr>
      <w:del w:id="333" w:author="Sean" w:date="2021-08-06T16:58:00Z">
        <w:r>
          <w:delText xml:space="preserve">Rolls, Robert J., Catherine Leigh, and Fran Sheldon. 2012. “Mechanistic Effects of Low-Flow Hydrology on Riverine Ecosystems: Ecological Principles and Consequences of Alteration.” </w:delText>
        </w:r>
        <w:r>
          <w:rPr>
            <w:i/>
            <w:iCs/>
          </w:rPr>
          <w:delText>Freshwater Science</w:delText>
        </w:r>
        <w:r>
          <w:delText xml:space="preserve"> 31 (4): 1163–86. https://doi.org/10.1899/12-002.1.</w:delText>
        </w:r>
      </w:del>
    </w:p>
    <w:p w14:paraId="50A133A6" w14:textId="77777777" w:rsidR="00776A7A" w:rsidRDefault="00776A7A" w:rsidP="00776A7A">
      <w:pPr>
        <w:pStyle w:val="Bibliography"/>
        <w:rPr>
          <w:del w:id="334" w:author="Sean" w:date="2021-08-06T16:58:00Z"/>
        </w:rPr>
      </w:pPr>
      <w:del w:id="335" w:author="Sean" w:date="2021-08-06T16:58:00Z">
        <w:r>
          <w:delText xml:space="preserve">Rosenberg, D.M., and V.H. Resh. 1993. “Introduction to Freshwater Biomonitoring and Benthic Macroinvertebrates.” </w:delText>
        </w:r>
        <w:r>
          <w:rPr>
            <w:i/>
            <w:iCs/>
          </w:rPr>
          <w:delText>Freshwater Biomonitoring and Benthic Macroinvertebrates</w:delText>
        </w:r>
        <w:r>
          <w:delText>, Chapman/Hall, New York, .</w:delText>
        </w:r>
      </w:del>
    </w:p>
    <w:p w14:paraId="53473933" w14:textId="77777777" w:rsidR="00776A7A" w:rsidRDefault="00776A7A" w:rsidP="00776A7A">
      <w:pPr>
        <w:pStyle w:val="Bibliography"/>
        <w:rPr>
          <w:del w:id="336" w:author="Sean" w:date="2021-08-06T16:58:00Z"/>
        </w:rPr>
      </w:pPr>
      <w:del w:id="337" w:author="Sean" w:date="2021-08-06T16:58:00Z">
        <w:r>
          <w:delText xml:space="preserve">Rosgen, Dave. 2001. “A Stream Channel Stability Assessment Procedure.” </w:delText>
        </w:r>
        <w:r>
          <w:rPr>
            <w:i/>
            <w:iCs/>
          </w:rPr>
          <w:delText>Proceedings of 7th Federal Interagency Sedimentation Conference</w:delText>
        </w:r>
        <w:r>
          <w:delText>, 11.</w:delText>
        </w:r>
      </w:del>
    </w:p>
    <w:p w14:paraId="6E6A47D2" w14:textId="77777777" w:rsidR="00776A7A" w:rsidRDefault="00776A7A" w:rsidP="00776A7A">
      <w:pPr>
        <w:pStyle w:val="Bibliography"/>
        <w:rPr>
          <w:del w:id="338" w:author="Sean" w:date="2021-08-06T16:58:00Z"/>
        </w:rPr>
      </w:pPr>
      <w:del w:id="339" w:author="Sean" w:date="2021-08-06T16:58:00Z">
        <w:r>
          <w:delText xml:space="preserve">Schade, J. D., S. G. Fisher, N. B. Grimm, and J. A. Seddon. 2001. “The Influence of a Riparian Shrub on Nitrogen Cycling in a Sonoran Desert Stream.” </w:delText>
        </w:r>
        <w:r>
          <w:rPr>
            <w:i/>
            <w:iCs/>
          </w:rPr>
          <w:delText>Ecology</w:delText>
        </w:r>
        <w:r>
          <w:delText xml:space="preserve"> 82 (12): 3363–76.</w:delText>
        </w:r>
      </w:del>
    </w:p>
    <w:p w14:paraId="7E522B83" w14:textId="77777777" w:rsidR="00776A7A" w:rsidRDefault="00776A7A" w:rsidP="00776A7A">
      <w:pPr>
        <w:pStyle w:val="Bibliography"/>
        <w:rPr>
          <w:del w:id="340" w:author="Sean" w:date="2021-08-06T16:58:00Z"/>
        </w:rPr>
      </w:pPr>
      <w:del w:id="341" w:author="Sean" w:date="2021-08-06T16:58:00Z">
        <w:r>
          <w:delText xml:space="preserve">Scheffer, Marten, and Stephen R. Carpenter. 2003. “Catastrophic Regime Shifts in Ecosystems: Linking Theory to Observation.” </w:delText>
        </w:r>
        <w:r>
          <w:rPr>
            <w:i/>
            <w:iCs/>
          </w:rPr>
          <w:delText>Trends in Ecology &amp; Evolution</w:delText>
        </w:r>
        <w:r>
          <w:delText xml:space="preserve"> 18 (12): 648–56. https://doi.org/10.1016/j.tree.2003.09.002.</w:delText>
        </w:r>
      </w:del>
    </w:p>
    <w:p w14:paraId="315C33E8" w14:textId="77777777" w:rsidR="00776A7A" w:rsidRDefault="00776A7A" w:rsidP="00776A7A">
      <w:pPr>
        <w:pStyle w:val="Bibliography"/>
        <w:rPr>
          <w:del w:id="342" w:author="Sean" w:date="2021-08-06T16:58:00Z"/>
        </w:rPr>
      </w:pPr>
      <w:del w:id="343" w:author="Sean" w:date="2021-08-06T16:58:00Z">
        <w:r>
          <w:delText xml:space="preserve">Seabra, Rui, David S. Wethey, Antonio M. Santos, and Fernando P. Lima. 2015. “Understanding Complex Biogeographic Responses to Climate Change.” </w:delText>
        </w:r>
        <w:r>
          <w:rPr>
            <w:i/>
            <w:iCs/>
          </w:rPr>
          <w:delText>Scientific Reports</w:delText>
        </w:r>
        <w:r>
          <w:delText xml:space="preserve"> 5 (August): 12930. https://doi.org/10.1038/srep12930.</w:delText>
        </w:r>
      </w:del>
    </w:p>
    <w:p w14:paraId="394013BD" w14:textId="77777777" w:rsidR="00776A7A" w:rsidRDefault="00776A7A" w:rsidP="00776A7A">
      <w:pPr>
        <w:pStyle w:val="Bibliography"/>
        <w:rPr>
          <w:del w:id="344" w:author="Sean" w:date="2021-08-06T16:58:00Z"/>
        </w:rPr>
      </w:pPr>
      <w:del w:id="345" w:author="Sean" w:date="2021-08-06T16:58:00Z">
        <w:r>
          <w:delText xml:space="preserve">Straile, D., and A. Halbich. 2000. “Life History and Multiple Antipredator Defenses of an Invertebrate Pelagic Predator, Bythotrephes Longimanus.” </w:delText>
        </w:r>
        <w:r>
          <w:rPr>
            <w:i/>
            <w:iCs/>
          </w:rPr>
          <w:delText>Ecology</w:delText>
        </w:r>
        <w:r>
          <w:delText xml:space="preserve"> 81 (1): 150–63. https://doi.org/10.1890/0012-9658(2000)081[0150:LHAMAD]2.0.CO;2.</w:delText>
        </w:r>
      </w:del>
    </w:p>
    <w:p w14:paraId="6A4205EF" w14:textId="77777777" w:rsidR="00776A7A" w:rsidRDefault="00776A7A" w:rsidP="00776A7A">
      <w:pPr>
        <w:pStyle w:val="Bibliography"/>
        <w:rPr>
          <w:del w:id="346" w:author="Sean" w:date="2021-08-06T16:58:00Z"/>
        </w:rPr>
      </w:pPr>
      <w:del w:id="347" w:author="Sean" w:date="2021-08-06T16:58:00Z">
        <w:r>
          <w:delText xml:space="preserve">Tabacchi, Eric, Luc Lambs, Hélène Guilloy, Anne-Marie Planty‐Tabacchi, Etienne Muller, and Henri Décamps. 2000. “Impacts of Riparian Vegetation on Hydrological Processes.” </w:delText>
        </w:r>
        <w:r>
          <w:rPr>
            <w:i/>
            <w:iCs/>
          </w:rPr>
          <w:delText>Hydrological Processes</w:delText>
        </w:r>
        <w:r>
          <w:delText xml:space="preserve"> 14 (16–17): 2959–76. https://doi.org/10.1002/1099-1085(200011/12)14:16/17&lt;2959::AID-HYP129&gt;3.0.CO;2-B.</w:delText>
        </w:r>
      </w:del>
    </w:p>
    <w:p w14:paraId="01EA9E95" w14:textId="77777777" w:rsidR="00776A7A" w:rsidRDefault="00776A7A" w:rsidP="00776A7A">
      <w:pPr>
        <w:pStyle w:val="Bibliography"/>
        <w:rPr>
          <w:del w:id="348" w:author="Sean" w:date="2021-08-06T16:58:00Z"/>
        </w:rPr>
      </w:pPr>
      <w:del w:id="349" w:author="Sean" w:date="2021-08-06T16:58:00Z">
        <w:r>
          <w:delText xml:space="preserve">Thomas, C., Timothy Bonner, B.G. Whiteside, and F. Gelwick. 2007. “Freshwater Fishes of Texas: A Field Guide.” </w:delText>
        </w:r>
        <w:r>
          <w:rPr>
            <w:i/>
            <w:iCs/>
          </w:rPr>
          <w:delText>Freshwater Fishes of Texas: A Field Guide</w:delText>
        </w:r>
        <w:r>
          <w:delText>, January, 1–202.</w:delText>
        </w:r>
      </w:del>
    </w:p>
    <w:p w14:paraId="20D27E2B" w14:textId="77777777" w:rsidR="00776A7A" w:rsidRDefault="00776A7A" w:rsidP="00776A7A">
      <w:pPr>
        <w:pStyle w:val="Bibliography"/>
        <w:rPr>
          <w:del w:id="350" w:author="Sean" w:date="2021-08-06T16:58:00Z"/>
        </w:rPr>
      </w:pPr>
      <w:del w:id="351" w:author="Sean" w:date="2021-08-06T16:58:00Z">
        <w:r>
          <w:delText>USEPA. 2015. “Standard Operating Procedure for Benthic Invertebrate Laboratory Analysis.” LG407.</w:delText>
        </w:r>
      </w:del>
    </w:p>
    <w:p w14:paraId="463EE867" w14:textId="77777777" w:rsidR="00776A7A" w:rsidRDefault="00776A7A" w:rsidP="00776A7A">
      <w:pPr>
        <w:pStyle w:val="Bibliography"/>
        <w:rPr>
          <w:del w:id="352" w:author="Sean" w:date="2021-08-06T16:58:00Z"/>
        </w:rPr>
      </w:pPr>
      <w:del w:id="353" w:author="Sean" w:date="2021-08-06T16:58:00Z">
        <w:r>
          <w:lastRenderedPageBreak/>
          <w:delText>Wenner, C.A. 1978. “FAO Species Identification Sheets for Fishery Purposes. Eastern Central Atlantic; Fishing Areas 34, 47 (in Part).” 1978. http://www.fao.org/3/ag419e/ag419e00.htm.</w:delText>
        </w:r>
      </w:del>
    </w:p>
    <w:p w14:paraId="76668B69" w14:textId="77777777" w:rsidR="00776A7A" w:rsidRDefault="00776A7A" w:rsidP="00776A7A">
      <w:pPr>
        <w:pStyle w:val="Bibliography"/>
        <w:rPr>
          <w:del w:id="354" w:author="Sean" w:date="2021-08-06T16:58:00Z"/>
        </w:rPr>
      </w:pPr>
      <w:del w:id="355" w:author="Sean" w:date="2021-08-06T16:58:00Z">
        <w:r>
          <w:delText xml:space="preserve">Wentworth, C. K. 1922. “A Scale of Grade and Class Terms for Clastic Sediments.” </w:delText>
        </w:r>
        <w:r>
          <w:rPr>
            <w:i/>
            <w:iCs/>
          </w:rPr>
          <w:delText>Journal of Geology</w:delText>
        </w:r>
        <w:r>
          <w:delText xml:space="preserve"> 30 (5): 377–92. https://doi.org/10.1086/622910.</w:delText>
        </w:r>
      </w:del>
    </w:p>
    <w:p w14:paraId="56FF2CBC" w14:textId="77777777" w:rsidR="00776A7A" w:rsidRDefault="00776A7A" w:rsidP="00776A7A">
      <w:pPr>
        <w:pStyle w:val="Bibliography"/>
        <w:rPr>
          <w:del w:id="356" w:author="Sean" w:date="2021-08-06T16:58:00Z"/>
        </w:rPr>
      </w:pPr>
      <w:del w:id="357" w:author="Sean" w:date="2021-08-06T16:58:00Z">
        <w:r>
          <w:delText xml:space="preserve">Whittaker, R. J., K. J. Willis, and R. Field. 2001. “Scale and Species Richness: Towards a General, Hierarchical Theory of Species Diversity.” </w:delText>
        </w:r>
        <w:r>
          <w:rPr>
            <w:i/>
            <w:iCs/>
          </w:rPr>
          <w:delText>Journal of Biogeography</w:delText>
        </w:r>
        <w:r>
          <w:delText xml:space="preserve"> 28 (4): 453–70. https://doi.org/10.1046/j.1365-2699.2001.00563.x.</w:delText>
        </w:r>
      </w:del>
    </w:p>
    <w:p w14:paraId="1664103A" w14:textId="77777777" w:rsidR="00776A7A" w:rsidRDefault="00776A7A" w:rsidP="00776A7A">
      <w:pPr>
        <w:pStyle w:val="Bibliography"/>
        <w:rPr>
          <w:del w:id="358" w:author="Sean" w:date="2021-08-06T16:58:00Z"/>
        </w:rPr>
      </w:pPr>
      <w:del w:id="359" w:author="Sean" w:date="2021-08-06T16:58:00Z">
        <w:r>
          <w:delText xml:space="preserve">Wiggins, G. 2015. </w:delText>
        </w:r>
        <w:r>
          <w:rPr>
            <w:i/>
            <w:iCs/>
          </w:rPr>
          <w:delText>Larvae of the North American Caddisfly Genera (Trichoptera)</w:delText>
        </w:r>
        <w:r>
          <w:delText>. Toronto, Canada: University of Toronto Press, Scholarly Publishing Division. https://utorontopress.com/us/larvae-of-the-north-american-caddisfly-genera-trichoptera-4.</w:delText>
        </w:r>
      </w:del>
    </w:p>
    <w:p w14:paraId="17CF3214" w14:textId="77777777" w:rsidR="00776A7A" w:rsidRDefault="00776A7A" w:rsidP="00776A7A">
      <w:pPr>
        <w:pStyle w:val="Bibliography"/>
        <w:rPr>
          <w:del w:id="360" w:author="Sean" w:date="2021-08-06T16:58:00Z"/>
        </w:rPr>
      </w:pPr>
      <w:del w:id="361" w:author="Sean" w:date="2021-08-06T16:58:00Z">
        <w:r>
          <w:delText xml:space="preserve">Williams, W. D. 1999. “Salinisation: A Major Threat to Water Resources in the Arid and Semi-Arid Regions of the World.” </w:delText>
        </w:r>
        <w:r>
          <w:rPr>
            <w:i/>
            <w:iCs/>
          </w:rPr>
          <w:delText>Lakes &amp; Reservoirs: Science, Policy and Management for Sustainable Use</w:delText>
        </w:r>
        <w:r>
          <w:delText xml:space="preserve"> 4 (3–4): 85–91. https://doi.org/10.1046/j.1440-1770.1999.00089.x.</w:delText>
        </w:r>
      </w:del>
    </w:p>
    <w:p w14:paraId="02C0D4CE" w14:textId="77777777" w:rsidR="00776A7A" w:rsidRDefault="00776A7A" w:rsidP="00776A7A">
      <w:pPr>
        <w:pStyle w:val="Bibliography"/>
        <w:rPr>
          <w:del w:id="362" w:author="Sean" w:date="2021-08-06T16:58:00Z"/>
        </w:rPr>
      </w:pPr>
      <w:del w:id="363" w:author="Sean" w:date="2021-08-06T16:58:00Z">
        <w:r>
          <w:delText xml:space="preserve">Woodward, Guy, Daniel M. Perkins, and Lee E. Brown. 2010. “Climate Change and Freshwater Ecosystems: Impacts across Multiple Levels of Organization.” </w:delText>
        </w:r>
        <w:r>
          <w:rPr>
            <w:i/>
            <w:iCs/>
          </w:rPr>
          <w:delText>Philosophical Transactions: Biological Sciences</w:delText>
        </w:r>
        <w:r>
          <w:delText xml:space="preserve"> 365 (1549): 2093–2106.</w:delText>
        </w:r>
      </w:del>
    </w:p>
    <w:p w14:paraId="3AB08468" w14:textId="77777777" w:rsidR="00776A7A" w:rsidRDefault="00776A7A" w:rsidP="00776A7A">
      <w:pPr>
        <w:pStyle w:val="Bibliography"/>
        <w:rPr>
          <w:del w:id="364" w:author="Sean" w:date="2021-08-06T16:58:00Z"/>
        </w:rPr>
      </w:pPr>
      <w:del w:id="365" w:author="Sean" w:date="2021-08-06T16:58:00Z">
        <w:r>
          <w:delText xml:space="preserve">Wrona, Frederick J., Terry D. Prowse, James D. Reist, John E. Hobbie, Lucie M. J. Levesque, and Warwick F. Vincent. 2006. “Climate Change Effects on Aquatic Biota, Ecosystem Structure and Function.” </w:delText>
        </w:r>
        <w:r>
          <w:rPr>
            <w:i/>
            <w:iCs/>
          </w:rPr>
          <w:delText>Ambio</w:delText>
        </w:r>
        <w:r>
          <w:delText xml:space="preserve"> 35 (7): 359–69. https://doi.org/10.1579/0044-7447(2006)35[359:CCEOAB]2.0.CO;2.</w:delText>
        </w:r>
      </w:del>
    </w:p>
    <w:p w14:paraId="0C194037" w14:textId="20D44BA6" w:rsidR="0074725F" w:rsidRPr="00AA3230" w:rsidRDefault="00496699" w:rsidP="0074725F">
      <w:pPr>
        <w:pStyle w:val="Bibliography"/>
        <w:rPr>
          <w:ins w:id="366" w:author="Sean" w:date="2021-08-06T16:58:00Z"/>
          <w:rFonts w:ascii="Arial" w:hAnsi="Arial" w:cs="Arial"/>
        </w:rPr>
      </w:pPr>
      <w:del w:id="367" w:author="Sean" w:date="2021-08-06T16:58:00Z">
        <w:r>
          <w:rPr>
            <w:rFonts w:ascii="Arial" w:hAnsi="Arial" w:cs="Arial"/>
          </w:rPr>
          <w:fldChar w:fldCharType="end"/>
        </w:r>
      </w:del>
      <w:ins w:id="368" w:author="Sean" w:date="2021-08-06T16:58:00Z">
        <w:r w:rsidR="0074725F" w:rsidRPr="00AA3230">
          <w:rPr>
            <w:rFonts w:ascii="Arial" w:hAnsi="Arial" w:cs="Arial"/>
          </w:rPr>
          <w:t>Allen MR, and Ingram</w:t>
        </w:r>
        <w:r w:rsidR="0092563A" w:rsidRPr="00AA3230">
          <w:rPr>
            <w:rFonts w:ascii="Arial" w:hAnsi="Arial" w:cs="Arial"/>
          </w:rPr>
          <w:t xml:space="preserve"> WJ</w:t>
        </w:r>
        <w:r w:rsidR="0074725F" w:rsidRPr="00AA3230">
          <w:rPr>
            <w:rFonts w:ascii="Arial" w:hAnsi="Arial" w:cs="Arial"/>
          </w:rPr>
          <w:t xml:space="preserve">. 2002. “Constraints on Future Changes in Climate and the Hydrologic Cycle.” </w:t>
        </w:r>
        <w:r w:rsidR="0074725F" w:rsidRPr="00AA3230">
          <w:rPr>
            <w:rFonts w:ascii="Arial" w:hAnsi="Arial" w:cs="Arial"/>
            <w:i/>
            <w:iCs/>
          </w:rPr>
          <w:t>Nature</w:t>
        </w:r>
        <w:r w:rsidR="0074725F" w:rsidRPr="00AA3230">
          <w:rPr>
            <w:rFonts w:ascii="Arial" w:hAnsi="Arial" w:cs="Arial"/>
          </w:rPr>
          <w:t xml:space="preserve"> 419: 22</w:t>
        </w:r>
        <w:r w:rsidR="00382D6D" w:rsidRPr="00AA3230">
          <w:rPr>
            <w:rFonts w:ascii="Arial" w:hAnsi="Arial" w:cs="Arial"/>
          </w:rPr>
          <w:t>8</w:t>
        </w:r>
        <w:r w:rsidR="0074725F" w:rsidRPr="00AA3230">
          <w:rPr>
            <w:rFonts w:ascii="Arial" w:hAnsi="Arial" w:cs="Arial"/>
          </w:rPr>
          <w:t>-</w:t>
        </w:r>
        <w:r w:rsidR="00382D6D" w:rsidRPr="00AA3230">
          <w:rPr>
            <w:rFonts w:ascii="Arial" w:hAnsi="Arial" w:cs="Arial"/>
          </w:rPr>
          <w:t>232</w:t>
        </w:r>
        <w:r w:rsidR="0074725F" w:rsidRPr="00AA3230">
          <w:rPr>
            <w:rFonts w:ascii="Arial" w:hAnsi="Arial" w:cs="Arial"/>
          </w:rPr>
          <w:t>. https://doi.org/10.1038/nature01092.</w:t>
        </w:r>
      </w:ins>
    </w:p>
    <w:p w14:paraId="3FC13880" w14:textId="1A5096BB" w:rsidR="0074725F" w:rsidRDefault="0074725F" w:rsidP="0074725F">
      <w:pPr>
        <w:pStyle w:val="Bibliography"/>
        <w:rPr>
          <w:ins w:id="369" w:author="Sean" w:date="2021-08-06T16:58:00Z"/>
          <w:rFonts w:ascii="Arial" w:hAnsi="Arial" w:cs="Arial"/>
        </w:rPr>
      </w:pPr>
      <w:ins w:id="370" w:author="Sean" w:date="2021-08-06T16:58:00Z">
        <w:r w:rsidRPr="00AA3230">
          <w:rPr>
            <w:rFonts w:ascii="Arial" w:hAnsi="Arial" w:cs="Arial"/>
          </w:rPr>
          <w:t>Baker</w:t>
        </w:r>
        <w:r w:rsidR="0092563A" w:rsidRPr="00AA3230">
          <w:rPr>
            <w:rFonts w:ascii="Arial" w:hAnsi="Arial" w:cs="Arial"/>
          </w:rPr>
          <w:t xml:space="preserve"> </w:t>
        </w:r>
        <w:r w:rsidRPr="00AA3230">
          <w:rPr>
            <w:rFonts w:ascii="Arial" w:hAnsi="Arial" w:cs="Arial"/>
          </w:rPr>
          <w:t>DB, Richards</w:t>
        </w:r>
        <w:r w:rsidR="0092563A" w:rsidRPr="00AA3230">
          <w:rPr>
            <w:rFonts w:ascii="Arial" w:hAnsi="Arial" w:cs="Arial"/>
          </w:rPr>
          <w:t xml:space="preserve"> RP</w:t>
        </w:r>
        <w:r w:rsidRPr="00AA3230">
          <w:rPr>
            <w:rFonts w:ascii="Arial" w:hAnsi="Arial" w:cs="Arial"/>
          </w:rPr>
          <w:t>,</w:t>
        </w:r>
        <w:r w:rsidR="0092563A" w:rsidRPr="00AA3230">
          <w:rPr>
            <w:rFonts w:ascii="Arial" w:hAnsi="Arial" w:cs="Arial"/>
          </w:rPr>
          <w:t xml:space="preserve"> </w:t>
        </w:r>
        <w:r w:rsidRPr="00AA3230">
          <w:rPr>
            <w:rFonts w:ascii="Arial" w:hAnsi="Arial" w:cs="Arial"/>
          </w:rPr>
          <w:t>Loftus</w:t>
        </w:r>
        <w:r w:rsidR="0092563A" w:rsidRPr="00AA3230">
          <w:rPr>
            <w:rFonts w:ascii="Arial" w:hAnsi="Arial" w:cs="Arial"/>
          </w:rPr>
          <w:t xml:space="preserve"> TT</w:t>
        </w:r>
        <w:r w:rsidRPr="00AA3230">
          <w:rPr>
            <w:rFonts w:ascii="Arial" w:hAnsi="Arial" w:cs="Arial"/>
          </w:rPr>
          <w:t>, and Kramer</w:t>
        </w:r>
        <w:r w:rsidR="0092563A" w:rsidRPr="00AA3230">
          <w:rPr>
            <w:rFonts w:ascii="Arial" w:hAnsi="Arial" w:cs="Arial"/>
          </w:rPr>
          <w:t xml:space="preserve"> JW</w:t>
        </w:r>
        <w:r w:rsidRPr="00AA3230">
          <w:rPr>
            <w:rFonts w:ascii="Arial" w:hAnsi="Arial" w:cs="Arial"/>
          </w:rPr>
          <w:t xml:space="preserve">. 2004. “A New Flashiness Index: Characteristics and Applications to Midwestern Rivers and Streams1.” </w:t>
        </w:r>
        <w:r w:rsidRPr="00AA3230">
          <w:rPr>
            <w:rFonts w:ascii="Arial" w:hAnsi="Arial" w:cs="Arial"/>
            <w:i/>
            <w:iCs/>
          </w:rPr>
          <w:t>Journal of the American Water Resources Association</w:t>
        </w:r>
        <w:r w:rsidRPr="00AA3230">
          <w:rPr>
            <w:rFonts w:ascii="Arial" w:hAnsi="Arial" w:cs="Arial"/>
          </w:rPr>
          <w:t xml:space="preserve"> 40 (2): 503–22.</w:t>
        </w:r>
      </w:ins>
    </w:p>
    <w:p w14:paraId="20B332EA" w14:textId="7753A947" w:rsidR="00A7070E" w:rsidRPr="00FF6E61" w:rsidRDefault="00A7070E" w:rsidP="00A7070E">
      <w:pPr>
        <w:rPr>
          <w:ins w:id="371" w:author="Sean" w:date="2021-08-06T16:58:00Z"/>
          <w:rFonts w:ascii="Arial" w:hAnsi="Arial" w:cs="Arial"/>
        </w:rPr>
      </w:pPr>
      <w:proofErr w:type="spellStart"/>
      <w:ins w:id="372" w:author="Sean" w:date="2021-08-06T16:58:00Z">
        <w:r w:rsidRPr="00FF6E61">
          <w:rPr>
            <w:rFonts w:ascii="Arial" w:hAnsi="Arial" w:cs="Arial"/>
          </w:rPr>
          <w:t>Bellier</w:t>
        </w:r>
        <w:proofErr w:type="spellEnd"/>
        <w:r w:rsidR="00FF6E61" w:rsidRPr="00FF6E61">
          <w:rPr>
            <w:rFonts w:ascii="Arial" w:hAnsi="Arial" w:cs="Arial"/>
          </w:rPr>
          <w:t xml:space="preserve"> </w:t>
        </w:r>
        <w:r w:rsidRPr="00FF6E61">
          <w:rPr>
            <w:rFonts w:ascii="Arial" w:hAnsi="Arial" w:cs="Arial"/>
          </w:rPr>
          <w:t>ED</w:t>
        </w:r>
        <w:r w:rsidR="00FF6E61" w:rsidRPr="00FF6E61">
          <w:rPr>
            <w:rFonts w:ascii="Arial" w:hAnsi="Arial" w:cs="Arial"/>
          </w:rPr>
          <w:t>,</w:t>
        </w:r>
        <w:r w:rsidRPr="00FF6E61">
          <w:rPr>
            <w:rFonts w:ascii="Arial" w:hAnsi="Arial" w:cs="Arial"/>
          </w:rPr>
          <w:t xml:space="preserve"> </w:t>
        </w:r>
        <w:proofErr w:type="spellStart"/>
        <w:r w:rsidRPr="00FF6E61">
          <w:rPr>
            <w:rFonts w:ascii="Arial" w:hAnsi="Arial" w:cs="Arial"/>
          </w:rPr>
          <w:t>Borcard</w:t>
        </w:r>
        <w:proofErr w:type="spellEnd"/>
        <w:r w:rsidR="00FF6E61" w:rsidRPr="00FF6E61">
          <w:rPr>
            <w:rFonts w:ascii="Arial" w:hAnsi="Arial" w:cs="Arial"/>
          </w:rPr>
          <w:t xml:space="preserve"> </w:t>
        </w:r>
        <w:r w:rsidRPr="00FF6E61">
          <w:rPr>
            <w:rFonts w:ascii="Arial" w:hAnsi="Arial" w:cs="Arial"/>
          </w:rPr>
          <w:t>FG, Legendre</w:t>
        </w:r>
        <w:r w:rsidR="00FF6E61" w:rsidRPr="00FF6E61">
          <w:rPr>
            <w:rFonts w:ascii="Arial" w:hAnsi="Arial" w:cs="Arial"/>
          </w:rPr>
          <w:t xml:space="preserve"> P. 2012.</w:t>
        </w:r>
        <w:r w:rsidRPr="00FF6E61">
          <w:rPr>
            <w:rFonts w:ascii="Arial" w:hAnsi="Arial" w:cs="Arial"/>
          </w:rPr>
          <w:t xml:space="preserve"> Numerical Ecology with R. </w:t>
        </w:r>
        <w:r w:rsidRPr="00FF6E61">
          <w:rPr>
            <w:rFonts w:ascii="Arial" w:hAnsi="Arial" w:cs="Arial"/>
            <w:i/>
            <w:iCs/>
          </w:rPr>
          <w:t>JABES</w:t>
        </w:r>
        <w:r w:rsidRPr="00FF6E61">
          <w:rPr>
            <w:rFonts w:ascii="Arial" w:hAnsi="Arial" w:cs="Arial"/>
          </w:rPr>
          <w:t xml:space="preserve"> 17, 308–309. https://doi.org/10.1007/s13253-012-0094-x</w:t>
        </w:r>
      </w:ins>
    </w:p>
    <w:p w14:paraId="72A15B04" w14:textId="583F2A49" w:rsidR="0074725F" w:rsidRPr="00AA3230" w:rsidRDefault="0074725F" w:rsidP="0074725F">
      <w:pPr>
        <w:pStyle w:val="Bibliography"/>
        <w:rPr>
          <w:ins w:id="373" w:author="Sean" w:date="2021-08-06T16:58:00Z"/>
          <w:rFonts w:ascii="Arial" w:hAnsi="Arial" w:cs="Arial"/>
        </w:rPr>
      </w:pPr>
      <w:ins w:id="374" w:author="Sean" w:date="2021-08-06T16:58:00Z">
        <w:r w:rsidRPr="00AA3230">
          <w:rPr>
            <w:rFonts w:ascii="Arial" w:hAnsi="Arial" w:cs="Arial"/>
          </w:rPr>
          <w:t xml:space="preserve">Boulton AJ. 2003. “Parallels and Contrasts in the Effects of Drought on Stream Macroinvertebrate Assemblages.” </w:t>
        </w:r>
        <w:r w:rsidRPr="00AA3230">
          <w:rPr>
            <w:rFonts w:ascii="Arial" w:hAnsi="Arial" w:cs="Arial"/>
            <w:i/>
            <w:iCs/>
          </w:rPr>
          <w:t>Freshwater Biology</w:t>
        </w:r>
        <w:r w:rsidRPr="00AA3230">
          <w:rPr>
            <w:rFonts w:ascii="Arial" w:hAnsi="Arial" w:cs="Arial"/>
          </w:rPr>
          <w:t xml:space="preserve"> 48 (7): 1173–85. https://doi.org/10.1046/j.1365-2427.2003.01084.x.</w:t>
        </w:r>
      </w:ins>
    </w:p>
    <w:p w14:paraId="332DA476" w14:textId="1CB27499" w:rsidR="0074725F" w:rsidRDefault="0074725F" w:rsidP="0074725F">
      <w:pPr>
        <w:pStyle w:val="Bibliography"/>
        <w:rPr>
          <w:ins w:id="375" w:author="Sean" w:date="2021-08-06T16:58:00Z"/>
          <w:rFonts w:ascii="Arial" w:hAnsi="Arial" w:cs="Arial"/>
        </w:rPr>
      </w:pPr>
      <w:ins w:id="376" w:author="Sean" w:date="2021-08-06T16:58:00Z">
        <w:r w:rsidRPr="00AA3230">
          <w:rPr>
            <w:rFonts w:ascii="Arial" w:hAnsi="Arial" w:cs="Arial"/>
          </w:rPr>
          <w:t>Boulton AJ., Peterson</w:t>
        </w:r>
        <w:r w:rsidR="0092563A" w:rsidRPr="00AA3230">
          <w:rPr>
            <w:rFonts w:ascii="Arial" w:hAnsi="Arial" w:cs="Arial"/>
          </w:rPr>
          <w:t xml:space="preserve"> CG</w:t>
        </w:r>
        <w:r w:rsidRPr="00AA3230">
          <w:rPr>
            <w:rFonts w:ascii="Arial" w:hAnsi="Arial" w:cs="Arial"/>
          </w:rPr>
          <w:t>, Grimm</w:t>
        </w:r>
        <w:r w:rsidR="0092563A" w:rsidRPr="00AA3230">
          <w:rPr>
            <w:rFonts w:ascii="Arial" w:hAnsi="Arial" w:cs="Arial"/>
          </w:rPr>
          <w:t xml:space="preserve"> NB</w:t>
        </w:r>
        <w:r w:rsidRPr="00AA3230">
          <w:rPr>
            <w:rFonts w:ascii="Arial" w:hAnsi="Arial" w:cs="Arial"/>
          </w:rPr>
          <w:t>, and Fisher</w:t>
        </w:r>
        <w:r w:rsidR="0092563A" w:rsidRPr="00AA3230">
          <w:rPr>
            <w:rFonts w:ascii="Arial" w:hAnsi="Arial" w:cs="Arial"/>
          </w:rPr>
          <w:t xml:space="preserve"> SG</w:t>
        </w:r>
        <w:r w:rsidRPr="00AA3230">
          <w:rPr>
            <w:rFonts w:ascii="Arial" w:hAnsi="Arial" w:cs="Arial"/>
          </w:rPr>
          <w:t xml:space="preserve">. 1992. “Stability of an Aquatic Macroinvertebrate Community in a Multiyear Hydrologic Disturbance Regime.” </w:t>
        </w:r>
        <w:r w:rsidRPr="00AA3230">
          <w:rPr>
            <w:rFonts w:ascii="Arial" w:hAnsi="Arial" w:cs="Arial"/>
            <w:i/>
            <w:iCs/>
          </w:rPr>
          <w:t>Ecology</w:t>
        </w:r>
        <w:r w:rsidRPr="00AA3230">
          <w:rPr>
            <w:rFonts w:ascii="Arial" w:hAnsi="Arial" w:cs="Arial"/>
          </w:rPr>
          <w:t xml:space="preserve"> 73 (6): 2192–2207. </w:t>
        </w:r>
        <w:r w:rsidR="009107A4">
          <w:fldChar w:fldCharType="begin"/>
        </w:r>
        <w:r w:rsidR="009107A4">
          <w:instrText xml:space="preserve"> HYPERLINK "https://doi.org/10.2307/1941467" </w:instrText>
        </w:r>
        <w:r w:rsidR="009107A4">
          <w:fldChar w:fldCharType="separate"/>
        </w:r>
        <w:r w:rsidR="00A7070E" w:rsidRPr="000B7DE7">
          <w:rPr>
            <w:rStyle w:val="Hyperlink"/>
            <w:rFonts w:ascii="Arial" w:hAnsi="Arial" w:cs="Arial"/>
          </w:rPr>
          <w:t>https://doi.org/10.2307/1941467</w:t>
        </w:r>
        <w:r w:rsidR="009107A4">
          <w:rPr>
            <w:rStyle w:val="Hyperlink"/>
            <w:rFonts w:ascii="Arial" w:hAnsi="Arial" w:cs="Arial"/>
          </w:rPr>
          <w:fldChar w:fldCharType="end"/>
        </w:r>
        <w:r w:rsidRPr="00AA3230">
          <w:rPr>
            <w:rFonts w:ascii="Arial" w:hAnsi="Arial" w:cs="Arial"/>
          </w:rPr>
          <w:t>.</w:t>
        </w:r>
      </w:ins>
    </w:p>
    <w:p w14:paraId="790B0E04" w14:textId="20F77851" w:rsidR="0074725F" w:rsidRDefault="0074725F" w:rsidP="0074725F">
      <w:pPr>
        <w:pStyle w:val="Bibliography"/>
        <w:rPr>
          <w:ins w:id="377" w:author="Sean" w:date="2021-08-06T16:58:00Z"/>
          <w:rFonts w:ascii="Arial" w:hAnsi="Arial" w:cs="Arial"/>
        </w:rPr>
      </w:pPr>
      <w:ins w:id="378" w:author="Sean" w:date="2021-08-06T16:58:00Z">
        <w:r w:rsidRPr="00AA3230">
          <w:rPr>
            <w:rFonts w:ascii="Arial" w:hAnsi="Arial" w:cs="Arial"/>
          </w:rPr>
          <w:t>Burnham</w:t>
        </w:r>
        <w:r w:rsidR="0092563A" w:rsidRPr="00AA3230">
          <w:rPr>
            <w:rFonts w:ascii="Arial" w:hAnsi="Arial" w:cs="Arial"/>
          </w:rPr>
          <w:t xml:space="preserve"> </w:t>
        </w:r>
        <w:r w:rsidRPr="00AA3230">
          <w:rPr>
            <w:rFonts w:ascii="Arial" w:hAnsi="Arial" w:cs="Arial"/>
          </w:rPr>
          <w:t>KP, and</w:t>
        </w:r>
        <w:r w:rsidR="0092563A" w:rsidRPr="00AA3230">
          <w:rPr>
            <w:rFonts w:ascii="Arial" w:hAnsi="Arial" w:cs="Arial"/>
          </w:rPr>
          <w:t xml:space="preserve"> </w:t>
        </w:r>
        <w:r w:rsidRPr="00AA3230">
          <w:rPr>
            <w:rFonts w:ascii="Arial" w:hAnsi="Arial" w:cs="Arial"/>
          </w:rPr>
          <w:t>Anderson</w:t>
        </w:r>
        <w:r w:rsidR="0092563A" w:rsidRPr="00AA3230">
          <w:rPr>
            <w:rFonts w:ascii="Arial" w:hAnsi="Arial" w:cs="Arial"/>
          </w:rPr>
          <w:t xml:space="preserve"> DR</w:t>
        </w:r>
        <w:r w:rsidRPr="00AA3230">
          <w:rPr>
            <w:rFonts w:ascii="Arial" w:hAnsi="Arial" w:cs="Arial"/>
          </w:rPr>
          <w:t xml:space="preserve">. 2002. </w:t>
        </w:r>
        <w:r w:rsidRPr="00AA3230">
          <w:rPr>
            <w:rFonts w:ascii="Arial" w:hAnsi="Arial" w:cs="Arial"/>
            <w:i/>
            <w:iCs/>
          </w:rPr>
          <w:t xml:space="preserve">Model Selection and </w:t>
        </w:r>
        <w:proofErr w:type="spellStart"/>
        <w:r w:rsidRPr="00AA3230">
          <w:rPr>
            <w:rFonts w:ascii="Arial" w:hAnsi="Arial" w:cs="Arial"/>
            <w:i/>
            <w:iCs/>
          </w:rPr>
          <w:t>Multimodel</w:t>
        </w:r>
        <w:proofErr w:type="spellEnd"/>
        <w:r w:rsidRPr="00AA3230">
          <w:rPr>
            <w:rFonts w:ascii="Arial" w:hAnsi="Arial" w:cs="Arial"/>
            <w:i/>
            <w:iCs/>
          </w:rPr>
          <w:t xml:space="preserve"> Inference: A Practical Information-Theoretic Approach</w:t>
        </w:r>
        <w:r w:rsidRPr="00AA3230">
          <w:rPr>
            <w:rFonts w:ascii="Arial" w:hAnsi="Arial" w:cs="Arial"/>
          </w:rPr>
          <w:t xml:space="preserve">. 2nd ed. New York: Springer-Verlag. </w:t>
        </w:r>
        <w:r w:rsidR="009107A4">
          <w:fldChar w:fldCharType="begin"/>
        </w:r>
        <w:r w:rsidR="009107A4">
          <w:instrText xml:space="preserve"> HYPERLINK "https://doi.org/10.1007/b97636" </w:instrText>
        </w:r>
        <w:r w:rsidR="009107A4">
          <w:fldChar w:fldCharType="separate"/>
        </w:r>
        <w:r w:rsidR="00F45270" w:rsidRPr="006071C0">
          <w:rPr>
            <w:rStyle w:val="Hyperlink"/>
            <w:rFonts w:ascii="Arial" w:hAnsi="Arial" w:cs="Arial"/>
          </w:rPr>
          <w:t>https://doi.org/10.1007/b97636</w:t>
        </w:r>
        <w:r w:rsidR="009107A4">
          <w:rPr>
            <w:rStyle w:val="Hyperlink"/>
            <w:rFonts w:ascii="Arial" w:hAnsi="Arial" w:cs="Arial"/>
          </w:rPr>
          <w:fldChar w:fldCharType="end"/>
        </w:r>
        <w:r w:rsidRPr="00AA3230">
          <w:rPr>
            <w:rFonts w:ascii="Arial" w:hAnsi="Arial" w:cs="Arial"/>
          </w:rPr>
          <w:t>.</w:t>
        </w:r>
      </w:ins>
    </w:p>
    <w:p w14:paraId="0E3E257B" w14:textId="77777777" w:rsidR="009646B1" w:rsidRPr="009646B1" w:rsidRDefault="009646B1" w:rsidP="0074725F">
      <w:pPr>
        <w:pStyle w:val="Bibliography"/>
        <w:rPr>
          <w:ins w:id="379" w:author="Sean" w:date="2021-08-06T16:58:00Z"/>
          <w:rFonts w:ascii="Arial" w:hAnsi="Arial" w:cs="Arial"/>
          <w:color w:val="000000"/>
          <w:shd w:val="clear" w:color="auto" w:fill="FFFFFF"/>
        </w:rPr>
      </w:pPr>
      <w:ins w:id="380" w:author="Sean" w:date="2021-08-06T16:58:00Z">
        <w:r w:rsidRPr="009646B1">
          <w:rPr>
            <w:rFonts w:ascii="Arial" w:hAnsi="Arial" w:cs="Arial"/>
            <w:color w:val="000000"/>
            <w:shd w:val="clear" w:color="auto" w:fill="FFFFFF"/>
          </w:rPr>
          <w:lastRenderedPageBreak/>
          <w:t xml:space="preserve">Chao A, </w:t>
        </w:r>
        <w:proofErr w:type="spellStart"/>
        <w:r w:rsidRPr="009646B1">
          <w:rPr>
            <w:rFonts w:ascii="Arial" w:hAnsi="Arial" w:cs="Arial"/>
            <w:color w:val="000000"/>
            <w:shd w:val="clear" w:color="auto" w:fill="FFFFFF"/>
          </w:rPr>
          <w:t>Gotelli</w:t>
        </w:r>
        <w:proofErr w:type="spellEnd"/>
        <w:r w:rsidRPr="009646B1">
          <w:rPr>
            <w:rFonts w:ascii="Arial" w:hAnsi="Arial" w:cs="Arial"/>
            <w:color w:val="000000"/>
            <w:shd w:val="clear" w:color="auto" w:fill="FFFFFF"/>
          </w:rPr>
          <w:t xml:space="preserve"> NJ, Hsieh TC, Sande EL, Ma KH, Colwell RK, Ellison AM (2014). “Rarefaction and extrapolation with Hill numbers: a framework for sampling and estimation in species diversity studies.” </w:t>
        </w:r>
        <w:r w:rsidRPr="009646B1">
          <w:rPr>
            <w:rStyle w:val="Emphasis"/>
            <w:rFonts w:ascii="Arial" w:hAnsi="Arial" w:cs="Arial"/>
            <w:color w:val="000000"/>
            <w:shd w:val="clear" w:color="auto" w:fill="FFFFFF"/>
          </w:rPr>
          <w:t>Ecological Monographs</w:t>
        </w:r>
        <w:r w:rsidRPr="009646B1">
          <w:rPr>
            <w:rFonts w:ascii="Arial" w:hAnsi="Arial" w:cs="Arial"/>
            <w:color w:val="000000"/>
            <w:shd w:val="clear" w:color="auto" w:fill="FFFFFF"/>
          </w:rPr>
          <w:t>, </w:t>
        </w:r>
        <w:r w:rsidRPr="009646B1">
          <w:rPr>
            <w:rFonts w:ascii="Arial" w:hAnsi="Arial" w:cs="Arial"/>
            <w:b/>
            <w:bCs/>
            <w:color w:val="000000"/>
            <w:shd w:val="clear" w:color="auto" w:fill="FFFFFF"/>
          </w:rPr>
          <w:t>84</w:t>
        </w:r>
        <w:r w:rsidRPr="009646B1">
          <w:rPr>
            <w:rFonts w:ascii="Arial" w:hAnsi="Arial" w:cs="Arial"/>
            <w:color w:val="000000"/>
            <w:shd w:val="clear" w:color="auto" w:fill="FFFFFF"/>
          </w:rPr>
          <w:t>, 45–67.</w:t>
        </w:r>
      </w:ins>
    </w:p>
    <w:p w14:paraId="3825B6C6" w14:textId="7682AD45" w:rsidR="0074725F" w:rsidRPr="00AA3230" w:rsidRDefault="0074725F" w:rsidP="0074725F">
      <w:pPr>
        <w:pStyle w:val="Bibliography"/>
        <w:rPr>
          <w:ins w:id="381" w:author="Sean" w:date="2021-08-06T16:58:00Z"/>
          <w:rFonts w:ascii="Arial" w:hAnsi="Arial" w:cs="Arial"/>
        </w:rPr>
      </w:pPr>
      <w:ins w:id="382" w:author="Sean" w:date="2021-08-06T16:58:00Z">
        <w:r w:rsidRPr="00AA3230">
          <w:rPr>
            <w:rFonts w:ascii="Arial" w:hAnsi="Arial" w:cs="Arial"/>
          </w:rPr>
          <w:t xml:space="preserve">Chapman BE. 2018. </w:t>
        </w:r>
        <w:r w:rsidRPr="00AA3230">
          <w:rPr>
            <w:rFonts w:ascii="Arial" w:hAnsi="Arial" w:cs="Arial"/>
            <w:i/>
            <w:iCs/>
          </w:rPr>
          <w:t>The Natural History of Texas</w:t>
        </w:r>
        <w:r w:rsidRPr="00AA3230">
          <w:rPr>
            <w:rFonts w:ascii="Arial" w:hAnsi="Arial" w:cs="Arial"/>
          </w:rPr>
          <w:t>. College Station: Texas A&amp;M University Press. https://www.tamupress.com/9781623495725/the-natural-history-of-texas.</w:t>
        </w:r>
      </w:ins>
    </w:p>
    <w:p w14:paraId="19E1A592" w14:textId="1945EE57" w:rsidR="0074725F" w:rsidRPr="00AA3230" w:rsidRDefault="0074725F" w:rsidP="0074725F">
      <w:pPr>
        <w:pStyle w:val="Bibliography"/>
        <w:rPr>
          <w:ins w:id="383" w:author="Sean" w:date="2021-08-06T16:58:00Z"/>
          <w:rFonts w:ascii="Arial" w:hAnsi="Arial" w:cs="Arial"/>
        </w:rPr>
      </w:pPr>
      <w:ins w:id="384" w:author="Sean" w:date="2021-08-06T16:58:00Z">
        <w:r w:rsidRPr="00AA3230">
          <w:rPr>
            <w:rFonts w:ascii="Arial" w:hAnsi="Arial" w:cs="Arial"/>
          </w:rPr>
          <w:t>Connor</w:t>
        </w:r>
        <w:r w:rsidR="0088024B" w:rsidRPr="00AA3230">
          <w:rPr>
            <w:rFonts w:ascii="Arial" w:hAnsi="Arial" w:cs="Arial"/>
          </w:rPr>
          <w:t xml:space="preserve"> </w:t>
        </w:r>
        <w:r w:rsidRPr="00AA3230">
          <w:rPr>
            <w:rFonts w:ascii="Arial" w:hAnsi="Arial" w:cs="Arial"/>
          </w:rPr>
          <w:t>S, Nelson</w:t>
        </w:r>
        <w:r w:rsidR="0088024B" w:rsidRPr="00AA3230">
          <w:rPr>
            <w:rFonts w:ascii="Arial" w:hAnsi="Arial" w:cs="Arial"/>
          </w:rPr>
          <w:t xml:space="preserve"> PN</w:t>
        </w:r>
        <w:r w:rsidRPr="00AA3230">
          <w:rPr>
            <w:rFonts w:ascii="Arial" w:hAnsi="Arial" w:cs="Arial"/>
          </w:rPr>
          <w:t xml:space="preserve">, </w:t>
        </w:r>
        <w:proofErr w:type="spellStart"/>
        <w:r w:rsidRPr="00AA3230">
          <w:rPr>
            <w:rFonts w:ascii="Arial" w:hAnsi="Arial" w:cs="Arial"/>
          </w:rPr>
          <w:t>Armour</w:t>
        </w:r>
        <w:proofErr w:type="spellEnd"/>
        <w:r w:rsidR="0088024B" w:rsidRPr="00AA3230">
          <w:rPr>
            <w:rFonts w:ascii="Arial" w:hAnsi="Arial" w:cs="Arial"/>
          </w:rPr>
          <w:t xml:space="preserve"> JD</w:t>
        </w:r>
        <w:r w:rsidRPr="00AA3230">
          <w:rPr>
            <w:rFonts w:ascii="Arial" w:hAnsi="Arial" w:cs="Arial"/>
          </w:rPr>
          <w:t xml:space="preserve">, and </w:t>
        </w:r>
        <w:proofErr w:type="spellStart"/>
        <w:r w:rsidRPr="00AA3230">
          <w:rPr>
            <w:rFonts w:ascii="Arial" w:hAnsi="Arial" w:cs="Arial"/>
          </w:rPr>
          <w:t>Henault</w:t>
        </w:r>
        <w:proofErr w:type="spellEnd"/>
        <w:r w:rsidR="0088024B" w:rsidRPr="00AA3230">
          <w:rPr>
            <w:rFonts w:ascii="Arial" w:hAnsi="Arial" w:cs="Arial"/>
          </w:rPr>
          <w:t xml:space="preserve"> C</w:t>
        </w:r>
        <w:r w:rsidRPr="00AA3230">
          <w:rPr>
            <w:rFonts w:ascii="Arial" w:hAnsi="Arial" w:cs="Arial"/>
          </w:rPr>
          <w:t xml:space="preserve">. 2013. “Hydrology of a Forested Riparian Zone in an Agricultural Landscape of the Humid Tropics.” </w:t>
        </w:r>
        <w:r w:rsidRPr="00AA3230">
          <w:rPr>
            <w:rFonts w:ascii="Arial" w:hAnsi="Arial" w:cs="Arial"/>
            <w:i/>
            <w:iCs/>
          </w:rPr>
          <w:t>Agriculture Ecosystems &amp; Environment</w:t>
        </w:r>
        <w:r w:rsidRPr="00AA3230">
          <w:rPr>
            <w:rFonts w:ascii="Arial" w:hAnsi="Arial" w:cs="Arial"/>
          </w:rPr>
          <w:t xml:space="preserve"> 180 (November): 111–22. https://doi.org/10.1016/j.agee.2011.12.006.</w:t>
        </w:r>
      </w:ins>
    </w:p>
    <w:p w14:paraId="00998B23" w14:textId="20F769E9" w:rsidR="0074725F" w:rsidRPr="00AA3230" w:rsidRDefault="0074725F" w:rsidP="0074725F">
      <w:pPr>
        <w:pStyle w:val="Bibliography"/>
        <w:rPr>
          <w:ins w:id="385" w:author="Sean" w:date="2021-08-06T16:58:00Z"/>
          <w:rFonts w:ascii="Arial" w:hAnsi="Arial" w:cs="Arial"/>
        </w:rPr>
      </w:pPr>
      <w:ins w:id="386" w:author="Sean" w:date="2021-08-06T16:58:00Z">
        <w:r w:rsidRPr="00AA3230">
          <w:rPr>
            <w:rFonts w:ascii="Arial" w:hAnsi="Arial" w:cs="Arial"/>
          </w:rPr>
          <w:t>Cooke</w:t>
        </w:r>
        <w:r w:rsidR="0088024B" w:rsidRPr="00AA3230">
          <w:rPr>
            <w:rFonts w:ascii="Arial" w:hAnsi="Arial" w:cs="Arial"/>
          </w:rPr>
          <w:t xml:space="preserve"> </w:t>
        </w:r>
        <w:r w:rsidRPr="00AA3230">
          <w:rPr>
            <w:rFonts w:ascii="Arial" w:hAnsi="Arial" w:cs="Arial"/>
          </w:rPr>
          <w:t>S, and Philipp</w:t>
        </w:r>
        <w:r w:rsidR="0088024B" w:rsidRPr="00AA3230">
          <w:rPr>
            <w:rFonts w:ascii="Arial" w:hAnsi="Arial" w:cs="Arial"/>
          </w:rPr>
          <w:t xml:space="preserve"> D</w:t>
        </w:r>
        <w:r w:rsidRPr="00AA3230">
          <w:rPr>
            <w:rFonts w:ascii="Arial" w:hAnsi="Arial" w:cs="Arial"/>
          </w:rPr>
          <w:t xml:space="preserve">. 2009. </w:t>
        </w:r>
        <w:r w:rsidRPr="00AA3230">
          <w:rPr>
            <w:rFonts w:ascii="Arial" w:hAnsi="Arial" w:cs="Arial"/>
            <w:i/>
            <w:iCs/>
          </w:rPr>
          <w:t>Centrarchid Fishes: Diversity, Biology, and Conservation</w:t>
        </w:r>
        <w:r w:rsidRPr="00AA3230">
          <w:rPr>
            <w:rFonts w:ascii="Arial" w:hAnsi="Arial" w:cs="Arial"/>
          </w:rPr>
          <w:t>. https://doi.org/10.1002/9781444316032.</w:t>
        </w:r>
      </w:ins>
    </w:p>
    <w:p w14:paraId="1D7B80EE" w14:textId="44B66574" w:rsidR="0074725F" w:rsidRPr="00AA3230" w:rsidRDefault="0074725F" w:rsidP="0074725F">
      <w:pPr>
        <w:pStyle w:val="Bibliography"/>
        <w:rPr>
          <w:ins w:id="387" w:author="Sean" w:date="2021-08-06T16:58:00Z"/>
          <w:rFonts w:ascii="Arial" w:hAnsi="Arial" w:cs="Arial"/>
        </w:rPr>
      </w:pPr>
      <w:ins w:id="388" w:author="Sean" w:date="2021-08-06T16:58:00Z">
        <w:r w:rsidRPr="00AA3230">
          <w:rPr>
            <w:rFonts w:ascii="Arial" w:hAnsi="Arial" w:cs="Arial"/>
          </w:rPr>
          <w:t>Cummins</w:t>
        </w:r>
        <w:r w:rsidR="0088024B" w:rsidRPr="00AA3230">
          <w:rPr>
            <w:rFonts w:ascii="Arial" w:hAnsi="Arial" w:cs="Arial"/>
          </w:rPr>
          <w:t xml:space="preserve"> </w:t>
        </w:r>
        <w:r w:rsidRPr="00AA3230">
          <w:rPr>
            <w:rFonts w:ascii="Arial" w:hAnsi="Arial" w:cs="Arial"/>
          </w:rPr>
          <w:t>K, and Merritt</w:t>
        </w:r>
        <w:r w:rsidR="0088024B" w:rsidRPr="00AA3230">
          <w:rPr>
            <w:rFonts w:ascii="Arial" w:hAnsi="Arial" w:cs="Arial"/>
          </w:rPr>
          <w:t xml:space="preserve"> R</w:t>
        </w:r>
        <w:r w:rsidRPr="00AA3230">
          <w:rPr>
            <w:rFonts w:ascii="Arial" w:hAnsi="Arial" w:cs="Arial"/>
          </w:rPr>
          <w:t xml:space="preserve">. 1996. “An Introduction to The Aquatic Insects of North America.” </w:t>
        </w:r>
        <w:r w:rsidRPr="00AA3230">
          <w:rPr>
            <w:rFonts w:ascii="Arial" w:hAnsi="Arial" w:cs="Arial"/>
            <w:i/>
            <w:iCs/>
          </w:rPr>
          <w:t>The Journal of Animal Ecology</w:t>
        </w:r>
        <w:r w:rsidRPr="00AA3230">
          <w:rPr>
            <w:rFonts w:ascii="Arial" w:hAnsi="Arial" w:cs="Arial"/>
          </w:rPr>
          <w:t xml:space="preserve"> 50 (September). https://doi.org/10.2307/1467288.</w:t>
        </w:r>
      </w:ins>
    </w:p>
    <w:p w14:paraId="260DDB51" w14:textId="189F3128" w:rsidR="0074725F" w:rsidRPr="00AA3230" w:rsidRDefault="0074725F" w:rsidP="0074725F">
      <w:pPr>
        <w:pStyle w:val="Bibliography"/>
        <w:rPr>
          <w:ins w:id="389" w:author="Sean" w:date="2021-08-06T16:58:00Z"/>
          <w:rFonts w:ascii="Arial" w:hAnsi="Arial" w:cs="Arial"/>
        </w:rPr>
      </w:pPr>
      <w:ins w:id="390" w:author="Sean" w:date="2021-08-06T16:58:00Z">
        <w:r w:rsidRPr="00AA3230">
          <w:rPr>
            <w:rFonts w:ascii="Arial" w:hAnsi="Arial" w:cs="Arial"/>
          </w:rPr>
          <w:t>Dahl</w:t>
        </w:r>
        <w:r w:rsidR="0088024B" w:rsidRPr="00AA3230">
          <w:rPr>
            <w:rFonts w:ascii="Arial" w:hAnsi="Arial" w:cs="Arial"/>
          </w:rPr>
          <w:t xml:space="preserve"> </w:t>
        </w:r>
        <w:r w:rsidRPr="00AA3230">
          <w:rPr>
            <w:rFonts w:ascii="Arial" w:hAnsi="Arial" w:cs="Arial"/>
          </w:rPr>
          <w:t>J, and Greenberg</w:t>
        </w:r>
        <w:r w:rsidR="0088024B" w:rsidRPr="00AA3230">
          <w:rPr>
            <w:rFonts w:ascii="Arial" w:hAnsi="Arial" w:cs="Arial"/>
          </w:rPr>
          <w:t xml:space="preserve"> LA</w:t>
        </w:r>
        <w:r w:rsidRPr="00AA3230">
          <w:rPr>
            <w:rFonts w:ascii="Arial" w:hAnsi="Arial" w:cs="Arial"/>
          </w:rPr>
          <w:t xml:space="preserve">. 1998. “Effects of Fish Predation and Habitat Type on Stream Benthic Communities.” </w:t>
        </w:r>
        <w:proofErr w:type="spellStart"/>
        <w:r w:rsidRPr="00AA3230">
          <w:rPr>
            <w:rFonts w:ascii="Arial" w:hAnsi="Arial" w:cs="Arial"/>
            <w:i/>
            <w:iCs/>
          </w:rPr>
          <w:t>Hydrobiologia</w:t>
        </w:r>
        <w:proofErr w:type="spellEnd"/>
        <w:r w:rsidRPr="00AA3230">
          <w:rPr>
            <w:rFonts w:ascii="Arial" w:hAnsi="Arial" w:cs="Arial"/>
          </w:rPr>
          <w:t xml:space="preserve"> 361: 67–76.</w:t>
        </w:r>
      </w:ins>
    </w:p>
    <w:p w14:paraId="7CA381E2" w14:textId="141E9706" w:rsidR="0074725F" w:rsidRPr="00AA3230" w:rsidRDefault="0074725F" w:rsidP="0074725F">
      <w:pPr>
        <w:pStyle w:val="Bibliography"/>
        <w:rPr>
          <w:ins w:id="391" w:author="Sean" w:date="2021-08-06T16:58:00Z"/>
          <w:rFonts w:ascii="Arial" w:hAnsi="Arial" w:cs="Arial"/>
        </w:rPr>
      </w:pPr>
      <w:proofErr w:type="spellStart"/>
      <w:ins w:id="392" w:author="Sean" w:date="2021-08-06T16:58:00Z">
        <w:r w:rsidRPr="00AA3230">
          <w:rPr>
            <w:rFonts w:ascii="Arial" w:hAnsi="Arial" w:cs="Arial"/>
          </w:rPr>
          <w:t>D’Amen</w:t>
        </w:r>
        <w:proofErr w:type="spellEnd"/>
        <w:r w:rsidRPr="00AA3230">
          <w:rPr>
            <w:rFonts w:ascii="Arial" w:hAnsi="Arial" w:cs="Arial"/>
          </w:rPr>
          <w:t>, M, Mod</w:t>
        </w:r>
        <w:r w:rsidR="0088024B" w:rsidRPr="00AA3230">
          <w:rPr>
            <w:rFonts w:ascii="Arial" w:hAnsi="Arial" w:cs="Arial"/>
          </w:rPr>
          <w:t xml:space="preserve"> HK</w:t>
        </w:r>
        <w:r w:rsidRPr="00AA3230">
          <w:rPr>
            <w:rFonts w:ascii="Arial" w:hAnsi="Arial" w:cs="Arial"/>
          </w:rPr>
          <w:t xml:space="preserve">, </w:t>
        </w:r>
        <w:proofErr w:type="spellStart"/>
        <w:r w:rsidRPr="00AA3230">
          <w:rPr>
            <w:rFonts w:ascii="Arial" w:hAnsi="Arial" w:cs="Arial"/>
          </w:rPr>
          <w:t>Gotelli</w:t>
        </w:r>
        <w:proofErr w:type="spellEnd"/>
        <w:r w:rsidR="0088024B" w:rsidRPr="00AA3230">
          <w:rPr>
            <w:rFonts w:ascii="Arial" w:hAnsi="Arial" w:cs="Arial"/>
          </w:rPr>
          <w:t xml:space="preserve"> NJ</w:t>
        </w:r>
        <w:r w:rsidRPr="00AA3230">
          <w:rPr>
            <w:rFonts w:ascii="Arial" w:hAnsi="Arial" w:cs="Arial"/>
          </w:rPr>
          <w:t xml:space="preserve">, and </w:t>
        </w:r>
        <w:proofErr w:type="spellStart"/>
        <w:r w:rsidRPr="00AA3230">
          <w:rPr>
            <w:rFonts w:ascii="Arial" w:hAnsi="Arial" w:cs="Arial"/>
          </w:rPr>
          <w:t>Guisan</w:t>
        </w:r>
        <w:proofErr w:type="spellEnd"/>
        <w:r w:rsidR="0088024B" w:rsidRPr="00AA3230">
          <w:rPr>
            <w:rFonts w:ascii="Arial" w:hAnsi="Arial" w:cs="Arial"/>
          </w:rPr>
          <w:t xml:space="preserve"> A</w:t>
        </w:r>
        <w:r w:rsidRPr="00AA3230">
          <w:rPr>
            <w:rFonts w:ascii="Arial" w:hAnsi="Arial" w:cs="Arial"/>
          </w:rPr>
          <w:t xml:space="preserve">. 2018. “Disentangling Biotic Interactions, Environmental Filters, and Dispersal Limitation as Drivers of Species Co-Occurrence.” </w:t>
        </w:r>
        <w:proofErr w:type="spellStart"/>
        <w:r w:rsidRPr="00AA3230">
          <w:rPr>
            <w:rFonts w:ascii="Arial" w:hAnsi="Arial" w:cs="Arial"/>
            <w:i/>
            <w:iCs/>
          </w:rPr>
          <w:t>Ecography</w:t>
        </w:r>
        <w:proofErr w:type="spellEnd"/>
        <w:r w:rsidRPr="00AA3230">
          <w:rPr>
            <w:rFonts w:ascii="Arial" w:hAnsi="Arial" w:cs="Arial"/>
          </w:rPr>
          <w:t xml:space="preserve"> 41 (8): 1233–44. https://doi.org/10.1111/ecog.03148.</w:t>
        </w:r>
      </w:ins>
    </w:p>
    <w:p w14:paraId="27BAC04A" w14:textId="0AA73CFC" w:rsidR="0074725F" w:rsidRPr="00AA3230" w:rsidRDefault="0074725F" w:rsidP="0074725F">
      <w:pPr>
        <w:pStyle w:val="Bibliography"/>
        <w:rPr>
          <w:ins w:id="393" w:author="Sean" w:date="2021-08-06T16:58:00Z"/>
          <w:rFonts w:ascii="Arial" w:hAnsi="Arial" w:cs="Arial"/>
        </w:rPr>
      </w:pPr>
      <w:ins w:id="394" w:author="Sean" w:date="2021-08-06T16:58:00Z">
        <w:r w:rsidRPr="00AA3230">
          <w:rPr>
            <w:rFonts w:ascii="Arial" w:hAnsi="Arial" w:cs="Arial"/>
          </w:rPr>
          <w:t xml:space="preserve">De </w:t>
        </w:r>
        <w:proofErr w:type="spellStart"/>
        <w:r w:rsidRPr="00AA3230">
          <w:rPr>
            <w:rFonts w:ascii="Arial" w:hAnsi="Arial" w:cs="Arial"/>
          </w:rPr>
          <w:t>Frenne</w:t>
        </w:r>
        <w:proofErr w:type="spellEnd"/>
        <w:r w:rsidRPr="00AA3230">
          <w:rPr>
            <w:rFonts w:ascii="Arial" w:hAnsi="Arial" w:cs="Arial"/>
          </w:rPr>
          <w:t xml:space="preserve">, P, </w:t>
        </w:r>
        <w:proofErr w:type="spellStart"/>
        <w:r w:rsidRPr="00AA3230">
          <w:rPr>
            <w:rFonts w:ascii="Arial" w:hAnsi="Arial" w:cs="Arial"/>
          </w:rPr>
          <w:t>Graae</w:t>
        </w:r>
        <w:proofErr w:type="spellEnd"/>
        <w:r w:rsidR="0088024B" w:rsidRPr="00AA3230">
          <w:rPr>
            <w:rFonts w:ascii="Arial" w:hAnsi="Arial" w:cs="Arial"/>
          </w:rPr>
          <w:t xml:space="preserve"> BJ</w:t>
        </w:r>
        <w:r w:rsidRPr="00AA3230">
          <w:rPr>
            <w:rFonts w:ascii="Arial" w:hAnsi="Arial" w:cs="Arial"/>
          </w:rPr>
          <w:t>, Rodriguez-Sanchez</w:t>
        </w:r>
        <w:r w:rsidR="0088024B" w:rsidRPr="00AA3230">
          <w:rPr>
            <w:rFonts w:ascii="Arial" w:hAnsi="Arial" w:cs="Arial"/>
          </w:rPr>
          <w:t xml:space="preserve"> F</w:t>
        </w:r>
        <w:r w:rsidRPr="00AA3230">
          <w:rPr>
            <w:rFonts w:ascii="Arial" w:hAnsi="Arial" w:cs="Arial"/>
          </w:rPr>
          <w:t>, Kolb</w:t>
        </w:r>
        <w:r w:rsidR="0088024B" w:rsidRPr="00AA3230">
          <w:rPr>
            <w:rFonts w:ascii="Arial" w:hAnsi="Arial" w:cs="Arial"/>
          </w:rPr>
          <w:t xml:space="preserve"> A</w:t>
        </w:r>
        <w:r w:rsidRPr="00AA3230">
          <w:rPr>
            <w:rFonts w:ascii="Arial" w:hAnsi="Arial" w:cs="Arial"/>
          </w:rPr>
          <w:t xml:space="preserve">, </w:t>
        </w:r>
        <w:proofErr w:type="spellStart"/>
        <w:r w:rsidRPr="00AA3230">
          <w:rPr>
            <w:rFonts w:ascii="Arial" w:hAnsi="Arial" w:cs="Arial"/>
          </w:rPr>
          <w:t>Chabrerie</w:t>
        </w:r>
        <w:proofErr w:type="spellEnd"/>
        <w:r w:rsidR="0088024B" w:rsidRPr="00AA3230">
          <w:rPr>
            <w:rFonts w:ascii="Arial" w:hAnsi="Arial" w:cs="Arial"/>
          </w:rPr>
          <w:t xml:space="preserve"> O</w:t>
        </w:r>
        <w:r w:rsidRPr="00AA3230">
          <w:rPr>
            <w:rFonts w:ascii="Arial" w:hAnsi="Arial" w:cs="Arial"/>
          </w:rPr>
          <w:t xml:space="preserve">, </w:t>
        </w:r>
        <w:proofErr w:type="spellStart"/>
        <w:r w:rsidRPr="00AA3230">
          <w:rPr>
            <w:rFonts w:ascii="Arial" w:hAnsi="Arial" w:cs="Arial"/>
          </w:rPr>
          <w:t>Decocq</w:t>
        </w:r>
        <w:proofErr w:type="spellEnd"/>
        <w:r w:rsidR="0088024B" w:rsidRPr="00AA3230">
          <w:rPr>
            <w:rFonts w:ascii="Arial" w:hAnsi="Arial" w:cs="Arial"/>
          </w:rPr>
          <w:t xml:space="preserve"> G</w:t>
        </w:r>
        <w:r w:rsidRPr="00AA3230">
          <w:rPr>
            <w:rFonts w:ascii="Arial" w:hAnsi="Arial" w:cs="Arial"/>
          </w:rPr>
          <w:t xml:space="preserve">, De </w:t>
        </w:r>
        <w:proofErr w:type="spellStart"/>
        <w:r w:rsidRPr="00AA3230">
          <w:rPr>
            <w:rFonts w:ascii="Arial" w:hAnsi="Arial" w:cs="Arial"/>
          </w:rPr>
          <w:t>Kort</w:t>
        </w:r>
        <w:proofErr w:type="spellEnd"/>
        <w:r w:rsidR="0088024B" w:rsidRPr="00AA3230">
          <w:rPr>
            <w:rFonts w:ascii="Arial" w:hAnsi="Arial" w:cs="Arial"/>
          </w:rPr>
          <w:t xml:space="preserve"> H</w:t>
        </w:r>
        <w:r w:rsidRPr="00AA3230">
          <w:rPr>
            <w:rFonts w:ascii="Arial" w:hAnsi="Arial" w:cs="Arial"/>
          </w:rPr>
          <w:t xml:space="preserve">, </w:t>
        </w:r>
        <w:r w:rsidR="0088024B" w:rsidRPr="00AA3230">
          <w:rPr>
            <w:rFonts w:ascii="Arial" w:hAnsi="Arial" w:cs="Arial"/>
          </w:rPr>
          <w:t xml:space="preserve">De </w:t>
        </w:r>
        <w:proofErr w:type="spellStart"/>
        <w:r w:rsidR="0088024B" w:rsidRPr="00AA3230">
          <w:rPr>
            <w:rFonts w:ascii="Arial" w:hAnsi="Arial" w:cs="Arial"/>
          </w:rPr>
          <w:t>Schrivjer</w:t>
        </w:r>
        <w:proofErr w:type="spellEnd"/>
        <w:r w:rsidR="0088024B" w:rsidRPr="00AA3230">
          <w:rPr>
            <w:rFonts w:ascii="Arial" w:hAnsi="Arial" w:cs="Arial"/>
          </w:rPr>
          <w:t xml:space="preserve"> A, </w:t>
        </w:r>
        <w:proofErr w:type="spellStart"/>
        <w:r w:rsidR="0088024B" w:rsidRPr="00AA3230">
          <w:rPr>
            <w:rFonts w:ascii="Arial" w:hAnsi="Arial" w:cs="Arial"/>
          </w:rPr>
          <w:t>Diekmann</w:t>
        </w:r>
        <w:proofErr w:type="spellEnd"/>
        <w:r w:rsidR="00A707CC" w:rsidRPr="00AA3230">
          <w:rPr>
            <w:rFonts w:ascii="Arial" w:hAnsi="Arial" w:cs="Arial"/>
          </w:rPr>
          <w:t xml:space="preserve"> M, Eriksson O, </w:t>
        </w:r>
        <w:proofErr w:type="spellStart"/>
        <w:r w:rsidR="00A707CC" w:rsidRPr="00AA3230">
          <w:rPr>
            <w:rFonts w:ascii="Arial" w:hAnsi="Arial" w:cs="Arial"/>
          </w:rPr>
          <w:t>Gruwez</w:t>
        </w:r>
        <w:proofErr w:type="spellEnd"/>
        <w:r w:rsidR="00A707CC" w:rsidRPr="00AA3230">
          <w:rPr>
            <w:rFonts w:ascii="Arial" w:hAnsi="Arial" w:cs="Arial"/>
          </w:rPr>
          <w:t xml:space="preserve"> R, </w:t>
        </w:r>
        <w:proofErr w:type="spellStart"/>
        <w:r w:rsidR="00A707CC" w:rsidRPr="00AA3230">
          <w:rPr>
            <w:rFonts w:ascii="Arial" w:hAnsi="Arial" w:cs="Arial"/>
          </w:rPr>
          <w:t>Hermy</w:t>
        </w:r>
        <w:proofErr w:type="spellEnd"/>
        <w:r w:rsidR="00A707CC" w:rsidRPr="00AA3230">
          <w:rPr>
            <w:rFonts w:ascii="Arial" w:hAnsi="Arial" w:cs="Arial"/>
          </w:rPr>
          <w:t xml:space="preserve"> M, Lenoir J, </w:t>
        </w:r>
        <w:proofErr w:type="spellStart"/>
        <w:r w:rsidR="00A707CC" w:rsidRPr="00AA3230">
          <w:rPr>
            <w:rFonts w:ascii="Arial" w:hAnsi="Arial" w:cs="Arial"/>
          </w:rPr>
          <w:t>Plue</w:t>
        </w:r>
        <w:proofErr w:type="spellEnd"/>
        <w:r w:rsidR="00A707CC" w:rsidRPr="00AA3230">
          <w:rPr>
            <w:rFonts w:ascii="Arial" w:hAnsi="Arial" w:cs="Arial"/>
          </w:rPr>
          <w:t xml:space="preserve"> J, </w:t>
        </w:r>
        <w:proofErr w:type="spellStart"/>
        <w:r w:rsidR="00A707CC" w:rsidRPr="00AA3230">
          <w:rPr>
            <w:rFonts w:ascii="Arial" w:hAnsi="Arial" w:cs="Arial"/>
          </w:rPr>
          <w:t>Coomes</w:t>
        </w:r>
        <w:proofErr w:type="spellEnd"/>
        <w:r w:rsidR="00A707CC" w:rsidRPr="00AA3230">
          <w:rPr>
            <w:rFonts w:ascii="Arial" w:hAnsi="Arial" w:cs="Arial"/>
          </w:rPr>
          <w:t xml:space="preserve"> DA, </w:t>
        </w:r>
        <w:proofErr w:type="spellStart"/>
        <w:r w:rsidR="00A707CC" w:rsidRPr="00AA3230">
          <w:rPr>
            <w:rFonts w:ascii="Arial" w:hAnsi="Arial" w:cs="Arial"/>
          </w:rPr>
          <w:t>Verheyen</w:t>
        </w:r>
        <w:proofErr w:type="spellEnd"/>
        <w:r w:rsidR="00A707CC" w:rsidRPr="00AA3230">
          <w:rPr>
            <w:rFonts w:ascii="Arial" w:hAnsi="Arial" w:cs="Arial"/>
          </w:rPr>
          <w:t xml:space="preserve"> K.</w:t>
        </w:r>
        <w:r w:rsidRPr="00AA3230">
          <w:rPr>
            <w:rFonts w:ascii="Arial" w:hAnsi="Arial" w:cs="Arial"/>
          </w:rPr>
          <w:t xml:space="preserve"> 2013. “Latitudinal Gradients as Natural Laboratories to Infer Species’ Responses to Temperature.” </w:t>
        </w:r>
        <w:r w:rsidRPr="00AA3230">
          <w:rPr>
            <w:rFonts w:ascii="Arial" w:hAnsi="Arial" w:cs="Arial"/>
            <w:i/>
            <w:iCs/>
          </w:rPr>
          <w:t>Journal of Ecology</w:t>
        </w:r>
        <w:r w:rsidRPr="00AA3230">
          <w:rPr>
            <w:rFonts w:ascii="Arial" w:hAnsi="Arial" w:cs="Arial"/>
          </w:rPr>
          <w:t xml:space="preserve"> 101 (3): 784–95. https://doi.org/10.1111/1365-2745.12074.</w:t>
        </w:r>
      </w:ins>
    </w:p>
    <w:p w14:paraId="426F9872" w14:textId="36435EB4" w:rsidR="0074725F" w:rsidRPr="00AA3230" w:rsidRDefault="0074725F" w:rsidP="0074725F">
      <w:pPr>
        <w:pStyle w:val="Bibliography"/>
        <w:rPr>
          <w:ins w:id="395" w:author="Sean" w:date="2021-08-06T16:58:00Z"/>
          <w:rFonts w:ascii="Arial" w:hAnsi="Arial" w:cs="Arial"/>
        </w:rPr>
      </w:pPr>
      <w:ins w:id="396" w:author="Sean" w:date="2021-08-06T16:58:00Z">
        <w:r w:rsidRPr="00AA3230">
          <w:rPr>
            <w:rFonts w:ascii="Arial" w:hAnsi="Arial" w:cs="Arial"/>
          </w:rPr>
          <w:t>De Jong</w:t>
        </w:r>
        <w:r w:rsidR="00A707CC" w:rsidRPr="00AA3230">
          <w:rPr>
            <w:rFonts w:ascii="Arial" w:hAnsi="Arial" w:cs="Arial"/>
          </w:rPr>
          <w:t xml:space="preserve"> </w:t>
        </w:r>
        <w:r w:rsidRPr="00AA3230">
          <w:rPr>
            <w:rFonts w:ascii="Arial" w:hAnsi="Arial" w:cs="Arial"/>
          </w:rPr>
          <w:t>GD, Canton</w:t>
        </w:r>
        <w:r w:rsidR="00A707CC" w:rsidRPr="00AA3230">
          <w:rPr>
            <w:rFonts w:ascii="Arial" w:hAnsi="Arial" w:cs="Arial"/>
          </w:rPr>
          <w:t xml:space="preserve"> SP</w:t>
        </w:r>
        <w:r w:rsidRPr="00AA3230">
          <w:rPr>
            <w:rFonts w:ascii="Arial" w:hAnsi="Arial" w:cs="Arial"/>
          </w:rPr>
          <w:t>, Lynch</w:t>
        </w:r>
        <w:r w:rsidR="00A707CC" w:rsidRPr="00AA3230">
          <w:rPr>
            <w:rFonts w:ascii="Arial" w:hAnsi="Arial" w:cs="Arial"/>
          </w:rPr>
          <w:t xml:space="preserve"> JS</w:t>
        </w:r>
        <w:r w:rsidRPr="00AA3230">
          <w:rPr>
            <w:rFonts w:ascii="Arial" w:hAnsi="Arial" w:cs="Arial"/>
          </w:rPr>
          <w:t>, and Murphy</w:t>
        </w:r>
        <w:r w:rsidR="00A707CC" w:rsidRPr="00AA3230">
          <w:rPr>
            <w:rFonts w:ascii="Arial" w:hAnsi="Arial" w:cs="Arial"/>
          </w:rPr>
          <w:t xml:space="preserve"> M</w:t>
        </w:r>
        <w:r w:rsidRPr="00AA3230">
          <w:rPr>
            <w:rFonts w:ascii="Arial" w:hAnsi="Arial" w:cs="Arial"/>
          </w:rPr>
          <w:t xml:space="preserve">. 2015. “Aquatic Invertebrate and Vertebrate Communities of Ephemeral Stream Ecosystems in the Arid Southwestern United States.” </w:t>
        </w:r>
        <w:r w:rsidRPr="00AA3230">
          <w:rPr>
            <w:rFonts w:ascii="Arial" w:hAnsi="Arial" w:cs="Arial"/>
            <w:i/>
            <w:iCs/>
          </w:rPr>
          <w:t>The Southwestern Naturalist</w:t>
        </w:r>
        <w:r w:rsidRPr="00AA3230">
          <w:rPr>
            <w:rFonts w:ascii="Arial" w:hAnsi="Arial" w:cs="Arial"/>
          </w:rPr>
          <w:t xml:space="preserve"> 60 (4): 349–59.</w:t>
        </w:r>
      </w:ins>
    </w:p>
    <w:p w14:paraId="4E3824C8" w14:textId="7C383F46" w:rsidR="0074725F" w:rsidRPr="00AA3230" w:rsidRDefault="0074725F" w:rsidP="0074725F">
      <w:pPr>
        <w:pStyle w:val="Bibliography"/>
        <w:rPr>
          <w:ins w:id="397" w:author="Sean" w:date="2021-08-06T16:58:00Z"/>
          <w:rFonts w:ascii="Arial" w:hAnsi="Arial" w:cs="Arial"/>
        </w:rPr>
      </w:pPr>
      <w:proofErr w:type="spellStart"/>
      <w:ins w:id="398" w:author="Sean" w:date="2021-08-06T16:58:00Z">
        <w:r w:rsidRPr="00AA3230">
          <w:rPr>
            <w:rFonts w:ascii="Arial" w:hAnsi="Arial" w:cs="Arial"/>
          </w:rPr>
          <w:t>Dehedin</w:t>
        </w:r>
        <w:proofErr w:type="spellEnd"/>
        <w:r w:rsidR="00A707CC" w:rsidRPr="00AA3230">
          <w:rPr>
            <w:rFonts w:ascii="Arial" w:hAnsi="Arial" w:cs="Arial"/>
          </w:rPr>
          <w:t xml:space="preserve"> A</w:t>
        </w:r>
        <w:r w:rsidRPr="00AA3230">
          <w:rPr>
            <w:rFonts w:ascii="Arial" w:hAnsi="Arial" w:cs="Arial"/>
          </w:rPr>
          <w:t xml:space="preserve">, </w:t>
        </w:r>
        <w:proofErr w:type="spellStart"/>
        <w:r w:rsidRPr="00AA3230">
          <w:rPr>
            <w:rFonts w:ascii="Arial" w:hAnsi="Arial" w:cs="Arial"/>
          </w:rPr>
          <w:t>Maazouzi</w:t>
        </w:r>
        <w:proofErr w:type="spellEnd"/>
        <w:r w:rsidR="00A707CC" w:rsidRPr="00AA3230">
          <w:rPr>
            <w:rFonts w:ascii="Arial" w:hAnsi="Arial" w:cs="Arial"/>
          </w:rPr>
          <w:t xml:space="preserve"> C</w:t>
        </w:r>
        <w:r w:rsidRPr="00AA3230">
          <w:rPr>
            <w:rFonts w:ascii="Arial" w:hAnsi="Arial" w:cs="Arial"/>
          </w:rPr>
          <w:t xml:space="preserve">, </w:t>
        </w:r>
        <w:proofErr w:type="spellStart"/>
        <w:r w:rsidRPr="00AA3230">
          <w:rPr>
            <w:rFonts w:ascii="Arial" w:hAnsi="Arial" w:cs="Arial"/>
          </w:rPr>
          <w:t>Puijalon</w:t>
        </w:r>
        <w:proofErr w:type="spellEnd"/>
        <w:r w:rsidR="00A707CC" w:rsidRPr="00AA3230">
          <w:rPr>
            <w:rFonts w:ascii="Arial" w:hAnsi="Arial" w:cs="Arial"/>
          </w:rPr>
          <w:t xml:space="preserve"> S</w:t>
        </w:r>
        <w:r w:rsidRPr="00AA3230">
          <w:rPr>
            <w:rFonts w:ascii="Arial" w:hAnsi="Arial" w:cs="Arial"/>
          </w:rPr>
          <w:t xml:space="preserve">, </w:t>
        </w:r>
        <w:proofErr w:type="spellStart"/>
        <w:r w:rsidRPr="00AA3230">
          <w:rPr>
            <w:rFonts w:ascii="Arial" w:hAnsi="Arial" w:cs="Arial"/>
          </w:rPr>
          <w:t>Marmonier</w:t>
        </w:r>
        <w:proofErr w:type="spellEnd"/>
        <w:r w:rsidR="00A707CC" w:rsidRPr="00AA3230">
          <w:rPr>
            <w:rFonts w:ascii="Arial" w:hAnsi="Arial" w:cs="Arial"/>
          </w:rPr>
          <w:t xml:space="preserve"> P</w:t>
        </w:r>
        <w:r w:rsidRPr="00AA3230">
          <w:rPr>
            <w:rFonts w:ascii="Arial" w:hAnsi="Arial" w:cs="Arial"/>
          </w:rPr>
          <w:t xml:space="preserve">, and </w:t>
        </w:r>
        <w:proofErr w:type="spellStart"/>
        <w:r w:rsidRPr="00AA3230">
          <w:rPr>
            <w:rFonts w:ascii="Arial" w:hAnsi="Arial" w:cs="Arial"/>
          </w:rPr>
          <w:t>Piscart</w:t>
        </w:r>
        <w:proofErr w:type="spellEnd"/>
        <w:r w:rsidR="00A707CC" w:rsidRPr="00AA3230">
          <w:rPr>
            <w:rFonts w:ascii="Arial" w:hAnsi="Arial" w:cs="Arial"/>
          </w:rPr>
          <w:t xml:space="preserve"> C</w:t>
        </w:r>
        <w:r w:rsidRPr="00AA3230">
          <w:rPr>
            <w:rFonts w:ascii="Arial" w:hAnsi="Arial" w:cs="Arial"/>
          </w:rPr>
          <w:t xml:space="preserve">. 2013. “The Combined Effects of Water Level Reduction and an Increase in Ammonia Concentration on Organic Matter Processing by Key Freshwater Shredders in Alluvial Wetlands.” </w:t>
        </w:r>
        <w:r w:rsidRPr="00AA3230">
          <w:rPr>
            <w:rFonts w:ascii="Arial" w:hAnsi="Arial" w:cs="Arial"/>
            <w:i/>
            <w:iCs/>
          </w:rPr>
          <w:t>Global Change Biology</w:t>
        </w:r>
        <w:r w:rsidRPr="00AA3230">
          <w:rPr>
            <w:rFonts w:ascii="Arial" w:hAnsi="Arial" w:cs="Arial"/>
          </w:rPr>
          <w:t xml:space="preserve"> 19 (3): 763–74. https://doi.org/10.1111/gcb.12084.</w:t>
        </w:r>
      </w:ins>
    </w:p>
    <w:p w14:paraId="5AE7DE8D" w14:textId="11DA7A39" w:rsidR="0074725F" w:rsidRDefault="0074725F" w:rsidP="0074725F">
      <w:pPr>
        <w:pStyle w:val="Bibliography"/>
        <w:rPr>
          <w:ins w:id="399" w:author="Sean" w:date="2021-08-06T16:58:00Z"/>
          <w:rFonts w:ascii="Arial" w:hAnsi="Arial" w:cs="Arial"/>
        </w:rPr>
      </w:pPr>
      <w:ins w:id="400" w:author="Sean" w:date="2021-08-06T16:58:00Z">
        <w:r w:rsidRPr="00AA3230">
          <w:rPr>
            <w:rFonts w:ascii="Arial" w:hAnsi="Arial" w:cs="Arial"/>
          </w:rPr>
          <w:t xml:space="preserve">Eriksson O. 1993. “The Species-Pool Hypothesis and Plant Community Diversity.” </w:t>
        </w:r>
        <w:r w:rsidRPr="00AA3230">
          <w:rPr>
            <w:rFonts w:ascii="Arial" w:hAnsi="Arial" w:cs="Arial"/>
            <w:i/>
            <w:iCs/>
          </w:rPr>
          <w:t>Oikos</w:t>
        </w:r>
        <w:r w:rsidRPr="00AA3230">
          <w:rPr>
            <w:rFonts w:ascii="Arial" w:hAnsi="Arial" w:cs="Arial"/>
          </w:rPr>
          <w:t xml:space="preserve"> 68 (2): 371–74. </w:t>
        </w:r>
        <w:r w:rsidR="009107A4">
          <w:fldChar w:fldCharType="begin"/>
        </w:r>
        <w:r w:rsidR="009107A4">
          <w:instrText xml:space="preserve"> HYPERLINK "https://doi.org/10.2307/3544854" </w:instrText>
        </w:r>
        <w:r w:rsidR="009107A4">
          <w:fldChar w:fldCharType="separate"/>
        </w:r>
        <w:r w:rsidR="002514F9" w:rsidRPr="000B7DE7">
          <w:rPr>
            <w:rStyle w:val="Hyperlink"/>
            <w:rFonts w:ascii="Arial" w:hAnsi="Arial" w:cs="Arial"/>
          </w:rPr>
          <w:t>https://doi.org/10.2307/3544854</w:t>
        </w:r>
        <w:r w:rsidR="009107A4">
          <w:rPr>
            <w:rStyle w:val="Hyperlink"/>
            <w:rFonts w:ascii="Arial" w:hAnsi="Arial" w:cs="Arial"/>
          </w:rPr>
          <w:fldChar w:fldCharType="end"/>
        </w:r>
        <w:r w:rsidRPr="00AA3230">
          <w:rPr>
            <w:rFonts w:ascii="Arial" w:hAnsi="Arial" w:cs="Arial"/>
          </w:rPr>
          <w:t>.</w:t>
        </w:r>
      </w:ins>
    </w:p>
    <w:p w14:paraId="4E6EC5F9" w14:textId="44235F73" w:rsidR="002514F9" w:rsidRPr="002514F9" w:rsidRDefault="002514F9" w:rsidP="002514F9">
      <w:pPr>
        <w:rPr>
          <w:ins w:id="401" w:author="Sean" w:date="2021-08-06T16:58:00Z"/>
          <w:rFonts w:ascii="Arial" w:hAnsi="Arial" w:cs="Arial"/>
        </w:rPr>
      </w:pPr>
      <w:ins w:id="402" w:author="Sean" w:date="2021-08-06T16:58:00Z">
        <w:r w:rsidRPr="002514F9">
          <w:rPr>
            <w:rFonts w:ascii="Arial" w:hAnsi="Arial" w:cs="Arial"/>
          </w:rPr>
          <w:t>Elliott</w:t>
        </w:r>
        <w:r>
          <w:rPr>
            <w:rFonts w:ascii="Arial" w:hAnsi="Arial" w:cs="Arial"/>
          </w:rPr>
          <w:t xml:space="preserve"> JM.</w:t>
        </w:r>
        <w:r w:rsidRPr="002514F9">
          <w:rPr>
            <w:rFonts w:ascii="Arial" w:hAnsi="Arial" w:cs="Arial"/>
          </w:rPr>
          <w:t xml:space="preserve"> </w:t>
        </w:r>
        <w:r>
          <w:rPr>
            <w:rFonts w:ascii="Arial" w:hAnsi="Arial" w:cs="Arial"/>
          </w:rPr>
          <w:t xml:space="preserve">2008. </w:t>
        </w:r>
        <w:r w:rsidRPr="002514F9">
          <w:rPr>
            <w:rFonts w:ascii="Arial" w:hAnsi="Arial" w:cs="Arial"/>
          </w:rPr>
          <w:t xml:space="preserve">"The Ecology of Riffle Beetles (Coleoptera: </w:t>
        </w:r>
        <w:proofErr w:type="spellStart"/>
        <w:r w:rsidRPr="002514F9">
          <w:rPr>
            <w:rFonts w:ascii="Arial" w:hAnsi="Arial" w:cs="Arial"/>
          </w:rPr>
          <w:t>Elmidae</w:t>
        </w:r>
        <w:proofErr w:type="spellEnd"/>
        <w:r w:rsidRPr="002514F9">
          <w:rPr>
            <w:rFonts w:ascii="Arial" w:hAnsi="Arial" w:cs="Arial"/>
          </w:rPr>
          <w:t>)</w:t>
        </w:r>
        <w:r w:rsidR="00FF6E61">
          <w:rPr>
            <w:rFonts w:ascii="Arial" w:hAnsi="Arial" w:cs="Arial"/>
          </w:rPr>
          <w:t>.</w:t>
        </w:r>
        <w:r w:rsidRPr="002514F9">
          <w:rPr>
            <w:rFonts w:ascii="Arial" w:hAnsi="Arial" w:cs="Arial"/>
          </w:rPr>
          <w:t xml:space="preserve">" </w:t>
        </w:r>
        <w:r w:rsidRPr="00FF6E61">
          <w:rPr>
            <w:rFonts w:ascii="Arial" w:hAnsi="Arial" w:cs="Arial"/>
            <w:i/>
            <w:iCs/>
          </w:rPr>
          <w:t>Freshwater Reviews</w:t>
        </w:r>
        <w:r w:rsidRPr="002514F9">
          <w:rPr>
            <w:rFonts w:ascii="Arial" w:hAnsi="Arial" w:cs="Arial"/>
          </w:rPr>
          <w:t xml:space="preserve"> 1(2), 189-203. https://doi.org/10.1608/FRJ-1.2.4</w:t>
        </w:r>
      </w:ins>
    </w:p>
    <w:p w14:paraId="0C51B585" w14:textId="4E070905" w:rsidR="0074725F" w:rsidRPr="00AA3230" w:rsidRDefault="0074725F" w:rsidP="0074725F">
      <w:pPr>
        <w:pStyle w:val="Bibliography"/>
        <w:rPr>
          <w:ins w:id="403" w:author="Sean" w:date="2021-08-06T16:58:00Z"/>
          <w:rFonts w:ascii="Arial" w:hAnsi="Arial" w:cs="Arial"/>
        </w:rPr>
      </w:pPr>
      <w:ins w:id="404" w:author="Sean" w:date="2021-08-06T16:58:00Z">
        <w:r w:rsidRPr="00AA3230">
          <w:rPr>
            <w:rFonts w:ascii="Arial" w:hAnsi="Arial" w:cs="Arial"/>
          </w:rPr>
          <w:lastRenderedPageBreak/>
          <w:t>Falcone J. 2011. “GAGES-II: Geospatial Attributes of Gauges for Evaluating Streamflow.” Reston, Virginia: U.S. Geological Survey. https://water.usgs.gov/GIS/metadata/usgswrd/XML/gagesII_Sept2011.xml.</w:t>
        </w:r>
      </w:ins>
    </w:p>
    <w:p w14:paraId="35AD712E" w14:textId="4A3F9488" w:rsidR="0074725F" w:rsidRPr="00AA3230" w:rsidRDefault="0074725F" w:rsidP="0074725F">
      <w:pPr>
        <w:pStyle w:val="Bibliography"/>
        <w:rPr>
          <w:ins w:id="405" w:author="Sean" w:date="2021-08-06T16:58:00Z"/>
          <w:rFonts w:ascii="Arial" w:hAnsi="Arial" w:cs="Arial"/>
        </w:rPr>
      </w:pPr>
      <w:proofErr w:type="spellStart"/>
      <w:ins w:id="406" w:author="Sean" w:date="2021-08-06T16:58:00Z">
        <w:r w:rsidRPr="00AA3230">
          <w:rPr>
            <w:rFonts w:ascii="Arial" w:hAnsi="Arial" w:cs="Arial"/>
          </w:rPr>
          <w:t>Farani</w:t>
        </w:r>
        <w:proofErr w:type="spellEnd"/>
        <w:r w:rsidRPr="00AA3230">
          <w:rPr>
            <w:rFonts w:ascii="Arial" w:hAnsi="Arial" w:cs="Arial"/>
          </w:rPr>
          <w:t xml:space="preserve"> GL., Nogueira</w:t>
        </w:r>
        <w:r w:rsidR="00A707CC" w:rsidRPr="00AA3230">
          <w:rPr>
            <w:rFonts w:ascii="Arial" w:hAnsi="Arial" w:cs="Arial"/>
          </w:rPr>
          <w:t xml:space="preserve"> M</w:t>
        </w:r>
        <w:r w:rsidRPr="00AA3230">
          <w:rPr>
            <w:rFonts w:ascii="Arial" w:hAnsi="Arial" w:cs="Arial"/>
          </w:rPr>
          <w:t xml:space="preserve">, </w:t>
        </w:r>
        <w:proofErr w:type="spellStart"/>
        <w:r w:rsidRPr="00AA3230">
          <w:rPr>
            <w:rFonts w:ascii="Arial" w:hAnsi="Arial" w:cs="Arial"/>
          </w:rPr>
          <w:t>Johnsson</w:t>
        </w:r>
        <w:proofErr w:type="spellEnd"/>
        <w:r w:rsidR="00A707CC" w:rsidRPr="00AA3230">
          <w:rPr>
            <w:rFonts w:ascii="Arial" w:hAnsi="Arial" w:cs="Arial"/>
          </w:rPr>
          <w:t xml:space="preserve"> R</w:t>
        </w:r>
        <w:r w:rsidRPr="00AA3230">
          <w:rPr>
            <w:rFonts w:ascii="Arial" w:hAnsi="Arial" w:cs="Arial"/>
          </w:rPr>
          <w:t>, and Neves</w:t>
        </w:r>
        <w:r w:rsidR="00A707CC" w:rsidRPr="00AA3230">
          <w:rPr>
            <w:rFonts w:ascii="Arial" w:hAnsi="Arial" w:cs="Arial"/>
          </w:rPr>
          <w:t xml:space="preserve"> E</w:t>
        </w:r>
        <w:r w:rsidRPr="00AA3230">
          <w:rPr>
            <w:rFonts w:ascii="Arial" w:hAnsi="Arial" w:cs="Arial"/>
          </w:rPr>
          <w:t xml:space="preserve">. 2015. “The Salt Tolerance of the Freshwater Snail </w:t>
        </w:r>
        <w:proofErr w:type="spellStart"/>
        <w:r w:rsidRPr="00AA3230">
          <w:rPr>
            <w:rFonts w:ascii="Arial" w:hAnsi="Arial" w:cs="Arial"/>
          </w:rPr>
          <w:t>Melanoides</w:t>
        </w:r>
        <w:proofErr w:type="spellEnd"/>
        <w:r w:rsidRPr="00AA3230">
          <w:rPr>
            <w:rFonts w:ascii="Arial" w:hAnsi="Arial" w:cs="Arial"/>
          </w:rPr>
          <w:t xml:space="preserve"> </w:t>
        </w:r>
        <w:proofErr w:type="spellStart"/>
        <w:r w:rsidRPr="00AA3230">
          <w:rPr>
            <w:rFonts w:ascii="Arial" w:hAnsi="Arial" w:cs="Arial"/>
          </w:rPr>
          <w:t>Tuberculata</w:t>
        </w:r>
        <w:proofErr w:type="spellEnd"/>
        <w:r w:rsidRPr="00AA3230">
          <w:rPr>
            <w:rFonts w:ascii="Arial" w:hAnsi="Arial" w:cs="Arial"/>
          </w:rPr>
          <w:t xml:space="preserve"> (Mollusca, </w:t>
        </w:r>
        <w:proofErr w:type="spellStart"/>
        <w:r w:rsidRPr="00AA3230">
          <w:rPr>
            <w:rFonts w:ascii="Arial" w:hAnsi="Arial" w:cs="Arial"/>
          </w:rPr>
          <w:t>Gastropoda</w:t>
        </w:r>
        <w:proofErr w:type="spellEnd"/>
        <w:r w:rsidRPr="00AA3230">
          <w:rPr>
            <w:rFonts w:ascii="Arial" w:hAnsi="Arial" w:cs="Arial"/>
          </w:rPr>
          <w:t xml:space="preserve">), a </w:t>
        </w:r>
        <w:proofErr w:type="spellStart"/>
        <w:r w:rsidRPr="00AA3230">
          <w:rPr>
            <w:rFonts w:ascii="Arial" w:hAnsi="Arial" w:cs="Arial"/>
          </w:rPr>
          <w:t>Bioinvader</w:t>
        </w:r>
        <w:proofErr w:type="spellEnd"/>
        <w:r w:rsidRPr="00AA3230">
          <w:rPr>
            <w:rFonts w:ascii="Arial" w:hAnsi="Arial" w:cs="Arial"/>
          </w:rPr>
          <w:t xml:space="preserve"> Gastropod” 10 (January): 212–21.</w:t>
        </w:r>
      </w:ins>
    </w:p>
    <w:p w14:paraId="59DBBE96" w14:textId="619A9F69" w:rsidR="0074725F" w:rsidRPr="00AA3230" w:rsidRDefault="0074725F" w:rsidP="0074725F">
      <w:pPr>
        <w:pStyle w:val="Bibliography"/>
        <w:rPr>
          <w:ins w:id="407" w:author="Sean" w:date="2021-08-06T16:58:00Z"/>
          <w:rFonts w:ascii="Arial" w:hAnsi="Arial" w:cs="Arial"/>
        </w:rPr>
      </w:pPr>
      <w:proofErr w:type="spellStart"/>
      <w:ins w:id="408" w:author="Sean" w:date="2021-08-06T16:58:00Z">
        <w:r w:rsidRPr="00AA3230">
          <w:rPr>
            <w:rFonts w:ascii="Arial" w:hAnsi="Arial" w:cs="Arial"/>
          </w:rPr>
          <w:t>Fetscher</w:t>
        </w:r>
        <w:proofErr w:type="spellEnd"/>
        <w:r w:rsidRPr="00AA3230">
          <w:rPr>
            <w:rFonts w:ascii="Arial" w:hAnsi="Arial" w:cs="Arial"/>
          </w:rPr>
          <w:t xml:space="preserve"> AE, Howard</w:t>
        </w:r>
        <w:r w:rsidR="00A707CC" w:rsidRPr="00AA3230">
          <w:rPr>
            <w:rFonts w:ascii="Arial" w:hAnsi="Arial" w:cs="Arial"/>
          </w:rPr>
          <w:t xml:space="preserve"> MDA</w:t>
        </w:r>
        <w:r w:rsidRPr="00AA3230">
          <w:rPr>
            <w:rFonts w:ascii="Arial" w:hAnsi="Arial" w:cs="Arial"/>
          </w:rPr>
          <w:t xml:space="preserve">, </w:t>
        </w:r>
        <w:proofErr w:type="spellStart"/>
        <w:r w:rsidRPr="00AA3230">
          <w:rPr>
            <w:rFonts w:ascii="Arial" w:hAnsi="Arial" w:cs="Arial"/>
          </w:rPr>
          <w:t>Stancheva</w:t>
        </w:r>
        <w:proofErr w:type="spellEnd"/>
        <w:r w:rsidR="00A707CC" w:rsidRPr="00AA3230">
          <w:rPr>
            <w:rFonts w:ascii="Arial" w:hAnsi="Arial" w:cs="Arial"/>
          </w:rPr>
          <w:t xml:space="preserve"> R</w:t>
        </w:r>
        <w:r w:rsidRPr="00AA3230">
          <w:rPr>
            <w:rFonts w:ascii="Arial" w:hAnsi="Arial" w:cs="Arial"/>
          </w:rPr>
          <w:t xml:space="preserve">, </w:t>
        </w:r>
        <w:proofErr w:type="spellStart"/>
        <w:r w:rsidRPr="00AA3230">
          <w:rPr>
            <w:rFonts w:ascii="Arial" w:hAnsi="Arial" w:cs="Arial"/>
          </w:rPr>
          <w:t>Kudela</w:t>
        </w:r>
        <w:proofErr w:type="spellEnd"/>
        <w:r w:rsidR="00A707CC" w:rsidRPr="00AA3230">
          <w:rPr>
            <w:rFonts w:ascii="Arial" w:hAnsi="Arial" w:cs="Arial"/>
          </w:rPr>
          <w:t xml:space="preserve"> RM</w:t>
        </w:r>
        <w:r w:rsidRPr="00AA3230">
          <w:rPr>
            <w:rFonts w:ascii="Arial" w:hAnsi="Arial" w:cs="Arial"/>
          </w:rPr>
          <w:t>, Stein</w:t>
        </w:r>
        <w:r w:rsidR="00A707CC" w:rsidRPr="00AA3230">
          <w:rPr>
            <w:rFonts w:ascii="Arial" w:hAnsi="Arial" w:cs="Arial"/>
          </w:rPr>
          <w:t xml:space="preserve"> ED</w:t>
        </w:r>
        <w:r w:rsidRPr="00AA3230">
          <w:rPr>
            <w:rFonts w:ascii="Arial" w:hAnsi="Arial" w:cs="Arial"/>
          </w:rPr>
          <w:t xml:space="preserve">, </w:t>
        </w:r>
        <w:proofErr w:type="spellStart"/>
        <w:r w:rsidRPr="00AA3230">
          <w:rPr>
            <w:rFonts w:ascii="Arial" w:hAnsi="Arial" w:cs="Arial"/>
          </w:rPr>
          <w:t>Sutula</w:t>
        </w:r>
        <w:proofErr w:type="spellEnd"/>
        <w:r w:rsidR="00A707CC" w:rsidRPr="00AA3230">
          <w:rPr>
            <w:rFonts w:ascii="Arial" w:hAnsi="Arial" w:cs="Arial"/>
          </w:rPr>
          <w:t xml:space="preserve"> MA</w:t>
        </w:r>
        <w:r w:rsidRPr="00AA3230">
          <w:rPr>
            <w:rFonts w:ascii="Arial" w:hAnsi="Arial" w:cs="Arial"/>
          </w:rPr>
          <w:t xml:space="preserve">, </w:t>
        </w:r>
        <w:proofErr w:type="spellStart"/>
        <w:r w:rsidRPr="00AA3230">
          <w:rPr>
            <w:rFonts w:ascii="Arial" w:hAnsi="Arial" w:cs="Arial"/>
          </w:rPr>
          <w:t>Busse</w:t>
        </w:r>
        <w:proofErr w:type="spellEnd"/>
        <w:r w:rsidR="00A707CC" w:rsidRPr="00AA3230">
          <w:rPr>
            <w:rFonts w:ascii="Arial" w:hAnsi="Arial" w:cs="Arial"/>
          </w:rPr>
          <w:t xml:space="preserve"> LB</w:t>
        </w:r>
        <w:r w:rsidRPr="00AA3230">
          <w:rPr>
            <w:rFonts w:ascii="Arial" w:hAnsi="Arial" w:cs="Arial"/>
          </w:rPr>
          <w:t xml:space="preserve">, </w:t>
        </w:r>
        <w:r w:rsidR="00372B6A" w:rsidRPr="00AA3230">
          <w:rPr>
            <w:rFonts w:ascii="Arial" w:hAnsi="Arial" w:cs="Arial"/>
          </w:rPr>
          <w:t>and Sheath</w:t>
        </w:r>
        <w:r w:rsidR="00A707CC" w:rsidRPr="00AA3230">
          <w:rPr>
            <w:rFonts w:ascii="Arial" w:hAnsi="Arial" w:cs="Arial"/>
          </w:rPr>
          <w:t xml:space="preserve"> RG</w:t>
        </w:r>
        <w:r w:rsidRPr="00AA3230">
          <w:rPr>
            <w:rFonts w:ascii="Arial" w:hAnsi="Arial" w:cs="Arial"/>
          </w:rPr>
          <w:t xml:space="preserve">. 2015. “Wadeable Streams as Widespread Sources of Benthic Cyanotoxins in California, USA.” </w:t>
        </w:r>
        <w:r w:rsidRPr="00AA3230">
          <w:rPr>
            <w:rFonts w:ascii="Arial" w:hAnsi="Arial" w:cs="Arial"/>
            <w:i/>
            <w:iCs/>
          </w:rPr>
          <w:t>Harmful Algae</w:t>
        </w:r>
        <w:r w:rsidRPr="00AA3230">
          <w:rPr>
            <w:rFonts w:ascii="Arial" w:hAnsi="Arial" w:cs="Arial"/>
          </w:rPr>
          <w:t xml:space="preserve"> 49 (November): 105–16. https://doi.org/10.1016/j.hal.2015.09.002.</w:t>
        </w:r>
      </w:ins>
    </w:p>
    <w:p w14:paraId="5E2B6844" w14:textId="06ED6ECC" w:rsidR="0074725F" w:rsidRPr="00AA3230" w:rsidRDefault="0074725F" w:rsidP="0074725F">
      <w:pPr>
        <w:pStyle w:val="Bibliography"/>
        <w:rPr>
          <w:ins w:id="409" w:author="Sean" w:date="2021-08-06T16:58:00Z"/>
          <w:rFonts w:ascii="Arial" w:hAnsi="Arial" w:cs="Arial"/>
        </w:rPr>
      </w:pPr>
      <w:proofErr w:type="spellStart"/>
      <w:ins w:id="410" w:author="Sean" w:date="2021-08-06T16:58:00Z">
        <w:r w:rsidRPr="00AA3230">
          <w:rPr>
            <w:rFonts w:ascii="Arial" w:hAnsi="Arial" w:cs="Arial"/>
          </w:rPr>
          <w:t>Fréjaville</w:t>
        </w:r>
        <w:proofErr w:type="spellEnd"/>
        <w:r w:rsidR="00A707CC" w:rsidRPr="00AA3230">
          <w:rPr>
            <w:rFonts w:ascii="Arial" w:hAnsi="Arial" w:cs="Arial"/>
          </w:rPr>
          <w:t xml:space="preserve"> T,</w:t>
        </w:r>
        <w:r w:rsidRPr="00AA3230">
          <w:rPr>
            <w:rFonts w:ascii="Arial" w:hAnsi="Arial" w:cs="Arial"/>
          </w:rPr>
          <w:t xml:space="preserve"> </w:t>
        </w:r>
        <w:proofErr w:type="spellStart"/>
        <w:r w:rsidRPr="00AA3230">
          <w:rPr>
            <w:rFonts w:ascii="Arial" w:hAnsi="Arial" w:cs="Arial"/>
          </w:rPr>
          <w:t>Vilà</w:t>
        </w:r>
        <w:proofErr w:type="spellEnd"/>
        <w:r w:rsidRPr="00AA3230">
          <w:rPr>
            <w:rFonts w:ascii="Cambria Math" w:hAnsi="Cambria Math" w:cs="Cambria Math"/>
          </w:rPr>
          <w:t>‐</w:t>
        </w:r>
        <w:r w:rsidRPr="00AA3230">
          <w:rPr>
            <w:rFonts w:ascii="Arial" w:hAnsi="Arial" w:cs="Arial"/>
          </w:rPr>
          <w:t>Cabrera</w:t>
        </w:r>
        <w:r w:rsidR="00A707CC" w:rsidRPr="00AA3230">
          <w:rPr>
            <w:rFonts w:ascii="Arial" w:hAnsi="Arial" w:cs="Arial"/>
          </w:rPr>
          <w:t xml:space="preserve"> A</w:t>
        </w:r>
        <w:r w:rsidRPr="00AA3230">
          <w:rPr>
            <w:rFonts w:ascii="Arial" w:hAnsi="Arial" w:cs="Arial"/>
          </w:rPr>
          <w:t>, Curt</w:t>
        </w:r>
        <w:r w:rsidR="00A707CC" w:rsidRPr="00AA3230">
          <w:rPr>
            <w:rFonts w:ascii="Arial" w:hAnsi="Arial" w:cs="Arial"/>
          </w:rPr>
          <w:t xml:space="preserve"> T</w:t>
        </w:r>
        <w:r w:rsidRPr="00AA3230">
          <w:rPr>
            <w:rFonts w:ascii="Arial" w:hAnsi="Arial" w:cs="Arial"/>
          </w:rPr>
          <w:t xml:space="preserve">, and </w:t>
        </w:r>
        <w:proofErr w:type="spellStart"/>
        <w:r w:rsidRPr="00AA3230">
          <w:rPr>
            <w:rFonts w:ascii="Arial" w:hAnsi="Arial" w:cs="Arial"/>
          </w:rPr>
          <w:t>Carcaillet</w:t>
        </w:r>
        <w:proofErr w:type="spellEnd"/>
        <w:r w:rsidR="00A707CC" w:rsidRPr="00AA3230">
          <w:rPr>
            <w:rFonts w:ascii="Arial" w:hAnsi="Arial" w:cs="Arial"/>
          </w:rPr>
          <w:t xml:space="preserve"> C</w:t>
        </w:r>
        <w:r w:rsidRPr="00AA3230">
          <w:rPr>
            <w:rFonts w:ascii="Arial" w:hAnsi="Arial" w:cs="Arial"/>
          </w:rPr>
          <w:t xml:space="preserve">. 2018. “Aridity and Competition Drive Fire Resistance Trait Covariation in Mountain Trees.” </w:t>
        </w:r>
        <w:r w:rsidRPr="00AA3230">
          <w:rPr>
            <w:rFonts w:ascii="Arial" w:hAnsi="Arial" w:cs="Arial"/>
            <w:i/>
            <w:iCs/>
          </w:rPr>
          <w:t>Ecosphere</w:t>
        </w:r>
        <w:r w:rsidRPr="00AA3230">
          <w:rPr>
            <w:rFonts w:ascii="Arial" w:hAnsi="Arial" w:cs="Arial"/>
          </w:rPr>
          <w:t xml:space="preserve"> 9 (12): e02493. https://doi.org/10.1002/ecs2.2493.</w:t>
        </w:r>
      </w:ins>
    </w:p>
    <w:p w14:paraId="424BE87F" w14:textId="15AFB1B0" w:rsidR="0074725F" w:rsidRDefault="0074725F" w:rsidP="0074725F">
      <w:pPr>
        <w:pStyle w:val="Bibliography"/>
        <w:rPr>
          <w:ins w:id="411" w:author="Sean" w:date="2021-08-06T16:58:00Z"/>
          <w:rFonts w:ascii="Arial" w:hAnsi="Arial" w:cs="Arial"/>
        </w:rPr>
      </w:pPr>
      <w:proofErr w:type="spellStart"/>
      <w:ins w:id="412" w:author="Sean" w:date="2021-08-06T16:58:00Z">
        <w:r w:rsidRPr="00AA3230">
          <w:rPr>
            <w:rFonts w:ascii="Arial" w:hAnsi="Arial" w:cs="Arial"/>
          </w:rPr>
          <w:t>Giling</w:t>
        </w:r>
        <w:proofErr w:type="spellEnd"/>
        <w:r w:rsidRPr="00AA3230">
          <w:rPr>
            <w:rFonts w:ascii="Arial" w:hAnsi="Arial" w:cs="Arial"/>
          </w:rPr>
          <w:t xml:space="preserve"> D, Reich</w:t>
        </w:r>
        <w:r w:rsidR="00A707CC" w:rsidRPr="00AA3230">
          <w:rPr>
            <w:rFonts w:ascii="Arial" w:hAnsi="Arial" w:cs="Arial"/>
          </w:rPr>
          <w:t xml:space="preserve"> P</w:t>
        </w:r>
        <w:r w:rsidRPr="00AA3230">
          <w:rPr>
            <w:rFonts w:ascii="Arial" w:hAnsi="Arial" w:cs="Arial"/>
          </w:rPr>
          <w:t>, and Thompson</w:t>
        </w:r>
        <w:r w:rsidR="00A707CC" w:rsidRPr="00AA3230">
          <w:rPr>
            <w:rFonts w:ascii="Arial" w:hAnsi="Arial" w:cs="Arial"/>
          </w:rPr>
          <w:t xml:space="preserve"> RM</w:t>
        </w:r>
        <w:r w:rsidRPr="00AA3230">
          <w:rPr>
            <w:rFonts w:ascii="Arial" w:hAnsi="Arial" w:cs="Arial"/>
          </w:rPr>
          <w:t>. 2009. “Loss of Riparian Vegetation Alters the Ecosystem Role of a Freshwater Crayfish (</w:t>
        </w:r>
        <w:proofErr w:type="spellStart"/>
        <w:r w:rsidRPr="00AA3230">
          <w:rPr>
            <w:rFonts w:ascii="Arial" w:hAnsi="Arial" w:cs="Arial"/>
          </w:rPr>
          <w:t>Cherax</w:t>
        </w:r>
        <w:proofErr w:type="spellEnd"/>
        <w:r w:rsidRPr="00AA3230">
          <w:rPr>
            <w:rFonts w:ascii="Arial" w:hAnsi="Arial" w:cs="Arial"/>
          </w:rPr>
          <w:t xml:space="preserve"> Destructor) in an Australian Intermittent Lowland Stream.” </w:t>
        </w:r>
        <w:r w:rsidRPr="00AA3230">
          <w:rPr>
            <w:rFonts w:ascii="Arial" w:hAnsi="Arial" w:cs="Arial"/>
            <w:i/>
            <w:iCs/>
          </w:rPr>
          <w:t xml:space="preserve">Journal of the North American </w:t>
        </w:r>
        <w:proofErr w:type="spellStart"/>
        <w:r w:rsidRPr="00AA3230">
          <w:rPr>
            <w:rFonts w:ascii="Arial" w:hAnsi="Arial" w:cs="Arial"/>
            <w:i/>
            <w:iCs/>
          </w:rPr>
          <w:t>Benthological</w:t>
        </w:r>
        <w:proofErr w:type="spellEnd"/>
        <w:r w:rsidRPr="00AA3230">
          <w:rPr>
            <w:rFonts w:ascii="Arial" w:hAnsi="Arial" w:cs="Arial"/>
            <w:i/>
            <w:iCs/>
          </w:rPr>
          <w:t xml:space="preserve"> Society</w:t>
        </w:r>
        <w:r w:rsidRPr="00AA3230">
          <w:rPr>
            <w:rFonts w:ascii="Arial" w:hAnsi="Arial" w:cs="Arial"/>
          </w:rPr>
          <w:t xml:space="preserve"> 28 (3): 626–37. </w:t>
        </w:r>
        <w:r w:rsidR="009107A4">
          <w:fldChar w:fldCharType="begin"/>
        </w:r>
        <w:r w:rsidR="009107A4">
          <w:instrText xml:space="preserve"> HYPERLINK "https://doi.org/10.1899/09-015.1" </w:instrText>
        </w:r>
        <w:r w:rsidR="009107A4">
          <w:fldChar w:fldCharType="separate"/>
        </w:r>
        <w:r w:rsidR="00E40DF7" w:rsidRPr="006071C0">
          <w:rPr>
            <w:rStyle w:val="Hyperlink"/>
            <w:rFonts w:ascii="Arial" w:hAnsi="Arial" w:cs="Arial"/>
          </w:rPr>
          <w:t>https://doi.org/10.1899/09-015.1</w:t>
        </w:r>
        <w:r w:rsidR="009107A4">
          <w:rPr>
            <w:rStyle w:val="Hyperlink"/>
            <w:rFonts w:ascii="Arial" w:hAnsi="Arial" w:cs="Arial"/>
          </w:rPr>
          <w:fldChar w:fldCharType="end"/>
        </w:r>
        <w:r w:rsidRPr="00AA3230">
          <w:rPr>
            <w:rFonts w:ascii="Arial" w:hAnsi="Arial" w:cs="Arial"/>
          </w:rPr>
          <w:t>.</w:t>
        </w:r>
      </w:ins>
    </w:p>
    <w:p w14:paraId="77EB0772" w14:textId="1ADAEB64" w:rsidR="00E40DF7" w:rsidRPr="00E40DF7" w:rsidRDefault="00E40DF7" w:rsidP="00E40DF7">
      <w:pPr>
        <w:rPr>
          <w:ins w:id="413" w:author="Sean" w:date="2021-08-06T16:58:00Z"/>
          <w:rFonts w:ascii="Arial" w:hAnsi="Arial" w:cs="Arial"/>
        </w:rPr>
      </w:pPr>
      <w:ins w:id="414" w:author="Sean" w:date="2021-08-06T16:58:00Z">
        <w:r w:rsidRPr="00E40DF7">
          <w:rPr>
            <w:rFonts w:ascii="Arial" w:hAnsi="Arial" w:cs="Arial"/>
          </w:rPr>
          <w:t>Griffiths</w:t>
        </w:r>
        <w:r>
          <w:rPr>
            <w:rFonts w:ascii="Arial" w:hAnsi="Arial" w:cs="Arial"/>
          </w:rPr>
          <w:t xml:space="preserve"> D</w:t>
        </w:r>
        <w:r w:rsidRPr="00E40DF7">
          <w:rPr>
            <w:rFonts w:ascii="Arial" w:hAnsi="Arial" w:cs="Arial"/>
          </w:rPr>
          <w:t>,</w:t>
        </w:r>
        <w:r>
          <w:rPr>
            <w:rFonts w:ascii="Arial" w:hAnsi="Arial" w:cs="Arial"/>
          </w:rPr>
          <w:t xml:space="preserve"> </w:t>
        </w:r>
        <w:r w:rsidRPr="00E40DF7">
          <w:rPr>
            <w:rFonts w:ascii="Arial" w:hAnsi="Arial" w:cs="Arial"/>
          </w:rPr>
          <w:t>McGonigle</w:t>
        </w:r>
        <w:r>
          <w:rPr>
            <w:rFonts w:ascii="Arial" w:hAnsi="Arial" w:cs="Arial"/>
          </w:rPr>
          <w:t xml:space="preserve"> C</w:t>
        </w:r>
        <w:r w:rsidRPr="00E40DF7">
          <w:rPr>
            <w:rFonts w:ascii="Arial" w:hAnsi="Arial" w:cs="Arial"/>
          </w:rPr>
          <w:t>, and Quinn</w:t>
        </w:r>
        <w:r>
          <w:rPr>
            <w:rFonts w:ascii="Arial" w:hAnsi="Arial" w:cs="Arial"/>
          </w:rPr>
          <w:t xml:space="preserve"> R</w:t>
        </w:r>
        <w:r w:rsidRPr="00E40DF7">
          <w:rPr>
            <w:rFonts w:ascii="Arial" w:hAnsi="Arial" w:cs="Arial"/>
          </w:rPr>
          <w:t>. 2014. “Climate and Species Richness Patterns of Freshwater Fish in North America and Europe.” Journal of Biogeography 41 (3): 452–63. https://doi.org/10.1111/jbi.12216.</w:t>
        </w:r>
      </w:ins>
    </w:p>
    <w:p w14:paraId="75232A46" w14:textId="790F0067" w:rsidR="0074725F" w:rsidRPr="00AA3230" w:rsidRDefault="0074725F" w:rsidP="0074725F">
      <w:pPr>
        <w:pStyle w:val="Bibliography"/>
        <w:rPr>
          <w:ins w:id="415" w:author="Sean" w:date="2021-08-06T16:58:00Z"/>
          <w:rFonts w:ascii="Arial" w:hAnsi="Arial" w:cs="Arial"/>
        </w:rPr>
      </w:pPr>
      <w:proofErr w:type="spellStart"/>
      <w:ins w:id="416" w:author="Sean" w:date="2021-08-06T16:58:00Z">
        <w:r w:rsidRPr="00AA3230">
          <w:rPr>
            <w:rFonts w:ascii="Arial" w:hAnsi="Arial" w:cs="Arial"/>
          </w:rPr>
          <w:t>Hatt</w:t>
        </w:r>
        <w:proofErr w:type="spellEnd"/>
        <w:r w:rsidRPr="00AA3230">
          <w:rPr>
            <w:rFonts w:ascii="Arial" w:hAnsi="Arial" w:cs="Arial"/>
          </w:rPr>
          <w:t xml:space="preserve"> </w:t>
        </w:r>
        <w:r w:rsidR="00A707CC" w:rsidRPr="00AA3230">
          <w:rPr>
            <w:rFonts w:ascii="Arial" w:hAnsi="Arial" w:cs="Arial"/>
          </w:rPr>
          <w:t>BE</w:t>
        </w:r>
        <w:r w:rsidRPr="00AA3230">
          <w:rPr>
            <w:rFonts w:ascii="Arial" w:hAnsi="Arial" w:cs="Arial"/>
          </w:rPr>
          <w:t>, Fletcher</w:t>
        </w:r>
        <w:r w:rsidR="00A707CC" w:rsidRPr="00AA3230">
          <w:rPr>
            <w:rFonts w:ascii="Arial" w:hAnsi="Arial" w:cs="Arial"/>
          </w:rPr>
          <w:t xml:space="preserve"> TD</w:t>
        </w:r>
        <w:r w:rsidRPr="00AA3230">
          <w:rPr>
            <w:rFonts w:ascii="Arial" w:hAnsi="Arial" w:cs="Arial"/>
          </w:rPr>
          <w:t>, Walsh</w:t>
        </w:r>
        <w:r w:rsidR="00A707CC" w:rsidRPr="00AA3230">
          <w:rPr>
            <w:rFonts w:ascii="Arial" w:hAnsi="Arial" w:cs="Arial"/>
          </w:rPr>
          <w:t xml:space="preserve"> CJ</w:t>
        </w:r>
        <w:r w:rsidRPr="00AA3230">
          <w:rPr>
            <w:rFonts w:ascii="Arial" w:hAnsi="Arial" w:cs="Arial"/>
          </w:rPr>
          <w:t>, and Taylor</w:t>
        </w:r>
        <w:r w:rsidR="00A707CC" w:rsidRPr="00AA3230">
          <w:rPr>
            <w:rFonts w:ascii="Arial" w:hAnsi="Arial" w:cs="Arial"/>
          </w:rPr>
          <w:t xml:space="preserve"> SL</w:t>
        </w:r>
        <w:r w:rsidRPr="00AA3230">
          <w:rPr>
            <w:rFonts w:ascii="Arial" w:hAnsi="Arial" w:cs="Arial"/>
          </w:rPr>
          <w:t xml:space="preserve">. 2004. “The Influence of Urban Density and Drainage Infrastructure on the Concentrations and Loads of Pollutants in Small Streams.” </w:t>
        </w:r>
        <w:r w:rsidRPr="00AA3230">
          <w:rPr>
            <w:rFonts w:ascii="Arial" w:hAnsi="Arial" w:cs="Arial"/>
            <w:i/>
            <w:iCs/>
          </w:rPr>
          <w:t>Environmental Management</w:t>
        </w:r>
        <w:r w:rsidRPr="00AA3230">
          <w:rPr>
            <w:rFonts w:ascii="Arial" w:hAnsi="Arial" w:cs="Arial"/>
          </w:rPr>
          <w:t xml:space="preserve"> 34 (1): 112–24. https://doi.org/10.1007/s00267-004-0221-8.</w:t>
        </w:r>
      </w:ins>
    </w:p>
    <w:p w14:paraId="6119ACF9" w14:textId="319D3ACC" w:rsidR="0074725F" w:rsidRDefault="0074725F" w:rsidP="0074725F">
      <w:pPr>
        <w:pStyle w:val="Bibliography"/>
        <w:rPr>
          <w:ins w:id="417" w:author="Sean" w:date="2021-08-06T16:58:00Z"/>
          <w:rFonts w:ascii="Arial" w:hAnsi="Arial" w:cs="Arial"/>
        </w:rPr>
      </w:pPr>
      <w:ins w:id="418" w:author="Sean" w:date="2021-08-06T16:58:00Z">
        <w:r w:rsidRPr="00AA3230">
          <w:rPr>
            <w:rFonts w:ascii="Arial" w:hAnsi="Arial" w:cs="Arial"/>
          </w:rPr>
          <w:t xml:space="preserve">Held IM, and </w:t>
        </w:r>
        <w:proofErr w:type="spellStart"/>
        <w:r w:rsidRPr="00AA3230">
          <w:rPr>
            <w:rFonts w:ascii="Arial" w:hAnsi="Arial" w:cs="Arial"/>
          </w:rPr>
          <w:t>Soden</w:t>
        </w:r>
        <w:proofErr w:type="spellEnd"/>
        <w:r w:rsidR="00A707CC" w:rsidRPr="00AA3230">
          <w:rPr>
            <w:rFonts w:ascii="Arial" w:hAnsi="Arial" w:cs="Arial"/>
          </w:rPr>
          <w:t xml:space="preserve"> BJ</w:t>
        </w:r>
        <w:r w:rsidRPr="00AA3230">
          <w:rPr>
            <w:rFonts w:ascii="Arial" w:hAnsi="Arial" w:cs="Arial"/>
          </w:rPr>
          <w:t xml:space="preserve">. 2006. “Robust Responses of the Hydrological Cycle to Global Warming.” </w:t>
        </w:r>
        <w:r w:rsidRPr="00AA3230">
          <w:rPr>
            <w:rFonts w:ascii="Arial" w:hAnsi="Arial" w:cs="Arial"/>
            <w:i/>
            <w:iCs/>
          </w:rPr>
          <w:t>Journal of Climate</w:t>
        </w:r>
        <w:r w:rsidRPr="00AA3230">
          <w:rPr>
            <w:rFonts w:ascii="Arial" w:hAnsi="Arial" w:cs="Arial"/>
          </w:rPr>
          <w:t xml:space="preserve"> 19 (21): 5686–99. </w:t>
        </w:r>
        <w:r w:rsidR="009107A4">
          <w:fldChar w:fldCharType="begin"/>
        </w:r>
        <w:r w:rsidR="009107A4">
          <w:instrText xml:space="preserve"> HYPERLINK "https://doi.org/10.1175/JCLI3990.1" </w:instrText>
        </w:r>
        <w:r w:rsidR="009107A4">
          <w:fldChar w:fldCharType="separate"/>
        </w:r>
        <w:r w:rsidR="00F45270" w:rsidRPr="006071C0">
          <w:rPr>
            <w:rStyle w:val="Hyperlink"/>
            <w:rFonts w:ascii="Arial" w:hAnsi="Arial" w:cs="Arial"/>
          </w:rPr>
          <w:t>https://doi.org/10.1175/JCLI3990.1</w:t>
        </w:r>
        <w:r w:rsidR="009107A4">
          <w:rPr>
            <w:rStyle w:val="Hyperlink"/>
            <w:rFonts w:ascii="Arial" w:hAnsi="Arial" w:cs="Arial"/>
          </w:rPr>
          <w:fldChar w:fldCharType="end"/>
        </w:r>
        <w:r w:rsidRPr="00AA3230">
          <w:rPr>
            <w:rFonts w:ascii="Arial" w:hAnsi="Arial" w:cs="Arial"/>
          </w:rPr>
          <w:t>.</w:t>
        </w:r>
      </w:ins>
    </w:p>
    <w:p w14:paraId="723BC139" w14:textId="3600DDED" w:rsidR="00F45270" w:rsidRPr="00F45270" w:rsidRDefault="00F45270" w:rsidP="00F45270">
      <w:pPr>
        <w:rPr>
          <w:ins w:id="419" w:author="Sean" w:date="2021-08-06T16:58:00Z"/>
          <w:rFonts w:ascii="Arial" w:hAnsi="Arial" w:cs="Arial"/>
        </w:rPr>
      </w:pPr>
      <w:ins w:id="420" w:author="Sean" w:date="2021-08-06T16:58:00Z">
        <w:r w:rsidRPr="00F45270">
          <w:rPr>
            <w:rFonts w:ascii="Arial" w:hAnsi="Arial" w:cs="Arial"/>
          </w:rPr>
          <w:t xml:space="preserve">Hsieh TC, Ma KH, Chao A (2020). </w:t>
        </w:r>
        <w:proofErr w:type="spellStart"/>
        <w:r w:rsidRPr="00F45270">
          <w:rPr>
            <w:rFonts w:ascii="Arial" w:hAnsi="Arial" w:cs="Arial"/>
          </w:rPr>
          <w:t>iNEXT</w:t>
        </w:r>
        <w:proofErr w:type="spellEnd"/>
        <w:r w:rsidRPr="00F45270">
          <w:rPr>
            <w:rFonts w:ascii="Arial" w:hAnsi="Arial" w:cs="Arial"/>
          </w:rPr>
          <w:t>: Interpolation and Extrapolation for Species Diversity. R package version 2.0.20, http://chao.stat.nthu.edu.tw/wordpress/software_download/.</w:t>
        </w:r>
      </w:ins>
    </w:p>
    <w:p w14:paraId="76ED5E08" w14:textId="51C417ED" w:rsidR="0074725F" w:rsidRDefault="0074725F" w:rsidP="0074725F">
      <w:pPr>
        <w:pStyle w:val="Bibliography"/>
        <w:rPr>
          <w:ins w:id="421" w:author="Sean" w:date="2021-08-06T16:58:00Z"/>
          <w:rFonts w:ascii="Arial" w:hAnsi="Arial" w:cs="Arial"/>
        </w:rPr>
      </w:pPr>
      <w:ins w:id="422" w:author="Sean" w:date="2021-08-06T16:58:00Z">
        <w:r w:rsidRPr="00AA3230">
          <w:rPr>
            <w:rFonts w:ascii="Arial" w:hAnsi="Arial" w:cs="Arial"/>
          </w:rPr>
          <w:t xml:space="preserve">“Https://Waterservices.Usgs.Gov/.” n.d. USGS Water Services. Accessed June 1, 2020. </w:t>
        </w:r>
        <w:r w:rsidR="009107A4">
          <w:fldChar w:fldCharType="begin"/>
        </w:r>
        <w:r w:rsidR="009107A4">
          <w:instrText xml:space="preserve"> HYPERLINK "https://waterservices.usgs.gov/" </w:instrText>
        </w:r>
        <w:r w:rsidR="009107A4">
          <w:fldChar w:fldCharType="separate"/>
        </w:r>
        <w:r w:rsidR="00503CD0" w:rsidRPr="00FA2674">
          <w:rPr>
            <w:rStyle w:val="Hyperlink"/>
            <w:rFonts w:ascii="Arial" w:hAnsi="Arial" w:cs="Arial"/>
          </w:rPr>
          <w:t>https://waterservices.usgs.gov/</w:t>
        </w:r>
        <w:r w:rsidR="009107A4">
          <w:rPr>
            <w:rStyle w:val="Hyperlink"/>
            <w:rFonts w:ascii="Arial" w:hAnsi="Arial" w:cs="Arial"/>
          </w:rPr>
          <w:fldChar w:fldCharType="end"/>
        </w:r>
        <w:r w:rsidRPr="00AA3230">
          <w:rPr>
            <w:rFonts w:ascii="Arial" w:hAnsi="Arial" w:cs="Arial"/>
          </w:rPr>
          <w:t>.</w:t>
        </w:r>
      </w:ins>
    </w:p>
    <w:p w14:paraId="08027B38" w14:textId="072FF2DE" w:rsidR="00503CD0" w:rsidRDefault="00503CD0" w:rsidP="00503CD0">
      <w:pPr>
        <w:rPr>
          <w:ins w:id="423" w:author="Sean" w:date="2021-08-06T16:58:00Z"/>
          <w:rFonts w:ascii="Arial" w:hAnsi="Arial" w:cs="Arial"/>
        </w:rPr>
      </w:pPr>
      <w:ins w:id="424" w:author="Sean" w:date="2021-08-06T16:58:00Z">
        <w:r w:rsidRPr="00503CD0">
          <w:rPr>
            <w:rFonts w:ascii="Arial" w:hAnsi="Arial" w:cs="Arial"/>
          </w:rPr>
          <w:t>Huang</w:t>
        </w:r>
        <w:r>
          <w:rPr>
            <w:rFonts w:ascii="Arial" w:hAnsi="Arial" w:cs="Arial"/>
          </w:rPr>
          <w:t xml:space="preserve"> J</w:t>
        </w:r>
        <w:r w:rsidRPr="00503CD0">
          <w:rPr>
            <w:rFonts w:ascii="Arial" w:hAnsi="Arial" w:cs="Arial"/>
          </w:rPr>
          <w:t xml:space="preserve">, Mingxia J, </w:t>
        </w:r>
        <w:proofErr w:type="spellStart"/>
        <w:r w:rsidRPr="00503CD0">
          <w:rPr>
            <w:rFonts w:ascii="Arial" w:hAnsi="Arial" w:cs="Arial"/>
          </w:rPr>
          <w:t>Yongkun</w:t>
        </w:r>
        <w:proofErr w:type="spellEnd"/>
        <w:r w:rsidRPr="00503CD0">
          <w:rPr>
            <w:rFonts w:ascii="Arial" w:hAnsi="Arial" w:cs="Arial"/>
          </w:rPr>
          <w:t xml:space="preserve"> X, Shanshan W, </w:t>
        </w:r>
        <w:proofErr w:type="spellStart"/>
        <w:r w:rsidRPr="00503CD0">
          <w:rPr>
            <w:rFonts w:ascii="Arial" w:hAnsi="Arial" w:cs="Arial"/>
          </w:rPr>
          <w:t>Yongli</w:t>
        </w:r>
        <w:proofErr w:type="spellEnd"/>
        <w:r w:rsidRPr="00503CD0">
          <w:rPr>
            <w:rFonts w:ascii="Arial" w:hAnsi="Arial" w:cs="Arial"/>
          </w:rPr>
          <w:t xml:space="preserve"> H, and Jinjiang R. 2016. “Global Semi-Arid Climate Change </w:t>
        </w:r>
        <w:r w:rsidR="00F45270">
          <w:rPr>
            <w:rFonts w:ascii="Arial" w:hAnsi="Arial" w:cs="Arial"/>
          </w:rPr>
          <w:t>O</w:t>
        </w:r>
        <w:r w:rsidRPr="00503CD0">
          <w:rPr>
            <w:rFonts w:ascii="Arial" w:hAnsi="Arial" w:cs="Arial"/>
          </w:rPr>
          <w:t xml:space="preserve">ver Last 60 Years.” Climate Dynamics 46 (3–4): 1131–50. </w:t>
        </w:r>
        <w:r w:rsidR="009107A4">
          <w:fldChar w:fldCharType="begin"/>
        </w:r>
        <w:r w:rsidR="009107A4">
          <w:instrText xml:space="preserve"> HYPERLINK "https://doi.org/10.1007/s00382-015-2636-8" </w:instrText>
        </w:r>
        <w:r w:rsidR="009107A4">
          <w:fldChar w:fldCharType="separate"/>
        </w:r>
        <w:r w:rsidRPr="00FA2674">
          <w:rPr>
            <w:rStyle w:val="Hyperlink"/>
            <w:rFonts w:ascii="Arial" w:hAnsi="Arial" w:cs="Arial"/>
          </w:rPr>
          <w:t>https://doi.org/10.1007/s00382-015-2636-8</w:t>
        </w:r>
        <w:r w:rsidR="009107A4">
          <w:rPr>
            <w:rStyle w:val="Hyperlink"/>
            <w:rFonts w:ascii="Arial" w:hAnsi="Arial" w:cs="Arial"/>
          </w:rPr>
          <w:fldChar w:fldCharType="end"/>
        </w:r>
        <w:r w:rsidRPr="00503CD0">
          <w:rPr>
            <w:rFonts w:ascii="Arial" w:hAnsi="Arial" w:cs="Arial"/>
          </w:rPr>
          <w:t>.</w:t>
        </w:r>
      </w:ins>
    </w:p>
    <w:p w14:paraId="0B3D5B0F" w14:textId="45BA58E1" w:rsidR="0074725F" w:rsidRDefault="0074725F" w:rsidP="0074725F">
      <w:pPr>
        <w:pStyle w:val="Bibliography"/>
        <w:rPr>
          <w:ins w:id="425" w:author="Sean" w:date="2021-08-06T16:58:00Z"/>
          <w:rFonts w:ascii="Arial" w:hAnsi="Arial" w:cs="Arial"/>
        </w:rPr>
      </w:pPr>
      <w:ins w:id="426" w:author="Sean" w:date="2021-08-06T16:58:00Z">
        <w:r w:rsidRPr="00AA3230">
          <w:rPr>
            <w:rFonts w:ascii="Arial" w:hAnsi="Arial" w:cs="Arial"/>
          </w:rPr>
          <w:t>Hubbs C, Edwards</w:t>
        </w:r>
        <w:r w:rsidR="00A707CC" w:rsidRPr="00AA3230">
          <w:rPr>
            <w:rFonts w:ascii="Arial" w:hAnsi="Arial" w:cs="Arial"/>
          </w:rPr>
          <w:t xml:space="preserve"> RJ</w:t>
        </w:r>
        <w:r w:rsidRPr="00AA3230">
          <w:rPr>
            <w:rFonts w:ascii="Arial" w:hAnsi="Arial" w:cs="Arial"/>
          </w:rPr>
          <w:t>, and Garrett</w:t>
        </w:r>
        <w:r w:rsidR="00A707CC" w:rsidRPr="00AA3230">
          <w:rPr>
            <w:rFonts w:ascii="Arial" w:hAnsi="Arial" w:cs="Arial"/>
          </w:rPr>
          <w:t xml:space="preserve"> GP</w:t>
        </w:r>
        <w:r w:rsidRPr="00AA3230">
          <w:rPr>
            <w:rFonts w:ascii="Arial" w:hAnsi="Arial" w:cs="Arial"/>
          </w:rPr>
          <w:t xml:space="preserve">. 2008. “An Annotated Checklist of the Freshwater Fishes of Texas, with Keys to Identification of Species, 2nd Edition,” July. </w:t>
        </w:r>
        <w:r w:rsidR="009107A4">
          <w:fldChar w:fldCharType="begin"/>
        </w:r>
        <w:r w:rsidR="009107A4">
          <w:instrText xml:space="preserve"> HYPERLINK "https://repositories.lib.utexas.edu/handle/2152/6290" </w:instrText>
        </w:r>
        <w:r w:rsidR="009107A4">
          <w:fldChar w:fldCharType="separate"/>
        </w:r>
        <w:r w:rsidR="00E40DF7" w:rsidRPr="006071C0">
          <w:rPr>
            <w:rStyle w:val="Hyperlink"/>
            <w:rFonts w:ascii="Arial" w:hAnsi="Arial" w:cs="Arial"/>
          </w:rPr>
          <w:t>https://repositories.lib.utexas.edu/handle/2152/6290</w:t>
        </w:r>
        <w:r w:rsidR="009107A4">
          <w:rPr>
            <w:rStyle w:val="Hyperlink"/>
            <w:rFonts w:ascii="Arial" w:hAnsi="Arial" w:cs="Arial"/>
          </w:rPr>
          <w:fldChar w:fldCharType="end"/>
        </w:r>
        <w:r w:rsidRPr="00AA3230">
          <w:rPr>
            <w:rFonts w:ascii="Arial" w:hAnsi="Arial" w:cs="Arial"/>
          </w:rPr>
          <w:t>.</w:t>
        </w:r>
      </w:ins>
    </w:p>
    <w:p w14:paraId="4BDB158E" w14:textId="6CDC6FC0" w:rsidR="0074725F" w:rsidRPr="00AA3230" w:rsidRDefault="0074725F" w:rsidP="0074725F">
      <w:pPr>
        <w:pStyle w:val="Bibliography"/>
        <w:rPr>
          <w:ins w:id="427" w:author="Sean" w:date="2021-08-06T16:58:00Z"/>
          <w:rFonts w:ascii="Arial" w:hAnsi="Arial" w:cs="Arial"/>
        </w:rPr>
      </w:pPr>
      <w:proofErr w:type="spellStart"/>
      <w:ins w:id="428" w:author="Sean" w:date="2021-08-06T16:58:00Z">
        <w:r w:rsidRPr="00AA3230">
          <w:rPr>
            <w:rFonts w:ascii="Arial" w:hAnsi="Arial" w:cs="Arial"/>
          </w:rPr>
          <w:lastRenderedPageBreak/>
          <w:t>Hurlbert</w:t>
        </w:r>
        <w:proofErr w:type="spellEnd"/>
        <w:r w:rsidRPr="00AA3230">
          <w:rPr>
            <w:rFonts w:ascii="Arial" w:hAnsi="Arial" w:cs="Arial"/>
          </w:rPr>
          <w:t xml:space="preserve"> </w:t>
        </w:r>
        <w:r w:rsidR="00A707CC" w:rsidRPr="00AA3230">
          <w:rPr>
            <w:rFonts w:ascii="Arial" w:hAnsi="Arial" w:cs="Arial"/>
          </w:rPr>
          <w:t>SH</w:t>
        </w:r>
        <w:r w:rsidRPr="00AA3230">
          <w:rPr>
            <w:rFonts w:ascii="Arial" w:hAnsi="Arial" w:cs="Arial"/>
          </w:rPr>
          <w:t xml:space="preserve">. 1971. “The </w:t>
        </w:r>
        <w:proofErr w:type="spellStart"/>
        <w:r w:rsidRPr="00AA3230">
          <w:rPr>
            <w:rFonts w:ascii="Arial" w:hAnsi="Arial" w:cs="Arial"/>
          </w:rPr>
          <w:t>Nonconcept</w:t>
        </w:r>
        <w:proofErr w:type="spellEnd"/>
        <w:r w:rsidRPr="00AA3230">
          <w:rPr>
            <w:rFonts w:ascii="Arial" w:hAnsi="Arial" w:cs="Arial"/>
          </w:rPr>
          <w:t xml:space="preserve"> of Species Diversity: A Critique and Alternative Parameters.” </w:t>
        </w:r>
        <w:r w:rsidRPr="00AA3230">
          <w:rPr>
            <w:rFonts w:ascii="Arial" w:hAnsi="Arial" w:cs="Arial"/>
            <w:i/>
            <w:iCs/>
          </w:rPr>
          <w:t>Ecology</w:t>
        </w:r>
        <w:r w:rsidRPr="00AA3230">
          <w:rPr>
            <w:rFonts w:ascii="Arial" w:hAnsi="Arial" w:cs="Arial"/>
          </w:rPr>
          <w:t xml:space="preserve"> 52 (4): 577–86. https://doi.org/10.2307/1934145.</w:t>
        </w:r>
      </w:ins>
    </w:p>
    <w:p w14:paraId="2ED6D0E3" w14:textId="1438DF75" w:rsidR="0074725F" w:rsidRPr="00AA3230" w:rsidRDefault="0074725F" w:rsidP="0074725F">
      <w:pPr>
        <w:pStyle w:val="Bibliography"/>
        <w:rPr>
          <w:ins w:id="429" w:author="Sean" w:date="2021-08-06T16:58:00Z"/>
          <w:rFonts w:ascii="Arial" w:hAnsi="Arial" w:cs="Arial"/>
        </w:rPr>
      </w:pPr>
      <w:ins w:id="430" w:author="Sean" w:date="2021-08-06T16:58:00Z">
        <w:r w:rsidRPr="00AA3230">
          <w:rPr>
            <w:rFonts w:ascii="Arial" w:hAnsi="Arial" w:cs="Arial"/>
          </w:rPr>
          <w:t>Jackson JK., and Sweeney</w:t>
        </w:r>
        <w:r w:rsidR="00A707CC" w:rsidRPr="00AA3230">
          <w:rPr>
            <w:rFonts w:ascii="Arial" w:hAnsi="Arial" w:cs="Arial"/>
          </w:rPr>
          <w:t xml:space="preserve"> BW</w:t>
        </w:r>
        <w:r w:rsidRPr="00AA3230">
          <w:rPr>
            <w:rFonts w:ascii="Arial" w:hAnsi="Arial" w:cs="Arial"/>
          </w:rPr>
          <w:t xml:space="preserve">. 1995. “Egg and Larval Development Times for 35 Species of Tropical Stream Insects from Costa-Rica.” </w:t>
        </w:r>
        <w:r w:rsidRPr="00AA3230">
          <w:rPr>
            <w:rFonts w:ascii="Arial" w:hAnsi="Arial" w:cs="Arial"/>
            <w:i/>
            <w:iCs/>
          </w:rPr>
          <w:t xml:space="preserve">Journal of the North American </w:t>
        </w:r>
        <w:proofErr w:type="spellStart"/>
        <w:r w:rsidRPr="00AA3230">
          <w:rPr>
            <w:rFonts w:ascii="Arial" w:hAnsi="Arial" w:cs="Arial"/>
            <w:i/>
            <w:iCs/>
          </w:rPr>
          <w:t>Benthological</w:t>
        </w:r>
        <w:proofErr w:type="spellEnd"/>
        <w:r w:rsidRPr="00AA3230">
          <w:rPr>
            <w:rFonts w:ascii="Arial" w:hAnsi="Arial" w:cs="Arial"/>
            <w:i/>
            <w:iCs/>
          </w:rPr>
          <w:t xml:space="preserve"> Society</w:t>
        </w:r>
        <w:r w:rsidRPr="00AA3230">
          <w:rPr>
            <w:rFonts w:ascii="Arial" w:hAnsi="Arial" w:cs="Arial"/>
          </w:rPr>
          <w:t xml:space="preserve"> 14 (1): 115–30. https://doi.org/10.2307/1467728.</w:t>
        </w:r>
      </w:ins>
    </w:p>
    <w:p w14:paraId="02186850" w14:textId="69F486CC" w:rsidR="0074725F" w:rsidRPr="00AA3230" w:rsidRDefault="0074725F" w:rsidP="0074725F">
      <w:pPr>
        <w:pStyle w:val="Bibliography"/>
        <w:rPr>
          <w:ins w:id="431" w:author="Sean" w:date="2021-08-06T16:58:00Z"/>
          <w:rFonts w:ascii="Arial" w:hAnsi="Arial" w:cs="Arial"/>
        </w:rPr>
      </w:pPr>
      <w:ins w:id="432" w:author="Sean" w:date="2021-08-06T16:58:00Z">
        <w:r w:rsidRPr="00AA3230">
          <w:rPr>
            <w:rFonts w:ascii="Arial" w:hAnsi="Arial" w:cs="Arial"/>
          </w:rPr>
          <w:t>Jacob</w:t>
        </w:r>
        <w:r w:rsidR="00A707CC" w:rsidRPr="00AA3230">
          <w:rPr>
            <w:rFonts w:ascii="Arial" w:hAnsi="Arial" w:cs="Arial"/>
          </w:rPr>
          <w:t xml:space="preserve"> S</w:t>
        </w:r>
        <w:r w:rsidRPr="00AA3230">
          <w:rPr>
            <w:rFonts w:ascii="Arial" w:hAnsi="Arial" w:cs="Arial"/>
          </w:rPr>
          <w:t xml:space="preserve">, </w:t>
        </w:r>
        <w:proofErr w:type="spellStart"/>
        <w:r w:rsidRPr="00AA3230">
          <w:rPr>
            <w:rFonts w:ascii="Arial" w:hAnsi="Arial" w:cs="Arial"/>
          </w:rPr>
          <w:t>Bestion</w:t>
        </w:r>
        <w:proofErr w:type="spellEnd"/>
        <w:r w:rsidR="00A707CC" w:rsidRPr="00AA3230">
          <w:rPr>
            <w:rFonts w:ascii="Arial" w:hAnsi="Arial" w:cs="Arial"/>
          </w:rPr>
          <w:t xml:space="preserve"> E</w:t>
        </w:r>
        <w:r w:rsidRPr="00AA3230">
          <w:rPr>
            <w:rFonts w:ascii="Arial" w:hAnsi="Arial" w:cs="Arial"/>
          </w:rPr>
          <w:t>, Legrand</w:t>
        </w:r>
        <w:r w:rsidR="00A707CC" w:rsidRPr="00AA3230">
          <w:rPr>
            <w:rFonts w:ascii="Arial" w:hAnsi="Arial" w:cs="Arial"/>
          </w:rPr>
          <w:t xml:space="preserve"> D</w:t>
        </w:r>
        <w:r w:rsidRPr="00AA3230">
          <w:rPr>
            <w:rFonts w:ascii="Arial" w:hAnsi="Arial" w:cs="Arial"/>
          </w:rPr>
          <w:t xml:space="preserve">, </w:t>
        </w:r>
        <w:proofErr w:type="spellStart"/>
        <w:r w:rsidRPr="00AA3230">
          <w:rPr>
            <w:rFonts w:ascii="Arial" w:hAnsi="Arial" w:cs="Arial"/>
          </w:rPr>
          <w:t>Clobert</w:t>
        </w:r>
        <w:proofErr w:type="spellEnd"/>
        <w:r w:rsidR="00A707CC" w:rsidRPr="00AA3230">
          <w:rPr>
            <w:rFonts w:ascii="Arial" w:hAnsi="Arial" w:cs="Arial"/>
          </w:rPr>
          <w:t xml:space="preserve"> C</w:t>
        </w:r>
        <w:r w:rsidRPr="00AA3230">
          <w:rPr>
            <w:rFonts w:ascii="Arial" w:hAnsi="Arial" w:cs="Arial"/>
          </w:rPr>
          <w:t>, and Cote</w:t>
        </w:r>
        <w:r w:rsidR="00A707CC" w:rsidRPr="00AA3230">
          <w:rPr>
            <w:rFonts w:ascii="Arial" w:hAnsi="Arial" w:cs="Arial"/>
          </w:rPr>
          <w:t xml:space="preserve"> J</w:t>
        </w:r>
        <w:r w:rsidRPr="00AA3230">
          <w:rPr>
            <w:rFonts w:ascii="Arial" w:hAnsi="Arial" w:cs="Arial"/>
          </w:rPr>
          <w:t xml:space="preserve">. 2015. “Habitat Matching and Spatial Heterogeneity of Phenotypes: Implications for Metapopulation and Metacommunity Functioning.” </w:t>
        </w:r>
        <w:r w:rsidRPr="00AA3230">
          <w:rPr>
            <w:rFonts w:ascii="Arial" w:hAnsi="Arial" w:cs="Arial"/>
            <w:i/>
            <w:iCs/>
          </w:rPr>
          <w:t>Evolutionary Ecology</w:t>
        </w:r>
        <w:r w:rsidRPr="00AA3230">
          <w:rPr>
            <w:rFonts w:ascii="Arial" w:hAnsi="Arial" w:cs="Arial"/>
          </w:rPr>
          <w:t xml:space="preserve"> 29 (6): 851–71. https://doi.org/10.1007/s10682-015-9776-5.</w:t>
        </w:r>
      </w:ins>
    </w:p>
    <w:p w14:paraId="7D66825A" w14:textId="0D59161F" w:rsidR="0074725F" w:rsidRPr="00AA3230" w:rsidRDefault="0074725F" w:rsidP="0074725F">
      <w:pPr>
        <w:pStyle w:val="Bibliography"/>
        <w:rPr>
          <w:ins w:id="433" w:author="Sean" w:date="2021-08-06T16:58:00Z"/>
          <w:rFonts w:ascii="Arial" w:hAnsi="Arial" w:cs="Arial"/>
        </w:rPr>
      </w:pPr>
      <w:ins w:id="434" w:author="Sean" w:date="2021-08-06T16:58:00Z">
        <w:r w:rsidRPr="00AA3230">
          <w:rPr>
            <w:rFonts w:ascii="Arial" w:hAnsi="Arial" w:cs="Arial"/>
          </w:rPr>
          <w:t>Jiang X, and Yang</w:t>
        </w:r>
        <w:r w:rsidR="00A707CC" w:rsidRPr="00AA3230">
          <w:rPr>
            <w:rFonts w:ascii="Arial" w:hAnsi="Arial" w:cs="Arial"/>
          </w:rPr>
          <w:t xml:space="preserve"> ZI</w:t>
        </w:r>
        <w:r w:rsidRPr="00AA3230">
          <w:rPr>
            <w:rFonts w:ascii="Arial" w:hAnsi="Arial" w:cs="Arial"/>
          </w:rPr>
          <w:t xml:space="preserve">. 2012. “Projected Changes of Temperature and Precipitation in Texas from Downscaled Global Climate Models.” </w:t>
        </w:r>
        <w:r w:rsidRPr="00AA3230">
          <w:rPr>
            <w:rFonts w:ascii="Arial" w:hAnsi="Arial" w:cs="Arial"/>
            <w:i/>
            <w:iCs/>
          </w:rPr>
          <w:t>Climate Research</w:t>
        </w:r>
        <w:r w:rsidRPr="00AA3230">
          <w:rPr>
            <w:rFonts w:ascii="Arial" w:hAnsi="Arial" w:cs="Arial"/>
          </w:rPr>
          <w:t xml:space="preserve"> 53 (3): 229–44. https://doi.org/10.3354/cr01093.</w:t>
        </w:r>
      </w:ins>
    </w:p>
    <w:p w14:paraId="60A3A6DD" w14:textId="51A64C41" w:rsidR="0074725F" w:rsidRPr="00AA3230" w:rsidRDefault="0074725F" w:rsidP="0074725F">
      <w:pPr>
        <w:pStyle w:val="Bibliography"/>
        <w:rPr>
          <w:ins w:id="435" w:author="Sean" w:date="2021-08-06T16:58:00Z"/>
          <w:rFonts w:ascii="Arial" w:hAnsi="Arial" w:cs="Arial"/>
        </w:rPr>
      </w:pPr>
      <w:ins w:id="436" w:author="Sean" w:date="2021-08-06T16:58:00Z">
        <w:r w:rsidRPr="00AA3230">
          <w:rPr>
            <w:rFonts w:ascii="Arial" w:hAnsi="Arial" w:cs="Arial"/>
          </w:rPr>
          <w:t xml:space="preserve">Jones </w:t>
        </w:r>
        <w:r w:rsidR="00A707CC" w:rsidRPr="00AA3230">
          <w:rPr>
            <w:rFonts w:ascii="Arial" w:hAnsi="Arial" w:cs="Arial"/>
          </w:rPr>
          <w:t>I</w:t>
        </w:r>
        <w:r w:rsidRPr="00AA3230">
          <w:rPr>
            <w:rFonts w:ascii="Arial" w:hAnsi="Arial" w:cs="Arial"/>
          </w:rPr>
          <w:t xml:space="preserve">, </w:t>
        </w:r>
        <w:proofErr w:type="spellStart"/>
        <w:r w:rsidRPr="00AA3230">
          <w:rPr>
            <w:rFonts w:ascii="Arial" w:hAnsi="Arial" w:cs="Arial"/>
          </w:rPr>
          <w:t>Growns</w:t>
        </w:r>
        <w:proofErr w:type="spellEnd"/>
        <w:r w:rsidR="00A707CC" w:rsidRPr="00AA3230">
          <w:rPr>
            <w:rFonts w:ascii="Arial" w:hAnsi="Arial" w:cs="Arial"/>
          </w:rPr>
          <w:t xml:space="preserve"> I</w:t>
        </w:r>
        <w:r w:rsidRPr="00AA3230">
          <w:rPr>
            <w:rFonts w:ascii="Arial" w:hAnsi="Arial" w:cs="Arial"/>
          </w:rPr>
          <w:t>, Arnold</w:t>
        </w:r>
        <w:r w:rsidR="00A707CC" w:rsidRPr="00AA3230">
          <w:rPr>
            <w:rFonts w:ascii="Arial" w:hAnsi="Arial" w:cs="Arial"/>
          </w:rPr>
          <w:t xml:space="preserve"> A</w:t>
        </w:r>
        <w:r w:rsidRPr="00AA3230">
          <w:rPr>
            <w:rFonts w:ascii="Arial" w:hAnsi="Arial" w:cs="Arial"/>
          </w:rPr>
          <w:t>, McCall</w:t>
        </w:r>
        <w:r w:rsidR="00A707CC" w:rsidRPr="00AA3230">
          <w:rPr>
            <w:rFonts w:ascii="Arial" w:hAnsi="Arial" w:cs="Arial"/>
          </w:rPr>
          <w:t xml:space="preserve"> S</w:t>
        </w:r>
        <w:r w:rsidRPr="00AA3230">
          <w:rPr>
            <w:rFonts w:ascii="Arial" w:hAnsi="Arial" w:cs="Arial"/>
          </w:rPr>
          <w:t>, and Bowes</w:t>
        </w:r>
        <w:r w:rsidR="00A707CC" w:rsidRPr="00AA3230">
          <w:rPr>
            <w:rFonts w:ascii="Arial" w:hAnsi="Arial" w:cs="Arial"/>
          </w:rPr>
          <w:t xml:space="preserve"> M</w:t>
        </w:r>
        <w:r w:rsidRPr="00AA3230">
          <w:rPr>
            <w:rFonts w:ascii="Arial" w:hAnsi="Arial" w:cs="Arial"/>
          </w:rPr>
          <w:t xml:space="preserve">. 2015. “The Effects of Increased Flow and Fine Sediment on Hyporheic Invertebrates and Nutrients in Stream Mesocosms.” </w:t>
        </w:r>
        <w:r w:rsidRPr="00AA3230">
          <w:rPr>
            <w:rFonts w:ascii="Arial" w:hAnsi="Arial" w:cs="Arial"/>
            <w:i/>
            <w:iCs/>
          </w:rPr>
          <w:t>Freshwater Biology</w:t>
        </w:r>
        <w:r w:rsidRPr="00AA3230">
          <w:rPr>
            <w:rFonts w:ascii="Arial" w:hAnsi="Arial" w:cs="Arial"/>
          </w:rPr>
          <w:t xml:space="preserve"> 60 (4): 813–26. https://doi.org/10.1111/fwb.12536.</w:t>
        </w:r>
      </w:ins>
    </w:p>
    <w:p w14:paraId="014559E9" w14:textId="7DA15346" w:rsidR="0074725F" w:rsidRPr="00AA3230" w:rsidRDefault="0074725F" w:rsidP="0074725F">
      <w:pPr>
        <w:pStyle w:val="Bibliography"/>
        <w:rPr>
          <w:ins w:id="437" w:author="Sean" w:date="2021-08-06T16:58:00Z"/>
          <w:rFonts w:ascii="Arial" w:hAnsi="Arial" w:cs="Arial"/>
        </w:rPr>
      </w:pPr>
      <w:ins w:id="438" w:author="Sean" w:date="2021-08-06T16:58:00Z">
        <w:r w:rsidRPr="00AA3230">
          <w:rPr>
            <w:rFonts w:ascii="Arial" w:hAnsi="Arial" w:cs="Arial"/>
          </w:rPr>
          <w:t>Koski</w:t>
        </w:r>
        <w:r w:rsidR="00A707CC" w:rsidRPr="00AA3230">
          <w:rPr>
            <w:rFonts w:ascii="Arial" w:hAnsi="Arial" w:cs="Arial"/>
          </w:rPr>
          <w:t xml:space="preserve"> RT</w:t>
        </w:r>
        <w:r w:rsidRPr="00AA3230">
          <w:rPr>
            <w:rFonts w:ascii="Arial" w:hAnsi="Arial" w:cs="Arial"/>
          </w:rPr>
          <w:t xml:space="preserve">. 1978. “Age, Growth, and Maturity of Hogchoker, </w:t>
        </w:r>
        <w:proofErr w:type="spellStart"/>
        <w:r w:rsidRPr="00AA3230">
          <w:rPr>
            <w:rFonts w:ascii="Arial" w:hAnsi="Arial" w:cs="Arial"/>
          </w:rPr>
          <w:t>Trinectes</w:t>
        </w:r>
        <w:proofErr w:type="spellEnd"/>
        <w:r w:rsidRPr="00AA3230">
          <w:rPr>
            <w:rFonts w:ascii="Arial" w:hAnsi="Arial" w:cs="Arial"/>
          </w:rPr>
          <w:t xml:space="preserve">-Maculatus, in Hudson River, New-York.” </w:t>
        </w:r>
        <w:r w:rsidRPr="00AA3230">
          <w:rPr>
            <w:rFonts w:ascii="Arial" w:hAnsi="Arial" w:cs="Arial"/>
            <w:i/>
            <w:iCs/>
          </w:rPr>
          <w:t>Transactions of the American Fisheries Society</w:t>
        </w:r>
        <w:r w:rsidRPr="00AA3230">
          <w:rPr>
            <w:rFonts w:ascii="Arial" w:hAnsi="Arial" w:cs="Arial"/>
          </w:rPr>
          <w:t xml:space="preserve"> 107 (3): 449–53. https://doi.org/10.1577/1548-8659(1978)107&lt;</w:t>
        </w:r>
        <w:proofErr w:type="gramStart"/>
        <w:r w:rsidRPr="00AA3230">
          <w:rPr>
            <w:rFonts w:ascii="Arial" w:hAnsi="Arial" w:cs="Arial"/>
          </w:rPr>
          <w:t>449:AGAMOT</w:t>
        </w:r>
        <w:proofErr w:type="gramEnd"/>
        <w:r w:rsidRPr="00AA3230">
          <w:rPr>
            <w:rFonts w:ascii="Arial" w:hAnsi="Arial" w:cs="Arial"/>
          </w:rPr>
          <w:t>&gt;2.0.CO;2.</w:t>
        </w:r>
      </w:ins>
    </w:p>
    <w:p w14:paraId="5C96E927" w14:textId="51FB11ED" w:rsidR="0074725F" w:rsidRPr="00AA3230" w:rsidRDefault="0074725F" w:rsidP="0074725F">
      <w:pPr>
        <w:pStyle w:val="Bibliography"/>
        <w:rPr>
          <w:ins w:id="439" w:author="Sean" w:date="2021-08-06T16:58:00Z"/>
          <w:rFonts w:ascii="Arial" w:hAnsi="Arial" w:cs="Arial"/>
        </w:rPr>
      </w:pPr>
      <w:ins w:id="440" w:author="Sean" w:date="2021-08-06T16:58:00Z">
        <w:r w:rsidRPr="00AA3230">
          <w:rPr>
            <w:rFonts w:ascii="Arial" w:hAnsi="Arial" w:cs="Arial"/>
          </w:rPr>
          <w:t>Lamberti</w:t>
        </w:r>
        <w:r w:rsidR="00A707CC" w:rsidRPr="00AA3230">
          <w:rPr>
            <w:rFonts w:ascii="Arial" w:hAnsi="Arial" w:cs="Arial"/>
          </w:rPr>
          <w:t xml:space="preserve"> H</w:t>
        </w:r>
        <w:r w:rsidRPr="00AA3230">
          <w:rPr>
            <w:rFonts w:ascii="Arial" w:hAnsi="Arial" w:cs="Arial"/>
          </w:rPr>
          <w:t xml:space="preserve">. 2017. </w:t>
        </w:r>
        <w:r w:rsidRPr="00AA3230">
          <w:rPr>
            <w:rFonts w:ascii="Arial" w:hAnsi="Arial" w:cs="Arial"/>
            <w:i/>
            <w:iCs/>
          </w:rPr>
          <w:t>Methods in Stream Ecology | ScienceDirect</w:t>
        </w:r>
        <w:r w:rsidRPr="00AA3230">
          <w:rPr>
            <w:rFonts w:ascii="Arial" w:hAnsi="Arial" w:cs="Arial"/>
          </w:rPr>
          <w:t>. 3rd Edition. Elsevier. https://www.sciencedirect.com/book/9780128130476/methods-in-stream-ecology.</w:t>
        </w:r>
      </w:ins>
    </w:p>
    <w:p w14:paraId="247B6F23" w14:textId="3DCEB85C" w:rsidR="0074725F" w:rsidRPr="00AA3230" w:rsidRDefault="0074725F" w:rsidP="0074725F">
      <w:pPr>
        <w:pStyle w:val="Bibliography"/>
        <w:rPr>
          <w:ins w:id="441" w:author="Sean" w:date="2021-08-06T16:58:00Z"/>
          <w:rFonts w:ascii="Arial" w:hAnsi="Arial" w:cs="Arial"/>
        </w:rPr>
      </w:pPr>
      <w:ins w:id="442" w:author="Sean" w:date="2021-08-06T16:58:00Z">
        <w:r w:rsidRPr="00AA3230">
          <w:rPr>
            <w:rFonts w:ascii="Arial" w:hAnsi="Arial" w:cs="Arial"/>
          </w:rPr>
          <w:t>Legendre P, and Gallagher</w:t>
        </w:r>
        <w:r w:rsidR="00A707CC" w:rsidRPr="00AA3230">
          <w:rPr>
            <w:rFonts w:ascii="Arial" w:hAnsi="Arial" w:cs="Arial"/>
          </w:rPr>
          <w:t xml:space="preserve"> ED</w:t>
        </w:r>
        <w:r w:rsidRPr="00AA3230">
          <w:rPr>
            <w:rFonts w:ascii="Arial" w:hAnsi="Arial" w:cs="Arial"/>
          </w:rPr>
          <w:t xml:space="preserve">. 2001. “Ecologically Meaningful Transformations for Ordination of Species Data.” </w:t>
        </w:r>
        <w:proofErr w:type="spellStart"/>
        <w:r w:rsidRPr="00AA3230">
          <w:rPr>
            <w:rFonts w:ascii="Arial" w:hAnsi="Arial" w:cs="Arial"/>
            <w:i/>
            <w:iCs/>
          </w:rPr>
          <w:t>Oecologia</w:t>
        </w:r>
        <w:proofErr w:type="spellEnd"/>
        <w:r w:rsidRPr="00AA3230">
          <w:rPr>
            <w:rFonts w:ascii="Arial" w:hAnsi="Arial" w:cs="Arial"/>
          </w:rPr>
          <w:t xml:space="preserve"> 129 (2): 271–80. https://doi.org/10.1007/s004420100716.</w:t>
        </w:r>
      </w:ins>
    </w:p>
    <w:p w14:paraId="2E635B39" w14:textId="4F8D1EC5" w:rsidR="0074725F" w:rsidRPr="00AA3230" w:rsidRDefault="0074725F" w:rsidP="0074725F">
      <w:pPr>
        <w:pStyle w:val="Bibliography"/>
        <w:rPr>
          <w:ins w:id="443" w:author="Sean" w:date="2021-08-06T16:58:00Z"/>
          <w:rFonts w:ascii="Arial" w:hAnsi="Arial" w:cs="Arial"/>
        </w:rPr>
      </w:pPr>
      <w:ins w:id="444" w:author="Sean" w:date="2021-08-06T16:58:00Z">
        <w:r w:rsidRPr="00AA3230">
          <w:rPr>
            <w:rFonts w:ascii="Arial" w:hAnsi="Arial" w:cs="Arial"/>
          </w:rPr>
          <w:t>Legendre</w:t>
        </w:r>
        <w:r w:rsidR="00A707CC" w:rsidRPr="00AA3230">
          <w:rPr>
            <w:rFonts w:ascii="Arial" w:hAnsi="Arial" w:cs="Arial"/>
          </w:rPr>
          <w:t xml:space="preserve"> </w:t>
        </w:r>
        <w:r w:rsidRPr="00AA3230">
          <w:rPr>
            <w:rFonts w:ascii="Arial" w:hAnsi="Arial" w:cs="Arial"/>
          </w:rPr>
          <w:t>P, and Legendre</w:t>
        </w:r>
        <w:r w:rsidR="00A707CC" w:rsidRPr="00AA3230">
          <w:rPr>
            <w:rFonts w:ascii="Arial" w:hAnsi="Arial" w:cs="Arial"/>
          </w:rPr>
          <w:t xml:space="preserve"> L</w:t>
        </w:r>
        <w:r w:rsidRPr="00AA3230">
          <w:rPr>
            <w:rFonts w:ascii="Arial" w:hAnsi="Arial" w:cs="Arial"/>
          </w:rPr>
          <w:t xml:space="preserve">. 2012. </w:t>
        </w:r>
        <w:r w:rsidRPr="00AA3230">
          <w:rPr>
            <w:rFonts w:ascii="Arial" w:hAnsi="Arial" w:cs="Arial"/>
            <w:i/>
            <w:iCs/>
          </w:rPr>
          <w:t>Numerical Ecology</w:t>
        </w:r>
        <w:r w:rsidRPr="00AA3230">
          <w:rPr>
            <w:rFonts w:ascii="Arial" w:hAnsi="Arial" w:cs="Arial"/>
          </w:rPr>
          <w:t>. 3rd edition. Elsevier.</w:t>
        </w:r>
      </w:ins>
    </w:p>
    <w:p w14:paraId="34AF5474" w14:textId="36100E7A" w:rsidR="0074725F" w:rsidRPr="00AA3230" w:rsidRDefault="0074725F" w:rsidP="0074725F">
      <w:pPr>
        <w:pStyle w:val="Bibliography"/>
        <w:rPr>
          <w:ins w:id="445" w:author="Sean" w:date="2021-08-06T16:58:00Z"/>
          <w:rFonts w:ascii="Arial" w:hAnsi="Arial" w:cs="Arial"/>
        </w:rPr>
      </w:pPr>
      <w:ins w:id="446" w:author="Sean" w:date="2021-08-06T16:58:00Z">
        <w:r w:rsidRPr="00AA3230">
          <w:rPr>
            <w:rFonts w:ascii="Arial" w:hAnsi="Arial" w:cs="Arial"/>
          </w:rPr>
          <w:t>Lock</w:t>
        </w:r>
        <w:r w:rsidR="00A707CC" w:rsidRPr="00AA3230">
          <w:rPr>
            <w:rFonts w:ascii="Arial" w:hAnsi="Arial" w:cs="Arial"/>
          </w:rPr>
          <w:t xml:space="preserve"> RAC</w:t>
        </w:r>
        <w:r w:rsidRPr="00AA3230">
          <w:rPr>
            <w:rFonts w:ascii="Arial" w:hAnsi="Arial" w:cs="Arial"/>
          </w:rPr>
          <w:t xml:space="preserve">., and </w:t>
        </w:r>
        <w:proofErr w:type="spellStart"/>
        <w:r w:rsidRPr="00AA3230">
          <w:rPr>
            <w:rFonts w:ascii="Arial" w:hAnsi="Arial" w:cs="Arial"/>
          </w:rPr>
          <w:t>Wendelaar</w:t>
        </w:r>
        <w:proofErr w:type="spellEnd"/>
        <w:r w:rsidRPr="00AA3230">
          <w:rPr>
            <w:rFonts w:ascii="Arial" w:hAnsi="Arial" w:cs="Arial"/>
          </w:rPr>
          <w:t xml:space="preserve"> Bonga</w:t>
        </w:r>
        <w:r w:rsidR="00A707CC" w:rsidRPr="00AA3230">
          <w:rPr>
            <w:rFonts w:ascii="Arial" w:hAnsi="Arial" w:cs="Arial"/>
          </w:rPr>
          <w:t xml:space="preserve"> SE</w:t>
        </w:r>
        <w:r w:rsidRPr="00AA3230">
          <w:rPr>
            <w:rFonts w:ascii="Arial" w:hAnsi="Arial" w:cs="Arial"/>
          </w:rPr>
          <w:t xml:space="preserve">. 1991. “Toxicants and Osmoregulation in Fish.” </w:t>
        </w:r>
        <w:r w:rsidRPr="00AA3230">
          <w:rPr>
            <w:rFonts w:ascii="Arial" w:hAnsi="Arial" w:cs="Arial"/>
            <w:i/>
            <w:iCs/>
          </w:rPr>
          <w:t>Netherlands Journal of Zoology</w:t>
        </w:r>
        <w:r w:rsidRPr="00AA3230">
          <w:rPr>
            <w:rFonts w:ascii="Arial" w:hAnsi="Arial" w:cs="Arial"/>
          </w:rPr>
          <w:t xml:space="preserve"> 42 (2–3): 478–93. https://doi.org/10.1163/156854291X00469.</w:t>
        </w:r>
      </w:ins>
    </w:p>
    <w:p w14:paraId="4547A934" w14:textId="21D55693" w:rsidR="0074725F" w:rsidRPr="00AA3230" w:rsidRDefault="0074725F" w:rsidP="0074725F">
      <w:pPr>
        <w:pStyle w:val="Bibliography"/>
        <w:rPr>
          <w:ins w:id="447" w:author="Sean" w:date="2021-08-06T16:58:00Z"/>
          <w:rFonts w:ascii="Arial" w:hAnsi="Arial" w:cs="Arial"/>
        </w:rPr>
      </w:pPr>
      <w:proofErr w:type="spellStart"/>
      <w:ins w:id="448" w:author="Sean" w:date="2021-08-06T16:58:00Z">
        <w:r w:rsidRPr="00AA3230">
          <w:rPr>
            <w:rFonts w:ascii="Arial" w:hAnsi="Arial" w:cs="Arial"/>
          </w:rPr>
          <w:t>Lupon</w:t>
        </w:r>
        <w:proofErr w:type="spellEnd"/>
        <w:r w:rsidR="00A707CC" w:rsidRPr="00AA3230">
          <w:rPr>
            <w:rFonts w:ascii="Arial" w:hAnsi="Arial" w:cs="Arial"/>
          </w:rPr>
          <w:t xml:space="preserve"> A</w:t>
        </w:r>
        <w:r w:rsidRPr="00AA3230">
          <w:rPr>
            <w:rFonts w:ascii="Arial" w:hAnsi="Arial" w:cs="Arial"/>
          </w:rPr>
          <w:t>, Bernal</w:t>
        </w:r>
        <w:r w:rsidR="00A707CC" w:rsidRPr="00AA3230">
          <w:rPr>
            <w:rFonts w:ascii="Arial" w:hAnsi="Arial" w:cs="Arial"/>
          </w:rPr>
          <w:t xml:space="preserve"> S</w:t>
        </w:r>
        <w:r w:rsidRPr="00AA3230">
          <w:rPr>
            <w:rFonts w:ascii="Arial" w:hAnsi="Arial" w:cs="Arial"/>
          </w:rPr>
          <w:t xml:space="preserve">, </w:t>
        </w:r>
        <w:proofErr w:type="spellStart"/>
        <w:r w:rsidRPr="00AA3230">
          <w:rPr>
            <w:rFonts w:ascii="Arial" w:hAnsi="Arial" w:cs="Arial"/>
          </w:rPr>
          <w:t>Poblador</w:t>
        </w:r>
        <w:proofErr w:type="spellEnd"/>
        <w:r w:rsidR="00A707CC" w:rsidRPr="00AA3230">
          <w:rPr>
            <w:rFonts w:ascii="Arial" w:hAnsi="Arial" w:cs="Arial"/>
          </w:rPr>
          <w:t xml:space="preserve"> S</w:t>
        </w:r>
        <w:r w:rsidRPr="00AA3230">
          <w:rPr>
            <w:rFonts w:ascii="Arial" w:hAnsi="Arial" w:cs="Arial"/>
          </w:rPr>
          <w:t>, Marti</w:t>
        </w:r>
        <w:r w:rsidR="00A707CC" w:rsidRPr="00AA3230">
          <w:rPr>
            <w:rFonts w:ascii="Arial" w:hAnsi="Arial" w:cs="Arial"/>
          </w:rPr>
          <w:t xml:space="preserve"> E</w:t>
        </w:r>
        <w:r w:rsidRPr="00AA3230">
          <w:rPr>
            <w:rFonts w:ascii="Arial" w:hAnsi="Arial" w:cs="Arial"/>
          </w:rPr>
          <w:t xml:space="preserve">, and </w:t>
        </w:r>
        <w:proofErr w:type="spellStart"/>
        <w:r w:rsidRPr="00AA3230">
          <w:rPr>
            <w:rFonts w:ascii="Arial" w:hAnsi="Arial" w:cs="Arial"/>
          </w:rPr>
          <w:t>Sabater</w:t>
        </w:r>
        <w:proofErr w:type="spellEnd"/>
        <w:r w:rsidR="00A707CC" w:rsidRPr="00AA3230">
          <w:rPr>
            <w:rFonts w:ascii="Arial" w:hAnsi="Arial" w:cs="Arial"/>
          </w:rPr>
          <w:t xml:space="preserve"> F</w:t>
        </w:r>
        <w:r w:rsidRPr="00AA3230">
          <w:rPr>
            <w:rFonts w:ascii="Arial" w:hAnsi="Arial" w:cs="Arial"/>
          </w:rPr>
          <w:t xml:space="preserve">. 2016. “The Influence of Riparian Evapotranspiration on Stream Hydrology and Nitrogen Retention in a Subhumid Mediterranean Catchment.” </w:t>
        </w:r>
        <w:r w:rsidRPr="00AA3230">
          <w:rPr>
            <w:rFonts w:ascii="Arial" w:hAnsi="Arial" w:cs="Arial"/>
            <w:i/>
            <w:iCs/>
          </w:rPr>
          <w:t>Hydrology and Earth System Sciences</w:t>
        </w:r>
        <w:r w:rsidRPr="00AA3230">
          <w:rPr>
            <w:rFonts w:ascii="Arial" w:hAnsi="Arial" w:cs="Arial"/>
          </w:rPr>
          <w:t xml:space="preserve"> 20 (9): 3831–42. https://doi.org/10.5194/hess-20-3831-2016.</w:t>
        </w:r>
      </w:ins>
    </w:p>
    <w:p w14:paraId="6932F92B" w14:textId="50D05FED" w:rsidR="0074725F" w:rsidRPr="00AA3230" w:rsidRDefault="0074725F" w:rsidP="0074725F">
      <w:pPr>
        <w:pStyle w:val="Bibliography"/>
        <w:rPr>
          <w:ins w:id="449" w:author="Sean" w:date="2021-08-06T16:58:00Z"/>
          <w:rFonts w:ascii="Arial" w:hAnsi="Arial" w:cs="Arial"/>
        </w:rPr>
      </w:pPr>
      <w:ins w:id="450" w:author="Sean" w:date="2021-08-06T16:58:00Z">
        <w:r w:rsidRPr="00AA3230">
          <w:rPr>
            <w:rFonts w:ascii="Arial" w:hAnsi="Arial" w:cs="Arial"/>
          </w:rPr>
          <w:t>Marsh-Matthews E, and Matthews</w:t>
        </w:r>
        <w:r w:rsidR="00A707CC" w:rsidRPr="00AA3230">
          <w:rPr>
            <w:rFonts w:ascii="Arial" w:hAnsi="Arial" w:cs="Arial"/>
          </w:rPr>
          <w:t xml:space="preserve"> WJ</w:t>
        </w:r>
        <w:r w:rsidRPr="00AA3230">
          <w:rPr>
            <w:rFonts w:ascii="Arial" w:hAnsi="Arial" w:cs="Arial"/>
          </w:rPr>
          <w:t xml:space="preserve">. 2000. “Spatial Variation in Relative Abundance of a Widespread, Numerically Dominant Fish Species and Its Effect on Fish Assemblage Structure.” </w:t>
        </w:r>
        <w:proofErr w:type="spellStart"/>
        <w:r w:rsidRPr="00AA3230">
          <w:rPr>
            <w:rFonts w:ascii="Arial" w:hAnsi="Arial" w:cs="Arial"/>
            <w:i/>
            <w:iCs/>
          </w:rPr>
          <w:t>Oecologia</w:t>
        </w:r>
        <w:proofErr w:type="spellEnd"/>
        <w:r w:rsidRPr="00AA3230">
          <w:rPr>
            <w:rFonts w:ascii="Arial" w:hAnsi="Arial" w:cs="Arial"/>
          </w:rPr>
          <w:t xml:space="preserve"> 125 (2): 283–92. https://doi.org/10.1007/s004420000452.</w:t>
        </w:r>
      </w:ins>
    </w:p>
    <w:p w14:paraId="638DD92F" w14:textId="33E1337D" w:rsidR="0074725F" w:rsidRPr="00AA3230" w:rsidRDefault="0074725F" w:rsidP="0074725F">
      <w:pPr>
        <w:pStyle w:val="Bibliography"/>
        <w:rPr>
          <w:ins w:id="451" w:author="Sean" w:date="2021-08-06T16:58:00Z"/>
          <w:rFonts w:ascii="Arial" w:hAnsi="Arial" w:cs="Arial"/>
        </w:rPr>
      </w:pPr>
      <w:ins w:id="452" w:author="Sean" w:date="2021-08-06T16:58:00Z">
        <w:r w:rsidRPr="00AA3230">
          <w:rPr>
            <w:rFonts w:ascii="Arial" w:hAnsi="Arial" w:cs="Arial"/>
          </w:rPr>
          <w:lastRenderedPageBreak/>
          <w:t>Matthews WJ, and Hill</w:t>
        </w:r>
        <w:r w:rsidR="00A707CC" w:rsidRPr="00AA3230">
          <w:rPr>
            <w:rFonts w:ascii="Arial" w:hAnsi="Arial" w:cs="Arial"/>
          </w:rPr>
          <w:t xml:space="preserve"> LG</w:t>
        </w:r>
        <w:r w:rsidRPr="00AA3230">
          <w:rPr>
            <w:rFonts w:ascii="Arial" w:hAnsi="Arial" w:cs="Arial"/>
          </w:rPr>
          <w:t xml:space="preserve">. 1977. “Tolerance of the Red Shiner, </w:t>
        </w:r>
        <w:proofErr w:type="spellStart"/>
        <w:r w:rsidRPr="00AA3230">
          <w:rPr>
            <w:rFonts w:ascii="Arial" w:hAnsi="Arial" w:cs="Arial"/>
          </w:rPr>
          <w:t>Notropis</w:t>
        </w:r>
        <w:proofErr w:type="spellEnd"/>
        <w:r w:rsidRPr="00AA3230">
          <w:rPr>
            <w:rFonts w:ascii="Arial" w:hAnsi="Arial" w:cs="Arial"/>
          </w:rPr>
          <w:t xml:space="preserve"> </w:t>
        </w:r>
        <w:proofErr w:type="spellStart"/>
        <w:r w:rsidRPr="00AA3230">
          <w:rPr>
            <w:rFonts w:ascii="Arial" w:hAnsi="Arial" w:cs="Arial"/>
          </w:rPr>
          <w:t>Lutrensis</w:t>
        </w:r>
        <w:proofErr w:type="spellEnd"/>
        <w:r w:rsidRPr="00AA3230">
          <w:rPr>
            <w:rFonts w:ascii="Arial" w:hAnsi="Arial" w:cs="Arial"/>
          </w:rPr>
          <w:t xml:space="preserve"> (</w:t>
        </w:r>
        <w:proofErr w:type="spellStart"/>
        <w:r w:rsidRPr="00AA3230">
          <w:rPr>
            <w:rFonts w:ascii="Arial" w:hAnsi="Arial" w:cs="Arial"/>
          </w:rPr>
          <w:t>Cyprinidae</w:t>
        </w:r>
        <w:proofErr w:type="spellEnd"/>
        <w:r w:rsidRPr="00AA3230">
          <w:rPr>
            <w:rFonts w:ascii="Arial" w:hAnsi="Arial" w:cs="Arial"/>
          </w:rPr>
          <w:t xml:space="preserve">) to Environmental Parameters.” </w:t>
        </w:r>
        <w:r w:rsidRPr="00AA3230">
          <w:rPr>
            <w:rFonts w:ascii="Arial" w:hAnsi="Arial" w:cs="Arial"/>
            <w:i/>
            <w:iCs/>
          </w:rPr>
          <w:t>The Southwestern Naturalist</w:t>
        </w:r>
        <w:r w:rsidRPr="00AA3230">
          <w:rPr>
            <w:rFonts w:ascii="Arial" w:hAnsi="Arial" w:cs="Arial"/>
          </w:rPr>
          <w:t xml:space="preserve"> 22 (1): 89–98. https://doi.org/10.2307/3670466.</w:t>
        </w:r>
      </w:ins>
    </w:p>
    <w:p w14:paraId="53D1D5DC" w14:textId="14FE5990" w:rsidR="0074725F" w:rsidRPr="00AA3230" w:rsidRDefault="0074725F" w:rsidP="0074725F">
      <w:pPr>
        <w:pStyle w:val="Bibliography"/>
        <w:rPr>
          <w:ins w:id="453" w:author="Sean" w:date="2021-08-06T16:58:00Z"/>
          <w:rFonts w:ascii="Arial" w:hAnsi="Arial" w:cs="Arial"/>
        </w:rPr>
      </w:pPr>
      <w:ins w:id="454" w:author="Sean" w:date="2021-08-06T16:58:00Z">
        <w:r w:rsidRPr="00AA3230">
          <w:rPr>
            <w:rFonts w:ascii="Arial" w:hAnsi="Arial" w:cs="Arial"/>
          </w:rPr>
          <w:t>Matthews</w:t>
        </w:r>
        <w:r w:rsidR="00A707CC" w:rsidRPr="00AA3230">
          <w:rPr>
            <w:rFonts w:ascii="Arial" w:hAnsi="Arial" w:cs="Arial"/>
          </w:rPr>
          <w:t xml:space="preserve"> </w:t>
        </w:r>
        <w:r w:rsidRPr="00AA3230">
          <w:rPr>
            <w:rFonts w:ascii="Arial" w:hAnsi="Arial" w:cs="Arial"/>
          </w:rPr>
          <w:t>WJ., and Marsh</w:t>
        </w:r>
        <w:r w:rsidRPr="00AA3230">
          <w:rPr>
            <w:rFonts w:ascii="Cambria Math" w:hAnsi="Cambria Math" w:cs="Cambria Math"/>
          </w:rPr>
          <w:t>‐</w:t>
        </w:r>
        <w:r w:rsidRPr="00AA3230">
          <w:rPr>
            <w:rFonts w:ascii="Arial" w:hAnsi="Arial" w:cs="Arial"/>
          </w:rPr>
          <w:t>Matthews</w:t>
        </w:r>
        <w:r w:rsidR="00A707CC" w:rsidRPr="00AA3230">
          <w:rPr>
            <w:rFonts w:ascii="Arial" w:hAnsi="Arial" w:cs="Arial"/>
          </w:rPr>
          <w:t xml:space="preserve"> E</w:t>
        </w:r>
        <w:r w:rsidRPr="00AA3230">
          <w:rPr>
            <w:rFonts w:ascii="Arial" w:hAnsi="Arial" w:cs="Arial"/>
          </w:rPr>
          <w:t xml:space="preserve">. 2007. “Extirpation of Red Shiner in Direct Tributaries of Lake Texoma (Oklahoma-Texas): A Cautionary Case History from a Fragmented River-Reservoir System.” </w:t>
        </w:r>
        <w:r w:rsidRPr="00AA3230">
          <w:rPr>
            <w:rFonts w:ascii="Arial" w:hAnsi="Arial" w:cs="Arial"/>
            <w:i/>
            <w:iCs/>
          </w:rPr>
          <w:t>Transactions of the American Fisheries Society</w:t>
        </w:r>
        <w:r w:rsidRPr="00AA3230">
          <w:rPr>
            <w:rFonts w:ascii="Arial" w:hAnsi="Arial" w:cs="Arial"/>
          </w:rPr>
          <w:t xml:space="preserve"> 136 (4): 1041–62. https://doi.org/10.1577/T06-059.1.</w:t>
        </w:r>
      </w:ins>
    </w:p>
    <w:p w14:paraId="34064771" w14:textId="1DCD2F02" w:rsidR="0074725F" w:rsidRPr="00AA3230" w:rsidRDefault="0074725F" w:rsidP="0074725F">
      <w:pPr>
        <w:pStyle w:val="Bibliography"/>
        <w:rPr>
          <w:ins w:id="455" w:author="Sean" w:date="2021-08-06T16:58:00Z"/>
          <w:rFonts w:ascii="Arial" w:hAnsi="Arial" w:cs="Arial"/>
        </w:rPr>
      </w:pPr>
      <w:ins w:id="456" w:author="Sean" w:date="2021-08-06T16:58:00Z">
        <w:r w:rsidRPr="00AA3230">
          <w:rPr>
            <w:rFonts w:ascii="Arial" w:hAnsi="Arial" w:cs="Arial"/>
          </w:rPr>
          <w:t>Miranda LE, Coppola</w:t>
        </w:r>
        <w:r w:rsidR="00A707CC" w:rsidRPr="00AA3230">
          <w:rPr>
            <w:rFonts w:ascii="Arial" w:hAnsi="Arial" w:cs="Arial"/>
          </w:rPr>
          <w:t xml:space="preserve"> G</w:t>
        </w:r>
        <w:r w:rsidRPr="00AA3230">
          <w:rPr>
            <w:rFonts w:ascii="Arial" w:hAnsi="Arial" w:cs="Arial"/>
          </w:rPr>
          <w:t xml:space="preserve">, and </w:t>
        </w:r>
        <w:proofErr w:type="spellStart"/>
        <w:r w:rsidRPr="00AA3230">
          <w:rPr>
            <w:rFonts w:ascii="Arial" w:hAnsi="Arial" w:cs="Arial"/>
          </w:rPr>
          <w:t>Boxrucker</w:t>
        </w:r>
        <w:proofErr w:type="spellEnd"/>
        <w:r w:rsidR="00A707CC" w:rsidRPr="00AA3230">
          <w:rPr>
            <w:rFonts w:ascii="Arial" w:hAnsi="Arial" w:cs="Arial"/>
          </w:rPr>
          <w:t xml:space="preserve"> J</w:t>
        </w:r>
        <w:r w:rsidRPr="00AA3230">
          <w:rPr>
            <w:rFonts w:ascii="Arial" w:hAnsi="Arial" w:cs="Arial"/>
          </w:rPr>
          <w:t xml:space="preserve">. 2020. “Reservoir Fish Habitats: A Perspective on Coping with Climate Change.” </w:t>
        </w:r>
        <w:r w:rsidRPr="00AA3230">
          <w:rPr>
            <w:rFonts w:ascii="Arial" w:hAnsi="Arial" w:cs="Arial"/>
            <w:i/>
            <w:iCs/>
          </w:rPr>
          <w:t>Reviews in Fisheries Science &amp; Aquaculture</w:t>
        </w:r>
        <w:r w:rsidRPr="00AA3230">
          <w:rPr>
            <w:rFonts w:ascii="Arial" w:hAnsi="Arial" w:cs="Arial"/>
          </w:rPr>
          <w:t xml:space="preserve"> 28 (4): 478–98. https://doi.org/10.1080/23308249.2020.1767035.</w:t>
        </w:r>
      </w:ins>
    </w:p>
    <w:p w14:paraId="6FEF90D1" w14:textId="17F776ED" w:rsidR="0074725F" w:rsidRPr="00AA3230" w:rsidRDefault="0074725F" w:rsidP="0074725F">
      <w:pPr>
        <w:pStyle w:val="Bibliography"/>
        <w:rPr>
          <w:ins w:id="457" w:author="Sean" w:date="2021-08-06T16:58:00Z"/>
          <w:rFonts w:ascii="Arial" w:hAnsi="Arial" w:cs="Arial"/>
        </w:rPr>
      </w:pPr>
      <w:ins w:id="458" w:author="Sean" w:date="2021-08-06T16:58:00Z">
        <w:r w:rsidRPr="00AA3230">
          <w:rPr>
            <w:rFonts w:ascii="Arial" w:hAnsi="Arial" w:cs="Arial"/>
          </w:rPr>
          <w:t>Oksanen J, Blanchet</w:t>
        </w:r>
        <w:r w:rsidR="00A707CC" w:rsidRPr="00AA3230">
          <w:rPr>
            <w:rFonts w:ascii="Arial" w:hAnsi="Arial" w:cs="Arial"/>
          </w:rPr>
          <w:t xml:space="preserve"> FG</w:t>
        </w:r>
        <w:r w:rsidRPr="00AA3230">
          <w:rPr>
            <w:rFonts w:ascii="Arial" w:hAnsi="Arial" w:cs="Arial"/>
          </w:rPr>
          <w:t>, Friendly</w:t>
        </w:r>
        <w:r w:rsidR="00A707CC" w:rsidRPr="00AA3230">
          <w:rPr>
            <w:rFonts w:ascii="Arial" w:hAnsi="Arial" w:cs="Arial"/>
          </w:rPr>
          <w:t xml:space="preserve"> M</w:t>
        </w:r>
        <w:r w:rsidRPr="00AA3230">
          <w:rPr>
            <w:rFonts w:ascii="Arial" w:hAnsi="Arial" w:cs="Arial"/>
          </w:rPr>
          <w:t xml:space="preserve">, </w:t>
        </w:r>
        <w:proofErr w:type="spellStart"/>
        <w:r w:rsidRPr="00AA3230">
          <w:rPr>
            <w:rFonts w:ascii="Arial" w:hAnsi="Arial" w:cs="Arial"/>
          </w:rPr>
          <w:t>Kindt</w:t>
        </w:r>
        <w:proofErr w:type="spellEnd"/>
        <w:r w:rsidR="00A707CC" w:rsidRPr="00AA3230">
          <w:rPr>
            <w:rFonts w:ascii="Arial" w:hAnsi="Arial" w:cs="Arial"/>
          </w:rPr>
          <w:t xml:space="preserve"> R</w:t>
        </w:r>
        <w:r w:rsidRPr="00AA3230">
          <w:rPr>
            <w:rFonts w:ascii="Arial" w:hAnsi="Arial" w:cs="Arial"/>
          </w:rPr>
          <w:t>, Legendre</w:t>
        </w:r>
        <w:r w:rsidR="00A707CC" w:rsidRPr="00AA3230">
          <w:rPr>
            <w:rFonts w:ascii="Arial" w:hAnsi="Arial" w:cs="Arial"/>
          </w:rPr>
          <w:t xml:space="preserve"> P</w:t>
        </w:r>
        <w:r w:rsidRPr="00AA3230">
          <w:rPr>
            <w:rFonts w:ascii="Arial" w:hAnsi="Arial" w:cs="Arial"/>
          </w:rPr>
          <w:t>, McGlinn</w:t>
        </w:r>
        <w:r w:rsidR="00A707CC" w:rsidRPr="00AA3230">
          <w:rPr>
            <w:rFonts w:ascii="Arial" w:hAnsi="Arial" w:cs="Arial"/>
          </w:rPr>
          <w:t xml:space="preserve"> D</w:t>
        </w:r>
        <w:r w:rsidRPr="00AA3230">
          <w:rPr>
            <w:rFonts w:ascii="Arial" w:hAnsi="Arial" w:cs="Arial"/>
          </w:rPr>
          <w:t>, Minchin</w:t>
        </w:r>
        <w:r w:rsidR="00A707CC" w:rsidRPr="00AA3230">
          <w:rPr>
            <w:rFonts w:ascii="Arial" w:hAnsi="Arial" w:cs="Arial"/>
          </w:rPr>
          <w:t xml:space="preserve"> PR</w:t>
        </w:r>
        <w:r w:rsidRPr="00AA3230">
          <w:rPr>
            <w:rFonts w:ascii="Arial" w:hAnsi="Arial" w:cs="Arial"/>
          </w:rPr>
          <w:t xml:space="preserve">, </w:t>
        </w:r>
        <w:r w:rsidR="00372B6A" w:rsidRPr="00AA3230">
          <w:rPr>
            <w:rFonts w:ascii="Arial" w:hAnsi="Arial" w:cs="Arial"/>
          </w:rPr>
          <w:t xml:space="preserve">O’Hara RB, Simpson GL, </w:t>
        </w:r>
        <w:proofErr w:type="spellStart"/>
        <w:r w:rsidR="00372B6A" w:rsidRPr="00AA3230">
          <w:rPr>
            <w:rFonts w:ascii="Arial" w:hAnsi="Arial" w:cs="Arial"/>
          </w:rPr>
          <w:t>Solymos</w:t>
        </w:r>
        <w:proofErr w:type="spellEnd"/>
        <w:r w:rsidR="00372B6A" w:rsidRPr="00AA3230">
          <w:rPr>
            <w:rFonts w:ascii="Arial" w:hAnsi="Arial" w:cs="Arial"/>
          </w:rPr>
          <w:t xml:space="preserve"> P, Stevens MHH, </w:t>
        </w:r>
        <w:proofErr w:type="spellStart"/>
        <w:r w:rsidR="00372B6A" w:rsidRPr="00AA3230">
          <w:rPr>
            <w:rFonts w:ascii="Arial" w:hAnsi="Arial" w:cs="Arial"/>
          </w:rPr>
          <w:t>Szoecs</w:t>
        </w:r>
        <w:proofErr w:type="spellEnd"/>
        <w:r w:rsidR="00372B6A" w:rsidRPr="00AA3230">
          <w:rPr>
            <w:rFonts w:ascii="Arial" w:hAnsi="Arial" w:cs="Arial"/>
          </w:rPr>
          <w:t xml:space="preserve"> E, Wagner H</w:t>
        </w:r>
        <w:r w:rsidRPr="00AA3230">
          <w:rPr>
            <w:rFonts w:ascii="Arial" w:hAnsi="Arial" w:cs="Arial"/>
          </w:rPr>
          <w:t xml:space="preserve">. 2019. </w:t>
        </w:r>
        <w:r w:rsidRPr="00AA3230">
          <w:rPr>
            <w:rFonts w:ascii="Arial" w:hAnsi="Arial" w:cs="Arial"/>
            <w:i/>
            <w:iCs/>
          </w:rPr>
          <w:t>Vegan: Community Ecology Package</w:t>
        </w:r>
        <w:r w:rsidRPr="00AA3230">
          <w:rPr>
            <w:rFonts w:ascii="Arial" w:hAnsi="Arial" w:cs="Arial"/>
          </w:rPr>
          <w:t xml:space="preserve"> (version 2.5-6). https://CRAN.R-project.org/package=vegan.</w:t>
        </w:r>
      </w:ins>
    </w:p>
    <w:p w14:paraId="549388CD" w14:textId="0B0FE5DB" w:rsidR="0074725F" w:rsidRPr="00AA3230" w:rsidRDefault="0074725F" w:rsidP="0074725F">
      <w:pPr>
        <w:pStyle w:val="Bibliography"/>
        <w:rPr>
          <w:ins w:id="459" w:author="Sean" w:date="2021-08-06T16:58:00Z"/>
          <w:rFonts w:ascii="Arial" w:hAnsi="Arial" w:cs="Arial"/>
        </w:rPr>
      </w:pPr>
      <w:ins w:id="460" w:author="Sean" w:date="2021-08-06T16:58:00Z">
        <w:r w:rsidRPr="00AA3230">
          <w:rPr>
            <w:rFonts w:ascii="Arial" w:hAnsi="Arial" w:cs="Arial"/>
          </w:rPr>
          <w:t xml:space="preserve">Olden JD, and </w:t>
        </w:r>
        <w:proofErr w:type="spellStart"/>
        <w:r w:rsidRPr="00AA3230">
          <w:rPr>
            <w:rFonts w:ascii="Arial" w:hAnsi="Arial" w:cs="Arial"/>
          </w:rPr>
          <w:t>Poff</w:t>
        </w:r>
        <w:proofErr w:type="spellEnd"/>
        <w:r w:rsidR="00372B6A" w:rsidRPr="00AA3230">
          <w:rPr>
            <w:rFonts w:ascii="Arial" w:hAnsi="Arial" w:cs="Arial"/>
          </w:rPr>
          <w:t xml:space="preserve"> NL</w:t>
        </w:r>
        <w:r w:rsidRPr="00AA3230">
          <w:rPr>
            <w:rFonts w:ascii="Arial" w:hAnsi="Arial" w:cs="Arial"/>
          </w:rPr>
          <w:t xml:space="preserve">. 2003. “Toward a Mechanistic Understanding and Prediction of Biotic Homogenization.” </w:t>
        </w:r>
        <w:r w:rsidRPr="00AA3230">
          <w:rPr>
            <w:rFonts w:ascii="Arial" w:hAnsi="Arial" w:cs="Arial"/>
            <w:i/>
            <w:iCs/>
          </w:rPr>
          <w:t>American Naturalist</w:t>
        </w:r>
        <w:r w:rsidRPr="00AA3230">
          <w:rPr>
            <w:rFonts w:ascii="Arial" w:hAnsi="Arial" w:cs="Arial"/>
          </w:rPr>
          <w:t xml:space="preserve"> 162 (4): 442–60. https://doi.org/10.1086/378212.</w:t>
        </w:r>
      </w:ins>
    </w:p>
    <w:p w14:paraId="3AF40973" w14:textId="462A6753" w:rsidR="0074725F" w:rsidRPr="00AA3230" w:rsidRDefault="0074725F" w:rsidP="0074725F">
      <w:pPr>
        <w:pStyle w:val="Bibliography"/>
        <w:rPr>
          <w:ins w:id="461" w:author="Sean" w:date="2021-08-06T16:58:00Z"/>
          <w:rFonts w:ascii="Arial" w:hAnsi="Arial" w:cs="Arial"/>
        </w:rPr>
      </w:pPr>
      <w:ins w:id="462" w:author="Sean" w:date="2021-08-06T16:58:00Z">
        <w:r w:rsidRPr="00AA3230">
          <w:rPr>
            <w:rFonts w:ascii="Arial" w:hAnsi="Arial" w:cs="Arial"/>
          </w:rPr>
          <w:t xml:space="preserve">Page </w:t>
        </w:r>
        <w:r w:rsidR="00372B6A" w:rsidRPr="00AA3230">
          <w:rPr>
            <w:rFonts w:ascii="Arial" w:hAnsi="Arial" w:cs="Arial"/>
          </w:rPr>
          <w:t>LM</w:t>
        </w:r>
        <w:r w:rsidRPr="00AA3230">
          <w:rPr>
            <w:rFonts w:ascii="Arial" w:hAnsi="Arial" w:cs="Arial"/>
          </w:rPr>
          <w:t xml:space="preserve">, and Burr BM. 1991. </w:t>
        </w:r>
        <w:r w:rsidRPr="00AA3230">
          <w:rPr>
            <w:rFonts w:ascii="Arial" w:hAnsi="Arial" w:cs="Arial"/>
            <w:i/>
            <w:iCs/>
          </w:rPr>
          <w:t>A Field Guide to Freshwater Fishes of North America North of Mexico</w:t>
        </w:r>
        <w:r w:rsidRPr="00AA3230">
          <w:rPr>
            <w:rFonts w:ascii="Arial" w:hAnsi="Arial" w:cs="Arial"/>
          </w:rPr>
          <w:t>. Boston: Houghton Mifflin Company. https://fishbase.in/references/FBRefSummary.php?ID=5723.</w:t>
        </w:r>
      </w:ins>
    </w:p>
    <w:p w14:paraId="3F1B469C" w14:textId="6887685E" w:rsidR="0074725F" w:rsidRPr="00AA3230" w:rsidRDefault="0074725F" w:rsidP="0074725F">
      <w:pPr>
        <w:pStyle w:val="Bibliography"/>
        <w:rPr>
          <w:ins w:id="463" w:author="Sean" w:date="2021-08-06T16:58:00Z"/>
          <w:rFonts w:ascii="Arial" w:hAnsi="Arial" w:cs="Arial"/>
        </w:rPr>
      </w:pPr>
      <w:ins w:id="464" w:author="Sean" w:date="2021-08-06T16:58:00Z">
        <w:r w:rsidRPr="00AA3230">
          <w:rPr>
            <w:rFonts w:ascii="Arial" w:hAnsi="Arial" w:cs="Arial"/>
          </w:rPr>
          <w:t>Patrick CJ., and Yuan</w:t>
        </w:r>
        <w:r w:rsidR="00372B6A" w:rsidRPr="00AA3230">
          <w:rPr>
            <w:rFonts w:ascii="Arial" w:hAnsi="Arial" w:cs="Arial"/>
          </w:rPr>
          <w:t xml:space="preserve"> LL</w:t>
        </w:r>
        <w:r w:rsidRPr="00AA3230">
          <w:rPr>
            <w:rFonts w:ascii="Arial" w:hAnsi="Arial" w:cs="Arial"/>
          </w:rPr>
          <w:t xml:space="preserve">. 2017. “Modeled Hydrologic Metrics Show Links between Hydrology and the Functional Composition of Stream Assemblages.” </w:t>
        </w:r>
        <w:r w:rsidRPr="00AA3230">
          <w:rPr>
            <w:rFonts w:ascii="Arial" w:hAnsi="Arial" w:cs="Arial"/>
            <w:i/>
            <w:iCs/>
          </w:rPr>
          <w:t>Ecological Applications</w:t>
        </w:r>
        <w:r w:rsidRPr="00AA3230">
          <w:rPr>
            <w:rFonts w:ascii="Arial" w:hAnsi="Arial" w:cs="Arial"/>
          </w:rPr>
          <w:t xml:space="preserve"> 27 (5): 1605–17. https://doi.org/10.1002/eap.1554.</w:t>
        </w:r>
      </w:ins>
    </w:p>
    <w:p w14:paraId="1470B39A" w14:textId="34B9B2FE" w:rsidR="0074725F" w:rsidRPr="00AA3230" w:rsidRDefault="0074725F" w:rsidP="0074725F">
      <w:pPr>
        <w:pStyle w:val="Bibliography"/>
        <w:rPr>
          <w:ins w:id="465" w:author="Sean" w:date="2021-08-06T16:58:00Z"/>
          <w:rFonts w:ascii="Arial" w:hAnsi="Arial" w:cs="Arial"/>
        </w:rPr>
      </w:pPr>
      <w:ins w:id="466" w:author="Sean" w:date="2021-08-06T16:58:00Z">
        <w:r w:rsidRPr="00AA3230">
          <w:rPr>
            <w:rFonts w:ascii="Arial" w:hAnsi="Arial" w:cs="Arial"/>
          </w:rPr>
          <w:t xml:space="preserve">Patrick </w:t>
        </w:r>
        <w:r w:rsidR="00372B6A" w:rsidRPr="00AA3230">
          <w:rPr>
            <w:rFonts w:ascii="Arial" w:hAnsi="Arial" w:cs="Arial"/>
          </w:rPr>
          <w:t>CJ</w:t>
        </w:r>
        <w:r w:rsidRPr="00AA3230">
          <w:rPr>
            <w:rFonts w:ascii="Arial" w:hAnsi="Arial" w:cs="Arial"/>
          </w:rPr>
          <w:t xml:space="preserve">., and </w:t>
        </w:r>
        <w:r w:rsidR="00372B6A" w:rsidRPr="00AA3230">
          <w:rPr>
            <w:rFonts w:ascii="Arial" w:hAnsi="Arial" w:cs="Arial"/>
          </w:rPr>
          <w:t>S</w:t>
        </w:r>
        <w:r w:rsidRPr="00AA3230">
          <w:rPr>
            <w:rFonts w:ascii="Arial" w:hAnsi="Arial" w:cs="Arial"/>
          </w:rPr>
          <w:t>wan</w:t>
        </w:r>
        <w:r w:rsidR="00372B6A" w:rsidRPr="00AA3230">
          <w:rPr>
            <w:rFonts w:ascii="Arial" w:hAnsi="Arial" w:cs="Arial"/>
          </w:rPr>
          <w:t xml:space="preserve"> CM</w:t>
        </w:r>
        <w:r w:rsidRPr="00AA3230">
          <w:rPr>
            <w:rFonts w:ascii="Arial" w:hAnsi="Arial" w:cs="Arial"/>
          </w:rPr>
          <w:t xml:space="preserve">. 2011. “Reconstructing the Assembly of a Stream-Insect Metacommunity.” </w:t>
        </w:r>
        <w:r w:rsidRPr="00AA3230">
          <w:rPr>
            <w:rFonts w:ascii="Arial" w:hAnsi="Arial" w:cs="Arial"/>
            <w:i/>
            <w:iCs/>
          </w:rPr>
          <w:t xml:space="preserve">Journal of the North American </w:t>
        </w:r>
        <w:proofErr w:type="spellStart"/>
        <w:r w:rsidRPr="00AA3230">
          <w:rPr>
            <w:rFonts w:ascii="Arial" w:hAnsi="Arial" w:cs="Arial"/>
            <w:i/>
            <w:iCs/>
          </w:rPr>
          <w:t>Benthological</w:t>
        </w:r>
        <w:proofErr w:type="spellEnd"/>
        <w:r w:rsidRPr="00AA3230">
          <w:rPr>
            <w:rFonts w:ascii="Arial" w:hAnsi="Arial" w:cs="Arial"/>
            <w:i/>
            <w:iCs/>
          </w:rPr>
          <w:t xml:space="preserve"> Society</w:t>
        </w:r>
        <w:r w:rsidRPr="00AA3230">
          <w:rPr>
            <w:rFonts w:ascii="Arial" w:hAnsi="Arial" w:cs="Arial"/>
          </w:rPr>
          <w:t xml:space="preserve"> 30 (1): 259–72. https://doi.org/10.1899/09-169.1.</w:t>
        </w:r>
      </w:ins>
    </w:p>
    <w:p w14:paraId="42A6E81F" w14:textId="60D02DCC" w:rsidR="0074725F" w:rsidRPr="00AA3230" w:rsidRDefault="0074725F" w:rsidP="0074725F">
      <w:pPr>
        <w:pStyle w:val="Bibliography"/>
        <w:rPr>
          <w:ins w:id="467" w:author="Sean" w:date="2021-08-06T16:58:00Z"/>
          <w:rFonts w:ascii="Arial" w:hAnsi="Arial" w:cs="Arial"/>
        </w:rPr>
      </w:pPr>
      <w:proofErr w:type="spellStart"/>
      <w:ins w:id="468" w:author="Sean" w:date="2021-08-06T16:58:00Z">
        <w:r w:rsidRPr="00AA3230">
          <w:rPr>
            <w:rFonts w:ascii="Arial" w:hAnsi="Arial" w:cs="Arial"/>
          </w:rPr>
          <w:t>Poff</w:t>
        </w:r>
        <w:proofErr w:type="spellEnd"/>
        <w:r w:rsidRPr="00AA3230">
          <w:rPr>
            <w:rFonts w:ascii="Arial" w:hAnsi="Arial" w:cs="Arial"/>
          </w:rPr>
          <w:t xml:space="preserve"> NL. 1997. “Landscape Filters and Species Traits: Towards Mechanistic Understanding and Prediction in Stream Ecology.” </w:t>
        </w:r>
        <w:r w:rsidRPr="00AA3230">
          <w:rPr>
            <w:rFonts w:ascii="Arial" w:hAnsi="Arial" w:cs="Arial"/>
            <w:i/>
            <w:iCs/>
          </w:rPr>
          <w:t xml:space="preserve">Journal of the North American </w:t>
        </w:r>
        <w:proofErr w:type="spellStart"/>
        <w:r w:rsidRPr="00AA3230">
          <w:rPr>
            <w:rFonts w:ascii="Arial" w:hAnsi="Arial" w:cs="Arial"/>
            <w:i/>
            <w:iCs/>
          </w:rPr>
          <w:t>Benthological</w:t>
        </w:r>
        <w:proofErr w:type="spellEnd"/>
        <w:r w:rsidRPr="00AA3230">
          <w:rPr>
            <w:rFonts w:ascii="Arial" w:hAnsi="Arial" w:cs="Arial"/>
            <w:i/>
            <w:iCs/>
          </w:rPr>
          <w:t xml:space="preserve"> Society</w:t>
        </w:r>
        <w:r w:rsidRPr="00AA3230">
          <w:rPr>
            <w:rFonts w:ascii="Arial" w:hAnsi="Arial" w:cs="Arial"/>
          </w:rPr>
          <w:t xml:space="preserve"> 16 (2): 391–409. https://doi.org/10.2307/1468026.</w:t>
        </w:r>
      </w:ins>
    </w:p>
    <w:p w14:paraId="1823CA8D" w14:textId="77777777" w:rsidR="0074725F" w:rsidRPr="00AA3230" w:rsidRDefault="0074725F" w:rsidP="0074725F">
      <w:pPr>
        <w:pStyle w:val="Bibliography"/>
        <w:rPr>
          <w:ins w:id="469" w:author="Sean" w:date="2021-08-06T16:58:00Z"/>
          <w:rFonts w:ascii="Arial" w:hAnsi="Arial" w:cs="Arial"/>
        </w:rPr>
      </w:pPr>
      <w:ins w:id="470" w:author="Sean" w:date="2021-08-06T16:58:00Z">
        <w:r w:rsidRPr="00AA3230">
          <w:rPr>
            <w:rFonts w:ascii="Arial" w:hAnsi="Arial" w:cs="Arial"/>
          </w:rPr>
          <w:t xml:space="preserve">R Core Team. 2018. </w:t>
        </w:r>
        <w:r w:rsidRPr="00AA3230">
          <w:rPr>
            <w:rFonts w:ascii="Arial" w:hAnsi="Arial" w:cs="Arial"/>
            <w:i/>
            <w:iCs/>
          </w:rPr>
          <w:t>R: A Language and Environment for Statistical Computing</w:t>
        </w:r>
        <w:r w:rsidRPr="00AA3230">
          <w:rPr>
            <w:rFonts w:ascii="Arial" w:hAnsi="Arial" w:cs="Arial"/>
          </w:rPr>
          <w:t>. Vienna, Austria: R Foundation for Statistical Computing. https://www.R-project.org/.</w:t>
        </w:r>
      </w:ins>
    </w:p>
    <w:p w14:paraId="301E3C2B" w14:textId="6EDE54D2" w:rsidR="0074725F" w:rsidRPr="00AA3230" w:rsidRDefault="0074725F" w:rsidP="0074725F">
      <w:pPr>
        <w:pStyle w:val="Bibliography"/>
        <w:rPr>
          <w:ins w:id="471" w:author="Sean" w:date="2021-08-06T16:58:00Z"/>
          <w:rFonts w:ascii="Arial" w:hAnsi="Arial" w:cs="Arial"/>
        </w:rPr>
      </w:pPr>
      <w:ins w:id="472" w:author="Sean" w:date="2021-08-06T16:58:00Z">
        <w:r w:rsidRPr="00AA3230">
          <w:rPr>
            <w:rFonts w:ascii="Arial" w:hAnsi="Arial" w:cs="Arial"/>
          </w:rPr>
          <w:t xml:space="preserve">Randall DJ, and </w:t>
        </w:r>
        <w:proofErr w:type="spellStart"/>
        <w:r w:rsidRPr="00AA3230">
          <w:rPr>
            <w:rFonts w:ascii="Arial" w:hAnsi="Arial" w:cs="Arial"/>
          </w:rPr>
          <w:t>Tsui</w:t>
        </w:r>
        <w:proofErr w:type="spellEnd"/>
        <w:r w:rsidR="00372B6A" w:rsidRPr="00AA3230">
          <w:rPr>
            <w:rFonts w:ascii="Arial" w:hAnsi="Arial" w:cs="Arial"/>
          </w:rPr>
          <w:t xml:space="preserve"> TKN</w:t>
        </w:r>
        <w:r w:rsidRPr="00AA3230">
          <w:rPr>
            <w:rFonts w:ascii="Arial" w:hAnsi="Arial" w:cs="Arial"/>
          </w:rPr>
          <w:t xml:space="preserve">. 2002. “Ammonia Toxicity in Fish.” </w:t>
        </w:r>
        <w:r w:rsidRPr="00AA3230">
          <w:rPr>
            <w:rFonts w:ascii="Arial" w:hAnsi="Arial" w:cs="Arial"/>
            <w:i/>
            <w:iCs/>
          </w:rPr>
          <w:t>Marine Pollution Bulletin</w:t>
        </w:r>
        <w:r w:rsidRPr="00AA3230">
          <w:rPr>
            <w:rFonts w:ascii="Arial" w:hAnsi="Arial" w:cs="Arial"/>
          </w:rPr>
          <w:t>, 45:17-23.</w:t>
        </w:r>
      </w:ins>
    </w:p>
    <w:p w14:paraId="12F71943" w14:textId="43475C18" w:rsidR="0074725F" w:rsidRPr="00AA3230" w:rsidRDefault="0074725F" w:rsidP="0074725F">
      <w:pPr>
        <w:pStyle w:val="Bibliography"/>
        <w:rPr>
          <w:ins w:id="473" w:author="Sean" w:date="2021-08-06T16:58:00Z"/>
          <w:rFonts w:ascii="Arial" w:hAnsi="Arial" w:cs="Arial"/>
        </w:rPr>
      </w:pPr>
      <w:ins w:id="474" w:author="Sean" w:date="2021-08-06T16:58:00Z">
        <w:r w:rsidRPr="00AA3230">
          <w:rPr>
            <w:rFonts w:ascii="Arial" w:hAnsi="Arial" w:cs="Arial"/>
          </w:rPr>
          <w:t>Redding JM, and Schreck</w:t>
        </w:r>
        <w:r w:rsidR="00372B6A" w:rsidRPr="00AA3230">
          <w:rPr>
            <w:rFonts w:ascii="Arial" w:hAnsi="Arial" w:cs="Arial"/>
          </w:rPr>
          <w:t xml:space="preserve"> CB</w:t>
        </w:r>
        <w:r w:rsidRPr="00AA3230">
          <w:rPr>
            <w:rFonts w:ascii="Arial" w:hAnsi="Arial" w:cs="Arial"/>
          </w:rPr>
          <w:t xml:space="preserve">. 1983. “Influence of Ambient Salinity on Osmoregulation and Cortisol Concentration in Yearling Coho Salmon during Stress.” </w:t>
        </w:r>
        <w:r w:rsidRPr="00AA3230">
          <w:rPr>
            <w:rFonts w:ascii="Arial" w:hAnsi="Arial" w:cs="Arial"/>
            <w:i/>
            <w:iCs/>
          </w:rPr>
          <w:t>Transactions of the American Fisheries Society</w:t>
        </w:r>
        <w:r w:rsidRPr="00AA3230">
          <w:rPr>
            <w:rFonts w:ascii="Arial" w:hAnsi="Arial" w:cs="Arial"/>
          </w:rPr>
          <w:t xml:space="preserve"> 112 (6): 800–807. https://doi.org/10.1577/1548-8659(1983)112&lt;</w:t>
        </w:r>
        <w:proofErr w:type="gramStart"/>
        <w:r w:rsidRPr="00AA3230">
          <w:rPr>
            <w:rFonts w:ascii="Arial" w:hAnsi="Arial" w:cs="Arial"/>
          </w:rPr>
          <w:t>800:IOASOO</w:t>
        </w:r>
        <w:proofErr w:type="gramEnd"/>
        <w:r w:rsidRPr="00AA3230">
          <w:rPr>
            <w:rFonts w:ascii="Arial" w:hAnsi="Arial" w:cs="Arial"/>
          </w:rPr>
          <w:t>&gt;2.0.CO;2.</w:t>
        </w:r>
      </w:ins>
    </w:p>
    <w:p w14:paraId="2C90D870" w14:textId="3C251B8D" w:rsidR="0074725F" w:rsidRPr="00AA3230" w:rsidRDefault="0074725F" w:rsidP="0074725F">
      <w:pPr>
        <w:pStyle w:val="Bibliography"/>
        <w:rPr>
          <w:ins w:id="475" w:author="Sean" w:date="2021-08-06T16:58:00Z"/>
          <w:rFonts w:ascii="Arial" w:hAnsi="Arial" w:cs="Arial"/>
        </w:rPr>
      </w:pPr>
      <w:proofErr w:type="spellStart"/>
      <w:ins w:id="476" w:author="Sean" w:date="2021-08-06T16:58:00Z">
        <w:r w:rsidRPr="00AA3230">
          <w:rPr>
            <w:rFonts w:ascii="Arial" w:hAnsi="Arial" w:cs="Arial"/>
          </w:rPr>
          <w:lastRenderedPageBreak/>
          <w:t>Rehage</w:t>
        </w:r>
        <w:proofErr w:type="spellEnd"/>
        <w:r w:rsidRPr="00AA3230">
          <w:rPr>
            <w:rFonts w:ascii="Arial" w:hAnsi="Arial" w:cs="Arial"/>
          </w:rPr>
          <w:t xml:space="preserve"> JS, Blanchard</w:t>
        </w:r>
        <w:r w:rsidR="00372B6A" w:rsidRPr="00AA3230">
          <w:rPr>
            <w:rFonts w:ascii="Arial" w:hAnsi="Arial" w:cs="Arial"/>
          </w:rPr>
          <w:t xml:space="preserve"> JR</w:t>
        </w:r>
        <w:r w:rsidRPr="00AA3230">
          <w:rPr>
            <w:rFonts w:ascii="Arial" w:hAnsi="Arial" w:cs="Arial"/>
          </w:rPr>
          <w:t xml:space="preserve">, </w:t>
        </w:r>
        <w:proofErr w:type="spellStart"/>
        <w:r w:rsidRPr="00AA3230">
          <w:rPr>
            <w:rFonts w:ascii="Arial" w:hAnsi="Arial" w:cs="Arial"/>
          </w:rPr>
          <w:t>Boucek</w:t>
        </w:r>
        <w:proofErr w:type="spellEnd"/>
        <w:r w:rsidR="00372B6A" w:rsidRPr="00AA3230">
          <w:rPr>
            <w:rFonts w:ascii="Arial" w:hAnsi="Arial" w:cs="Arial"/>
          </w:rPr>
          <w:t xml:space="preserve"> RE</w:t>
        </w:r>
        <w:r w:rsidRPr="00AA3230">
          <w:rPr>
            <w:rFonts w:ascii="Arial" w:hAnsi="Arial" w:cs="Arial"/>
          </w:rPr>
          <w:t>, Lorenz</w:t>
        </w:r>
        <w:r w:rsidR="00372B6A" w:rsidRPr="00AA3230">
          <w:rPr>
            <w:rFonts w:ascii="Arial" w:hAnsi="Arial" w:cs="Arial"/>
          </w:rPr>
          <w:t xml:space="preserve"> JJ</w:t>
        </w:r>
        <w:r w:rsidRPr="00AA3230">
          <w:rPr>
            <w:rFonts w:ascii="Arial" w:hAnsi="Arial" w:cs="Arial"/>
          </w:rPr>
          <w:t>, and Robinson</w:t>
        </w:r>
        <w:r w:rsidR="00372B6A" w:rsidRPr="00AA3230">
          <w:rPr>
            <w:rFonts w:ascii="Arial" w:hAnsi="Arial" w:cs="Arial"/>
          </w:rPr>
          <w:t xml:space="preserve"> M</w:t>
        </w:r>
        <w:r w:rsidRPr="00AA3230">
          <w:rPr>
            <w:rFonts w:ascii="Arial" w:hAnsi="Arial" w:cs="Arial"/>
          </w:rPr>
          <w:t xml:space="preserve">. 2016. “Knocking Back Invasions: Variable Resistance and Resilience to Multiple Cold Spells in Native vs. Nonnative Fishes.” </w:t>
        </w:r>
        <w:r w:rsidRPr="00AA3230">
          <w:rPr>
            <w:rFonts w:ascii="Arial" w:hAnsi="Arial" w:cs="Arial"/>
            <w:i/>
            <w:iCs/>
          </w:rPr>
          <w:t>Ecosphere</w:t>
        </w:r>
        <w:r w:rsidRPr="00AA3230">
          <w:rPr>
            <w:rFonts w:ascii="Arial" w:hAnsi="Arial" w:cs="Arial"/>
          </w:rPr>
          <w:t xml:space="preserve"> 7 (6): e01268. https://doi.org/10.1002/ecs2.1268.</w:t>
        </w:r>
      </w:ins>
    </w:p>
    <w:p w14:paraId="4BCC03E6" w14:textId="7F61BE4C" w:rsidR="0074725F" w:rsidRPr="00AA3230" w:rsidRDefault="0074725F" w:rsidP="0074725F">
      <w:pPr>
        <w:pStyle w:val="Bibliography"/>
        <w:rPr>
          <w:ins w:id="477" w:author="Sean" w:date="2021-08-06T16:58:00Z"/>
          <w:rFonts w:ascii="Arial" w:hAnsi="Arial" w:cs="Arial"/>
        </w:rPr>
      </w:pPr>
      <w:ins w:id="478" w:author="Sean" w:date="2021-08-06T16:58:00Z">
        <w:r w:rsidRPr="00AA3230">
          <w:rPr>
            <w:rFonts w:ascii="Arial" w:hAnsi="Arial" w:cs="Arial"/>
          </w:rPr>
          <w:t>Rolls RJ, Leigh</w:t>
        </w:r>
        <w:r w:rsidR="00372B6A" w:rsidRPr="00AA3230">
          <w:rPr>
            <w:rFonts w:ascii="Arial" w:hAnsi="Arial" w:cs="Arial"/>
          </w:rPr>
          <w:t xml:space="preserve"> C</w:t>
        </w:r>
        <w:r w:rsidRPr="00AA3230">
          <w:rPr>
            <w:rFonts w:ascii="Arial" w:hAnsi="Arial" w:cs="Arial"/>
          </w:rPr>
          <w:t>, and Sheldon</w:t>
        </w:r>
        <w:r w:rsidR="00372B6A" w:rsidRPr="00AA3230">
          <w:rPr>
            <w:rFonts w:ascii="Arial" w:hAnsi="Arial" w:cs="Arial"/>
          </w:rPr>
          <w:t xml:space="preserve"> F</w:t>
        </w:r>
        <w:r w:rsidRPr="00AA3230">
          <w:rPr>
            <w:rFonts w:ascii="Arial" w:hAnsi="Arial" w:cs="Arial"/>
          </w:rPr>
          <w:t xml:space="preserve">. 2012. “Mechanistic Effects of Low-Flow Hydrology on Riverine Ecosystems: Ecological Principles and Consequences of Alteration.” </w:t>
        </w:r>
        <w:r w:rsidRPr="00AA3230">
          <w:rPr>
            <w:rFonts w:ascii="Arial" w:hAnsi="Arial" w:cs="Arial"/>
            <w:i/>
            <w:iCs/>
          </w:rPr>
          <w:t>Freshwater Science</w:t>
        </w:r>
        <w:r w:rsidRPr="00AA3230">
          <w:rPr>
            <w:rFonts w:ascii="Arial" w:hAnsi="Arial" w:cs="Arial"/>
          </w:rPr>
          <w:t xml:space="preserve"> 31 (4): 1163–86. https://doi.org/10.1899/12-002.1.</w:t>
        </w:r>
      </w:ins>
    </w:p>
    <w:p w14:paraId="6CBE65C5" w14:textId="665C3AFE" w:rsidR="0074725F" w:rsidRPr="00AA3230" w:rsidRDefault="0074725F" w:rsidP="0074725F">
      <w:pPr>
        <w:pStyle w:val="Bibliography"/>
        <w:rPr>
          <w:ins w:id="479" w:author="Sean" w:date="2021-08-06T16:58:00Z"/>
          <w:rFonts w:ascii="Arial" w:hAnsi="Arial" w:cs="Arial"/>
        </w:rPr>
      </w:pPr>
      <w:ins w:id="480" w:author="Sean" w:date="2021-08-06T16:58:00Z">
        <w:r w:rsidRPr="00AA3230">
          <w:rPr>
            <w:rFonts w:ascii="Arial" w:hAnsi="Arial" w:cs="Arial"/>
          </w:rPr>
          <w:t xml:space="preserve">Rosenberg DM, and </w:t>
        </w:r>
        <w:proofErr w:type="spellStart"/>
        <w:r w:rsidRPr="00AA3230">
          <w:rPr>
            <w:rFonts w:ascii="Arial" w:hAnsi="Arial" w:cs="Arial"/>
          </w:rPr>
          <w:t>Resh</w:t>
        </w:r>
        <w:proofErr w:type="spellEnd"/>
        <w:r w:rsidR="00372B6A" w:rsidRPr="00AA3230">
          <w:rPr>
            <w:rFonts w:ascii="Arial" w:hAnsi="Arial" w:cs="Arial"/>
          </w:rPr>
          <w:t xml:space="preserve"> VH</w:t>
        </w:r>
        <w:r w:rsidRPr="00AA3230">
          <w:rPr>
            <w:rFonts w:ascii="Arial" w:hAnsi="Arial" w:cs="Arial"/>
          </w:rPr>
          <w:t xml:space="preserve">. 1993. “Introduction to Freshwater Biomonitoring and Benthic Macroinvertebrates.” </w:t>
        </w:r>
        <w:r w:rsidRPr="00AA3230">
          <w:rPr>
            <w:rFonts w:ascii="Arial" w:hAnsi="Arial" w:cs="Arial"/>
            <w:i/>
            <w:iCs/>
          </w:rPr>
          <w:t>Freshwater Biomonitoring and Benthic Macroinvertebrates</w:t>
        </w:r>
        <w:r w:rsidRPr="00AA3230">
          <w:rPr>
            <w:rFonts w:ascii="Arial" w:hAnsi="Arial" w:cs="Arial"/>
          </w:rPr>
          <w:t>, Chapman/Hall, New York.</w:t>
        </w:r>
      </w:ins>
    </w:p>
    <w:p w14:paraId="5F5320E3" w14:textId="774CF7E5" w:rsidR="0074725F" w:rsidRDefault="0074725F" w:rsidP="0074725F">
      <w:pPr>
        <w:pStyle w:val="Bibliography"/>
        <w:rPr>
          <w:ins w:id="481" w:author="Sean" w:date="2021-08-06T16:58:00Z"/>
          <w:rFonts w:ascii="Arial" w:hAnsi="Arial" w:cs="Arial"/>
        </w:rPr>
      </w:pPr>
      <w:proofErr w:type="spellStart"/>
      <w:ins w:id="482" w:author="Sean" w:date="2021-08-06T16:58:00Z">
        <w:r w:rsidRPr="00AA3230">
          <w:rPr>
            <w:rFonts w:ascii="Arial" w:hAnsi="Arial" w:cs="Arial"/>
          </w:rPr>
          <w:t>Rosgen</w:t>
        </w:r>
        <w:proofErr w:type="spellEnd"/>
        <w:r w:rsidRPr="00AA3230">
          <w:rPr>
            <w:rFonts w:ascii="Arial" w:hAnsi="Arial" w:cs="Arial"/>
          </w:rPr>
          <w:t xml:space="preserve">, D. 2001. “A Stream Channel Stability Assessment Procedure.” </w:t>
        </w:r>
        <w:r w:rsidRPr="00AA3230">
          <w:rPr>
            <w:rFonts w:ascii="Arial" w:hAnsi="Arial" w:cs="Arial"/>
            <w:i/>
            <w:iCs/>
          </w:rPr>
          <w:t>Proceedings of 7th Federal Interagency Sedimentation Conference</w:t>
        </w:r>
        <w:r w:rsidRPr="00AA3230">
          <w:rPr>
            <w:rFonts w:ascii="Arial" w:hAnsi="Arial" w:cs="Arial"/>
          </w:rPr>
          <w:t>, 11.</w:t>
        </w:r>
      </w:ins>
    </w:p>
    <w:p w14:paraId="5ECF14A3" w14:textId="1E24215E" w:rsidR="00F45270" w:rsidRPr="00F45270" w:rsidRDefault="00F45270" w:rsidP="00F45270">
      <w:pPr>
        <w:rPr>
          <w:ins w:id="483" w:author="Sean" w:date="2021-08-06T16:58:00Z"/>
          <w:rFonts w:ascii="Arial" w:hAnsi="Arial" w:cs="Arial"/>
        </w:rPr>
      </w:pPr>
      <w:ins w:id="484" w:author="Sean" w:date="2021-08-06T16:58:00Z">
        <w:r w:rsidRPr="00F45270">
          <w:rPr>
            <w:rFonts w:ascii="Arial" w:hAnsi="Arial" w:cs="Arial"/>
          </w:rPr>
          <w:t>Roswell</w:t>
        </w:r>
        <w:r>
          <w:rPr>
            <w:rFonts w:ascii="Arial" w:hAnsi="Arial" w:cs="Arial"/>
          </w:rPr>
          <w:t xml:space="preserve"> </w:t>
        </w:r>
        <w:r w:rsidRPr="00F45270">
          <w:rPr>
            <w:rFonts w:ascii="Arial" w:hAnsi="Arial" w:cs="Arial"/>
          </w:rPr>
          <w:t xml:space="preserve">M, </w:t>
        </w:r>
        <w:proofErr w:type="spellStart"/>
        <w:r w:rsidRPr="00F45270">
          <w:rPr>
            <w:rFonts w:ascii="Arial" w:hAnsi="Arial" w:cs="Arial"/>
          </w:rPr>
          <w:t>Dushoff</w:t>
        </w:r>
        <w:proofErr w:type="spellEnd"/>
        <w:r>
          <w:rPr>
            <w:rFonts w:ascii="Arial" w:hAnsi="Arial" w:cs="Arial"/>
          </w:rPr>
          <w:t xml:space="preserve"> J</w:t>
        </w:r>
        <w:r w:rsidRPr="00F45270">
          <w:rPr>
            <w:rFonts w:ascii="Arial" w:hAnsi="Arial" w:cs="Arial"/>
          </w:rPr>
          <w:t>, and Winfree</w:t>
        </w:r>
        <w:r>
          <w:rPr>
            <w:rFonts w:ascii="Arial" w:hAnsi="Arial" w:cs="Arial"/>
          </w:rPr>
          <w:t xml:space="preserve"> R</w:t>
        </w:r>
        <w:r w:rsidRPr="00F45270">
          <w:rPr>
            <w:rFonts w:ascii="Arial" w:hAnsi="Arial" w:cs="Arial"/>
          </w:rPr>
          <w:t>. 2021. “A Conceptual Guide to Measuring Species Diversity.” Oikos 130 (3): 321–38. https://doi.org/10.1111/oik.07202.</w:t>
        </w:r>
      </w:ins>
    </w:p>
    <w:p w14:paraId="13219B14" w14:textId="303FC758" w:rsidR="0074725F" w:rsidRPr="00AA3230" w:rsidRDefault="0074725F" w:rsidP="0074725F">
      <w:pPr>
        <w:pStyle w:val="Bibliography"/>
        <w:rPr>
          <w:ins w:id="485" w:author="Sean" w:date="2021-08-06T16:58:00Z"/>
          <w:rFonts w:ascii="Arial" w:hAnsi="Arial" w:cs="Arial"/>
        </w:rPr>
      </w:pPr>
      <w:ins w:id="486" w:author="Sean" w:date="2021-08-06T16:58:00Z">
        <w:r w:rsidRPr="00AA3230">
          <w:rPr>
            <w:rFonts w:ascii="Arial" w:hAnsi="Arial" w:cs="Arial"/>
          </w:rPr>
          <w:t>Schade JD., Fisher</w:t>
        </w:r>
        <w:r w:rsidR="00372B6A" w:rsidRPr="00AA3230">
          <w:rPr>
            <w:rFonts w:ascii="Arial" w:hAnsi="Arial" w:cs="Arial"/>
          </w:rPr>
          <w:t xml:space="preserve"> SD</w:t>
        </w:r>
        <w:r w:rsidRPr="00AA3230">
          <w:rPr>
            <w:rFonts w:ascii="Arial" w:hAnsi="Arial" w:cs="Arial"/>
          </w:rPr>
          <w:t>, Grimm</w:t>
        </w:r>
        <w:r w:rsidR="00372B6A" w:rsidRPr="00AA3230">
          <w:rPr>
            <w:rFonts w:ascii="Arial" w:hAnsi="Arial" w:cs="Arial"/>
          </w:rPr>
          <w:t xml:space="preserve"> NB</w:t>
        </w:r>
        <w:r w:rsidRPr="00AA3230">
          <w:rPr>
            <w:rFonts w:ascii="Arial" w:hAnsi="Arial" w:cs="Arial"/>
          </w:rPr>
          <w:t>, and Seddon</w:t>
        </w:r>
        <w:r w:rsidR="00372B6A" w:rsidRPr="00AA3230">
          <w:rPr>
            <w:rFonts w:ascii="Arial" w:hAnsi="Arial" w:cs="Arial"/>
          </w:rPr>
          <w:t xml:space="preserve"> JA</w:t>
        </w:r>
        <w:r w:rsidRPr="00AA3230">
          <w:rPr>
            <w:rFonts w:ascii="Arial" w:hAnsi="Arial" w:cs="Arial"/>
          </w:rPr>
          <w:t xml:space="preserve">. 2001. “The Influence of a Riparian Shrub on Nitrogen Cycling in a Sonoran Desert Stream.” </w:t>
        </w:r>
        <w:r w:rsidRPr="00AA3230">
          <w:rPr>
            <w:rFonts w:ascii="Arial" w:hAnsi="Arial" w:cs="Arial"/>
            <w:i/>
            <w:iCs/>
          </w:rPr>
          <w:t>Ecology</w:t>
        </w:r>
        <w:r w:rsidRPr="00AA3230">
          <w:rPr>
            <w:rFonts w:ascii="Arial" w:hAnsi="Arial" w:cs="Arial"/>
          </w:rPr>
          <w:t xml:space="preserve"> 82 (12): 3363–76.</w:t>
        </w:r>
      </w:ins>
    </w:p>
    <w:p w14:paraId="0B47165A" w14:textId="0873BA20" w:rsidR="0074725F" w:rsidRPr="00AA3230" w:rsidRDefault="0074725F" w:rsidP="0074725F">
      <w:pPr>
        <w:pStyle w:val="Bibliography"/>
        <w:rPr>
          <w:ins w:id="487" w:author="Sean" w:date="2021-08-06T16:58:00Z"/>
          <w:rFonts w:ascii="Arial" w:hAnsi="Arial" w:cs="Arial"/>
        </w:rPr>
      </w:pPr>
      <w:proofErr w:type="spellStart"/>
      <w:ins w:id="488" w:author="Sean" w:date="2021-08-06T16:58:00Z">
        <w:r w:rsidRPr="00AA3230">
          <w:rPr>
            <w:rFonts w:ascii="Arial" w:hAnsi="Arial" w:cs="Arial"/>
          </w:rPr>
          <w:t>Scheffer</w:t>
        </w:r>
        <w:proofErr w:type="spellEnd"/>
        <w:r w:rsidRPr="00AA3230">
          <w:rPr>
            <w:rFonts w:ascii="Arial" w:hAnsi="Arial" w:cs="Arial"/>
          </w:rPr>
          <w:t xml:space="preserve"> M, and Carpenter</w:t>
        </w:r>
        <w:r w:rsidR="00372B6A" w:rsidRPr="00AA3230">
          <w:rPr>
            <w:rFonts w:ascii="Arial" w:hAnsi="Arial" w:cs="Arial"/>
          </w:rPr>
          <w:t xml:space="preserve"> SR</w:t>
        </w:r>
        <w:r w:rsidRPr="00AA3230">
          <w:rPr>
            <w:rFonts w:ascii="Arial" w:hAnsi="Arial" w:cs="Arial"/>
          </w:rPr>
          <w:t xml:space="preserve">. 2003. “Catastrophic Regime Shifts in Ecosystems: Linking Theory to Observation.” </w:t>
        </w:r>
        <w:r w:rsidRPr="00AA3230">
          <w:rPr>
            <w:rFonts w:ascii="Arial" w:hAnsi="Arial" w:cs="Arial"/>
            <w:i/>
            <w:iCs/>
          </w:rPr>
          <w:t>Trends in Ecology &amp; Evolution</w:t>
        </w:r>
        <w:r w:rsidRPr="00AA3230">
          <w:rPr>
            <w:rFonts w:ascii="Arial" w:hAnsi="Arial" w:cs="Arial"/>
          </w:rPr>
          <w:t xml:space="preserve"> 18 (12): 648–56. https://doi.org/10.1016/j.tree.2003.09.002.</w:t>
        </w:r>
      </w:ins>
    </w:p>
    <w:p w14:paraId="41312422" w14:textId="75D7366F" w:rsidR="0074725F" w:rsidRDefault="0074725F" w:rsidP="0074725F">
      <w:pPr>
        <w:pStyle w:val="Bibliography"/>
        <w:rPr>
          <w:ins w:id="489" w:author="Sean" w:date="2021-08-06T16:58:00Z"/>
          <w:rFonts w:ascii="Arial" w:hAnsi="Arial" w:cs="Arial"/>
        </w:rPr>
      </w:pPr>
      <w:proofErr w:type="spellStart"/>
      <w:ins w:id="490" w:author="Sean" w:date="2021-08-06T16:58:00Z">
        <w:r w:rsidRPr="00AA3230">
          <w:rPr>
            <w:rFonts w:ascii="Arial" w:hAnsi="Arial" w:cs="Arial"/>
          </w:rPr>
          <w:t>Seabra</w:t>
        </w:r>
        <w:proofErr w:type="spellEnd"/>
        <w:r w:rsidRPr="00AA3230">
          <w:rPr>
            <w:rFonts w:ascii="Arial" w:hAnsi="Arial" w:cs="Arial"/>
          </w:rPr>
          <w:t xml:space="preserve"> R, </w:t>
        </w:r>
        <w:proofErr w:type="spellStart"/>
        <w:r w:rsidRPr="00AA3230">
          <w:rPr>
            <w:rFonts w:ascii="Arial" w:hAnsi="Arial" w:cs="Arial"/>
          </w:rPr>
          <w:t>Wethey</w:t>
        </w:r>
        <w:proofErr w:type="spellEnd"/>
        <w:r w:rsidR="00372B6A" w:rsidRPr="00AA3230">
          <w:rPr>
            <w:rFonts w:ascii="Arial" w:hAnsi="Arial" w:cs="Arial"/>
          </w:rPr>
          <w:t xml:space="preserve"> DS</w:t>
        </w:r>
        <w:r w:rsidRPr="00AA3230">
          <w:rPr>
            <w:rFonts w:ascii="Arial" w:hAnsi="Arial" w:cs="Arial"/>
          </w:rPr>
          <w:t>, Santos</w:t>
        </w:r>
        <w:r w:rsidR="00372B6A" w:rsidRPr="00AA3230">
          <w:rPr>
            <w:rFonts w:ascii="Arial" w:hAnsi="Arial" w:cs="Arial"/>
          </w:rPr>
          <w:t xml:space="preserve"> </w:t>
        </w:r>
        <w:proofErr w:type="gramStart"/>
        <w:r w:rsidR="00372B6A" w:rsidRPr="00AA3230">
          <w:rPr>
            <w:rFonts w:ascii="Arial" w:hAnsi="Arial" w:cs="Arial"/>
          </w:rPr>
          <w:t>AM</w:t>
        </w:r>
        <w:proofErr w:type="gramEnd"/>
        <w:r w:rsidRPr="00AA3230">
          <w:rPr>
            <w:rFonts w:ascii="Arial" w:hAnsi="Arial" w:cs="Arial"/>
          </w:rPr>
          <w:t xml:space="preserve"> and Lima</w:t>
        </w:r>
        <w:r w:rsidR="00372B6A" w:rsidRPr="00AA3230">
          <w:rPr>
            <w:rFonts w:ascii="Arial" w:hAnsi="Arial" w:cs="Arial"/>
          </w:rPr>
          <w:t xml:space="preserve"> FP</w:t>
        </w:r>
        <w:r w:rsidRPr="00AA3230">
          <w:rPr>
            <w:rFonts w:ascii="Arial" w:hAnsi="Arial" w:cs="Arial"/>
          </w:rPr>
          <w:t xml:space="preserve">. 2015. “Understanding Complex Biogeographic Responses to Climate Change.” </w:t>
        </w:r>
        <w:r w:rsidRPr="00AA3230">
          <w:rPr>
            <w:rFonts w:ascii="Arial" w:hAnsi="Arial" w:cs="Arial"/>
            <w:i/>
            <w:iCs/>
          </w:rPr>
          <w:t>Scientific Reports</w:t>
        </w:r>
        <w:r w:rsidRPr="00AA3230">
          <w:rPr>
            <w:rFonts w:ascii="Arial" w:hAnsi="Arial" w:cs="Arial"/>
          </w:rPr>
          <w:t xml:space="preserve"> 5 (August): 12930. </w:t>
        </w:r>
        <w:r w:rsidR="009107A4">
          <w:fldChar w:fldCharType="begin"/>
        </w:r>
        <w:r w:rsidR="009107A4">
          <w:instrText xml:space="preserve"> HYPERLINK "https://doi.org/10.1038/srep12930" </w:instrText>
        </w:r>
        <w:r w:rsidR="009107A4">
          <w:fldChar w:fldCharType="separate"/>
        </w:r>
        <w:r w:rsidR="003E28B7" w:rsidRPr="000B7DE7">
          <w:rPr>
            <w:rStyle w:val="Hyperlink"/>
            <w:rFonts w:ascii="Arial" w:hAnsi="Arial" w:cs="Arial"/>
          </w:rPr>
          <w:t>https://doi.org/10.1038/srep12930</w:t>
        </w:r>
        <w:r w:rsidR="009107A4">
          <w:rPr>
            <w:rStyle w:val="Hyperlink"/>
            <w:rFonts w:ascii="Arial" w:hAnsi="Arial" w:cs="Arial"/>
          </w:rPr>
          <w:fldChar w:fldCharType="end"/>
        </w:r>
        <w:r w:rsidRPr="00AA3230">
          <w:rPr>
            <w:rFonts w:ascii="Arial" w:hAnsi="Arial" w:cs="Arial"/>
          </w:rPr>
          <w:t>.</w:t>
        </w:r>
      </w:ins>
    </w:p>
    <w:p w14:paraId="4BFDAC23" w14:textId="5A82A832" w:rsidR="003E28B7" w:rsidRDefault="003E28B7" w:rsidP="003E28B7">
      <w:pPr>
        <w:rPr>
          <w:ins w:id="491" w:author="Sean" w:date="2021-08-06T16:58:00Z"/>
          <w:rFonts w:ascii="Arial" w:hAnsi="Arial" w:cs="Arial"/>
        </w:rPr>
      </w:pPr>
      <w:ins w:id="492" w:author="Sean" w:date="2021-08-06T16:58:00Z">
        <w:r w:rsidRPr="003E28B7">
          <w:rPr>
            <w:rFonts w:ascii="Arial" w:hAnsi="Arial" w:cs="Arial"/>
          </w:rPr>
          <w:t>Southerland</w:t>
        </w:r>
        <w:r>
          <w:rPr>
            <w:rFonts w:ascii="Arial" w:hAnsi="Arial" w:cs="Arial"/>
          </w:rPr>
          <w:t xml:space="preserve"> </w:t>
        </w:r>
        <w:r w:rsidRPr="003E28B7">
          <w:rPr>
            <w:rFonts w:ascii="Arial" w:hAnsi="Arial" w:cs="Arial"/>
          </w:rPr>
          <w:t xml:space="preserve">M, Rogers G, Kline M, Morgan R, </w:t>
        </w:r>
        <w:proofErr w:type="spellStart"/>
        <w:r w:rsidRPr="003E28B7">
          <w:rPr>
            <w:rFonts w:ascii="Arial" w:hAnsi="Arial" w:cs="Arial"/>
          </w:rPr>
          <w:t>Boward</w:t>
        </w:r>
        <w:proofErr w:type="spellEnd"/>
        <w:r w:rsidRPr="003E28B7">
          <w:rPr>
            <w:rFonts w:ascii="Arial" w:hAnsi="Arial" w:cs="Arial"/>
          </w:rPr>
          <w:t xml:space="preserve"> D, &amp; </w:t>
        </w:r>
        <w:proofErr w:type="spellStart"/>
        <w:r w:rsidRPr="003E28B7">
          <w:rPr>
            <w:rFonts w:ascii="Arial" w:hAnsi="Arial" w:cs="Arial"/>
          </w:rPr>
          <w:t>Kazyak</w:t>
        </w:r>
        <w:proofErr w:type="spellEnd"/>
        <w:r w:rsidRPr="003E28B7">
          <w:rPr>
            <w:rFonts w:ascii="Arial" w:hAnsi="Arial" w:cs="Arial"/>
          </w:rPr>
          <w:t xml:space="preserve"> P. 2007. Improving biological indicators to better assess the condition of streams. </w:t>
        </w:r>
        <w:r w:rsidRPr="003E28B7">
          <w:rPr>
            <w:rFonts w:ascii="Arial" w:hAnsi="Arial" w:cs="Arial"/>
            <w:i/>
            <w:iCs/>
          </w:rPr>
          <w:t>Ecological Indicators</w:t>
        </w:r>
        <w:r w:rsidRPr="003E28B7">
          <w:rPr>
            <w:rFonts w:ascii="Arial" w:hAnsi="Arial" w:cs="Arial"/>
          </w:rPr>
          <w:t xml:space="preserve">, 7(4), 751-767. </w:t>
        </w:r>
        <w:proofErr w:type="spellStart"/>
        <w:r w:rsidRPr="003E28B7">
          <w:rPr>
            <w:rFonts w:ascii="Arial" w:hAnsi="Arial" w:cs="Arial"/>
          </w:rPr>
          <w:t>doi</w:t>
        </w:r>
        <w:proofErr w:type="spellEnd"/>
        <w:r w:rsidRPr="003E28B7">
          <w:rPr>
            <w:rFonts w:ascii="Arial" w:hAnsi="Arial" w:cs="Arial"/>
          </w:rPr>
          <w:t>: 10.1016/j.ecolind.2006.08.005</w:t>
        </w:r>
      </w:ins>
    </w:p>
    <w:p w14:paraId="617B7E46" w14:textId="0EF6CCD7" w:rsidR="00E40DF7" w:rsidRPr="003E28B7" w:rsidRDefault="00E40DF7" w:rsidP="003E28B7">
      <w:pPr>
        <w:rPr>
          <w:ins w:id="493" w:author="Sean" w:date="2021-08-06T16:58:00Z"/>
          <w:rFonts w:ascii="Arial" w:hAnsi="Arial" w:cs="Arial"/>
        </w:rPr>
      </w:pPr>
      <w:proofErr w:type="spellStart"/>
      <w:ins w:id="494" w:author="Sean" w:date="2021-08-06T16:58:00Z">
        <w:r w:rsidRPr="00E40DF7">
          <w:rPr>
            <w:rFonts w:ascii="Arial" w:hAnsi="Arial" w:cs="Arial"/>
          </w:rPr>
          <w:t>Storey</w:t>
        </w:r>
        <w:proofErr w:type="spellEnd"/>
        <w:r>
          <w:rPr>
            <w:rFonts w:ascii="Arial" w:hAnsi="Arial" w:cs="Arial"/>
          </w:rPr>
          <w:t xml:space="preserve"> R</w:t>
        </w:r>
        <w:r w:rsidRPr="00E40DF7">
          <w:rPr>
            <w:rFonts w:ascii="Arial" w:hAnsi="Arial" w:cs="Arial"/>
          </w:rPr>
          <w:t>. 2016. “Macroinvertebrate Community Responses to Duration, Intensity and Timing of Annual Dry Events in Intermittent Forested and Pasture Streams.” Aquatic Sciences 78 (2): 395–414. https://doi.org/10.1007/s00027-015-0443-2.</w:t>
        </w:r>
      </w:ins>
    </w:p>
    <w:p w14:paraId="1543F0FD" w14:textId="5A03EA25" w:rsidR="0074725F" w:rsidRPr="00AA3230" w:rsidRDefault="0074725F" w:rsidP="0074725F">
      <w:pPr>
        <w:pStyle w:val="Bibliography"/>
        <w:rPr>
          <w:ins w:id="495" w:author="Sean" w:date="2021-08-06T16:58:00Z"/>
          <w:rFonts w:ascii="Arial" w:hAnsi="Arial" w:cs="Arial"/>
        </w:rPr>
      </w:pPr>
      <w:proofErr w:type="spellStart"/>
      <w:ins w:id="496" w:author="Sean" w:date="2021-08-06T16:58:00Z">
        <w:r w:rsidRPr="00AA3230">
          <w:rPr>
            <w:rFonts w:ascii="Arial" w:hAnsi="Arial" w:cs="Arial"/>
          </w:rPr>
          <w:t>Straile</w:t>
        </w:r>
        <w:proofErr w:type="spellEnd"/>
        <w:r w:rsidRPr="00AA3230">
          <w:rPr>
            <w:rFonts w:ascii="Arial" w:hAnsi="Arial" w:cs="Arial"/>
          </w:rPr>
          <w:t xml:space="preserve"> D, and </w:t>
        </w:r>
        <w:proofErr w:type="spellStart"/>
        <w:r w:rsidRPr="00AA3230">
          <w:rPr>
            <w:rFonts w:ascii="Arial" w:hAnsi="Arial" w:cs="Arial"/>
          </w:rPr>
          <w:t>Halbich</w:t>
        </w:r>
        <w:proofErr w:type="spellEnd"/>
        <w:r w:rsidR="00372B6A" w:rsidRPr="00AA3230">
          <w:rPr>
            <w:rFonts w:ascii="Arial" w:hAnsi="Arial" w:cs="Arial"/>
          </w:rPr>
          <w:t xml:space="preserve"> A</w:t>
        </w:r>
        <w:r w:rsidRPr="00AA3230">
          <w:rPr>
            <w:rFonts w:ascii="Arial" w:hAnsi="Arial" w:cs="Arial"/>
          </w:rPr>
          <w:t xml:space="preserve">. 2000. “Life History and Multiple Antipredator Defenses of an Invertebrate Pelagic Predator, </w:t>
        </w:r>
        <w:proofErr w:type="spellStart"/>
        <w:r w:rsidRPr="00AA3230">
          <w:rPr>
            <w:rFonts w:ascii="Arial" w:hAnsi="Arial" w:cs="Arial"/>
          </w:rPr>
          <w:t>Bythotrephes</w:t>
        </w:r>
        <w:proofErr w:type="spellEnd"/>
        <w:r w:rsidRPr="00AA3230">
          <w:rPr>
            <w:rFonts w:ascii="Arial" w:hAnsi="Arial" w:cs="Arial"/>
          </w:rPr>
          <w:t xml:space="preserve"> </w:t>
        </w:r>
        <w:proofErr w:type="spellStart"/>
        <w:r w:rsidRPr="00AA3230">
          <w:rPr>
            <w:rFonts w:ascii="Arial" w:hAnsi="Arial" w:cs="Arial"/>
          </w:rPr>
          <w:t>Longimanus</w:t>
        </w:r>
        <w:proofErr w:type="spellEnd"/>
        <w:r w:rsidRPr="00AA3230">
          <w:rPr>
            <w:rFonts w:ascii="Arial" w:hAnsi="Arial" w:cs="Arial"/>
          </w:rPr>
          <w:t xml:space="preserve">.” </w:t>
        </w:r>
        <w:r w:rsidRPr="00AA3230">
          <w:rPr>
            <w:rFonts w:ascii="Arial" w:hAnsi="Arial" w:cs="Arial"/>
            <w:i/>
            <w:iCs/>
          </w:rPr>
          <w:t>Ecology</w:t>
        </w:r>
        <w:r w:rsidRPr="00AA3230">
          <w:rPr>
            <w:rFonts w:ascii="Arial" w:hAnsi="Arial" w:cs="Arial"/>
          </w:rPr>
          <w:t xml:space="preserve"> 81 (1): 150–63. https://doi.org/10.1890/0012-9658(2000)081[</w:t>
        </w:r>
        <w:proofErr w:type="gramStart"/>
        <w:r w:rsidRPr="00AA3230">
          <w:rPr>
            <w:rFonts w:ascii="Arial" w:hAnsi="Arial" w:cs="Arial"/>
          </w:rPr>
          <w:t>0150:LHAMAD</w:t>
        </w:r>
        <w:proofErr w:type="gramEnd"/>
        <w:r w:rsidRPr="00AA3230">
          <w:rPr>
            <w:rFonts w:ascii="Arial" w:hAnsi="Arial" w:cs="Arial"/>
          </w:rPr>
          <w:t>]2.0.CO;2.</w:t>
        </w:r>
      </w:ins>
    </w:p>
    <w:p w14:paraId="6A80DC12" w14:textId="2063A457" w:rsidR="0074725F" w:rsidRPr="00AA3230" w:rsidRDefault="0074725F" w:rsidP="0074725F">
      <w:pPr>
        <w:pStyle w:val="Bibliography"/>
        <w:rPr>
          <w:ins w:id="497" w:author="Sean" w:date="2021-08-06T16:58:00Z"/>
          <w:rFonts w:ascii="Arial" w:hAnsi="Arial" w:cs="Arial"/>
        </w:rPr>
      </w:pPr>
      <w:proofErr w:type="spellStart"/>
      <w:ins w:id="498" w:author="Sean" w:date="2021-08-06T16:58:00Z">
        <w:r w:rsidRPr="00AA3230">
          <w:rPr>
            <w:rFonts w:ascii="Arial" w:hAnsi="Arial" w:cs="Arial"/>
          </w:rPr>
          <w:t>Tabacchi</w:t>
        </w:r>
        <w:proofErr w:type="spellEnd"/>
        <w:r w:rsidRPr="00AA3230">
          <w:rPr>
            <w:rFonts w:ascii="Arial" w:hAnsi="Arial" w:cs="Arial"/>
          </w:rPr>
          <w:t xml:space="preserve"> E, Lambs</w:t>
        </w:r>
        <w:r w:rsidR="00372B6A" w:rsidRPr="00AA3230">
          <w:rPr>
            <w:rFonts w:ascii="Arial" w:hAnsi="Arial" w:cs="Arial"/>
          </w:rPr>
          <w:t xml:space="preserve"> L</w:t>
        </w:r>
        <w:r w:rsidRPr="00AA3230">
          <w:rPr>
            <w:rFonts w:ascii="Arial" w:hAnsi="Arial" w:cs="Arial"/>
          </w:rPr>
          <w:t xml:space="preserve">, </w:t>
        </w:r>
        <w:proofErr w:type="spellStart"/>
        <w:r w:rsidRPr="00AA3230">
          <w:rPr>
            <w:rFonts w:ascii="Arial" w:hAnsi="Arial" w:cs="Arial"/>
          </w:rPr>
          <w:t>Guilloy</w:t>
        </w:r>
        <w:proofErr w:type="spellEnd"/>
        <w:r w:rsidR="00372B6A" w:rsidRPr="00AA3230">
          <w:rPr>
            <w:rFonts w:ascii="Arial" w:hAnsi="Arial" w:cs="Arial"/>
          </w:rPr>
          <w:t xml:space="preserve"> H</w:t>
        </w:r>
        <w:r w:rsidRPr="00AA3230">
          <w:rPr>
            <w:rFonts w:ascii="Arial" w:hAnsi="Arial" w:cs="Arial"/>
          </w:rPr>
          <w:t xml:space="preserve">, </w:t>
        </w:r>
        <w:proofErr w:type="spellStart"/>
        <w:r w:rsidRPr="00AA3230">
          <w:rPr>
            <w:rFonts w:ascii="Arial" w:hAnsi="Arial" w:cs="Arial"/>
          </w:rPr>
          <w:t>Planty</w:t>
        </w:r>
        <w:r w:rsidRPr="00AA3230">
          <w:rPr>
            <w:rFonts w:ascii="Cambria Math" w:hAnsi="Cambria Math" w:cs="Cambria Math"/>
          </w:rPr>
          <w:t>‐</w:t>
        </w:r>
        <w:r w:rsidRPr="00AA3230">
          <w:rPr>
            <w:rFonts w:ascii="Arial" w:hAnsi="Arial" w:cs="Arial"/>
          </w:rPr>
          <w:t>Tabacchi</w:t>
        </w:r>
        <w:proofErr w:type="spellEnd"/>
        <w:r w:rsidR="00372B6A" w:rsidRPr="00AA3230">
          <w:rPr>
            <w:rFonts w:ascii="Arial" w:hAnsi="Arial" w:cs="Arial"/>
          </w:rPr>
          <w:t xml:space="preserve"> AM</w:t>
        </w:r>
        <w:r w:rsidRPr="00AA3230">
          <w:rPr>
            <w:rFonts w:ascii="Arial" w:hAnsi="Arial" w:cs="Arial"/>
          </w:rPr>
          <w:t>, Muller</w:t>
        </w:r>
        <w:r w:rsidR="00372B6A" w:rsidRPr="00AA3230">
          <w:rPr>
            <w:rFonts w:ascii="Arial" w:hAnsi="Arial" w:cs="Arial"/>
          </w:rPr>
          <w:t xml:space="preserve"> E</w:t>
        </w:r>
        <w:r w:rsidRPr="00AA3230">
          <w:rPr>
            <w:rFonts w:ascii="Arial" w:hAnsi="Arial" w:cs="Arial"/>
          </w:rPr>
          <w:t xml:space="preserve">, and </w:t>
        </w:r>
        <w:proofErr w:type="spellStart"/>
        <w:r w:rsidRPr="00AA3230">
          <w:rPr>
            <w:rFonts w:ascii="Arial" w:hAnsi="Arial" w:cs="Arial"/>
          </w:rPr>
          <w:t>Décamps</w:t>
        </w:r>
        <w:proofErr w:type="spellEnd"/>
        <w:r w:rsidR="00372B6A" w:rsidRPr="00AA3230">
          <w:rPr>
            <w:rFonts w:ascii="Arial" w:hAnsi="Arial" w:cs="Arial"/>
          </w:rPr>
          <w:t xml:space="preserve"> H</w:t>
        </w:r>
        <w:r w:rsidRPr="00AA3230">
          <w:rPr>
            <w:rFonts w:ascii="Arial" w:hAnsi="Arial" w:cs="Arial"/>
          </w:rPr>
          <w:t xml:space="preserve">. 2000. “Impacts of Riparian Vegetation on Hydrological Processes.” </w:t>
        </w:r>
        <w:r w:rsidRPr="00AA3230">
          <w:rPr>
            <w:rFonts w:ascii="Arial" w:hAnsi="Arial" w:cs="Arial"/>
            <w:i/>
            <w:iCs/>
          </w:rPr>
          <w:t>Hydrological Processes</w:t>
        </w:r>
        <w:r w:rsidRPr="00AA3230">
          <w:rPr>
            <w:rFonts w:ascii="Arial" w:hAnsi="Arial" w:cs="Arial"/>
          </w:rPr>
          <w:t xml:space="preserve"> 14 (16–17): 2959–76. https://doi.org/10.1002/1099-1085(200011/12)14:16/17&lt;</w:t>
        </w:r>
        <w:proofErr w:type="gramStart"/>
        <w:r w:rsidRPr="00AA3230">
          <w:rPr>
            <w:rFonts w:ascii="Arial" w:hAnsi="Arial" w:cs="Arial"/>
          </w:rPr>
          <w:t>2959::</w:t>
        </w:r>
        <w:proofErr w:type="gramEnd"/>
        <w:r w:rsidRPr="00AA3230">
          <w:rPr>
            <w:rFonts w:ascii="Arial" w:hAnsi="Arial" w:cs="Arial"/>
          </w:rPr>
          <w:t>AID-HYP129&gt;3.0.CO;2-B.</w:t>
        </w:r>
      </w:ins>
    </w:p>
    <w:p w14:paraId="6C878749" w14:textId="1BE123DA" w:rsidR="0074725F" w:rsidRPr="00AA3230" w:rsidRDefault="0074725F" w:rsidP="0074725F">
      <w:pPr>
        <w:pStyle w:val="Bibliography"/>
        <w:rPr>
          <w:ins w:id="499" w:author="Sean" w:date="2021-08-06T16:58:00Z"/>
          <w:rFonts w:ascii="Arial" w:hAnsi="Arial" w:cs="Arial"/>
        </w:rPr>
      </w:pPr>
      <w:ins w:id="500" w:author="Sean" w:date="2021-08-06T16:58:00Z">
        <w:r w:rsidRPr="00AA3230">
          <w:rPr>
            <w:rFonts w:ascii="Arial" w:hAnsi="Arial" w:cs="Arial"/>
          </w:rPr>
          <w:t>Thomas C, Bonner</w:t>
        </w:r>
        <w:r w:rsidR="00372B6A" w:rsidRPr="00AA3230">
          <w:rPr>
            <w:rFonts w:ascii="Arial" w:hAnsi="Arial" w:cs="Arial"/>
          </w:rPr>
          <w:t xml:space="preserve"> T</w:t>
        </w:r>
        <w:r w:rsidRPr="00AA3230">
          <w:rPr>
            <w:rFonts w:ascii="Arial" w:hAnsi="Arial" w:cs="Arial"/>
          </w:rPr>
          <w:t>, Whiteside</w:t>
        </w:r>
        <w:r w:rsidR="00372B6A" w:rsidRPr="00AA3230">
          <w:rPr>
            <w:rFonts w:ascii="Arial" w:hAnsi="Arial" w:cs="Arial"/>
          </w:rPr>
          <w:t xml:space="preserve"> BG</w:t>
        </w:r>
        <w:r w:rsidRPr="00AA3230">
          <w:rPr>
            <w:rFonts w:ascii="Arial" w:hAnsi="Arial" w:cs="Arial"/>
          </w:rPr>
          <w:t xml:space="preserve">, and </w:t>
        </w:r>
        <w:proofErr w:type="spellStart"/>
        <w:r w:rsidRPr="00AA3230">
          <w:rPr>
            <w:rFonts w:ascii="Arial" w:hAnsi="Arial" w:cs="Arial"/>
          </w:rPr>
          <w:t>Gelwick</w:t>
        </w:r>
        <w:proofErr w:type="spellEnd"/>
        <w:r w:rsidR="00372B6A" w:rsidRPr="00AA3230">
          <w:rPr>
            <w:rFonts w:ascii="Arial" w:hAnsi="Arial" w:cs="Arial"/>
          </w:rPr>
          <w:t xml:space="preserve"> F</w:t>
        </w:r>
        <w:r w:rsidRPr="00AA3230">
          <w:rPr>
            <w:rFonts w:ascii="Arial" w:hAnsi="Arial" w:cs="Arial"/>
          </w:rPr>
          <w:t xml:space="preserve">. 2007. “Freshwater Fishes of Texas: A Field Guide.” </w:t>
        </w:r>
        <w:r w:rsidRPr="00AA3230">
          <w:rPr>
            <w:rFonts w:ascii="Arial" w:hAnsi="Arial" w:cs="Arial"/>
            <w:i/>
            <w:iCs/>
          </w:rPr>
          <w:t>Freshwater Fishes of Texas: A Field Guide</w:t>
        </w:r>
        <w:r w:rsidRPr="00AA3230">
          <w:rPr>
            <w:rFonts w:ascii="Arial" w:hAnsi="Arial" w:cs="Arial"/>
          </w:rPr>
          <w:t>, 1–202.</w:t>
        </w:r>
      </w:ins>
    </w:p>
    <w:p w14:paraId="265DF92D" w14:textId="77777777" w:rsidR="0074725F" w:rsidRPr="00AA3230" w:rsidRDefault="0074725F" w:rsidP="0074725F">
      <w:pPr>
        <w:pStyle w:val="Bibliography"/>
        <w:rPr>
          <w:ins w:id="501" w:author="Sean" w:date="2021-08-06T16:58:00Z"/>
          <w:rFonts w:ascii="Arial" w:hAnsi="Arial" w:cs="Arial"/>
        </w:rPr>
      </w:pPr>
      <w:ins w:id="502" w:author="Sean" w:date="2021-08-06T16:58:00Z">
        <w:r w:rsidRPr="00AA3230">
          <w:rPr>
            <w:rFonts w:ascii="Arial" w:hAnsi="Arial" w:cs="Arial"/>
          </w:rPr>
          <w:lastRenderedPageBreak/>
          <w:t>USEPA. 2015. “Standard Operating Procedure for Benthic Invertebrate Laboratory Analysis.” LG407.</w:t>
        </w:r>
      </w:ins>
    </w:p>
    <w:p w14:paraId="7E2CFE59" w14:textId="5332D039" w:rsidR="0074725F" w:rsidRPr="00AA3230" w:rsidRDefault="0074725F" w:rsidP="0074725F">
      <w:pPr>
        <w:pStyle w:val="Bibliography"/>
        <w:rPr>
          <w:ins w:id="503" w:author="Sean" w:date="2021-08-06T16:58:00Z"/>
          <w:rFonts w:ascii="Arial" w:hAnsi="Arial" w:cs="Arial"/>
        </w:rPr>
      </w:pPr>
      <w:proofErr w:type="spellStart"/>
      <w:ins w:id="504" w:author="Sean" w:date="2021-08-06T16:58:00Z">
        <w:r w:rsidRPr="00AA3230">
          <w:rPr>
            <w:rFonts w:ascii="Arial" w:hAnsi="Arial" w:cs="Arial"/>
          </w:rPr>
          <w:t>Wenner</w:t>
        </w:r>
        <w:proofErr w:type="spellEnd"/>
        <w:r w:rsidRPr="00AA3230">
          <w:rPr>
            <w:rFonts w:ascii="Arial" w:hAnsi="Arial" w:cs="Arial"/>
          </w:rPr>
          <w:t xml:space="preserve"> CA</w:t>
        </w:r>
        <w:r w:rsidR="00372B6A" w:rsidRPr="00AA3230">
          <w:rPr>
            <w:rFonts w:ascii="Arial" w:hAnsi="Arial" w:cs="Arial"/>
          </w:rPr>
          <w:t>.</w:t>
        </w:r>
        <w:r w:rsidRPr="00AA3230">
          <w:rPr>
            <w:rFonts w:ascii="Arial" w:hAnsi="Arial" w:cs="Arial"/>
          </w:rPr>
          <w:t xml:space="preserve"> 1978. “FAO Species Identification Sheets for Fishery Purposes. Eastern Central Atlantic; Fishing Areas 34, 47 (in Part).” 1978. http://www.fao.org/3/ag419e/ag419e00.htm.</w:t>
        </w:r>
      </w:ins>
    </w:p>
    <w:p w14:paraId="1F2695B8" w14:textId="7A93E771" w:rsidR="0074725F" w:rsidRPr="00AA3230" w:rsidRDefault="0074725F" w:rsidP="0074725F">
      <w:pPr>
        <w:pStyle w:val="Bibliography"/>
        <w:rPr>
          <w:ins w:id="505" w:author="Sean" w:date="2021-08-06T16:58:00Z"/>
          <w:rFonts w:ascii="Arial" w:hAnsi="Arial" w:cs="Arial"/>
        </w:rPr>
      </w:pPr>
      <w:ins w:id="506" w:author="Sean" w:date="2021-08-06T16:58:00Z">
        <w:r w:rsidRPr="00AA3230">
          <w:rPr>
            <w:rFonts w:ascii="Arial" w:hAnsi="Arial" w:cs="Arial"/>
          </w:rPr>
          <w:t>Wentworth CK</w:t>
        </w:r>
        <w:r w:rsidR="00372B6A" w:rsidRPr="00AA3230">
          <w:rPr>
            <w:rFonts w:ascii="Arial" w:hAnsi="Arial" w:cs="Arial"/>
          </w:rPr>
          <w:t>.</w:t>
        </w:r>
        <w:r w:rsidRPr="00AA3230">
          <w:rPr>
            <w:rFonts w:ascii="Arial" w:hAnsi="Arial" w:cs="Arial"/>
          </w:rPr>
          <w:t xml:space="preserve"> 1922. “A Scale of Grade and Class Terms for Clastic Sediments.” </w:t>
        </w:r>
        <w:r w:rsidRPr="00AA3230">
          <w:rPr>
            <w:rFonts w:ascii="Arial" w:hAnsi="Arial" w:cs="Arial"/>
            <w:i/>
            <w:iCs/>
          </w:rPr>
          <w:t>Journal of Geology</w:t>
        </w:r>
        <w:r w:rsidRPr="00AA3230">
          <w:rPr>
            <w:rFonts w:ascii="Arial" w:hAnsi="Arial" w:cs="Arial"/>
          </w:rPr>
          <w:t xml:space="preserve"> 30 (5): 377–92. https://doi.org/10.1086/622910.</w:t>
        </w:r>
      </w:ins>
    </w:p>
    <w:p w14:paraId="264A7136" w14:textId="38102C74" w:rsidR="0074725F" w:rsidRPr="00AA3230" w:rsidRDefault="0074725F" w:rsidP="0074725F">
      <w:pPr>
        <w:pStyle w:val="Bibliography"/>
        <w:rPr>
          <w:ins w:id="507" w:author="Sean" w:date="2021-08-06T16:58:00Z"/>
          <w:rFonts w:ascii="Arial" w:hAnsi="Arial" w:cs="Arial"/>
        </w:rPr>
      </w:pPr>
      <w:ins w:id="508" w:author="Sean" w:date="2021-08-06T16:58:00Z">
        <w:r w:rsidRPr="00AA3230">
          <w:rPr>
            <w:rFonts w:ascii="Arial" w:hAnsi="Arial" w:cs="Arial"/>
          </w:rPr>
          <w:t>Whittaker RJ, Willis</w:t>
        </w:r>
        <w:r w:rsidR="00372B6A" w:rsidRPr="00AA3230">
          <w:rPr>
            <w:rFonts w:ascii="Arial" w:hAnsi="Arial" w:cs="Arial"/>
          </w:rPr>
          <w:t xml:space="preserve"> KJ</w:t>
        </w:r>
        <w:r w:rsidRPr="00AA3230">
          <w:rPr>
            <w:rFonts w:ascii="Arial" w:hAnsi="Arial" w:cs="Arial"/>
          </w:rPr>
          <w:t>, and Field</w:t>
        </w:r>
        <w:r w:rsidR="00372B6A" w:rsidRPr="00AA3230">
          <w:rPr>
            <w:rFonts w:ascii="Arial" w:hAnsi="Arial" w:cs="Arial"/>
          </w:rPr>
          <w:t xml:space="preserve"> R</w:t>
        </w:r>
        <w:r w:rsidRPr="00AA3230">
          <w:rPr>
            <w:rFonts w:ascii="Arial" w:hAnsi="Arial" w:cs="Arial"/>
          </w:rPr>
          <w:t xml:space="preserve">. 2001. “Scale and Species Richness: Towards a General, Hierarchical Theory of Species Diversity.” </w:t>
        </w:r>
        <w:r w:rsidRPr="00AA3230">
          <w:rPr>
            <w:rFonts w:ascii="Arial" w:hAnsi="Arial" w:cs="Arial"/>
            <w:i/>
            <w:iCs/>
          </w:rPr>
          <w:t>Journal of Biogeography</w:t>
        </w:r>
        <w:r w:rsidRPr="00AA3230">
          <w:rPr>
            <w:rFonts w:ascii="Arial" w:hAnsi="Arial" w:cs="Arial"/>
          </w:rPr>
          <w:t xml:space="preserve"> 28 (4): 453–70. https://doi.org/10.1046/j.1365-2699.2001.00563.x.</w:t>
        </w:r>
      </w:ins>
    </w:p>
    <w:p w14:paraId="10E5F565" w14:textId="542DB2E5" w:rsidR="0074725F" w:rsidRPr="00AA3230" w:rsidRDefault="0074725F" w:rsidP="0074725F">
      <w:pPr>
        <w:pStyle w:val="Bibliography"/>
        <w:rPr>
          <w:ins w:id="509" w:author="Sean" w:date="2021-08-06T16:58:00Z"/>
          <w:rFonts w:ascii="Arial" w:hAnsi="Arial" w:cs="Arial"/>
        </w:rPr>
      </w:pPr>
      <w:ins w:id="510" w:author="Sean" w:date="2021-08-06T16:58:00Z">
        <w:r w:rsidRPr="00AA3230">
          <w:rPr>
            <w:rFonts w:ascii="Arial" w:hAnsi="Arial" w:cs="Arial"/>
          </w:rPr>
          <w:t xml:space="preserve">Wiggins G. 2015. </w:t>
        </w:r>
        <w:r w:rsidRPr="00AA3230">
          <w:rPr>
            <w:rFonts w:ascii="Arial" w:hAnsi="Arial" w:cs="Arial"/>
            <w:i/>
            <w:iCs/>
          </w:rPr>
          <w:t>Larvae of the North American Caddisfly Genera (Trichoptera)</w:t>
        </w:r>
        <w:r w:rsidRPr="00AA3230">
          <w:rPr>
            <w:rFonts w:ascii="Arial" w:hAnsi="Arial" w:cs="Arial"/>
          </w:rPr>
          <w:t>. Toronto, Canada: University of Toronto Press, Scholarly Publishing Division. https://utorontopress.com/us/larvae-of-the-north-american-caddisfly-genera-trichoptera-4.</w:t>
        </w:r>
      </w:ins>
    </w:p>
    <w:p w14:paraId="6103CFD3" w14:textId="66881154" w:rsidR="0074725F" w:rsidRPr="00AA3230" w:rsidRDefault="0074725F" w:rsidP="0074725F">
      <w:pPr>
        <w:pStyle w:val="Bibliography"/>
        <w:rPr>
          <w:ins w:id="511" w:author="Sean" w:date="2021-08-06T16:58:00Z"/>
          <w:rFonts w:ascii="Arial" w:hAnsi="Arial" w:cs="Arial"/>
        </w:rPr>
      </w:pPr>
      <w:ins w:id="512" w:author="Sean" w:date="2021-08-06T16:58:00Z">
        <w:r w:rsidRPr="00AA3230">
          <w:rPr>
            <w:rFonts w:ascii="Arial" w:hAnsi="Arial" w:cs="Arial"/>
          </w:rPr>
          <w:t>Williams WD. 1999. “</w:t>
        </w:r>
        <w:proofErr w:type="spellStart"/>
        <w:r w:rsidRPr="00AA3230">
          <w:rPr>
            <w:rFonts w:ascii="Arial" w:hAnsi="Arial" w:cs="Arial"/>
          </w:rPr>
          <w:t>Salinisation</w:t>
        </w:r>
        <w:proofErr w:type="spellEnd"/>
        <w:r w:rsidRPr="00AA3230">
          <w:rPr>
            <w:rFonts w:ascii="Arial" w:hAnsi="Arial" w:cs="Arial"/>
          </w:rPr>
          <w:t xml:space="preserve">: A Major Threat to Water Resources in the Arid and Semi-Arid Regions of the World.” </w:t>
        </w:r>
        <w:r w:rsidRPr="00AA3230">
          <w:rPr>
            <w:rFonts w:ascii="Arial" w:hAnsi="Arial" w:cs="Arial"/>
            <w:i/>
            <w:iCs/>
          </w:rPr>
          <w:t>Lakes &amp; Reservoirs: Science, Policy and Management for Sustainable Use</w:t>
        </w:r>
        <w:r w:rsidRPr="00AA3230">
          <w:rPr>
            <w:rFonts w:ascii="Arial" w:hAnsi="Arial" w:cs="Arial"/>
          </w:rPr>
          <w:t xml:space="preserve"> 4 (3–4): 85–91. https://doi.org/10.1046/j.1440-1770.1999.00089.x.</w:t>
        </w:r>
      </w:ins>
    </w:p>
    <w:p w14:paraId="6A48AAF7" w14:textId="50C5F3FD" w:rsidR="0074725F" w:rsidRPr="00AA3230" w:rsidRDefault="0074725F" w:rsidP="0074725F">
      <w:pPr>
        <w:pStyle w:val="Bibliography"/>
        <w:rPr>
          <w:ins w:id="513" w:author="Sean" w:date="2021-08-06T16:58:00Z"/>
          <w:rFonts w:ascii="Arial" w:hAnsi="Arial" w:cs="Arial"/>
        </w:rPr>
      </w:pPr>
      <w:ins w:id="514" w:author="Sean" w:date="2021-08-06T16:58:00Z">
        <w:r w:rsidRPr="00AA3230">
          <w:rPr>
            <w:rFonts w:ascii="Arial" w:hAnsi="Arial" w:cs="Arial"/>
          </w:rPr>
          <w:t>Woodward G, Perkins</w:t>
        </w:r>
        <w:r w:rsidR="00372B6A" w:rsidRPr="00AA3230">
          <w:rPr>
            <w:rFonts w:ascii="Arial" w:hAnsi="Arial" w:cs="Arial"/>
          </w:rPr>
          <w:t xml:space="preserve"> DM</w:t>
        </w:r>
        <w:r w:rsidRPr="00AA3230">
          <w:rPr>
            <w:rFonts w:ascii="Arial" w:hAnsi="Arial" w:cs="Arial"/>
          </w:rPr>
          <w:t>, and Brown</w:t>
        </w:r>
        <w:r w:rsidR="00372B6A" w:rsidRPr="00AA3230">
          <w:rPr>
            <w:rFonts w:ascii="Arial" w:hAnsi="Arial" w:cs="Arial"/>
          </w:rPr>
          <w:t xml:space="preserve"> LE</w:t>
        </w:r>
        <w:r w:rsidRPr="00AA3230">
          <w:rPr>
            <w:rFonts w:ascii="Arial" w:hAnsi="Arial" w:cs="Arial"/>
          </w:rPr>
          <w:t xml:space="preserve">. 2010. “Climate Change and Freshwater Ecosystems: Impacts across Multiple Levels of Organization.” </w:t>
        </w:r>
        <w:r w:rsidRPr="00AA3230">
          <w:rPr>
            <w:rFonts w:ascii="Arial" w:hAnsi="Arial" w:cs="Arial"/>
            <w:i/>
            <w:iCs/>
          </w:rPr>
          <w:t>Philosophical Transactions: Biological Sciences</w:t>
        </w:r>
        <w:r w:rsidRPr="00AA3230">
          <w:rPr>
            <w:rFonts w:ascii="Arial" w:hAnsi="Arial" w:cs="Arial"/>
          </w:rPr>
          <w:t xml:space="preserve"> 365 (1549): 2093–2106.</w:t>
        </w:r>
      </w:ins>
    </w:p>
    <w:p w14:paraId="44051595" w14:textId="10143367" w:rsidR="004B5518" w:rsidRPr="00AA3230" w:rsidRDefault="0074725F" w:rsidP="00372B6A">
      <w:pPr>
        <w:pStyle w:val="Bibliography"/>
        <w:rPr>
          <w:rFonts w:ascii="Arial" w:hAnsi="Arial" w:cs="Arial"/>
        </w:rPr>
        <w:pPrChange w:id="515" w:author="Sean" w:date="2021-08-06T16:58:00Z">
          <w:pPr>
            <w:spacing w:line="360" w:lineRule="auto"/>
            <w:contextualSpacing/>
          </w:pPr>
        </w:pPrChange>
      </w:pPr>
      <w:ins w:id="516" w:author="Sean" w:date="2021-08-06T16:58:00Z">
        <w:r w:rsidRPr="00AA3230">
          <w:rPr>
            <w:rFonts w:ascii="Arial" w:hAnsi="Arial" w:cs="Arial"/>
          </w:rPr>
          <w:t>Wrona FJ, Prowse</w:t>
        </w:r>
        <w:r w:rsidR="00372B6A" w:rsidRPr="00AA3230">
          <w:rPr>
            <w:rFonts w:ascii="Arial" w:hAnsi="Arial" w:cs="Arial"/>
          </w:rPr>
          <w:t xml:space="preserve"> TD</w:t>
        </w:r>
        <w:r w:rsidRPr="00AA3230">
          <w:rPr>
            <w:rFonts w:ascii="Arial" w:hAnsi="Arial" w:cs="Arial"/>
          </w:rPr>
          <w:t xml:space="preserve">, </w:t>
        </w:r>
        <w:proofErr w:type="spellStart"/>
        <w:r w:rsidRPr="00AA3230">
          <w:rPr>
            <w:rFonts w:ascii="Arial" w:hAnsi="Arial" w:cs="Arial"/>
          </w:rPr>
          <w:t>Reist</w:t>
        </w:r>
        <w:proofErr w:type="spellEnd"/>
        <w:r w:rsidR="00372B6A" w:rsidRPr="00AA3230">
          <w:rPr>
            <w:rFonts w:ascii="Arial" w:hAnsi="Arial" w:cs="Arial"/>
          </w:rPr>
          <w:t xml:space="preserve"> JD</w:t>
        </w:r>
        <w:r w:rsidRPr="00AA3230">
          <w:rPr>
            <w:rFonts w:ascii="Arial" w:hAnsi="Arial" w:cs="Arial"/>
          </w:rPr>
          <w:t xml:space="preserve">, </w:t>
        </w:r>
        <w:proofErr w:type="spellStart"/>
        <w:r w:rsidRPr="00AA3230">
          <w:rPr>
            <w:rFonts w:ascii="Arial" w:hAnsi="Arial" w:cs="Arial"/>
          </w:rPr>
          <w:t>Hobbie</w:t>
        </w:r>
        <w:proofErr w:type="spellEnd"/>
        <w:r w:rsidR="00372B6A" w:rsidRPr="00AA3230">
          <w:rPr>
            <w:rFonts w:ascii="Arial" w:hAnsi="Arial" w:cs="Arial"/>
          </w:rPr>
          <w:t xml:space="preserve"> JE</w:t>
        </w:r>
        <w:r w:rsidRPr="00AA3230">
          <w:rPr>
            <w:rFonts w:ascii="Arial" w:hAnsi="Arial" w:cs="Arial"/>
          </w:rPr>
          <w:t>, Levesque</w:t>
        </w:r>
        <w:r w:rsidR="00372B6A" w:rsidRPr="00AA3230">
          <w:rPr>
            <w:rFonts w:ascii="Arial" w:hAnsi="Arial" w:cs="Arial"/>
          </w:rPr>
          <w:t xml:space="preserve"> LMJ</w:t>
        </w:r>
        <w:r w:rsidRPr="00AA3230">
          <w:rPr>
            <w:rFonts w:ascii="Arial" w:hAnsi="Arial" w:cs="Arial"/>
          </w:rPr>
          <w:t>, and Vincent</w:t>
        </w:r>
        <w:r w:rsidR="00372B6A" w:rsidRPr="00AA3230">
          <w:rPr>
            <w:rFonts w:ascii="Arial" w:hAnsi="Arial" w:cs="Arial"/>
          </w:rPr>
          <w:t xml:space="preserve"> WF</w:t>
        </w:r>
        <w:r w:rsidRPr="00AA3230">
          <w:rPr>
            <w:rFonts w:ascii="Arial" w:hAnsi="Arial" w:cs="Arial"/>
          </w:rPr>
          <w:t xml:space="preserve">. 2006. “Climate Change Effects on Aquatic Biota, Ecosystem Structure and Function.” </w:t>
        </w:r>
        <w:proofErr w:type="spellStart"/>
        <w:r w:rsidRPr="00AA3230">
          <w:rPr>
            <w:rFonts w:ascii="Arial" w:hAnsi="Arial" w:cs="Arial"/>
            <w:i/>
            <w:iCs/>
          </w:rPr>
          <w:t>Ambio</w:t>
        </w:r>
        <w:proofErr w:type="spellEnd"/>
        <w:r w:rsidRPr="00AA3230">
          <w:rPr>
            <w:rFonts w:ascii="Arial" w:hAnsi="Arial" w:cs="Arial"/>
          </w:rPr>
          <w:t xml:space="preserve"> 35 (7): 359–69. https://doi.org/10.1579/0044-7447(2006)35[</w:t>
        </w:r>
        <w:proofErr w:type="gramStart"/>
        <w:r w:rsidRPr="00AA3230">
          <w:rPr>
            <w:rFonts w:ascii="Arial" w:hAnsi="Arial" w:cs="Arial"/>
          </w:rPr>
          <w:t>359:CCEOAB</w:t>
        </w:r>
        <w:proofErr w:type="gramEnd"/>
        <w:r w:rsidRPr="00AA3230">
          <w:rPr>
            <w:rFonts w:ascii="Arial" w:hAnsi="Arial" w:cs="Arial"/>
          </w:rPr>
          <w:t>]2.0.CO;2.</w:t>
        </w:r>
      </w:ins>
    </w:p>
    <w:sectPr w:rsidR="004B5518" w:rsidRPr="00AA3230" w:rsidSect="00D9375D">
      <w:headerReference w:type="default" r:id="rId9"/>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75B40" w14:textId="77777777" w:rsidR="009107A4" w:rsidRDefault="009107A4" w:rsidP="00255967">
      <w:pPr>
        <w:spacing w:after="0" w:line="240" w:lineRule="auto"/>
      </w:pPr>
      <w:r>
        <w:separator/>
      </w:r>
    </w:p>
  </w:endnote>
  <w:endnote w:type="continuationSeparator" w:id="0">
    <w:p w14:paraId="7E55D9CF" w14:textId="77777777" w:rsidR="009107A4" w:rsidRDefault="009107A4" w:rsidP="00255967">
      <w:pPr>
        <w:spacing w:after="0" w:line="240" w:lineRule="auto"/>
      </w:pPr>
      <w:r>
        <w:continuationSeparator/>
      </w:r>
    </w:p>
  </w:endnote>
  <w:endnote w:type="continuationNotice" w:id="1">
    <w:p w14:paraId="79977411" w14:textId="77777777" w:rsidR="009107A4" w:rsidRDefault="009107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641689"/>
      <w:docPartObj>
        <w:docPartGallery w:val="Page Numbers (Bottom of Page)"/>
        <w:docPartUnique/>
      </w:docPartObj>
    </w:sdtPr>
    <w:sdtEndPr>
      <w:rPr>
        <w:noProof/>
      </w:rPr>
    </w:sdtEndPr>
    <w:sdtContent>
      <w:p w14:paraId="5D35FB41" w14:textId="1B1AC591" w:rsidR="00CA5DDF" w:rsidRDefault="00CA5D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7356E4" w14:textId="77777777" w:rsidR="00CA5DDF" w:rsidRDefault="00CA5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C4C39" w14:textId="77777777" w:rsidR="009107A4" w:rsidRDefault="009107A4" w:rsidP="00255967">
      <w:pPr>
        <w:spacing w:after="0" w:line="240" w:lineRule="auto"/>
      </w:pPr>
      <w:r>
        <w:separator/>
      </w:r>
    </w:p>
  </w:footnote>
  <w:footnote w:type="continuationSeparator" w:id="0">
    <w:p w14:paraId="08EAB9DB" w14:textId="77777777" w:rsidR="009107A4" w:rsidRDefault="009107A4" w:rsidP="00255967">
      <w:pPr>
        <w:spacing w:after="0" w:line="240" w:lineRule="auto"/>
      </w:pPr>
      <w:r>
        <w:continuationSeparator/>
      </w:r>
    </w:p>
  </w:footnote>
  <w:footnote w:type="continuationNotice" w:id="1">
    <w:p w14:paraId="0E835974" w14:textId="77777777" w:rsidR="009107A4" w:rsidRDefault="009107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080A" w14:textId="77777777" w:rsidR="008038AF" w:rsidRDefault="00803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D24C2"/>
    <w:multiLevelType w:val="hybridMultilevel"/>
    <w:tmpl w:val="A044D4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F33C95"/>
    <w:multiLevelType w:val="hybridMultilevel"/>
    <w:tmpl w:val="A88C9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D3815"/>
    <w:multiLevelType w:val="hybridMultilevel"/>
    <w:tmpl w:val="8556A3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58A3C70"/>
    <w:multiLevelType w:val="hybridMultilevel"/>
    <w:tmpl w:val="C1BE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076E7"/>
    <w:multiLevelType w:val="hybridMultilevel"/>
    <w:tmpl w:val="831EA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1C7D09"/>
    <w:multiLevelType w:val="hybridMultilevel"/>
    <w:tmpl w:val="4612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46F46"/>
    <w:multiLevelType w:val="hybridMultilevel"/>
    <w:tmpl w:val="F2263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E7DC5"/>
    <w:multiLevelType w:val="hybridMultilevel"/>
    <w:tmpl w:val="AC1A1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4D6413"/>
    <w:multiLevelType w:val="hybridMultilevel"/>
    <w:tmpl w:val="AB0ED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F10593"/>
    <w:multiLevelType w:val="hybridMultilevel"/>
    <w:tmpl w:val="44863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7"/>
  </w:num>
  <w:num w:numId="5">
    <w:abstractNumId w:val="9"/>
  </w:num>
  <w:num w:numId="6">
    <w:abstractNumId w:val="8"/>
  </w:num>
  <w:num w:numId="7">
    <w:abstractNumId w:val="6"/>
  </w:num>
  <w:num w:numId="8">
    <w:abstractNumId w:val="4"/>
  </w:num>
  <w:num w:numId="9">
    <w:abstractNumId w:val="0"/>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w15:presenceInfo w15:providerId="Windows Live" w15:userId="17b865f8243992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643E8"/>
    <w:rsid w:val="000033CB"/>
    <w:rsid w:val="00004195"/>
    <w:rsid w:val="000124E5"/>
    <w:rsid w:val="00013744"/>
    <w:rsid w:val="00013E1F"/>
    <w:rsid w:val="00014AB3"/>
    <w:rsid w:val="00016042"/>
    <w:rsid w:val="000201C7"/>
    <w:rsid w:val="00020CA6"/>
    <w:rsid w:val="00024BBF"/>
    <w:rsid w:val="0003183A"/>
    <w:rsid w:val="00032BFD"/>
    <w:rsid w:val="00040587"/>
    <w:rsid w:val="00041C13"/>
    <w:rsid w:val="0004275E"/>
    <w:rsid w:val="00042B29"/>
    <w:rsid w:val="000438AE"/>
    <w:rsid w:val="00047B86"/>
    <w:rsid w:val="000532BE"/>
    <w:rsid w:val="00060472"/>
    <w:rsid w:val="00066515"/>
    <w:rsid w:val="00070FAE"/>
    <w:rsid w:val="000716BA"/>
    <w:rsid w:val="00072A79"/>
    <w:rsid w:val="000732C1"/>
    <w:rsid w:val="000865CC"/>
    <w:rsid w:val="000868EB"/>
    <w:rsid w:val="00086B1A"/>
    <w:rsid w:val="00087C6D"/>
    <w:rsid w:val="0009113F"/>
    <w:rsid w:val="00094196"/>
    <w:rsid w:val="000976FE"/>
    <w:rsid w:val="000B054C"/>
    <w:rsid w:val="000B08CE"/>
    <w:rsid w:val="000B4951"/>
    <w:rsid w:val="000D430E"/>
    <w:rsid w:val="000D4D46"/>
    <w:rsid w:val="000D525F"/>
    <w:rsid w:val="000D7A48"/>
    <w:rsid w:val="000D7DB0"/>
    <w:rsid w:val="000E04DD"/>
    <w:rsid w:val="000E2D09"/>
    <w:rsid w:val="000E40E5"/>
    <w:rsid w:val="000F2C0D"/>
    <w:rsid w:val="000F4359"/>
    <w:rsid w:val="000F68E5"/>
    <w:rsid w:val="000F69CF"/>
    <w:rsid w:val="0010407E"/>
    <w:rsid w:val="00105AA7"/>
    <w:rsid w:val="00110EB7"/>
    <w:rsid w:val="00111053"/>
    <w:rsid w:val="00111656"/>
    <w:rsid w:val="0012170C"/>
    <w:rsid w:val="00121DCC"/>
    <w:rsid w:val="00126E30"/>
    <w:rsid w:val="001326BF"/>
    <w:rsid w:val="00133D5D"/>
    <w:rsid w:val="00134580"/>
    <w:rsid w:val="00140764"/>
    <w:rsid w:val="001408BC"/>
    <w:rsid w:val="00141DED"/>
    <w:rsid w:val="001457A2"/>
    <w:rsid w:val="0014789D"/>
    <w:rsid w:val="001503DF"/>
    <w:rsid w:val="0015095B"/>
    <w:rsid w:val="00155A54"/>
    <w:rsid w:val="00157612"/>
    <w:rsid w:val="00161410"/>
    <w:rsid w:val="00171020"/>
    <w:rsid w:val="00174ABC"/>
    <w:rsid w:val="00174C37"/>
    <w:rsid w:val="00175BB4"/>
    <w:rsid w:val="001850B4"/>
    <w:rsid w:val="0018582B"/>
    <w:rsid w:val="00193B69"/>
    <w:rsid w:val="00197D40"/>
    <w:rsid w:val="001A05CE"/>
    <w:rsid w:val="001A0D21"/>
    <w:rsid w:val="001A0F38"/>
    <w:rsid w:val="001A3D2B"/>
    <w:rsid w:val="001A4B4E"/>
    <w:rsid w:val="001A5B32"/>
    <w:rsid w:val="001A633C"/>
    <w:rsid w:val="001B10BB"/>
    <w:rsid w:val="001B156C"/>
    <w:rsid w:val="001C0316"/>
    <w:rsid w:val="001C12E9"/>
    <w:rsid w:val="001C1830"/>
    <w:rsid w:val="001C3136"/>
    <w:rsid w:val="001C59E6"/>
    <w:rsid w:val="001D0B89"/>
    <w:rsid w:val="001D4FB2"/>
    <w:rsid w:val="001D5841"/>
    <w:rsid w:val="001E090B"/>
    <w:rsid w:val="001E3B67"/>
    <w:rsid w:val="001F5EDC"/>
    <w:rsid w:val="001F6BA4"/>
    <w:rsid w:val="002011A1"/>
    <w:rsid w:val="002017B3"/>
    <w:rsid w:val="00202222"/>
    <w:rsid w:val="00211A45"/>
    <w:rsid w:val="00212A52"/>
    <w:rsid w:val="0021368A"/>
    <w:rsid w:val="00214072"/>
    <w:rsid w:val="00216EFF"/>
    <w:rsid w:val="00220896"/>
    <w:rsid w:val="002240B6"/>
    <w:rsid w:val="00225369"/>
    <w:rsid w:val="00230BD0"/>
    <w:rsid w:val="002313CE"/>
    <w:rsid w:val="00236270"/>
    <w:rsid w:val="00240044"/>
    <w:rsid w:val="002406DC"/>
    <w:rsid w:val="00240DBE"/>
    <w:rsid w:val="00241A8B"/>
    <w:rsid w:val="00247797"/>
    <w:rsid w:val="00250077"/>
    <w:rsid w:val="00250B20"/>
    <w:rsid w:val="002514F9"/>
    <w:rsid w:val="00255967"/>
    <w:rsid w:val="00255B89"/>
    <w:rsid w:val="00256EF2"/>
    <w:rsid w:val="002576D2"/>
    <w:rsid w:val="00266911"/>
    <w:rsid w:val="00266CB0"/>
    <w:rsid w:val="002678B3"/>
    <w:rsid w:val="00271341"/>
    <w:rsid w:val="00271444"/>
    <w:rsid w:val="00273803"/>
    <w:rsid w:val="00284BED"/>
    <w:rsid w:val="00286690"/>
    <w:rsid w:val="00290BE3"/>
    <w:rsid w:val="0029112B"/>
    <w:rsid w:val="00291D7C"/>
    <w:rsid w:val="002926B9"/>
    <w:rsid w:val="00293C4B"/>
    <w:rsid w:val="002A212A"/>
    <w:rsid w:val="002A2151"/>
    <w:rsid w:val="002A417A"/>
    <w:rsid w:val="002A725D"/>
    <w:rsid w:val="002A752A"/>
    <w:rsid w:val="002B0937"/>
    <w:rsid w:val="002B47DD"/>
    <w:rsid w:val="002D1AF3"/>
    <w:rsid w:val="002D1B75"/>
    <w:rsid w:val="002D3679"/>
    <w:rsid w:val="002D45D6"/>
    <w:rsid w:val="002E051E"/>
    <w:rsid w:val="002E5215"/>
    <w:rsid w:val="002E6470"/>
    <w:rsid w:val="002E7A10"/>
    <w:rsid w:val="002E7D93"/>
    <w:rsid w:val="002F3FD0"/>
    <w:rsid w:val="00300F8C"/>
    <w:rsid w:val="0031059E"/>
    <w:rsid w:val="00310C9C"/>
    <w:rsid w:val="0032035E"/>
    <w:rsid w:val="00322DB6"/>
    <w:rsid w:val="00324F57"/>
    <w:rsid w:val="0032751B"/>
    <w:rsid w:val="00331039"/>
    <w:rsid w:val="00336714"/>
    <w:rsid w:val="00337DFB"/>
    <w:rsid w:val="00342D82"/>
    <w:rsid w:val="0034738A"/>
    <w:rsid w:val="00347E19"/>
    <w:rsid w:val="00361831"/>
    <w:rsid w:val="003630A5"/>
    <w:rsid w:val="00363FA7"/>
    <w:rsid w:val="00370E09"/>
    <w:rsid w:val="00371515"/>
    <w:rsid w:val="00371BE0"/>
    <w:rsid w:val="00372B6A"/>
    <w:rsid w:val="00374ADA"/>
    <w:rsid w:val="0037620D"/>
    <w:rsid w:val="0037648D"/>
    <w:rsid w:val="00377421"/>
    <w:rsid w:val="00382D6D"/>
    <w:rsid w:val="00383304"/>
    <w:rsid w:val="00383FE4"/>
    <w:rsid w:val="00384C4C"/>
    <w:rsid w:val="0038625B"/>
    <w:rsid w:val="00387325"/>
    <w:rsid w:val="003878BF"/>
    <w:rsid w:val="003A71C9"/>
    <w:rsid w:val="003B4547"/>
    <w:rsid w:val="003C18B0"/>
    <w:rsid w:val="003C7826"/>
    <w:rsid w:val="003D0624"/>
    <w:rsid w:val="003D1922"/>
    <w:rsid w:val="003E0062"/>
    <w:rsid w:val="003E28B7"/>
    <w:rsid w:val="003F1D04"/>
    <w:rsid w:val="003F4A60"/>
    <w:rsid w:val="003F5055"/>
    <w:rsid w:val="003F5EE4"/>
    <w:rsid w:val="003F66A9"/>
    <w:rsid w:val="003F7CA6"/>
    <w:rsid w:val="00400433"/>
    <w:rsid w:val="00404290"/>
    <w:rsid w:val="004055A0"/>
    <w:rsid w:val="00406311"/>
    <w:rsid w:val="004067CA"/>
    <w:rsid w:val="00406CEC"/>
    <w:rsid w:val="00407078"/>
    <w:rsid w:val="00410E49"/>
    <w:rsid w:val="00411202"/>
    <w:rsid w:val="00417CE0"/>
    <w:rsid w:val="00420087"/>
    <w:rsid w:val="00425A8F"/>
    <w:rsid w:val="00431446"/>
    <w:rsid w:val="00442D6F"/>
    <w:rsid w:val="0044422B"/>
    <w:rsid w:val="00450161"/>
    <w:rsid w:val="00451E55"/>
    <w:rsid w:val="00452AAA"/>
    <w:rsid w:val="0045377E"/>
    <w:rsid w:val="00453FB3"/>
    <w:rsid w:val="00466196"/>
    <w:rsid w:val="0046620B"/>
    <w:rsid w:val="00470D9F"/>
    <w:rsid w:val="004756C1"/>
    <w:rsid w:val="00485A4A"/>
    <w:rsid w:val="00491E30"/>
    <w:rsid w:val="00493807"/>
    <w:rsid w:val="004943D8"/>
    <w:rsid w:val="004964EC"/>
    <w:rsid w:val="00496699"/>
    <w:rsid w:val="004A2320"/>
    <w:rsid w:val="004A6C25"/>
    <w:rsid w:val="004A7DF3"/>
    <w:rsid w:val="004B08FD"/>
    <w:rsid w:val="004B5518"/>
    <w:rsid w:val="004B7C0B"/>
    <w:rsid w:val="004C2006"/>
    <w:rsid w:val="004C44BE"/>
    <w:rsid w:val="004C5679"/>
    <w:rsid w:val="004C7C50"/>
    <w:rsid w:val="004E3867"/>
    <w:rsid w:val="004E550E"/>
    <w:rsid w:val="004E5A5C"/>
    <w:rsid w:val="004E6DDA"/>
    <w:rsid w:val="004F1C25"/>
    <w:rsid w:val="004F6B73"/>
    <w:rsid w:val="00503CD0"/>
    <w:rsid w:val="00503FB0"/>
    <w:rsid w:val="00504DBD"/>
    <w:rsid w:val="00507DCF"/>
    <w:rsid w:val="0052536B"/>
    <w:rsid w:val="00531F2E"/>
    <w:rsid w:val="00535662"/>
    <w:rsid w:val="00537C76"/>
    <w:rsid w:val="00542FA4"/>
    <w:rsid w:val="00545029"/>
    <w:rsid w:val="00546671"/>
    <w:rsid w:val="00546BD6"/>
    <w:rsid w:val="0055422A"/>
    <w:rsid w:val="0055690A"/>
    <w:rsid w:val="00561238"/>
    <w:rsid w:val="005615AA"/>
    <w:rsid w:val="00562BA1"/>
    <w:rsid w:val="00563357"/>
    <w:rsid w:val="005662F1"/>
    <w:rsid w:val="00567BAC"/>
    <w:rsid w:val="00582AEF"/>
    <w:rsid w:val="0058362D"/>
    <w:rsid w:val="00585E62"/>
    <w:rsid w:val="00586A92"/>
    <w:rsid w:val="00587399"/>
    <w:rsid w:val="00587510"/>
    <w:rsid w:val="005A1C4A"/>
    <w:rsid w:val="005A4538"/>
    <w:rsid w:val="005A5FC6"/>
    <w:rsid w:val="005A6FEE"/>
    <w:rsid w:val="005B1199"/>
    <w:rsid w:val="005B3439"/>
    <w:rsid w:val="005C1EC3"/>
    <w:rsid w:val="005D4367"/>
    <w:rsid w:val="005D55D1"/>
    <w:rsid w:val="005E3445"/>
    <w:rsid w:val="005E356D"/>
    <w:rsid w:val="005F1F68"/>
    <w:rsid w:val="005F5F2F"/>
    <w:rsid w:val="0060267F"/>
    <w:rsid w:val="00604A80"/>
    <w:rsid w:val="00605915"/>
    <w:rsid w:val="00606676"/>
    <w:rsid w:val="006118BD"/>
    <w:rsid w:val="00611EEA"/>
    <w:rsid w:val="00611EFF"/>
    <w:rsid w:val="006175E7"/>
    <w:rsid w:val="00622334"/>
    <w:rsid w:val="006225D5"/>
    <w:rsid w:val="00627715"/>
    <w:rsid w:val="00632BDC"/>
    <w:rsid w:val="00635BB8"/>
    <w:rsid w:val="006370E6"/>
    <w:rsid w:val="0064690C"/>
    <w:rsid w:val="00646FAB"/>
    <w:rsid w:val="006474E8"/>
    <w:rsid w:val="00651556"/>
    <w:rsid w:val="00653CDB"/>
    <w:rsid w:val="00654E86"/>
    <w:rsid w:val="00657BF6"/>
    <w:rsid w:val="00660263"/>
    <w:rsid w:val="00661BEA"/>
    <w:rsid w:val="00662A07"/>
    <w:rsid w:val="00664236"/>
    <w:rsid w:val="006643E8"/>
    <w:rsid w:val="00664B85"/>
    <w:rsid w:val="006750BE"/>
    <w:rsid w:val="00680C52"/>
    <w:rsid w:val="00683275"/>
    <w:rsid w:val="00683295"/>
    <w:rsid w:val="00683D36"/>
    <w:rsid w:val="006924BE"/>
    <w:rsid w:val="00697FA6"/>
    <w:rsid w:val="006A39AA"/>
    <w:rsid w:val="006A4672"/>
    <w:rsid w:val="006A639A"/>
    <w:rsid w:val="006A6A9A"/>
    <w:rsid w:val="006B26E4"/>
    <w:rsid w:val="006B2FE3"/>
    <w:rsid w:val="006B4DBC"/>
    <w:rsid w:val="006C0380"/>
    <w:rsid w:val="006C2DB7"/>
    <w:rsid w:val="006C3441"/>
    <w:rsid w:val="006C5617"/>
    <w:rsid w:val="006D23BA"/>
    <w:rsid w:val="006D2F2A"/>
    <w:rsid w:val="006D47B1"/>
    <w:rsid w:val="006E2B73"/>
    <w:rsid w:val="006E3F3C"/>
    <w:rsid w:val="006E3F74"/>
    <w:rsid w:val="006E555D"/>
    <w:rsid w:val="006F1D6D"/>
    <w:rsid w:val="006F220D"/>
    <w:rsid w:val="006F40A9"/>
    <w:rsid w:val="006F6882"/>
    <w:rsid w:val="00702C1F"/>
    <w:rsid w:val="00710748"/>
    <w:rsid w:val="007130E3"/>
    <w:rsid w:val="0072055D"/>
    <w:rsid w:val="00724648"/>
    <w:rsid w:val="00724CF7"/>
    <w:rsid w:val="00727EE6"/>
    <w:rsid w:val="007310D5"/>
    <w:rsid w:val="00734EEE"/>
    <w:rsid w:val="007378B1"/>
    <w:rsid w:val="007404D7"/>
    <w:rsid w:val="0074725F"/>
    <w:rsid w:val="00755232"/>
    <w:rsid w:val="00761C94"/>
    <w:rsid w:val="00771BE4"/>
    <w:rsid w:val="00776A7A"/>
    <w:rsid w:val="007803D6"/>
    <w:rsid w:val="00780E45"/>
    <w:rsid w:val="00787F14"/>
    <w:rsid w:val="00791C89"/>
    <w:rsid w:val="00793C29"/>
    <w:rsid w:val="007A248E"/>
    <w:rsid w:val="007A3C8C"/>
    <w:rsid w:val="007A6109"/>
    <w:rsid w:val="007B419D"/>
    <w:rsid w:val="007C1C54"/>
    <w:rsid w:val="007C5D3F"/>
    <w:rsid w:val="007D0FA2"/>
    <w:rsid w:val="007D1D2C"/>
    <w:rsid w:val="007D250B"/>
    <w:rsid w:val="007D39D1"/>
    <w:rsid w:val="007D4F4A"/>
    <w:rsid w:val="007D67CD"/>
    <w:rsid w:val="007E4C12"/>
    <w:rsid w:val="007F0931"/>
    <w:rsid w:val="007F2A48"/>
    <w:rsid w:val="007F7591"/>
    <w:rsid w:val="00800002"/>
    <w:rsid w:val="008014EB"/>
    <w:rsid w:val="008015D8"/>
    <w:rsid w:val="00802B6F"/>
    <w:rsid w:val="008038AF"/>
    <w:rsid w:val="008063DF"/>
    <w:rsid w:val="00810031"/>
    <w:rsid w:val="0081334D"/>
    <w:rsid w:val="008156DE"/>
    <w:rsid w:val="00815782"/>
    <w:rsid w:val="00823FD2"/>
    <w:rsid w:val="0083100A"/>
    <w:rsid w:val="00831DA2"/>
    <w:rsid w:val="00832968"/>
    <w:rsid w:val="00834608"/>
    <w:rsid w:val="008373B1"/>
    <w:rsid w:val="00837C09"/>
    <w:rsid w:val="00840033"/>
    <w:rsid w:val="00847BF1"/>
    <w:rsid w:val="00850998"/>
    <w:rsid w:val="00851196"/>
    <w:rsid w:val="0085131E"/>
    <w:rsid w:val="00855253"/>
    <w:rsid w:val="00862591"/>
    <w:rsid w:val="0086767A"/>
    <w:rsid w:val="00867FB4"/>
    <w:rsid w:val="00870283"/>
    <w:rsid w:val="00870393"/>
    <w:rsid w:val="00871D30"/>
    <w:rsid w:val="008727C5"/>
    <w:rsid w:val="00872D2C"/>
    <w:rsid w:val="0087414E"/>
    <w:rsid w:val="0088024B"/>
    <w:rsid w:val="00884BC6"/>
    <w:rsid w:val="00884CE7"/>
    <w:rsid w:val="00885276"/>
    <w:rsid w:val="0089055C"/>
    <w:rsid w:val="008910F9"/>
    <w:rsid w:val="00891A14"/>
    <w:rsid w:val="008979DE"/>
    <w:rsid w:val="008A0C97"/>
    <w:rsid w:val="008A3088"/>
    <w:rsid w:val="008B7B69"/>
    <w:rsid w:val="008C0DB6"/>
    <w:rsid w:val="008D00EC"/>
    <w:rsid w:val="008D2795"/>
    <w:rsid w:val="008D520D"/>
    <w:rsid w:val="008E1627"/>
    <w:rsid w:val="008E256C"/>
    <w:rsid w:val="008E3936"/>
    <w:rsid w:val="008E71DD"/>
    <w:rsid w:val="008F0B18"/>
    <w:rsid w:val="008F41B7"/>
    <w:rsid w:val="008F5BF2"/>
    <w:rsid w:val="0090260E"/>
    <w:rsid w:val="00902694"/>
    <w:rsid w:val="00906244"/>
    <w:rsid w:val="009107A4"/>
    <w:rsid w:val="009119F2"/>
    <w:rsid w:val="00920CF5"/>
    <w:rsid w:val="009211AA"/>
    <w:rsid w:val="00924FA2"/>
    <w:rsid w:val="0092563A"/>
    <w:rsid w:val="0093355B"/>
    <w:rsid w:val="00940F61"/>
    <w:rsid w:val="00941A2A"/>
    <w:rsid w:val="009421D6"/>
    <w:rsid w:val="00944E9E"/>
    <w:rsid w:val="009464B2"/>
    <w:rsid w:val="00946911"/>
    <w:rsid w:val="00956D08"/>
    <w:rsid w:val="0096101E"/>
    <w:rsid w:val="009646B1"/>
    <w:rsid w:val="00965BFE"/>
    <w:rsid w:val="00970C32"/>
    <w:rsid w:val="00971908"/>
    <w:rsid w:val="009736BF"/>
    <w:rsid w:val="00973B9C"/>
    <w:rsid w:val="009863D1"/>
    <w:rsid w:val="00986574"/>
    <w:rsid w:val="00987D64"/>
    <w:rsid w:val="00991FC4"/>
    <w:rsid w:val="0099264F"/>
    <w:rsid w:val="00997312"/>
    <w:rsid w:val="009977AC"/>
    <w:rsid w:val="009A27ED"/>
    <w:rsid w:val="009A72D0"/>
    <w:rsid w:val="009A7FCE"/>
    <w:rsid w:val="009B6251"/>
    <w:rsid w:val="009B7EC6"/>
    <w:rsid w:val="009D16D4"/>
    <w:rsid w:val="009D21F2"/>
    <w:rsid w:val="009E0165"/>
    <w:rsid w:val="009E2584"/>
    <w:rsid w:val="009E2D28"/>
    <w:rsid w:val="009E32DA"/>
    <w:rsid w:val="009E3750"/>
    <w:rsid w:val="009F2BC2"/>
    <w:rsid w:val="009F50BD"/>
    <w:rsid w:val="009F5F2D"/>
    <w:rsid w:val="009F6AB4"/>
    <w:rsid w:val="00A06C95"/>
    <w:rsid w:val="00A165FB"/>
    <w:rsid w:val="00A20858"/>
    <w:rsid w:val="00A3048A"/>
    <w:rsid w:val="00A37DDC"/>
    <w:rsid w:val="00A45FF6"/>
    <w:rsid w:val="00A4625F"/>
    <w:rsid w:val="00A5012F"/>
    <w:rsid w:val="00A56D8D"/>
    <w:rsid w:val="00A6025E"/>
    <w:rsid w:val="00A6221C"/>
    <w:rsid w:val="00A64EA6"/>
    <w:rsid w:val="00A67715"/>
    <w:rsid w:val="00A7070E"/>
    <w:rsid w:val="00A707CC"/>
    <w:rsid w:val="00A7097F"/>
    <w:rsid w:val="00A71183"/>
    <w:rsid w:val="00A75934"/>
    <w:rsid w:val="00A828C7"/>
    <w:rsid w:val="00A84478"/>
    <w:rsid w:val="00A870E1"/>
    <w:rsid w:val="00AA3230"/>
    <w:rsid w:val="00AB5FB4"/>
    <w:rsid w:val="00AB7FBD"/>
    <w:rsid w:val="00AC3749"/>
    <w:rsid w:val="00AC4CEC"/>
    <w:rsid w:val="00AD0081"/>
    <w:rsid w:val="00AD5979"/>
    <w:rsid w:val="00AD71D5"/>
    <w:rsid w:val="00AE065C"/>
    <w:rsid w:val="00AE1C5C"/>
    <w:rsid w:val="00AE2507"/>
    <w:rsid w:val="00AF5690"/>
    <w:rsid w:val="00AF7E62"/>
    <w:rsid w:val="00B05B6B"/>
    <w:rsid w:val="00B15303"/>
    <w:rsid w:val="00B16DE1"/>
    <w:rsid w:val="00B22D3D"/>
    <w:rsid w:val="00B25D8C"/>
    <w:rsid w:val="00B2741F"/>
    <w:rsid w:val="00B318D1"/>
    <w:rsid w:val="00B32F17"/>
    <w:rsid w:val="00B33B60"/>
    <w:rsid w:val="00B444A4"/>
    <w:rsid w:val="00B445D9"/>
    <w:rsid w:val="00B44FEC"/>
    <w:rsid w:val="00B45760"/>
    <w:rsid w:val="00B459D0"/>
    <w:rsid w:val="00B46681"/>
    <w:rsid w:val="00B478D9"/>
    <w:rsid w:val="00B5353A"/>
    <w:rsid w:val="00B54353"/>
    <w:rsid w:val="00B54F1A"/>
    <w:rsid w:val="00B62301"/>
    <w:rsid w:val="00B638C6"/>
    <w:rsid w:val="00B646B5"/>
    <w:rsid w:val="00B70678"/>
    <w:rsid w:val="00B733E4"/>
    <w:rsid w:val="00B76BE7"/>
    <w:rsid w:val="00B82930"/>
    <w:rsid w:val="00B82FC8"/>
    <w:rsid w:val="00B9366E"/>
    <w:rsid w:val="00B941CD"/>
    <w:rsid w:val="00B943C3"/>
    <w:rsid w:val="00BA0B04"/>
    <w:rsid w:val="00BA157D"/>
    <w:rsid w:val="00BA2ACF"/>
    <w:rsid w:val="00BA79A1"/>
    <w:rsid w:val="00BA7CEA"/>
    <w:rsid w:val="00BA7FA4"/>
    <w:rsid w:val="00BB41F4"/>
    <w:rsid w:val="00BB5A2F"/>
    <w:rsid w:val="00BC3B2C"/>
    <w:rsid w:val="00BC3EE4"/>
    <w:rsid w:val="00BC41C8"/>
    <w:rsid w:val="00BC623C"/>
    <w:rsid w:val="00BC7EDC"/>
    <w:rsid w:val="00BD2F78"/>
    <w:rsid w:val="00BD5E38"/>
    <w:rsid w:val="00BD78C4"/>
    <w:rsid w:val="00BE7431"/>
    <w:rsid w:val="00BF0756"/>
    <w:rsid w:val="00BF0871"/>
    <w:rsid w:val="00BF1C46"/>
    <w:rsid w:val="00BF29B1"/>
    <w:rsid w:val="00BF4E45"/>
    <w:rsid w:val="00BF55B4"/>
    <w:rsid w:val="00C03A3D"/>
    <w:rsid w:val="00C0497F"/>
    <w:rsid w:val="00C113FC"/>
    <w:rsid w:val="00C12C11"/>
    <w:rsid w:val="00C16C67"/>
    <w:rsid w:val="00C2097E"/>
    <w:rsid w:val="00C21243"/>
    <w:rsid w:val="00C2369D"/>
    <w:rsid w:val="00C23AA0"/>
    <w:rsid w:val="00C308E3"/>
    <w:rsid w:val="00C32E69"/>
    <w:rsid w:val="00C34749"/>
    <w:rsid w:val="00C35EF2"/>
    <w:rsid w:val="00C3608D"/>
    <w:rsid w:val="00C3667F"/>
    <w:rsid w:val="00C369C3"/>
    <w:rsid w:val="00C36ECB"/>
    <w:rsid w:val="00C403AF"/>
    <w:rsid w:val="00C435AF"/>
    <w:rsid w:val="00C43C7D"/>
    <w:rsid w:val="00C43FA8"/>
    <w:rsid w:val="00C457E0"/>
    <w:rsid w:val="00C50B2D"/>
    <w:rsid w:val="00C52899"/>
    <w:rsid w:val="00C54472"/>
    <w:rsid w:val="00C5500A"/>
    <w:rsid w:val="00C5726B"/>
    <w:rsid w:val="00C6289B"/>
    <w:rsid w:val="00C629E9"/>
    <w:rsid w:val="00C657AB"/>
    <w:rsid w:val="00C7167C"/>
    <w:rsid w:val="00C71B2C"/>
    <w:rsid w:val="00C7618B"/>
    <w:rsid w:val="00C77BB1"/>
    <w:rsid w:val="00C827BF"/>
    <w:rsid w:val="00C83EC1"/>
    <w:rsid w:val="00C866F0"/>
    <w:rsid w:val="00C92A2F"/>
    <w:rsid w:val="00C92C97"/>
    <w:rsid w:val="00C93DB7"/>
    <w:rsid w:val="00C94B5F"/>
    <w:rsid w:val="00C95DE7"/>
    <w:rsid w:val="00CA447D"/>
    <w:rsid w:val="00CA5DDF"/>
    <w:rsid w:val="00CA6CBF"/>
    <w:rsid w:val="00CA7793"/>
    <w:rsid w:val="00CB047D"/>
    <w:rsid w:val="00CB2373"/>
    <w:rsid w:val="00CB5BCC"/>
    <w:rsid w:val="00CC3FE0"/>
    <w:rsid w:val="00CC52E7"/>
    <w:rsid w:val="00CC5F61"/>
    <w:rsid w:val="00CC75FF"/>
    <w:rsid w:val="00CD0E0F"/>
    <w:rsid w:val="00CD1ACC"/>
    <w:rsid w:val="00CD2A88"/>
    <w:rsid w:val="00CD5760"/>
    <w:rsid w:val="00CD5D60"/>
    <w:rsid w:val="00CD5F1E"/>
    <w:rsid w:val="00CD751D"/>
    <w:rsid w:val="00CD7744"/>
    <w:rsid w:val="00CE0373"/>
    <w:rsid w:val="00CE46F1"/>
    <w:rsid w:val="00CF3064"/>
    <w:rsid w:val="00CF48BB"/>
    <w:rsid w:val="00D118B1"/>
    <w:rsid w:val="00D1243A"/>
    <w:rsid w:val="00D1402C"/>
    <w:rsid w:val="00D24D4E"/>
    <w:rsid w:val="00D31575"/>
    <w:rsid w:val="00D32EF2"/>
    <w:rsid w:val="00D4665A"/>
    <w:rsid w:val="00D47F24"/>
    <w:rsid w:val="00D538C9"/>
    <w:rsid w:val="00D53B5C"/>
    <w:rsid w:val="00D63D0D"/>
    <w:rsid w:val="00D66F15"/>
    <w:rsid w:val="00D70285"/>
    <w:rsid w:val="00D768BD"/>
    <w:rsid w:val="00D76CE9"/>
    <w:rsid w:val="00D85031"/>
    <w:rsid w:val="00D86797"/>
    <w:rsid w:val="00D9375D"/>
    <w:rsid w:val="00D93E52"/>
    <w:rsid w:val="00DA012A"/>
    <w:rsid w:val="00DA64BB"/>
    <w:rsid w:val="00DB3380"/>
    <w:rsid w:val="00DC2526"/>
    <w:rsid w:val="00DC2DB5"/>
    <w:rsid w:val="00DC3BAF"/>
    <w:rsid w:val="00DD1A6C"/>
    <w:rsid w:val="00DD2937"/>
    <w:rsid w:val="00DD44E0"/>
    <w:rsid w:val="00DD5FA4"/>
    <w:rsid w:val="00DD7A40"/>
    <w:rsid w:val="00DE0212"/>
    <w:rsid w:val="00DE2B11"/>
    <w:rsid w:val="00DE3F53"/>
    <w:rsid w:val="00DE585C"/>
    <w:rsid w:val="00DE7567"/>
    <w:rsid w:val="00DF1908"/>
    <w:rsid w:val="00DF3365"/>
    <w:rsid w:val="00DF7BAB"/>
    <w:rsid w:val="00E025AB"/>
    <w:rsid w:val="00E03A0D"/>
    <w:rsid w:val="00E07039"/>
    <w:rsid w:val="00E12BD8"/>
    <w:rsid w:val="00E13B30"/>
    <w:rsid w:val="00E13FF4"/>
    <w:rsid w:val="00E17401"/>
    <w:rsid w:val="00E179D6"/>
    <w:rsid w:val="00E2354C"/>
    <w:rsid w:val="00E23E0C"/>
    <w:rsid w:val="00E27657"/>
    <w:rsid w:val="00E31E36"/>
    <w:rsid w:val="00E331B3"/>
    <w:rsid w:val="00E34971"/>
    <w:rsid w:val="00E37DC5"/>
    <w:rsid w:val="00E402E5"/>
    <w:rsid w:val="00E40DF7"/>
    <w:rsid w:val="00E522EE"/>
    <w:rsid w:val="00E57DD9"/>
    <w:rsid w:val="00E66333"/>
    <w:rsid w:val="00E7007F"/>
    <w:rsid w:val="00E70084"/>
    <w:rsid w:val="00E74712"/>
    <w:rsid w:val="00E76470"/>
    <w:rsid w:val="00E8202D"/>
    <w:rsid w:val="00E829F7"/>
    <w:rsid w:val="00E83949"/>
    <w:rsid w:val="00E83D52"/>
    <w:rsid w:val="00E8786C"/>
    <w:rsid w:val="00E91CB9"/>
    <w:rsid w:val="00EA0A01"/>
    <w:rsid w:val="00EA0D0B"/>
    <w:rsid w:val="00EA1B22"/>
    <w:rsid w:val="00EB558B"/>
    <w:rsid w:val="00EB5ECC"/>
    <w:rsid w:val="00EC382A"/>
    <w:rsid w:val="00EC6B7A"/>
    <w:rsid w:val="00ED576E"/>
    <w:rsid w:val="00ED6CD6"/>
    <w:rsid w:val="00EE4777"/>
    <w:rsid w:val="00EE6E30"/>
    <w:rsid w:val="00EF2C39"/>
    <w:rsid w:val="00EF6197"/>
    <w:rsid w:val="00EF6A24"/>
    <w:rsid w:val="00EF74C3"/>
    <w:rsid w:val="00F0064A"/>
    <w:rsid w:val="00F01AA9"/>
    <w:rsid w:val="00F02E54"/>
    <w:rsid w:val="00F03CAD"/>
    <w:rsid w:val="00F1315D"/>
    <w:rsid w:val="00F14E1F"/>
    <w:rsid w:val="00F16E0B"/>
    <w:rsid w:val="00F21487"/>
    <w:rsid w:val="00F25EB4"/>
    <w:rsid w:val="00F265F9"/>
    <w:rsid w:val="00F43B9D"/>
    <w:rsid w:val="00F44D34"/>
    <w:rsid w:val="00F44D76"/>
    <w:rsid w:val="00F45270"/>
    <w:rsid w:val="00F46279"/>
    <w:rsid w:val="00F67B11"/>
    <w:rsid w:val="00F72131"/>
    <w:rsid w:val="00F73D1B"/>
    <w:rsid w:val="00F80559"/>
    <w:rsid w:val="00F80D52"/>
    <w:rsid w:val="00F82766"/>
    <w:rsid w:val="00F90E1C"/>
    <w:rsid w:val="00F92723"/>
    <w:rsid w:val="00F94F41"/>
    <w:rsid w:val="00F96E8B"/>
    <w:rsid w:val="00F97215"/>
    <w:rsid w:val="00FA08F7"/>
    <w:rsid w:val="00FA142E"/>
    <w:rsid w:val="00FA2F16"/>
    <w:rsid w:val="00FA3170"/>
    <w:rsid w:val="00FB151F"/>
    <w:rsid w:val="00FB74E7"/>
    <w:rsid w:val="00FB7B32"/>
    <w:rsid w:val="00FC3ED8"/>
    <w:rsid w:val="00FC5789"/>
    <w:rsid w:val="00FD2F49"/>
    <w:rsid w:val="00FD63E0"/>
    <w:rsid w:val="00FD6FC3"/>
    <w:rsid w:val="00FD764C"/>
    <w:rsid w:val="00FE4C68"/>
    <w:rsid w:val="00FE5097"/>
    <w:rsid w:val="00FF6E61"/>
    <w:rsid w:val="00FF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E0F6C"/>
  <w15:chartTrackingRefBased/>
  <w15:docId w15:val="{E2D199EB-B4C4-4C79-B3ED-0B8D492A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B60"/>
    <w:rPr>
      <w:rFonts w:ascii="Segoe UI" w:hAnsi="Segoe UI" w:cs="Segoe UI"/>
      <w:sz w:val="18"/>
      <w:szCs w:val="18"/>
    </w:rPr>
  </w:style>
  <w:style w:type="character" w:styleId="CommentReference">
    <w:name w:val="annotation reference"/>
    <w:basedOn w:val="DefaultParagraphFont"/>
    <w:uiPriority w:val="99"/>
    <w:semiHidden/>
    <w:unhideWhenUsed/>
    <w:rsid w:val="00B33B60"/>
    <w:rPr>
      <w:sz w:val="16"/>
      <w:szCs w:val="16"/>
    </w:rPr>
  </w:style>
  <w:style w:type="paragraph" w:styleId="CommentText">
    <w:name w:val="annotation text"/>
    <w:basedOn w:val="Normal"/>
    <w:link w:val="CommentTextChar"/>
    <w:uiPriority w:val="99"/>
    <w:unhideWhenUsed/>
    <w:rsid w:val="00B33B60"/>
    <w:pPr>
      <w:spacing w:line="240" w:lineRule="auto"/>
    </w:pPr>
    <w:rPr>
      <w:sz w:val="20"/>
      <w:szCs w:val="20"/>
    </w:rPr>
  </w:style>
  <w:style w:type="character" w:customStyle="1" w:styleId="CommentTextChar">
    <w:name w:val="Comment Text Char"/>
    <w:basedOn w:val="DefaultParagraphFont"/>
    <w:link w:val="CommentText"/>
    <w:uiPriority w:val="99"/>
    <w:rsid w:val="00B33B60"/>
    <w:rPr>
      <w:sz w:val="20"/>
      <w:szCs w:val="20"/>
    </w:rPr>
  </w:style>
  <w:style w:type="paragraph" w:styleId="CommentSubject">
    <w:name w:val="annotation subject"/>
    <w:basedOn w:val="CommentText"/>
    <w:next w:val="CommentText"/>
    <w:link w:val="CommentSubjectChar"/>
    <w:uiPriority w:val="99"/>
    <w:semiHidden/>
    <w:unhideWhenUsed/>
    <w:rsid w:val="00B33B60"/>
    <w:rPr>
      <w:b/>
      <w:bCs/>
    </w:rPr>
  </w:style>
  <w:style w:type="character" w:customStyle="1" w:styleId="CommentSubjectChar">
    <w:name w:val="Comment Subject Char"/>
    <w:basedOn w:val="CommentTextChar"/>
    <w:link w:val="CommentSubject"/>
    <w:uiPriority w:val="99"/>
    <w:semiHidden/>
    <w:rsid w:val="00B33B60"/>
    <w:rPr>
      <w:b/>
      <w:bCs/>
      <w:sz w:val="20"/>
      <w:szCs w:val="20"/>
    </w:rPr>
  </w:style>
  <w:style w:type="paragraph" w:customStyle="1" w:styleId="EndNoteBibliography">
    <w:name w:val="EndNote Bibliography"/>
    <w:basedOn w:val="Normal"/>
    <w:link w:val="EndNoteBibliographyChar"/>
    <w:rsid w:val="007A3C8C"/>
    <w:pPr>
      <w:spacing w:after="0" w:line="240" w:lineRule="auto"/>
    </w:pPr>
    <w:rPr>
      <w:rFonts w:ascii="Calibri" w:hAnsi="Calibri" w:cs="Calibri"/>
      <w:noProof/>
      <w:sz w:val="22"/>
      <w:szCs w:val="22"/>
    </w:rPr>
  </w:style>
  <w:style w:type="character" w:customStyle="1" w:styleId="EndNoteBibliographyChar">
    <w:name w:val="EndNote Bibliography Char"/>
    <w:basedOn w:val="DefaultParagraphFont"/>
    <w:link w:val="EndNoteBibliography"/>
    <w:rsid w:val="007A3C8C"/>
    <w:rPr>
      <w:rFonts w:ascii="Calibri" w:hAnsi="Calibri" w:cs="Calibri"/>
      <w:noProof/>
      <w:sz w:val="22"/>
      <w:szCs w:val="22"/>
    </w:rPr>
  </w:style>
  <w:style w:type="table" w:styleId="PlainTable1">
    <w:name w:val="Plain Table 1"/>
    <w:basedOn w:val="TableNormal"/>
    <w:uiPriority w:val="41"/>
    <w:rsid w:val="007A3C8C"/>
    <w:pPr>
      <w:spacing w:after="0" w:line="240" w:lineRule="auto"/>
    </w:pPr>
    <w:rPr>
      <w:rFonts w:asciiTheme="minorHAnsi" w:eastAsiaTheme="minorEastAsia" w:hAnsiTheme="minorHAnsi" w:cstheme="minorBidi"/>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11EEA"/>
    <w:pPr>
      <w:ind w:left="720"/>
      <w:contextualSpacing/>
    </w:pPr>
  </w:style>
  <w:style w:type="paragraph" w:customStyle="1" w:styleId="EndNoteBibliographyTitle">
    <w:name w:val="EndNote Bibliography Title"/>
    <w:basedOn w:val="Normal"/>
    <w:link w:val="EndNoteBibliographyTitleChar"/>
    <w:rsid w:val="00337DFB"/>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337DFB"/>
    <w:rPr>
      <w:rFonts w:ascii="Calibri" w:hAnsi="Calibri" w:cs="Calibri"/>
      <w:noProof/>
      <w:sz w:val="22"/>
    </w:rPr>
  </w:style>
  <w:style w:type="character" w:styleId="Hyperlink">
    <w:name w:val="Hyperlink"/>
    <w:basedOn w:val="DefaultParagraphFont"/>
    <w:uiPriority w:val="99"/>
    <w:unhideWhenUsed/>
    <w:rsid w:val="00991FC4"/>
    <w:rPr>
      <w:color w:val="0563C1" w:themeColor="hyperlink"/>
      <w:u w:val="single"/>
    </w:rPr>
  </w:style>
  <w:style w:type="character" w:styleId="UnresolvedMention">
    <w:name w:val="Unresolved Mention"/>
    <w:basedOn w:val="DefaultParagraphFont"/>
    <w:uiPriority w:val="99"/>
    <w:semiHidden/>
    <w:unhideWhenUsed/>
    <w:rsid w:val="00991FC4"/>
    <w:rPr>
      <w:color w:val="605E5C"/>
      <w:shd w:val="clear" w:color="auto" w:fill="E1DFDD"/>
    </w:rPr>
  </w:style>
  <w:style w:type="paragraph" w:styleId="Header">
    <w:name w:val="header"/>
    <w:basedOn w:val="Normal"/>
    <w:link w:val="HeaderChar"/>
    <w:uiPriority w:val="99"/>
    <w:unhideWhenUsed/>
    <w:rsid w:val="00255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967"/>
  </w:style>
  <w:style w:type="paragraph" w:styleId="Footer">
    <w:name w:val="footer"/>
    <w:basedOn w:val="Normal"/>
    <w:link w:val="FooterChar"/>
    <w:uiPriority w:val="99"/>
    <w:unhideWhenUsed/>
    <w:rsid w:val="00255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967"/>
  </w:style>
  <w:style w:type="character" w:styleId="LineNumber">
    <w:name w:val="line number"/>
    <w:basedOn w:val="DefaultParagraphFont"/>
    <w:uiPriority w:val="99"/>
    <w:semiHidden/>
    <w:unhideWhenUsed/>
    <w:rsid w:val="00255967"/>
  </w:style>
  <w:style w:type="table" w:styleId="GridTable1Light">
    <w:name w:val="Grid Table 1 Light"/>
    <w:basedOn w:val="TableNormal"/>
    <w:uiPriority w:val="46"/>
    <w:rsid w:val="00CD2A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CD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D2A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235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E37DC5"/>
    <w:pPr>
      <w:spacing w:after="0" w:line="240" w:lineRule="auto"/>
    </w:pPr>
  </w:style>
  <w:style w:type="table" w:styleId="PlainTable4">
    <w:name w:val="Plain Table 4"/>
    <w:basedOn w:val="TableNormal"/>
    <w:uiPriority w:val="44"/>
    <w:rsid w:val="002E64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B5BCC"/>
    <w:pPr>
      <w:spacing w:before="100" w:beforeAutospacing="1" w:after="100" w:afterAutospacing="1" w:line="240" w:lineRule="auto"/>
    </w:pPr>
    <w:rPr>
      <w:rFonts w:eastAsia="Times New Roman"/>
    </w:rPr>
  </w:style>
  <w:style w:type="table" w:styleId="TableGridLight">
    <w:name w:val="Grid Table Light"/>
    <w:basedOn w:val="TableNormal"/>
    <w:uiPriority w:val="40"/>
    <w:rsid w:val="00CB5B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15782"/>
    <w:rPr>
      <w:color w:val="954F72" w:themeColor="followedHyperlink"/>
      <w:u w:val="single"/>
    </w:rPr>
  </w:style>
  <w:style w:type="character" w:styleId="PlaceholderText">
    <w:name w:val="Placeholder Text"/>
    <w:basedOn w:val="DefaultParagraphFont"/>
    <w:uiPriority w:val="99"/>
    <w:semiHidden/>
    <w:rsid w:val="00FE4C68"/>
    <w:rPr>
      <w:color w:val="808080"/>
    </w:rPr>
  </w:style>
  <w:style w:type="paragraph" w:styleId="Bibliography">
    <w:name w:val="Bibliography"/>
    <w:basedOn w:val="Normal"/>
    <w:next w:val="Normal"/>
    <w:uiPriority w:val="37"/>
    <w:unhideWhenUsed/>
    <w:rsid w:val="00014AB3"/>
  </w:style>
  <w:style w:type="character" w:styleId="Emphasis">
    <w:name w:val="Emphasis"/>
    <w:basedOn w:val="DefaultParagraphFont"/>
    <w:uiPriority w:val="20"/>
    <w:qFormat/>
    <w:rsid w:val="009646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117">
      <w:bodyDiv w:val="1"/>
      <w:marLeft w:val="0"/>
      <w:marRight w:val="0"/>
      <w:marTop w:val="0"/>
      <w:marBottom w:val="0"/>
      <w:divBdr>
        <w:top w:val="none" w:sz="0" w:space="0" w:color="auto"/>
        <w:left w:val="none" w:sz="0" w:space="0" w:color="auto"/>
        <w:bottom w:val="none" w:sz="0" w:space="0" w:color="auto"/>
        <w:right w:val="none" w:sz="0" w:space="0" w:color="auto"/>
      </w:divBdr>
    </w:div>
    <w:div w:id="52848062">
      <w:bodyDiv w:val="1"/>
      <w:marLeft w:val="0"/>
      <w:marRight w:val="0"/>
      <w:marTop w:val="0"/>
      <w:marBottom w:val="0"/>
      <w:divBdr>
        <w:top w:val="none" w:sz="0" w:space="0" w:color="auto"/>
        <w:left w:val="none" w:sz="0" w:space="0" w:color="auto"/>
        <w:bottom w:val="none" w:sz="0" w:space="0" w:color="auto"/>
        <w:right w:val="none" w:sz="0" w:space="0" w:color="auto"/>
      </w:divBdr>
    </w:div>
    <w:div w:id="147331317">
      <w:bodyDiv w:val="1"/>
      <w:marLeft w:val="0"/>
      <w:marRight w:val="0"/>
      <w:marTop w:val="0"/>
      <w:marBottom w:val="0"/>
      <w:divBdr>
        <w:top w:val="none" w:sz="0" w:space="0" w:color="auto"/>
        <w:left w:val="none" w:sz="0" w:space="0" w:color="auto"/>
        <w:bottom w:val="none" w:sz="0" w:space="0" w:color="auto"/>
        <w:right w:val="none" w:sz="0" w:space="0" w:color="auto"/>
      </w:divBdr>
    </w:div>
    <w:div w:id="166942849">
      <w:bodyDiv w:val="1"/>
      <w:marLeft w:val="0"/>
      <w:marRight w:val="0"/>
      <w:marTop w:val="0"/>
      <w:marBottom w:val="0"/>
      <w:divBdr>
        <w:top w:val="none" w:sz="0" w:space="0" w:color="auto"/>
        <w:left w:val="none" w:sz="0" w:space="0" w:color="auto"/>
        <w:bottom w:val="none" w:sz="0" w:space="0" w:color="auto"/>
        <w:right w:val="none" w:sz="0" w:space="0" w:color="auto"/>
      </w:divBdr>
    </w:div>
    <w:div w:id="205526528">
      <w:bodyDiv w:val="1"/>
      <w:marLeft w:val="0"/>
      <w:marRight w:val="0"/>
      <w:marTop w:val="0"/>
      <w:marBottom w:val="0"/>
      <w:divBdr>
        <w:top w:val="none" w:sz="0" w:space="0" w:color="auto"/>
        <w:left w:val="none" w:sz="0" w:space="0" w:color="auto"/>
        <w:bottom w:val="none" w:sz="0" w:space="0" w:color="auto"/>
        <w:right w:val="none" w:sz="0" w:space="0" w:color="auto"/>
      </w:divBdr>
    </w:div>
    <w:div w:id="224990775">
      <w:bodyDiv w:val="1"/>
      <w:marLeft w:val="0"/>
      <w:marRight w:val="0"/>
      <w:marTop w:val="0"/>
      <w:marBottom w:val="0"/>
      <w:divBdr>
        <w:top w:val="none" w:sz="0" w:space="0" w:color="auto"/>
        <w:left w:val="none" w:sz="0" w:space="0" w:color="auto"/>
        <w:bottom w:val="none" w:sz="0" w:space="0" w:color="auto"/>
        <w:right w:val="none" w:sz="0" w:space="0" w:color="auto"/>
      </w:divBdr>
    </w:div>
    <w:div w:id="374235249">
      <w:bodyDiv w:val="1"/>
      <w:marLeft w:val="0"/>
      <w:marRight w:val="0"/>
      <w:marTop w:val="0"/>
      <w:marBottom w:val="0"/>
      <w:divBdr>
        <w:top w:val="none" w:sz="0" w:space="0" w:color="auto"/>
        <w:left w:val="none" w:sz="0" w:space="0" w:color="auto"/>
        <w:bottom w:val="none" w:sz="0" w:space="0" w:color="auto"/>
        <w:right w:val="none" w:sz="0" w:space="0" w:color="auto"/>
      </w:divBdr>
    </w:div>
    <w:div w:id="439959604">
      <w:bodyDiv w:val="1"/>
      <w:marLeft w:val="0"/>
      <w:marRight w:val="0"/>
      <w:marTop w:val="0"/>
      <w:marBottom w:val="0"/>
      <w:divBdr>
        <w:top w:val="none" w:sz="0" w:space="0" w:color="auto"/>
        <w:left w:val="none" w:sz="0" w:space="0" w:color="auto"/>
        <w:bottom w:val="none" w:sz="0" w:space="0" w:color="auto"/>
        <w:right w:val="none" w:sz="0" w:space="0" w:color="auto"/>
      </w:divBdr>
    </w:div>
    <w:div w:id="678505853">
      <w:bodyDiv w:val="1"/>
      <w:marLeft w:val="0"/>
      <w:marRight w:val="0"/>
      <w:marTop w:val="0"/>
      <w:marBottom w:val="0"/>
      <w:divBdr>
        <w:top w:val="none" w:sz="0" w:space="0" w:color="auto"/>
        <w:left w:val="none" w:sz="0" w:space="0" w:color="auto"/>
        <w:bottom w:val="none" w:sz="0" w:space="0" w:color="auto"/>
        <w:right w:val="none" w:sz="0" w:space="0" w:color="auto"/>
      </w:divBdr>
    </w:div>
    <w:div w:id="734744569">
      <w:bodyDiv w:val="1"/>
      <w:marLeft w:val="0"/>
      <w:marRight w:val="0"/>
      <w:marTop w:val="0"/>
      <w:marBottom w:val="0"/>
      <w:divBdr>
        <w:top w:val="none" w:sz="0" w:space="0" w:color="auto"/>
        <w:left w:val="none" w:sz="0" w:space="0" w:color="auto"/>
        <w:bottom w:val="none" w:sz="0" w:space="0" w:color="auto"/>
        <w:right w:val="none" w:sz="0" w:space="0" w:color="auto"/>
      </w:divBdr>
    </w:div>
    <w:div w:id="817039167">
      <w:bodyDiv w:val="1"/>
      <w:marLeft w:val="0"/>
      <w:marRight w:val="0"/>
      <w:marTop w:val="0"/>
      <w:marBottom w:val="0"/>
      <w:divBdr>
        <w:top w:val="none" w:sz="0" w:space="0" w:color="auto"/>
        <w:left w:val="none" w:sz="0" w:space="0" w:color="auto"/>
        <w:bottom w:val="none" w:sz="0" w:space="0" w:color="auto"/>
        <w:right w:val="none" w:sz="0" w:space="0" w:color="auto"/>
      </w:divBdr>
    </w:div>
    <w:div w:id="819004041">
      <w:bodyDiv w:val="1"/>
      <w:marLeft w:val="0"/>
      <w:marRight w:val="0"/>
      <w:marTop w:val="0"/>
      <w:marBottom w:val="0"/>
      <w:divBdr>
        <w:top w:val="none" w:sz="0" w:space="0" w:color="auto"/>
        <w:left w:val="none" w:sz="0" w:space="0" w:color="auto"/>
        <w:bottom w:val="none" w:sz="0" w:space="0" w:color="auto"/>
        <w:right w:val="none" w:sz="0" w:space="0" w:color="auto"/>
      </w:divBdr>
    </w:div>
    <w:div w:id="847600690">
      <w:bodyDiv w:val="1"/>
      <w:marLeft w:val="0"/>
      <w:marRight w:val="0"/>
      <w:marTop w:val="0"/>
      <w:marBottom w:val="0"/>
      <w:divBdr>
        <w:top w:val="none" w:sz="0" w:space="0" w:color="auto"/>
        <w:left w:val="none" w:sz="0" w:space="0" w:color="auto"/>
        <w:bottom w:val="none" w:sz="0" w:space="0" w:color="auto"/>
        <w:right w:val="none" w:sz="0" w:space="0" w:color="auto"/>
      </w:divBdr>
    </w:div>
    <w:div w:id="874730374">
      <w:bodyDiv w:val="1"/>
      <w:marLeft w:val="0"/>
      <w:marRight w:val="0"/>
      <w:marTop w:val="0"/>
      <w:marBottom w:val="0"/>
      <w:divBdr>
        <w:top w:val="none" w:sz="0" w:space="0" w:color="auto"/>
        <w:left w:val="none" w:sz="0" w:space="0" w:color="auto"/>
        <w:bottom w:val="none" w:sz="0" w:space="0" w:color="auto"/>
        <w:right w:val="none" w:sz="0" w:space="0" w:color="auto"/>
      </w:divBdr>
    </w:div>
    <w:div w:id="965700031">
      <w:bodyDiv w:val="1"/>
      <w:marLeft w:val="0"/>
      <w:marRight w:val="0"/>
      <w:marTop w:val="0"/>
      <w:marBottom w:val="0"/>
      <w:divBdr>
        <w:top w:val="none" w:sz="0" w:space="0" w:color="auto"/>
        <w:left w:val="none" w:sz="0" w:space="0" w:color="auto"/>
        <w:bottom w:val="none" w:sz="0" w:space="0" w:color="auto"/>
        <w:right w:val="none" w:sz="0" w:space="0" w:color="auto"/>
      </w:divBdr>
    </w:div>
    <w:div w:id="1246643459">
      <w:bodyDiv w:val="1"/>
      <w:marLeft w:val="0"/>
      <w:marRight w:val="0"/>
      <w:marTop w:val="0"/>
      <w:marBottom w:val="0"/>
      <w:divBdr>
        <w:top w:val="none" w:sz="0" w:space="0" w:color="auto"/>
        <w:left w:val="none" w:sz="0" w:space="0" w:color="auto"/>
        <w:bottom w:val="none" w:sz="0" w:space="0" w:color="auto"/>
        <w:right w:val="none" w:sz="0" w:space="0" w:color="auto"/>
      </w:divBdr>
    </w:div>
    <w:div w:id="1302227949">
      <w:bodyDiv w:val="1"/>
      <w:marLeft w:val="0"/>
      <w:marRight w:val="0"/>
      <w:marTop w:val="0"/>
      <w:marBottom w:val="0"/>
      <w:divBdr>
        <w:top w:val="none" w:sz="0" w:space="0" w:color="auto"/>
        <w:left w:val="none" w:sz="0" w:space="0" w:color="auto"/>
        <w:bottom w:val="none" w:sz="0" w:space="0" w:color="auto"/>
        <w:right w:val="none" w:sz="0" w:space="0" w:color="auto"/>
      </w:divBdr>
    </w:div>
    <w:div w:id="1358851988">
      <w:bodyDiv w:val="1"/>
      <w:marLeft w:val="0"/>
      <w:marRight w:val="0"/>
      <w:marTop w:val="0"/>
      <w:marBottom w:val="0"/>
      <w:divBdr>
        <w:top w:val="none" w:sz="0" w:space="0" w:color="auto"/>
        <w:left w:val="none" w:sz="0" w:space="0" w:color="auto"/>
        <w:bottom w:val="none" w:sz="0" w:space="0" w:color="auto"/>
        <w:right w:val="none" w:sz="0" w:space="0" w:color="auto"/>
      </w:divBdr>
    </w:div>
    <w:div w:id="1359619852">
      <w:bodyDiv w:val="1"/>
      <w:marLeft w:val="0"/>
      <w:marRight w:val="0"/>
      <w:marTop w:val="0"/>
      <w:marBottom w:val="0"/>
      <w:divBdr>
        <w:top w:val="none" w:sz="0" w:space="0" w:color="auto"/>
        <w:left w:val="none" w:sz="0" w:space="0" w:color="auto"/>
        <w:bottom w:val="none" w:sz="0" w:space="0" w:color="auto"/>
        <w:right w:val="none" w:sz="0" w:space="0" w:color="auto"/>
      </w:divBdr>
    </w:div>
    <w:div w:id="1426998344">
      <w:bodyDiv w:val="1"/>
      <w:marLeft w:val="0"/>
      <w:marRight w:val="0"/>
      <w:marTop w:val="0"/>
      <w:marBottom w:val="0"/>
      <w:divBdr>
        <w:top w:val="none" w:sz="0" w:space="0" w:color="auto"/>
        <w:left w:val="none" w:sz="0" w:space="0" w:color="auto"/>
        <w:bottom w:val="none" w:sz="0" w:space="0" w:color="auto"/>
        <w:right w:val="none" w:sz="0" w:space="0" w:color="auto"/>
      </w:divBdr>
    </w:div>
    <w:div w:id="1431469775">
      <w:bodyDiv w:val="1"/>
      <w:marLeft w:val="0"/>
      <w:marRight w:val="0"/>
      <w:marTop w:val="0"/>
      <w:marBottom w:val="0"/>
      <w:divBdr>
        <w:top w:val="none" w:sz="0" w:space="0" w:color="auto"/>
        <w:left w:val="none" w:sz="0" w:space="0" w:color="auto"/>
        <w:bottom w:val="none" w:sz="0" w:space="0" w:color="auto"/>
        <w:right w:val="none" w:sz="0" w:space="0" w:color="auto"/>
      </w:divBdr>
    </w:div>
    <w:div w:id="1503620710">
      <w:bodyDiv w:val="1"/>
      <w:marLeft w:val="0"/>
      <w:marRight w:val="0"/>
      <w:marTop w:val="0"/>
      <w:marBottom w:val="0"/>
      <w:divBdr>
        <w:top w:val="none" w:sz="0" w:space="0" w:color="auto"/>
        <w:left w:val="none" w:sz="0" w:space="0" w:color="auto"/>
        <w:bottom w:val="none" w:sz="0" w:space="0" w:color="auto"/>
        <w:right w:val="none" w:sz="0" w:space="0" w:color="auto"/>
      </w:divBdr>
    </w:div>
    <w:div w:id="1523781784">
      <w:bodyDiv w:val="1"/>
      <w:marLeft w:val="0"/>
      <w:marRight w:val="0"/>
      <w:marTop w:val="0"/>
      <w:marBottom w:val="0"/>
      <w:divBdr>
        <w:top w:val="none" w:sz="0" w:space="0" w:color="auto"/>
        <w:left w:val="none" w:sz="0" w:space="0" w:color="auto"/>
        <w:bottom w:val="none" w:sz="0" w:space="0" w:color="auto"/>
        <w:right w:val="none" w:sz="0" w:space="0" w:color="auto"/>
      </w:divBdr>
    </w:div>
    <w:div w:id="1537622666">
      <w:bodyDiv w:val="1"/>
      <w:marLeft w:val="0"/>
      <w:marRight w:val="0"/>
      <w:marTop w:val="0"/>
      <w:marBottom w:val="0"/>
      <w:divBdr>
        <w:top w:val="none" w:sz="0" w:space="0" w:color="auto"/>
        <w:left w:val="none" w:sz="0" w:space="0" w:color="auto"/>
        <w:bottom w:val="none" w:sz="0" w:space="0" w:color="auto"/>
        <w:right w:val="none" w:sz="0" w:space="0" w:color="auto"/>
      </w:divBdr>
    </w:div>
    <w:div w:id="1549147514">
      <w:bodyDiv w:val="1"/>
      <w:marLeft w:val="0"/>
      <w:marRight w:val="0"/>
      <w:marTop w:val="0"/>
      <w:marBottom w:val="0"/>
      <w:divBdr>
        <w:top w:val="none" w:sz="0" w:space="0" w:color="auto"/>
        <w:left w:val="none" w:sz="0" w:space="0" w:color="auto"/>
        <w:bottom w:val="none" w:sz="0" w:space="0" w:color="auto"/>
        <w:right w:val="none" w:sz="0" w:space="0" w:color="auto"/>
      </w:divBdr>
    </w:div>
    <w:div w:id="1598097964">
      <w:bodyDiv w:val="1"/>
      <w:marLeft w:val="0"/>
      <w:marRight w:val="0"/>
      <w:marTop w:val="0"/>
      <w:marBottom w:val="0"/>
      <w:divBdr>
        <w:top w:val="none" w:sz="0" w:space="0" w:color="auto"/>
        <w:left w:val="none" w:sz="0" w:space="0" w:color="auto"/>
        <w:bottom w:val="none" w:sz="0" w:space="0" w:color="auto"/>
        <w:right w:val="none" w:sz="0" w:space="0" w:color="auto"/>
      </w:divBdr>
    </w:div>
    <w:div w:id="1810593477">
      <w:bodyDiv w:val="1"/>
      <w:marLeft w:val="0"/>
      <w:marRight w:val="0"/>
      <w:marTop w:val="0"/>
      <w:marBottom w:val="0"/>
      <w:divBdr>
        <w:top w:val="none" w:sz="0" w:space="0" w:color="auto"/>
        <w:left w:val="none" w:sz="0" w:space="0" w:color="auto"/>
        <w:bottom w:val="none" w:sz="0" w:space="0" w:color="auto"/>
        <w:right w:val="none" w:sz="0" w:space="0" w:color="auto"/>
      </w:divBdr>
    </w:div>
    <w:div w:id="1838836911">
      <w:bodyDiv w:val="1"/>
      <w:marLeft w:val="0"/>
      <w:marRight w:val="0"/>
      <w:marTop w:val="0"/>
      <w:marBottom w:val="0"/>
      <w:divBdr>
        <w:top w:val="none" w:sz="0" w:space="0" w:color="auto"/>
        <w:left w:val="none" w:sz="0" w:space="0" w:color="auto"/>
        <w:bottom w:val="none" w:sz="0" w:space="0" w:color="auto"/>
        <w:right w:val="none" w:sz="0" w:space="0" w:color="auto"/>
      </w:divBdr>
    </w:div>
    <w:div w:id="1909000236">
      <w:bodyDiv w:val="1"/>
      <w:marLeft w:val="0"/>
      <w:marRight w:val="0"/>
      <w:marTop w:val="0"/>
      <w:marBottom w:val="0"/>
      <w:divBdr>
        <w:top w:val="none" w:sz="0" w:space="0" w:color="auto"/>
        <w:left w:val="none" w:sz="0" w:space="0" w:color="auto"/>
        <w:bottom w:val="none" w:sz="0" w:space="0" w:color="auto"/>
        <w:right w:val="none" w:sz="0" w:space="0" w:color="auto"/>
      </w:divBdr>
    </w:div>
    <w:div w:id="1934430061">
      <w:bodyDiv w:val="1"/>
      <w:marLeft w:val="0"/>
      <w:marRight w:val="0"/>
      <w:marTop w:val="0"/>
      <w:marBottom w:val="0"/>
      <w:divBdr>
        <w:top w:val="none" w:sz="0" w:space="0" w:color="auto"/>
        <w:left w:val="none" w:sz="0" w:space="0" w:color="auto"/>
        <w:bottom w:val="none" w:sz="0" w:space="0" w:color="auto"/>
        <w:right w:val="none" w:sz="0" w:space="0" w:color="auto"/>
      </w:divBdr>
    </w:div>
    <w:div w:id="1956016448">
      <w:bodyDiv w:val="1"/>
      <w:marLeft w:val="0"/>
      <w:marRight w:val="0"/>
      <w:marTop w:val="0"/>
      <w:marBottom w:val="0"/>
      <w:divBdr>
        <w:top w:val="none" w:sz="0" w:space="0" w:color="auto"/>
        <w:left w:val="none" w:sz="0" w:space="0" w:color="auto"/>
        <w:bottom w:val="none" w:sz="0" w:space="0" w:color="auto"/>
        <w:right w:val="none" w:sz="0" w:space="0" w:color="auto"/>
      </w:divBdr>
    </w:div>
    <w:div w:id="2014916363">
      <w:bodyDiv w:val="1"/>
      <w:marLeft w:val="0"/>
      <w:marRight w:val="0"/>
      <w:marTop w:val="0"/>
      <w:marBottom w:val="0"/>
      <w:divBdr>
        <w:top w:val="none" w:sz="0" w:space="0" w:color="auto"/>
        <w:left w:val="none" w:sz="0" w:space="0" w:color="auto"/>
        <w:bottom w:val="none" w:sz="0" w:space="0" w:color="auto"/>
        <w:right w:val="none" w:sz="0" w:space="0" w:color="auto"/>
      </w:divBdr>
    </w:div>
    <w:div w:id="2052997028">
      <w:bodyDiv w:val="1"/>
      <w:marLeft w:val="0"/>
      <w:marRight w:val="0"/>
      <w:marTop w:val="0"/>
      <w:marBottom w:val="0"/>
      <w:divBdr>
        <w:top w:val="none" w:sz="0" w:space="0" w:color="auto"/>
        <w:left w:val="none" w:sz="0" w:space="0" w:color="auto"/>
        <w:bottom w:val="none" w:sz="0" w:space="0" w:color="auto"/>
        <w:right w:val="none" w:sz="0" w:space="0" w:color="auto"/>
      </w:divBdr>
    </w:div>
    <w:div w:id="2075926842">
      <w:bodyDiv w:val="1"/>
      <w:marLeft w:val="0"/>
      <w:marRight w:val="0"/>
      <w:marTop w:val="0"/>
      <w:marBottom w:val="0"/>
      <w:divBdr>
        <w:top w:val="none" w:sz="0" w:space="0" w:color="auto"/>
        <w:left w:val="none" w:sz="0" w:space="0" w:color="auto"/>
        <w:bottom w:val="none" w:sz="0" w:space="0" w:color="auto"/>
        <w:right w:val="none" w:sz="0" w:space="0" w:color="auto"/>
      </w:divBdr>
    </w:div>
    <w:div w:id="208328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kinard@vims.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A5A3A-DA03-46FE-B827-229F73F9C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26</Pages>
  <Words>35795</Words>
  <Characters>204038</Characters>
  <Application>Microsoft Office Word</Application>
  <DocSecurity>0</DocSecurity>
  <Lines>1700</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Kinard</dc:creator>
  <cp:keywords/>
  <dc:description/>
  <cp:lastModifiedBy>Sean</cp:lastModifiedBy>
  <cp:revision>1</cp:revision>
  <cp:lastPrinted>2021-03-25T15:16:00Z</cp:lastPrinted>
  <dcterms:created xsi:type="dcterms:W3CDTF">2021-07-29T19:47:00Z</dcterms:created>
  <dcterms:modified xsi:type="dcterms:W3CDTF">2021-08-06T20:58:00Z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id="EzPeF8Id"/&gt;&lt;style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