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26076" w14:textId="3074127B" w:rsidR="00FA1C8F" w:rsidRDefault="000C41E3">
      <w:r>
        <w:t>Dear Editor,</w:t>
      </w:r>
    </w:p>
    <w:p w14:paraId="6FF5CC27" w14:textId="2401C5DE" w:rsidR="000C41E3" w:rsidRDefault="000C41E3">
      <w:r>
        <w:t xml:space="preserve">Due to the substantial overhaul of our analytical methods, we needed to rewrite the methods, results, and discussion session. The extant of these revisions made the use of Microsoft Word’s Track Changes function extremely cumbersome. We therefore omitted this feature in our revision process. </w:t>
      </w:r>
      <w:r w:rsidR="005A06ED">
        <w:t xml:space="preserve">Below, we have included the original submission, and we have submitted the revised manuscript under the “Manuscript(clean)” upload box. </w:t>
      </w:r>
      <w:r>
        <w:t>Please feel free to notify the corresponding author below if this is a crucial component and must be rectified prior to final submission.</w:t>
      </w:r>
    </w:p>
    <w:p w14:paraId="6B35F88A" w14:textId="108CA96B" w:rsidR="000C41E3" w:rsidRDefault="000C41E3"/>
    <w:p w14:paraId="0D005E17" w14:textId="1D8C3218" w:rsidR="000C41E3" w:rsidRDefault="000C41E3">
      <w:r>
        <w:t>Thank you,</w:t>
      </w:r>
    </w:p>
    <w:p w14:paraId="449EC167" w14:textId="77777777" w:rsidR="000C41E3" w:rsidRDefault="000C41E3" w:rsidP="000C41E3">
      <w:pPr>
        <w:spacing w:line="240" w:lineRule="auto"/>
        <w:contextualSpacing/>
      </w:pPr>
      <w:r>
        <w:t>Sean Kinard</w:t>
      </w:r>
    </w:p>
    <w:p w14:paraId="196E782B" w14:textId="77777777" w:rsidR="000C41E3" w:rsidRDefault="000C41E3" w:rsidP="000C41E3">
      <w:pPr>
        <w:spacing w:line="240" w:lineRule="auto"/>
        <w:contextualSpacing/>
      </w:pPr>
      <w:r>
        <w:t>PhD Candidate</w:t>
      </w:r>
    </w:p>
    <w:p w14:paraId="3E04C4BD" w14:textId="77777777" w:rsidR="000C41E3" w:rsidRDefault="000C41E3" w:rsidP="000C41E3">
      <w:pPr>
        <w:spacing w:line="240" w:lineRule="auto"/>
        <w:contextualSpacing/>
      </w:pPr>
      <w:r>
        <w:t>(804) 684-7309</w:t>
      </w:r>
    </w:p>
    <w:p w14:paraId="57FC6C90" w14:textId="77777777" w:rsidR="000C41E3" w:rsidRDefault="000C41E3" w:rsidP="000C41E3">
      <w:pPr>
        <w:spacing w:line="240" w:lineRule="auto"/>
        <w:contextualSpacing/>
      </w:pPr>
      <w:r w:rsidRPr="00894810">
        <w:rPr>
          <w:noProof/>
        </w:rPr>
        <w:drawing>
          <wp:anchor distT="0" distB="0" distL="114300" distR="114300" simplePos="0" relativeHeight="251659264" behindDoc="0" locked="0" layoutInCell="1" allowOverlap="1" wp14:anchorId="482F5F71" wp14:editId="5C6D4DB0">
            <wp:simplePos x="0" y="0"/>
            <wp:positionH relativeFrom="margin">
              <wp:align>right</wp:align>
            </wp:positionH>
            <wp:positionV relativeFrom="paragraph">
              <wp:posOffset>7620</wp:posOffset>
            </wp:positionV>
            <wp:extent cx="2471420" cy="8096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25437" b="25424"/>
                    <a:stretch/>
                  </pic:blipFill>
                  <pic:spPr bwMode="auto">
                    <a:xfrm>
                      <a:off x="0" y="0"/>
                      <a:ext cx="2471420"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Virginia Institute of Marine Science</w:t>
      </w:r>
    </w:p>
    <w:p w14:paraId="09DDAB5B" w14:textId="77777777" w:rsidR="000C41E3" w:rsidRDefault="000C41E3" w:rsidP="000C41E3">
      <w:pPr>
        <w:spacing w:line="240" w:lineRule="auto"/>
        <w:contextualSpacing/>
      </w:pPr>
      <w:r w:rsidRPr="00233289">
        <w:t>1375 Greate Rd, Gloucester Point, VA 23062</w:t>
      </w:r>
    </w:p>
    <w:p w14:paraId="180369C6" w14:textId="77777777" w:rsidR="000C41E3" w:rsidRDefault="000C41E3" w:rsidP="000C41E3">
      <w:pPr>
        <w:spacing w:line="240" w:lineRule="auto"/>
        <w:contextualSpacing/>
      </w:pPr>
      <w:r>
        <w:t>Andrews Hall 314</w:t>
      </w:r>
    </w:p>
    <w:p w14:paraId="55FD8EBF" w14:textId="77777777" w:rsidR="000C41E3" w:rsidRDefault="00B40611" w:rsidP="000C41E3">
      <w:pPr>
        <w:spacing w:line="240" w:lineRule="auto"/>
        <w:contextualSpacing/>
      </w:pPr>
      <w:hyperlink r:id="rId9" w:history="1">
        <w:r w:rsidR="000C41E3" w:rsidRPr="007654EE">
          <w:rPr>
            <w:rStyle w:val="Hyperlink"/>
          </w:rPr>
          <w:t>skkinard@vims.edu</w:t>
        </w:r>
      </w:hyperlink>
    </w:p>
    <w:p w14:paraId="7B5A099A" w14:textId="77777777" w:rsidR="000C41E3" w:rsidRDefault="000C41E3" w:rsidP="000C41E3">
      <w:pPr>
        <w:spacing w:line="240" w:lineRule="auto"/>
        <w:contextualSpacing/>
      </w:pPr>
    </w:p>
    <w:p w14:paraId="6655C37B" w14:textId="79FB41B2" w:rsidR="000C41E3" w:rsidRDefault="000C41E3" w:rsidP="000C41E3"/>
    <w:p w14:paraId="37143650" w14:textId="1D745D3A" w:rsidR="005A06ED" w:rsidRDefault="005A06ED" w:rsidP="000C41E3"/>
    <w:p w14:paraId="14293C76" w14:textId="0D012BCC" w:rsidR="005A06ED" w:rsidRDefault="005A06ED" w:rsidP="000C41E3"/>
    <w:p w14:paraId="00F9FC0B" w14:textId="1146D7B0" w:rsidR="005A06ED" w:rsidRDefault="005A06ED" w:rsidP="000C41E3"/>
    <w:p w14:paraId="65CD3C6D" w14:textId="0D93FD80" w:rsidR="005A06ED" w:rsidRDefault="005A06ED" w:rsidP="000C41E3"/>
    <w:p w14:paraId="0170D5D8" w14:textId="60C877BD" w:rsidR="005A06ED" w:rsidRDefault="005A06ED" w:rsidP="000C41E3"/>
    <w:p w14:paraId="05A67750" w14:textId="5E3BFB59" w:rsidR="005A06ED" w:rsidRDefault="005A06ED" w:rsidP="000C41E3"/>
    <w:p w14:paraId="3E266384" w14:textId="61C4A527" w:rsidR="005A06ED" w:rsidRDefault="005A06ED" w:rsidP="000C41E3"/>
    <w:p w14:paraId="5000C014" w14:textId="47D5A338" w:rsidR="005A06ED" w:rsidRDefault="005A06ED" w:rsidP="000C41E3"/>
    <w:p w14:paraId="69E38105" w14:textId="57D98950" w:rsidR="005A06ED" w:rsidRDefault="005A06ED" w:rsidP="000C41E3"/>
    <w:p w14:paraId="4F759C80" w14:textId="6E01BD8D" w:rsidR="005A06ED" w:rsidRDefault="005A06ED" w:rsidP="000C41E3"/>
    <w:p w14:paraId="53D1CF5F" w14:textId="330D40CF" w:rsidR="005A06ED" w:rsidRDefault="005A06ED" w:rsidP="000C41E3"/>
    <w:p w14:paraId="1E7C221D" w14:textId="1B356F01" w:rsidR="005A06ED" w:rsidRDefault="005A06ED" w:rsidP="000C41E3"/>
    <w:p w14:paraId="6BF0433D" w14:textId="7B507F1B" w:rsidR="005A06ED" w:rsidRDefault="005A06ED" w:rsidP="000C41E3"/>
    <w:p w14:paraId="5A292A10" w14:textId="783FA05E" w:rsidR="005A06ED" w:rsidRDefault="005A06ED" w:rsidP="000C41E3"/>
    <w:p w14:paraId="29F93129" w14:textId="77777777" w:rsidR="005A06ED" w:rsidRDefault="005A06ED" w:rsidP="005A06ED">
      <w:pPr>
        <w:spacing w:line="240" w:lineRule="auto"/>
        <w:contextualSpacing/>
        <w:rPr>
          <w:b/>
        </w:rPr>
        <w:sectPr w:rsidR="005A06ED">
          <w:footerReference w:type="default" r:id="rId10"/>
          <w:pgSz w:w="12240" w:h="15840"/>
          <w:pgMar w:top="1440" w:right="1440" w:bottom="1440" w:left="1440" w:header="720" w:footer="720" w:gutter="0"/>
          <w:cols w:space="720"/>
          <w:docGrid w:linePitch="360"/>
        </w:sectPr>
      </w:pPr>
    </w:p>
    <w:p w14:paraId="602CD79B" w14:textId="2D517B70" w:rsidR="005A06ED" w:rsidRDefault="005A06ED" w:rsidP="005A06ED">
      <w:pPr>
        <w:spacing w:line="240" w:lineRule="auto"/>
        <w:contextualSpacing/>
        <w:rPr>
          <w:b/>
        </w:rPr>
      </w:pPr>
      <w:r>
        <w:rPr>
          <w:b/>
        </w:rPr>
        <w:lastRenderedPageBreak/>
        <w:t>Manuscript Title</w:t>
      </w:r>
    </w:p>
    <w:p w14:paraId="33584B19" w14:textId="77777777" w:rsidR="005A06ED" w:rsidRDefault="005A06ED" w:rsidP="005A06ED">
      <w:pPr>
        <w:spacing w:line="240" w:lineRule="auto"/>
        <w:contextualSpacing/>
        <w:rPr>
          <w:bCs/>
        </w:rPr>
      </w:pPr>
      <w:r w:rsidRPr="0045377E">
        <w:rPr>
          <w:bCs/>
        </w:rPr>
        <w:t>Effects of a natural precipitation gradient on fish and macroinvertebrate assembl</w:t>
      </w:r>
      <w:r>
        <w:rPr>
          <w:bCs/>
        </w:rPr>
        <w:t>ages</w:t>
      </w:r>
    </w:p>
    <w:p w14:paraId="5D45C63D" w14:textId="77777777" w:rsidR="005A06ED" w:rsidRDefault="005A06ED" w:rsidP="005A06ED">
      <w:pPr>
        <w:spacing w:line="240" w:lineRule="auto"/>
        <w:contextualSpacing/>
        <w:rPr>
          <w:bCs/>
        </w:rPr>
      </w:pPr>
    </w:p>
    <w:p w14:paraId="58D2E8ED" w14:textId="77777777" w:rsidR="005A06ED" w:rsidRPr="0045377E" w:rsidRDefault="005A06ED" w:rsidP="005A06ED">
      <w:pPr>
        <w:spacing w:line="240" w:lineRule="auto"/>
        <w:contextualSpacing/>
        <w:rPr>
          <w:bCs/>
        </w:rPr>
      </w:pPr>
    </w:p>
    <w:p w14:paraId="2E3EB2FA" w14:textId="77777777" w:rsidR="005A06ED" w:rsidRDefault="005A06ED" w:rsidP="005A06ED">
      <w:pPr>
        <w:spacing w:line="240" w:lineRule="auto"/>
        <w:contextualSpacing/>
        <w:rPr>
          <w:bCs/>
          <w:vertAlign w:val="superscript"/>
        </w:rPr>
      </w:pPr>
      <w:r w:rsidRPr="00D9375D">
        <w:rPr>
          <w:bCs/>
        </w:rPr>
        <w:t>Sean Kinard</w:t>
      </w:r>
      <w:r w:rsidRPr="00D9375D">
        <w:rPr>
          <w:bCs/>
          <w:vertAlign w:val="superscript"/>
        </w:rPr>
        <w:t>1</w:t>
      </w:r>
      <w:r w:rsidRPr="00D9375D">
        <w:rPr>
          <w:bCs/>
        </w:rPr>
        <w:t>, Christopher Patrick</w:t>
      </w:r>
      <w:r w:rsidRPr="00D9375D">
        <w:rPr>
          <w:bCs/>
          <w:vertAlign w:val="superscript"/>
        </w:rPr>
        <w:t>1</w:t>
      </w:r>
      <w:r w:rsidRPr="00D9375D">
        <w:rPr>
          <w:bCs/>
        </w:rPr>
        <w:t>, Fernando Carvallo</w:t>
      </w:r>
      <w:r w:rsidRPr="00D9375D">
        <w:rPr>
          <w:bCs/>
          <w:vertAlign w:val="superscript"/>
        </w:rPr>
        <w:t>2</w:t>
      </w:r>
    </w:p>
    <w:p w14:paraId="3664E35C" w14:textId="77777777" w:rsidR="005A06ED" w:rsidRDefault="005A06ED" w:rsidP="005A06ED">
      <w:pPr>
        <w:spacing w:line="240" w:lineRule="auto"/>
        <w:contextualSpacing/>
        <w:rPr>
          <w:bCs/>
        </w:rPr>
      </w:pPr>
    </w:p>
    <w:p w14:paraId="5772FF49" w14:textId="77777777" w:rsidR="005A06ED" w:rsidRDefault="005A06ED" w:rsidP="005A06ED">
      <w:pPr>
        <w:pStyle w:val="ListParagraph"/>
        <w:numPr>
          <w:ilvl w:val="0"/>
          <w:numId w:val="4"/>
        </w:numPr>
        <w:spacing w:line="240" w:lineRule="auto"/>
        <w:rPr>
          <w:bCs/>
        </w:rPr>
      </w:pPr>
      <w:r>
        <w:rPr>
          <w:bCs/>
        </w:rPr>
        <w:t>Virginia Institute of Marine Science</w:t>
      </w:r>
    </w:p>
    <w:p w14:paraId="71B87C91" w14:textId="77777777" w:rsidR="005A06ED" w:rsidRPr="00E37DC5" w:rsidRDefault="005A06ED" w:rsidP="005A06ED">
      <w:pPr>
        <w:pStyle w:val="ListParagraph"/>
        <w:spacing w:line="240" w:lineRule="auto"/>
        <w:rPr>
          <w:bCs/>
        </w:rPr>
      </w:pPr>
      <w:r>
        <w:rPr>
          <w:bCs/>
        </w:rPr>
        <w:t xml:space="preserve"> 1370 Greate Road, Gloucester Point, Virginia 23062-1346</w:t>
      </w:r>
    </w:p>
    <w:p w14:paraId="4D8FB9D7" w14:textId="77777777" w:rsidR="005A06ED" w:rsidRDefault="005A06ED" w:rsidP="005A06ED">
      <w:pPr>
        <w:pStyle w:val="ListParagraph"/>
        <w:numPr>
          <w:ilvl w:val="0"/>
          <w:numId w:val="4"/>
        </w:numPr>
        <w:spacing w:line="240" w:lineRule="auto"/>
        <w:rPr>
          <w:bCs/>
        </w:rPr>
      </w:pPr>
      <w:r>
        <w:rPr>
          <w:bCs/>
        </w:rPr>
        <w:t>Texas A&amp;M Corpus Christi</w:t>
      </w:r>
    </w:p>
    <w:p w14:paraId="1DD94DFD" w14:textId="77777777" w:rsidR="005A06ED" w:rsidRDefault="005A06ED" w:rsidP="005A06ED">
      <w:pPr>
        <w:pStyle w:val="ListParagraph"/>
        <w:spacing w:line="240" w:lineRule="auto"/>
        <w:rPr>
          <w:bCs/>
        </w:rPr>
      </w:pPr>
      <w:r>
        <w:rPr>
          <w:bCs/>
        </w:rPr>
        <w:t xml:space="preserve"> </w:t>
      </w:r>
      <w:r w:rsidRPr="00E37DC5">
        <w:rPr>
          <w:bCs/>
        </w:rPr>
        <w:t>6300 Ocean Dr, Corpus Christi, TX 78412</w:t>
      </w:r>
    </w:p>
    <w:p w14:paraId="3491B76E" w14:textId="77777777" w:rsidR="005A06ED" w:rsidRDefault="005A06ED" w:rsidP="005A06ED">
      <w:pPr>
        <w:pStyle w:val="ListParagraph"/>
        <w:spacing w:line="240" w:lineRule="auto"/>
        <w:rPr>
          <w:bCs/>
        </w:rPr>
      </w:pPr>
    </w:p>
    <w:p w14:paraId="5536CC9A" w14:textId="77777777" w:rsidR="005A06ED" w:rsidRDefault="005A06ED" w:rsidP="005A06ED">
      <w:pPr>
        <w:spacing w:line="240" w:lineRule="auto"/>
        <w:contextualSpacing/>
        <w:rPr>
          <w:bCs/>
        </w:rPr>
      </w:pPr>
      <w:r>
        <w:rPr>
          <w:bCs/>
        </w:rPr>
        <w:t>Corresponding Author:</w:t>
      </w:r>
    </w:p>
    <w:p w14:paraId="32542163" w14:textId="77777777" w:rsidR="005A06ED" w:rsidRDefault="005A06ED" w:rsidP="005A06ED">
      <w:pPr>
        <w:spacing w:line="240" w:lineRule="auto"/>
        <w:contextualSpacing/>
        <w:rPr>
          <w:bCs/>
        </w:rPr>
      </w:pPr>
      <w:r>
        <w:rPr>
          <w:bCs/>
        </w:rPr>
        <w:t>Sean Kinard</w:t>
      </w:r>
      <w:r>
        <w:rPr>
          <w:bCs/>
          <w:vertAlign w:val="superscript"/>
        </w:rPr>
        <w:t>1</w:t>
      </w:r>
    </w:p>
    <w:p w14:paraId="6091ACF4" w14:textId="77777777" w:rsidR="005A06ED" w:rsidRDefault="005A06ED" w:rsidP="005A06ED">
      <w:pPr>
        <w:spacing w:line="240" w:lineRule="auto"/>
        <w:contextualSpacing/>
        <w:rPr>
          <w:bCs/>
        </w:rPr>
      </w:pPr>
      <w:r>
        <w:rPr>
          <w:bCs/>
        </w:rPr>
        <w:t>6528 Quail Hollow Dr, Hayes VA 23072, USA</w:t>
      </w:r>
    </w:p>
    <w:p w14:paraId="4FA4EC40" w14:textId="77777777" w:rsidR="005A06ED" w:rsidRDefault="005A06ED" w:rsidP="005A06ED">
      <w:pPr>
        <w:spacing w:line="240" w:lineRule="auto"/>
        <w:contextualSpacing/>
        <w:rPr>
          <w:bCs/>
        </w:rPr>
      </w:pPr>
      <w:r>
        <w:rPr>
          <w:bCs/>
        </w:rPr>
        <w:t xml:space="preserve">Email address: </w:t>
      </w:r>
      <w:hyperlink r:id="rId11" w:history="1">
        <w:r w:rsidRPr="003222B4">
          <w:rPr>
            <w:rStyle w:val="Hyperlink"/>
            <w:bCs/>
          </w:rPr>
          <w:t>skkinard@vims.edu</w:t>
        </w:r>
      </w:hyperlink>
    </w:p>
    <w:p w14:paraId="05082467" w14:textId="77777777" w:rsidR="005A06ED" w:rsidRDefault="005A06ED" w:rsidP="005A06ED">
      <w:pPr>
        <w:spacing w:line="240" w:lineRule="auto"/>
        <w:rPr>
          <w:bCs/>
        </w:rPr>
      </w:pPr>
    </w:p>
    <w:p w14:paraId="24692C08" w14:textId="77777777" w:rsidR="005A06ED" w:rsidRPr="00956D08" w:rsidRDefault="005A06ED" w:rsidP="005A06ED">
      <w:pPr>
        <w:spacing w:line="240" w:lineRule="auto"/>
        <w:contextualSpacing/>
        <w:rPr>
          <w:b/>
        </w:rPr>
      </w:pPr>
      <w:r>
        <w:rPr>
          <w:b/>
        </w:rPr>
        <w:t>Abstract:</w:t>
      </w:r>
    </w:p>
    <w:p w14:paraId="71CAF39D" w14:textId="77777777" w:rsidR="005A06ED" w:rsidRDefault="005A06ED" w:rsidP="005A06ED">
      <w:pPr>
        <w:spacing w:line="240" w:lineRule="auto"/>
        <w:rPr>
          <w:bCs/>
        </w:rPr>
      </w:pPr>
      <w:r w:rsidRPr="00802B6F">
        <w:rPr>
          <w:bCs/>
        </w:rPr>
        <w:t xml:space="preserve">In the </w:t>
      </w:r>
      <w:r>
        <w:rPr>
          <w:bCs/>
        </w:rPr>
        <w:t>North American</w:t>
      </w:r>
      <w:r w:rsidRPr="00802B6F">
        <w:rPr>
          <w:bCs/>
        </w:rPr>
        <w:t xml:space="preserve"> Southwest, conditions are expected to become more arid. To enhance our understanding of how freshwater communities will adjust to these shifts in water-cycle dynamics, we employed a space for time </w:t>
      </w:r>
      <w:r>
        <w:rPr>
          <w:bCs/>
        </w:rPr>
        <w:t>substitution</w:t>
      </w:r>
      <w:r w:rsidRPr="00802B6F">
        <w:rPr>
          <w:bCs/>
        </w:rPr>
        <w:t xml:space="preserve"> along a precipitation gradient from semi-arid to sub-humid on the Texas Coastal Prairie.</w:t>
      </w:r>
      <w:r>
        <w:rPr>
          <w:bCs/>
        </w:rPr>
        <w:t xml:space="preserve"> </w:t>
      </w:r>
      <w:r w:rsidRPr="00802B6F">
        <w:rPr>
          <w:bCs/>
        </w:rPr>
        <w:t xml:space="preserve">In the </w:t>
      </w:r>
      <w:r>
        <w:rPr>
          <w:bCs/>
        </w:rPr>
        <w:t>Spring of 2017</w:t>
      </w:r>
      <w:r w:rsidRPr="00802B6F">
        <w:rPr>
          <w:bCs/>
        </w:rPr>
        <w:t xml:space="preserve">, we conducted surveys of </w:t>
      </w:r>
      <w:r>
        <w:rPr>
          <w:bCs/>
        </w:rPr>
        <w:t>10</w:t>
      </w:r>
      <w:r w:rsidRPr="00802B6F">
        <w:rPr>
          <w:bCs/>
        </w:rPr>
        <w:t xml:space="preserve"> USGS gauged, wadeable streams spanning </w:t>
      </w:r>
      <w:r>
        <w:rPr>
          <w:bCs/>
        </w:rPr>
        <w:t>a natural</w:t>
      </w:r>
      <w:r w:rsidRPr="00802B6F">
        <w:rPr>
          <w:bCs/>
        </w:rPr>
        <w:t xml:space="preserve"> precipitation gradient; we measured nutrients, water chemistry, habitat characteristics, benthic </w:t>
      </w:r>
      <w:r>
        <w:rPr>
          <w:bCs/>
        </w:rPr>
        <w:t>macroi</w:t>
      </w:r>
      <w:r w:rsidRPr="00802B6F">
        <w:rPr>
          <w:bCs/>
        </w:rPr>
        <w:t xml:space="preserve">nvertebrates, and fish community data. </w:t>
      </w:r>
      <w:r>
        <w:t>We observed a positive relationship between fish diversity and mean annual rainfall (</w:t>
      </w:r>
      <w:r>
        <w:rPr>
          <w:i/>
          <w:iCs/>
        </w:rPr>
        <w:t>p</w:t>
      </w:r>
      <w:r>
        <w:t>-value = 0.008), conductivity</w:t>
      </w:r>
      <w:ins w:id="0" w:author="Christopher J. Patrick" w:date="2020-04-28T13:02:00Z">
        <w:r>
          <w:t xml:space="preserve"> </w:t>
        </w:r>
      </w:ins>
      <w:r>
        <w:t>(</w:t>
      </w:r>
      <w:r>
        <w:rPr>
          <w:i/>
          <w:iCs/>
        </w:rPr>
        <w:t>p</w:t>
      </w:r>
      <w:r>
        <w:t>-value = 0.048) and surface runoff (</w:t>
      </w:r>
      <w:r>
        <w:rPr>
          <w:i/>
          <w:iCs/>
        </w:rPr>
        <w:t>p</w:t>
      </w:r>
      <w:r>
        <w:t>-value = 0.002). Macroinvertebrate diversity did not correlate with annual precipitation but was correlated with low flow pulse percent (</w:t>
      </w:r>
      <w:r>
        <w:rPr>
          <w:i/>
          <w:iCs/>
        </w:rPr>
        <w:t>p</w:t>
      </w:r>
      <w:r>
        <w:t xml:space="preserve">-value = 0.046). </w:t>
      </w:r>
      <w:r w:rsidRPr="00802B6F">
        <w:rPr>
          <w:bCs/>
        </w:rPr>
        <w:t xml:space="preserve">The compositional </w:t>
      </w:r>
      <w:r>
        <w:rPr>
          <w:bCs/>
        </w:rPr>
        <w:t>shifts</w:t>
      </w:r>
      <w:r w:rsidRPr="00802B6F">
        <w:rPr>
          <w:bCs/>
        </w:rPr>
        <w:t xml:space="preserve"> of fish and invertebrate communities along the gradient </w:t>
      </w:r>
      <w:r>
        <w:rPr>
          <w:bCs/>
        </w:rPr>
        <w:t xml:space="preserve">indicate both </w:t>
      </w:r>
      <w:r w:rsidRPr="009D16D4">
        <w:rPr>
          <w:bCs/>
        </w:rPr>
        <w:t>top-down and bottom-up</w:t>
      </w:r>
      <w:r>
        <w:rPr>
          <w:bCs/>
        </w:rPr>
        <w:t xml:space="preserve"> controls on community assembly</w:t>
      </w:r>
      <w:r w:rsidRPr="00802B6F">
        <w:rPr>
          <w:bCs/>
        </w:rPr>
        <w:t xml:space="preserve">. </w:t>
      </w:r>
      <w:r>
        <w:rPr>
          <w:bCs/>
        </w:rPr>
        <w:t xml:space="preserve">Semi-arid sites contain euryhaline, and rapid proliferating taxa. Sub-humid sites contain migratory euryhaline fish and fish predators which impose top-down controls on primary consumers. Proceeding from humid to arid, low-flow conditions (high solute concentrations and habitat fragmentation) restrict fish compositions. </w:t>
      </w:r>
      <w:r w:rsidRPr="00802B6F">
        <w:rPr>
          <w:bCs/>
        </w:rPr>
        <w:t>The</w:t>
      </w:r>
      <w:r>
        <w:rPr>
          <w:bCs/>
        </w:rPr>
        <w:t>se</w:t>
      </w:r>
      <w:r w:rsidRPr="00802B6F">
        <w:rPr>
          <w:bCs/>
        </w:rPr>
        <w:t xml:space="preserve"> results indicate that small future changes in precipitation regime in this region may result in abrupt transitions into new community states.</w:t>
      </w:r>
    </w:p>
    <w:p w14:paraId="11F0BD88" w14:textId="77777777" w:rsidR="005A06ED" w:rsidRDefault="005A06ED" w:rsidP="005A06ED">
      <w:pPr>
        <w:spacing w:line="240" w:lineRule="auto"/>
        <w:contextualSpacing/>
        <w:rPr>
          <w:b/>
        </w:rPr>
      </w:pPr>
      <w:r w:rsidRPr="00E37DC5">
        <w:rPr>
          <w:b/>
        </w:rPr>
        <w:t xml:space="preserve">Introduction: </w:t>
      </w:r>
    </w:p>
    <w:p w14:paraId="5BA3C8AC" w14:textId="77777777" w:rsidR="005A06ED" w:rsidRDefault="005A06ED" w:rsidP="005A06ED">
      <w:pPr>
        <w:spacing w:line="240" w:lineRule="auto"/>
        <w:ind w:firstLine="720"/>
        <w:contextualSpacing/>
      </w:pPr>
      <w:r w:rsidRPr="00E37DC5">
        <w:t xml:space="preserve">Anthropogenic climate change creates an urgent need to understand the relationship between biological communities and climate </w:t>
      </w:r>
      <w:r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 </w:instrText>
      </w:r>
      <w:r>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EN.CITE.DATA </w:instrText>
      </w:r>
      <w:r>
        <w:fldChar w:fldCharType="end"/>
      </w:r>
      <w:r w:rsidRPr="00E37DC5">
        <w:fldChar w:fldCharType="separate"/>
      </w:r>
      <w:r w:rsidRPr="00E37DC5">
        <w:rPr>
          <w:noProof/>
        </w:rPr>
        <w:t>(Wrona, Prowse et al. 2006)</w:t>
      </w:r>
      <w:r w:rsidRPr="00E37DC5">
        <w:fldChar w:fldCharType="end"/>
      </w:r>
      <w:r w:rsidRPr="00E522EE">
        <w:t>. A warmer</w:t>
      </w:r>
      <w:r>
        <w:t xml:space="preserve">, more energetic </w:t>
      </w:r>
      <w:r w:rsidRPr="00E522EE">
        <w:t xml:space="preserve">atmosphere intensifies the </w:t>
      </w:r>
      <w:r>
        <w:t>h</w:t>
      </w:r>
      <w:r w:rsidRPr="00E522EE">
        <w:t xml:space="preserve">ydrological </w:t>
      </w:r>
      <w:r>
        <w:t>c</w:t>
      </w:r>
      <w:r w:rsidRPr="00E522EE">
        <w:t xml:space="preserve">ycle (i.e. patterns of precipitation and evaporation), causing wet regions to become wetter and dry regions become drier </w:t>
      </w:r>
      <w:r w:rsidRPr="00E522EE">
        <w:fldChar w:fldCharType="begin"/>
      </w:r>
      <w:r>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Pr="00E522EE">
        <w:fldChar w:fldCharType="separate"/>
      </w:r>
      <w:r w:rsidRPr="00E522EE">
        <w:rPr>
          <w:noProof/>
        </w:rPr>
        <w:t>(Allen and Ingram 2002)</w:t>
      </w:r>
      <w:r w:rsidRPr="00E522EE">
        <w:fldChar w:fldCharType="end"/>
      </w:r>
      <w:r>
        <w:t xml:space="preserve">, and increases </w:t>
      </w:r>
      <w:r w:rsidRPr="00E522EE">
        <w:t xml:space="preserve">the frequency and intensity of extreme weather events </w:t>
      </w:r>
      <w:r w:rsidRPr="00E522EE">
        <w:fldChar w:fldCharType="begin"/>
      </w:r>
      <w:r>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Pr="00E522EE">
        <w:fldChar w:fldCharType="separate"/>
      </w:r>
      <w:r w:rsidRPr="00E522EE">
        <w:rPr>
          <w:noProof/>
        </w:rPr>
        <w:t>(Held and Soden 2006)</w:t>
      </w:r>
      <w:r w:rsidRPr="00E522EE">
        <w:fldChar w:fldCharType="end"/>
      </w:r>
      <w:r w:rsidRPr="00E522EE">
        <w:t xml:space="preserve">. The predicted </w:t>
      </w:r>
      <w:r>
        <w:t>changes</w:t>
      </w:r>
      <w:r w:rsidRPr="00E522EE">
        <w:t xml:space="preserve"> in precipitation </w:t>
      </w:r>
      <w:r>
        <w:t>patterns</w:t>
      </w:r>
      <w:r w:rsidRPr="00E522EE">
        <w:t xml:space="preserve"> will have significant effects on ecosystems, especially in arid and semi-arid regions </w:t>
      </w:r>
      <w:r w:rsidRPr="00E522EE">
        <w:fldChar w:fldCharType="begin"/>
      </w:r>
      <w:r>
        <w:instrText xml:space="preserve"> ADDIN EN.CITE &lt;EndNote&gt;&lt;Cite&gt;&lt;Author&gt;Grimm&lt;/Author&gt;&lt;Year&gt;2013&lt;/Year&gt;&lt;RecNum&gt;239&lt;/RecNum&gt;&lt;DisplayText&gt;(Grimm, Chapin et al. 2013)&lt;/DisplayText&gt;&lt;record&gt;&lt;rec-number&gt;239&lt;/rec-number&gt;&lt;foreign-keys&gt;&lt;key app="EN" db-id="psz5tzvegvfzxvewravxdtp5xdsswfzfxrww" timestamp="0"&gt;239&lt;/key&gt;&lt;/foreign-keys&gt;&lt;ref-type name="Journal Article"&gt;17&lt;/ref-type&gt;&lt;contributors&gt;&lt;authors&gt;&lt;author&gt;Grimm, Nancy B.&lt;/author&gt;&lt;author&gt;Chapin, F. Stuart&lt;/author&gt;&lt;author&gt;Bierwagen, Britta&lt;/author&gt;&lt;author&gt;Gonzalez, Patrick&lt;/author&gt;&lt;author&gt;Groffman, Peter M.&lt;/author&gt;&lt;/authors&gt;&lt;/contributors&gt;&lt;titles&gt;&lt;title&gt;The impacts of climate change on ecosystem structure and function&lt;/title&gt;&lt;secondary-title&gt;Frontiers in ecology and the environment&lt;/secondary-title&gt;&lt;/titles&gt;&lt;pages&gt;474-482&lt;/pages&gt;&lt;volume&gt;11&lt;/volume&gt;&lt;number&gt;9&lt;/number&gt;&lt;dates&gt;&lt;year&gt;2013&lt;/year&gt;&lt;pub-dates&gt;&lt;date&gt;2013&lt;/date&gt;&lt;/pub-dates&gt;&lt;/dates&gt;&lt;publisher&gt;Ecological Society of America&lt;/publisher&gt;&lt;isbn&gt;1540-9295&lt;/isbn&gt;&lt;urls&gt;&lt;related-urls&gt;&lt;url&gt;https://esajournals.onlinelibrary.wiley.com/doi/pdf/10.1890/120282&lt;/url&gt;&lt;/related-urls&gt;&lt;/urls&gt;&lt;electronic-resource-num&gt;10.1890/120282&lt;/electronic-resource-num&gt;&lt;/record&gt;&lt;/Cite&gt;&lt;/EndNote&gt;</w:instrText>
      </w:r>
      <w:r w:rsidRPr="00E522EE">
        <w:fldChar w:fldCharType="separate"/>
      </w:r>
      <w:r w:rsidRPr="00E522EE">
        <w:rPr>
          <w:noProof/>
        </w:rPr>
        <w:t>(Grimm, Chapin et al. 2013)</w:t>
      </w:r>
      <w:r w:rsidRPr="00E522EE">
        <w:fldChar w:fldCharType="end"/>
      </w:r>
      <w:r w:rsidRPr="00E522EE">
        <w:t>.</w:t>
      </w:r>
      <w:r>
        <w:t xml:space="preserve"> Freshwater systems contain many species with limited dispersal capabilities which are highly sensitive to changes in water temperature and availability </w:t>
      </w:r>
      <w:r>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instrText xml:space="preserve"> ADDIN EN.CITE </w:instrText>
      </w:r>
      <w:r>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instrText xml:space="preserve"> ADDIN EN.CITE.DATA </w:instrText>
      </w:r>
      <w:r>
        <w:fldChar w:fldCharType="end"/>
      </w:r>
      <w:r>
        <w:fldChar w:fldCharType="separate"/>
      </w:r>
      <w:r>
        <w:rPr>
          <w:noProof/>
        </w:rPr>
        <w:t>(Woodward, Perkins et al. 2010)</w:t>
      </w:r>
      <w:r>
        <w:fldChar w:fldCharType="end"/>
      </w:r>
      <w:r w:rsidRPr="00E522EE">
        <w:t>.</w:t>
      </w:r>
      <w:r>
        <w:t xml:space="preserve"> Global hydrological models predict region-specific changes in annual flow regime including shifts from </w:t>
      </w:r>
      <w:r>
        <w:lastRenderedPageBreak/>
        <w:t>intermittent to perennial streamflow in Arizona, New Mexico, and West Texas.</w:t>
      </w:r>
      <w:r w:rsidRPr="00E522EE">
        <w:t xml:space="preserve"> However, it is unclear how</w:t>
      </w:r>
      <w:r>
        <w:t xml:space="preserve"> the biological communities within the </w:t>
      </w:r>
      <w:r w:rsidRPr="00E522EE">
        <w:t xml:space="preserve">stream ecosystems will respond to the predicted changes to the hydrologic cycle. Therefore, clarifying mechanistic links between climate drivers and </w:t>
      </w:r>
      <w:r>
        <w:t>in-stream biological communities</w:t>
      </w:r>
      <w:r w:rsidRPr="00E522EE">
        <w:t xml:space="preserve"> </w:t>
      </w:r>
      <w:r>
        <w:t xml:space="preserve">will </w:t>
      </w:r>
      <w:r w:rsidRPr="00E522EE">
        <w:t xml:space="preserve">improve </w:t>
      </w:r>
      <w:r>
        <w:t xml:space="preserve">our ability to </w:t>
      </w:r>
      <w:r w:rsidRPr="00E522EE">
        <w:t xml:space="preserve">predict </w:t>
      </w:r>
      <w:r>
        <w:t>to the effects of</w:t>
      </w:r>
      <w:r w:rsidRPr="00E522EE">
        <w:t xml:space="preserve"> anthropogenic climate change</w:t>
      </w:r>
      <w:r>
        <w:t xml:space="preserve"> on lotic ecosystems</w:t>
      </w:r>
      <w:r w:rsidRPr="00E522EE">
        <w:t>.</w:t>
      </w:r>
    </w:p>
    <w:p w14:paraId="35564627" w14:textId="77777777" w:rsidR="005A06ED" w:rsidRPr="00E522EE" w:rsidRDefault="005A06ED" w:rsidP="005A06ED">
      <w:pPr>
        <w:spacing w:line="240" w:lineRule="auto"/>
        <w:ind w:firstLine="720"/>
        <w:contextualSpacing/>
        <w:rPr>
          <w:ins w:id="1" w:author="Christopher J. Patrick" w:date="2020-04-27T11:19:00Z"/>
        </w:rPr>
      </w:pPr>
      <w:r>
        <w:t xml:space="preserve">Streams ecosystems are shaped by flow regimes which regulate the physical extent of aquatic habitat, the water quality, sourcing and exchange rates of material, habitat connectivity and diversity </w:t>
      </w:r>
      <w:r>
        <w:fldChar w:fldCharType="begin"/>
      </w:r>
      <w:r>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fldChar w:fldCharType="separate"/>
      </w:r>
      <w:r>
        <w:rPr>
          <w:noProof/>
        </w:rPr>
        <w:t>(Rolls, Leigh et al. 2012)</w:t>
      </w:r>
      <w:r>
        <w:fldChar w:fldCharType="end"/>
      </w:r>
      <w:r w:rsidRPr="00F80559">
        <w:t>.</w:t>
      </w:r>
      <w:r>
        <w:t xml:space="preserve"> In addition to streamflow mechanisms, streamside vegetation mediates interactions with watershed </w:t>
      </w:r>
      <w:r w:rsidRPr="00F80559">
        <w:t>nutrient</w:t>
      </w:r>
      <w:r>
        <w:t>s</w:t>
      </w:r>
      <w:r w:rsidRPr="00F80559">
        <w:t xml:space="preserve">, carbon and light inputs to streams </w:t>
      </w:r>
      <w:r w:rsidRPr="00F80559">
        <w:fldChar w:fldCharType="begin"/>
      </w:r>
      <w:r>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Pr="00F80559">
        <w:fldChar w:fldCharType="separate"/>
      </w:r>
      <w:r w:rsidRPr="00F80559">
        <w:rPr>
          <w:noProof/>
        </w:rPr>
        <w:t>(Schade, G. Fisher et al. 2001)</w:t>
      </w:r>
      <w:r w:rsidRPr="00F80559">
        <w:fldChar w:fldCharType="end"/>
      </w:r>
      <w:r w:rsidRPr="00F80559">
        <w:t xml:space="preserve">. </w:t>
      </w:r>
      <w:r>
        <w:t xml:space="preserve">Precipitation regime is the primary regulator of both streamflow and riparian characteristics. With predicted changes in flood and drought characteristics under global warming </w:t>
      </w:r>
      <w:r>
        <w:fldChar w:fldCharType="begin"/>
      </w:r>
      <w:r>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fldChar w:fldCharType="separate"/>
      </w:r>
      <w:r>
        <w:rPr>
          <w:noProof/>
        </w:rPr>
        <w:t>(Hirabayashi, Kanae et al. 2008)</w:t>
      </w:r>
      <w:r>
        <w:fldChar w:fldCharType="end"/>
      </w:r>
      <w:r>
        <w:t>, it is imperative to understand the mechanistic links between precipitation, streamflow, and riparian interactions with aquatic biological communities</w:t>
      </w:r>
    </w:p>
    <w:p w14:paraId="49CE0D93" w14:textId="77777777" w:rsidR="005A06ED" w:rsidRPr="00E522EE" w:rsidRDefault="005A06ED" w:rsidP="005A06ED">
      <w:pPr>
        <w:spacing w:line="240" w:lineRule="auto"/>
        <w:ind w:firstLine="720"/>
        <w:contextualSpacing/>
      </w:pPr>
      <w:r>
        <w:t>Hierarchical community assembly models can help us organize our hypotheses regarding impacts of climate change on stream communities</w:t>
      </w:r>
      <w:r w:rsidRPr="00E522EE">
        <w:t xml:space="preserve"> </w:t>
      </w:r>
      <w:r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instrText xml:space="preserve"> ADDIN EN.CITE </w:instrText>
      </w:r>
      <w:r>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instrText xml:space="preserve"> ADDIN EN.CITE.DATA </w:instrText>
      </w:r>
      <w:r>
        <w:fldChar w:fldCharType="end"/>
      </w:r>
      <w:r w:rsidRPr="00E522EE">
        <w:fldChar w:fldCharType="separate"/>
      </w:r>
      <w:r w:rsidRPr="00E522EE">
        <w:rPr>
          <w:noProof/>
        </w:rPr>
        <w:t>(Poff 1997)</w:t>
      </w:r>
      <w:r w:rsidRPr="00E522EE">
        <w:fldChar w:fldCharType="end"/>
      </w:r>
      <w:r w:rsidRPr="00E522EE">
        <w:t>.</w:t>
      </w:r>
      <w:r>
        <w:t xml:space="preserve"> </w:t>
      </w:r>
      <w:r w:rsidRPr="00E522EE">
        <w:t>Assuming organisms can disperse to a habitat, they must be able to survive in the local environment</w:t>
      </w:r>
      <w:r>
        <w:t xml:space="preserve"> (abiotic filters)</w:t>
      </w:r>
      <w:r w:rsidRPr="00E522EE">
        <w:t xml:space="preserve"> and successfully reproduce in the presence of other organisms exerting pressures </w:t>
      </w:r>
      <w:r>
        <w:t xml:space="preserve">(biotic interactions) </w:t>
      </w:r>
      <w:r w:rsidRPr="00E522EE">
        <w:t xml:space="preserve">such as competition and predation </w:t>
      </w:r>
      <w:r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instrText xml:space="preserve"> ADDIN EN.CITE </w:instrText>
      </w:r>
      <w:r>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instrText xml:space="preserve"> ADDIN EN.CITE.DATA </w:instrText>
      </w:r>
      <w:r>
        <w:fldChar w:fldCharType="end"/>
      </w:r>
      <w:r w:rsidRPr="00E522EE">
        <w:fldChar w:fldCharType="separate"/>
      </w:r>
      <w:r w:rsidRPr="00E522EE">
        <w:rPr>
          <w:noProof/>
        </w:rPr>
        <w:t>(Patrick and Swan 2011)</w:t>
      </w:r>
      <w:r w:rsidRPr="00E522EE">
        <w:fldChar w:fldCharType="end"/>
      </w:r>
      <w:r w:rsidRPr="00E522EE">
        <w:t>. Abiotic filters are conceptually easy to understand.</w:t>
      </w:r>
      <w:r>
        <w:t xml:space="preserve"> </w:t>
      </w:r>
      <w:r w:rsidRPr="00E522EE">
        <w:t xml:space="preserve">Species have physiological tolerances which limit their distribution across environmental gradients </w:t>
      </w:r>
      <w:r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instrText xml:space="preserve"> ADDIN EN.CITE </w:instrText>
      </w:r>
      <w:r>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instrText xml:space="preserve"> ADDIN EN.CITE.DATA </w:instrText>
      </w:r>
      <w:r>
        <w:fldChar w:fldCharType="end"/>
      </w:r>
      <w:r w:rsidRPr="00E522EE">
        <w:fldChar w:fldCharType="separate"/>
      </w:r>
      <w:r w:rsidRPr="00E522EE">
        <w:rPr>
          <w:noProof/>
        </w:rPr>
        <w:t>(Whittaker, Willis et al. 2001)</w:t>
      </w:r>
      <w:r w:rsidRPr="00E522EE">
        <w:fldChar w:fldCharType="end"/>
      </w:r>
      <w:r>
        <w:t>, if climate change alters those gradients we can expect concordant changes in species distributions</w:t>
      </w:r>
      <w:r w:rsidRPr="00E522EE">
        <w:t xml:space="preserve">. </w:t>
      </w:r>
      <w:r>
        <w:t>However, u</w:t>
      </w:r>
      <w:r w:rsidRPr="00E522EE">
        <w:t xml:space="preserve">nderstanding </w:t>
      </w:r>
      <w:r>
        <w:t>how the environment affects</w:t>
      </w:r>
      <w:r w:rsidRPr="00E522EE">
        <w:t xml:space="preserve"> biotic interactions is more challenging due to the complex sets of interactions that govern these processes </w:t>
      </w:r>
      <w:r w:rsidRPr="00E522EE">
        <w:fldChar w:fldCharType="begin"/>
      </w:r>
      <w:r>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Pr="00E522EE">
        <w:fldChar w:fldCharType="separate"/>
      </w:r>
      <w:r w:rsidRPr="00E522EE">
        <w:rPr>
          <w:noProof/>
        </w:rPr>
        <w:t>(Seabra, Wethey et al. 2015)</w:t>
      </w:r>
      <w:r w:rsidRPr="00E522EE">
        <w:fldChar w:fldCharType="end"/>
      </w:r>
      <w:r w:rsidRPr="00E522EE">
        <w:t>.</w:t>
      </w:r>
      <w:r>
        <w:t xml:space="preserve"> As a result</w:t>
      </w:r>
      <w:r w:rsidRPr="00E522EE">
        <w:t xml:space="preserve">, </w:t>
      </w:r>
      <w:r>
        <w:t xml:space="preserve">our understanding of the </w:t>
      </w:r>
      <w:r w:rsidRPr="00E522EE">
        <w:t xml:space="preserve">role of environmental filters </w:t>
      </w:r>
      <w:r>
        <w:t>o</w:t>
      </w:r>
      <w:r w:rsidRPr="00E522EE">
        <w:t xml:space="preserve">n community assembly </w:t>
      </w:r>
      <w:r>
        <w:t>is</w:t>
      </w:r>
      <w:r w:rsidRPr="00E522EE">
        <w:t xml:space="preserve"> disjointed due to the vastly different spatial scales of</w:t>
      </w:r>
      <w:r>
        <w:t xml:space="preserve"> typical </w:t>
      </w:r>
      <w:r w:rsidRPr="00E522EE">
        <w:t xml:space="preserve">biogeographical and community ecology studies </w:t>
      </w:r>
      <w:r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instrText xml:space="preserve"> ADDIN EN.CITE </w:instrText>
      </w:r>
      <w:r>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instrText xml:space="preserve"> ADDIN EN.CITE.DATA </w:instrText>
      </w:r>
      <w:r>
        <w:fldChar w:fldCharType="end"/>
      </w:r>
      <w:r w:rsidRPr="00E522EE">
        <w:fldChar w:fldCharType="separate"/>
      </w:r>
      <w:r w:rsidRPr="00E522EE">
        <w:rPr>
          <w:noProof/>
        </w:rPr>
        <w:t>(Ricklefs and Jenkins 2011)</w:t>
      </w:r>
      <w:r w:rsidRPr="00E522EE">
        <w:fldChar w:fldCharType="end"/>
      </w:r>
      <w:r w:rsidRPr="00E522EE">
        <w:t>.</w:t>
      </w:r>
    </w:p>
    <w:p w14:paraId="00EB9E37" w14:textId="77777777" w:rsidR="005A06ED" w:rsidRPr="00E522EE" w:rsidRDefault="005A06ED" w:rsidP="005A06ED">
      <w:pPr>
        <w:spacing w:line="240" w:lineRule="auto"/>
        <w:ind w:firstLine="720"/>
        <w:contextualSpacing/>
      </w:pPr>
      <w:r w:rsidRPr="00E522EE">
        <w:t>Observational surveys of existing communit</w:t>
      </w:r>
      <w:r>
        <w:t xml:space="preserve">ies spatially distributed </w:t>
      </w:r>
      <w:r w:rsidRPr="00E522EE">
        <w:t xml:space="preserve">along environmental gradients can be used in a space-for-time substitution to infer how communities will change through time as environmental conditions shift </w:t>
      </w:r>
      <w:r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instrText xml:space="preserve"> ADDIN EN.CITE </w:instrText>
      </w:r>
      <w:r>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instrText xml:space="preserve"> ADDIN EN.CITE.DATA </w:instrText>
      </w:r>
      <w:r>
        <w:fldChar w:fldCharType="end"/>
      </w:r>
      <w:r w:rsidRPr="00E522EE">
        <w:fldChar w:fldCharType="separate"/>
      </w:r>
      <w:r w:rsidRPr="00E522EE">
        <w:rPr>
          <w:noProof/>
        </w:rPr>
        <w:t>(Ricklefs and Jenkins 2011)</w:t>
      </w:r>
      <w:r w:rsidRPr="00E522EE">
        <w:fldChar w:fldCharType="end"/>
      </w:r>
      <w:r w:rsidRPr="00E522EE">
        <w:t>.</w:t>
      </w:r>
      <w:r>
        <w:t xml:space="preserve"> </w:t>
      </w:r>
      <w:r w:rsidRPr="00E522EE">
        <w:t>The approach allows for links to be drawn between climate drivers, local environmental conditions, and organism abundances.</w:t>
      </w:r>
      <w:r>
        <w:t xml:space="preserve"> </w:t>
      </w:r>
      <w:r w:rsidRPr="00E522EE">
        <w:t xml:space="preserve">Species co-occurrence patterns along environmental gradients can also shed light on possible shifts in biotic interactions </w:t>
      </w:r>
      <w:r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instrText xml:space="preserve"> ADDIN EN.CITE </w:instrText>
      </w:r>
      <w:r>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instrText xml:space="preserve"> ADDIN EN.CITE.DATA </w:instrText>
      </w:r>
      <w:r>
        <w:fldChar w:fldCharType="end"/>
      </w:r>
      <w:r w:rsidRPr="00E522EE">
        <w:fldChar w:fldCharType="separate"/>
      </w:r>
      <w:r w:rsidRPr="00E522EE">
        <w:rPr>
          <w:noProof/>
        </w:rPr>
        <w:t>(D'Amen, Mod et al. 2018)</w:t>
      </w:r>
      <w:r w:rsidRPr="00E522EE">
        <w:fldChar w:fldCharType="end"/>
      </w:r>
      <w:r w:rsidRPr="00E522EE">
        <w:t>.</w:t>
      </w:r>
      <w:r>
        <w:t xml:space="preserve"> </w:t>
      </w:r>
      <w:r w:rsidRPr="00E522EE">
        <w:t>However, the space-for-time substitution approach assumes that observed ecological differences along the spatial gradient are the sole product of corresponding changes in climate. This assumption may be unfair given that biogeographical studies have revealed that dispersal limitation, habitat heterogeneity, and local evolution can also contribute to current spatial patterns in community composition</w:t>
      </w:r>
      <w:r>
        <w:t xml:space="preserve"> </w:t>
      </w:r>
      <w:r>
        <w:fldChar w:fldCharType="begin"/>
      </w:r>
      <w:r>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fldChar w:fldCharType="separate"/>
      </w:r>
      <w:r w:rsidRPr="005A5FC6">
        <w:t>(Jacob et al. 2015)</w:t>
      </w:r>
      <w:r>
        <w:fldChar w:fldCharType="end"/>
      </w:r>
      <w:r w:rsidRPr="00E522EE">
        <w:t>.</w:t>
      </w:r>
      <w:r>
        <w:t xml:space="preserve"> </w:t>
      </w:r>
      <w:r w:rsidRPr="00E522EE">
        <w:t>These studies are typically large in scale, covering vast distances (thousands of km) in order to capture climate gradients.</w:t>
      </w:r>
      <w:r>
        <w:t xml:space="preserve"> </w:t>
      </w:r>
      <w:r w:rsidRPr="00E522EE">
        <w:t>These large scales make the precise mechanisms for observed biological changes difficult to ascertain due to covarying environmental variables (e.g., elevation, geology, human impacts).</w:t>
      </w:r>
      <w:r>
        <w:t xml:space="preserve"> </w:t>
      </w:r>
      <w:r w:rsidRPr="00C657AB">
        <w:t>Thus,</w:t>
      </w:r>
      <w:r w:rsidRPr="00E522EE">
        <w:t xml:space="preserve"> while current literature demonstrates that biome shifts occur across temperature and latitudinal gradients </w:t>
      </w:r>
      <w:r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Pr="00E522EE">
        <w:instrText xml:space="preserve"> ADDIN EN.CITE </w:instrText>
      </w:r>
      <w:r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Pr="00E522EE">
        <w:instrText xml:space="preserve"> ADDIN EN.CITE.DATA </w:instrText>
      </w:r>
      <w:r w:rsidRPr="00E522EE">
        <w:fldChar w:fldCharType="end"/>
      </w:r>
      <w:r w:rsidRPr="00E522EE">
        <w:fldChar w:fldCharType="separate"/>
      </w:r>
      <w:r w:rsidRPr="00E522EE">
        <w:rPr>
          <w:noProof/>
        </w:rPr>
        <w:t>(De Frenne, Graae et al. 2013)</w:t>
      </w:r>
      <w:r w:rsidRPr="00E522EE">
        <w:fldChar w:fldCharType="end"/>
      </w:r>
      <w:r w:rsidRPr="00E522EE">
        <w:t>, the value of these observational studies for forecasting community responses to climate change is hindered by the many confounding variables.</w:t>
      </w:r>
      <w:r>
        <w:t xml:space="preserve"> </w:t>
      </w:r>
      <w:r w:rsidRPr="00E522EE">
        <w:t xml:space="preserve">The power of using the space-for-time approach </w:t>
      </w:r>
      <w:r>
        <w:t xml:space="preserve">to </w:t>
      </w:r>
      <w:r w:rsidRPr="00E522EE">
        <w:t>delineat</w:t>
      </w:r>
      <w:r>
        <w:t>e</w:t>
      </w:r>
      <w:r w:rsidRPr="00E522EE">
        <w:t xml:space="preserve"> the intricacies of hydrologic cycle-ecosystem </w:t>
      </w:r>
      <w:r>
        <w:t>relationships is</w:t>
      </w:r>
      <w:r w:rsidRPr="00E522EE">
        <w:t xml:space="preserve"> enhanced </w:t>
      </w:r>
      <w:r>
        <w:t>in</w:t>
      </w:r>
      <w:r w:rsidRPr="00E522EE">
        <w:t xml:space="preserve"> study systems with limited </w:t>
      </w:r>
      <w:r w:rsidRPr="00E522EE">
        <w:lastRenderedPageBreak/>
        <w:t>confounding environmental variables (i.e. temperature, elevation, distance, and underlying geology</w:t>
      </w:r>
      <w:r>
        <w:t>).</w:t>
      </w:r>
    </w:p>
    <w:p w14:paraId="6A216757" w14:textId="77777777" w:rsidR="005A06ED" w:rsidRPr="00E522EE" w:rsidRDefault="005A06ED" w:rsidP="005A06ED">
      <w:pPr>
        <w:spacing w:line="240" w:lineRule="auto"/>
        <w:ind w:firstLine="720"/>
        <w:contextualSpacing/>
      </w:pPr>
      <w:r w:rsidRPr="00E522EE">
        <w:t xml:space="preserve">Fortunately, the Texas Coastal Prairie (TCP) </w:t>
      </w:r>
      <w:r>
        <w:t xml:space="preserve">within the Western Gulf coastal grasslands </w:t>
      </w:r>
      <w:r w:rsidRPr="00E522EE">
        <w:t xml:space="preserve">is an ideal system </w:t>
      </w:r>
      <w:r>
        <w:t xml:space="preserve">for </w:t>
      </w:r>
      <w:r w:rsidRPr="00E522EE">
        <w:t>evaluating the effect of hydrologic climate change on ecological communities. The Western Gulf coastal grasslands are a subtropical ecotone that spans Louisiana, Texas, and northern Mexico’s coastal areas. From east to west t</w:t>
      </w:r>
      <w:r>
        <w:t>he</w:t>
      </w:r>
      <w:r w:rsidRPr="00E522EE">
        <w:t xml:space="preserve"> climate becomes more arid, with gradual change for much of the coast and a region of rapid change located in southern Texas.</w:t>
      </w:r>
      <w:r>
        <w:t xml:space="preserve"> </w:t>
      </w:r>
      <w:r w:rsidRPr="00E522EE">
        <w:t>In this region the annual rainfall changes from 55cm•yr-1 (semi-arid) to 135 cm•yr-1 (sub-humid) over a 300 km gradient (Falcone 2011), but there are minimal changes in elevation, air temperature, underlying geology, and human land use. Thus, studying natural ecosystems that span the TCP maximizes our ability to detect relationships between annual precipitation and ecosystem processes in the absence of covarying factors.</w:t>
      </w:r>
    </w:p>
    <w:p w14:paraId="1E8659C3" w14:textId="77777777" w:rsidR="005A06ED" w:rsidRPr="00E522EE" w:rsidRDefault="005A06ED" w:rsidP="005A06ED">
      <w:pPr>
        <w:spacing w:line="240" w:lineRule="auto"/>
        <w:ind w:firstLine="720"/>
        <w:contextualSpacing/>
      </w:pPr>
      <w:r w:rsidRPr="00E522EE">
        <w:t>We used a section of the TCP where precipitation changes most quickly as a model system to evaluate how changes in precipitation alter stream communities.</w:t>
      </w:r>
      <w:r>
        <w:t xml:space="preserve"> </w:t>
      </w:r>
      <w:r w:rsidRPr="00E522EE">
        <w:t xml:space="preserve">As conditions become wetter, there is an observable ecological shift from Thornwood groves in the semi-arid West to Live oak forests </w:t>
      </w:r>
      <w:r>
        <w:t>t</w:t>
      </w:r>
      <w:r w:rsidRPr="00E522EE">
        <w:t xml:space="preserve">owards the East </w:t>
      </w:r>
      <w:r w:rsidRPr="00E522EE">
        <w:fldChar w:fldCharType="begin"/>
      </w:r>
      <w:r>
        <w:instrText xml:space="preserve"> ADDIN EN.CITE &lt;EndNote&gt;&lt;Cite&gt;&lt;Author&gt;Chapman BR&lt;/Author&gt;&lt;Year&gt;2018&lt;/Year&gt;&lt;RecNum&gt;187&lt;/RecNum&gt;&lt;DisplayText&gt;(Chapman BR 2018)&lt;/DisplayText&gt;&lt;record&gt;&lt;rec-number&gt;187&lt;/rec-number&gt;&lt;foreign-keys&gt;&lt;key app="EN" db-id="psz5tzvegvfzxvewravxdtp5xdsswfzfxrww" timestamp="0"&gt;187&lt;/key&gt;&lt;/foreign-keys&gt;&lt;ref-type name="Book"&gt;6&lt;/ref-type&gt;&lt;contributors&gt;&lt;authors&gt;&lt;author&gt;Chapman BR, Bolen EG&lt;/author&gt;&lt;/authors&gt;&lt;/contributors&gt;&lt;titles&gt;&lt;title&gt;The Natural History of Texas&lt;/title&gt;&lt;/titles&gt;&lt;edition&gt;First ed&lt;/edition&gt;&lt;dates&gt;&lt;year&gt;2018&lt;/year&gt;&lt;pub-dates&gt;&lt;date&gt;2018&lt;/date&gt;&lt;/pub-dates&gt;&lt;/dates&gt;&lt;pub-location&gt;College Station&lt;/pub-location&gt;&lt;publisher&gt;Texas A&amp;amp;M University Press&lt;/publisher&gt;&lt;urls&gt;&lt;/urls&gt;&lt;/record&gt;&lt;/Cite&gt;&lt;/EndNote&gt;</w:instrText>
      </w:r>
      <w:r w:rsidRPr="00E522EE">
        <w:fldChar w:fldCharType="separate"/>
      </w:r>
      <w:r w:rsidRPr="00E522EE">
        <w:rPr>
          <w:noProof/>
        </w:rPr>
        <w:t>(Chapman BR 2018)</w:t>
      </w:r>
      <w:r w:rsidRPr="00E522EE">
        <w:fldChar w:fldCharType="end"/>
      </w:r>
      <w:r w:rsidRPr="00E522EE">
        <w:t>.</w:t>
      </w:r>
      <w:r>
        <w:t xml:space="preserve"> In addition to its value as a case study region, there is limited prior biological sampling by state and federal agencies of running waters in the TCP, so sampling efforts enhance our understanding of subtropical ecosystems </w:t>
      </w:r>
      <w:r>
        <w:fldChar w:fldCharType="begin"/>
      </w:r>
      <w:r>
        <w:instrText xml:space="preserve"> ADDIN ZOTERO_ITEM CSL_CITATION {"citationID":"DHExWiVR","properties":{"formattedCitation":"(US EPA 2016)","plainCitation":"(US EPA 2016)","noteIndex":0},"citationItems":[{"id":125,"uris":["http://zotero.org/users/local/tyq98Km3/items/YGAWA8LL"],"uri":["http://zotero.org/users/local/tyq98Km3/items/YGAWA8LL"],"itemData":{"id":125,"type":"report","title":"National Aquatic Resource Surveys. National Rivers and Streams Assessment 2008-2009. Available from U.S. EPA web page: https://www.epa.gov/national-aquatic-resource-surveys/data-national-aquatic-resource-surveys. Date accessed: 2020-09-17.","author":[{"family":"US EPA","given":""}],"issued":{"date-parts":[["2016"]]}}}],"schema":"https://github.com/citation-style-language/schema/raw/master/csl-citation.json"} </w:instrText>
      </w:r>
      <w:r>
        <w:fldChar w:fldCharType="separate"/>
      </w:r>
      <w:r w:rsidRPr="005A5FC6">
        <w:t>(US EPA 2016)</w:t>
      </w:r>
      <w:r>
        <w:fldChar w:fldCharType="end"/>
      </w:r>
      <w:r>
        <w:t xml:space="preserve">. </w:t>
      </w:r>
      <w:r w:rsidRPr="00E522EE">
        <w:t>Along the rainfall gradient we surveyed 1</w:t>
      </w:r>
      <w:r>
        <w:t>0</w:t>
      </w:r>
      <w:r w:rsidRPr="00E522EE">
        <w:t xml:space="preserve"> </w:t>
      </w:r>
      <w:r>
        <w:t xml:space="preserve">USGS gauged </w:t>
      </w:r>
      <w:r w:rsidRPr="00E522EE">
        <w:t>wadeable streams for fish, benthic macroinvertebrate</w:t>
      </w:r>
      <w:r>
        <w:t>s</w:t>
      </w:r>
      <w:r w:rsidRPr="00E522EE">
        <w:t>, and environmental variables.</w:t>
      </w:r>
      <w:r>
        <w:t xml:space="preserve"> </w:t>
      </w:r>
      <w:r w:rsidRPr="00E522EE">
        <w:t xml:space="preserve">Our objectives were to: 1) Identify patterns in </w:t>
      </w:r>
      <w:r>
        <w:t xml:space="preserve">the </w:t>
      </w:r>
      <w:r w:rsidRPr="00E522EE">
        <w:t>diversity and composition of fish and macroinvertebrates communities that correspond to changes in precipitation, and 2) identify environmental drivers that mediate the effects of climate on community processes.</w:t>
      </w:r>
      <w:r>
        <w:t xml:space="preserve"> </w:t>
      </w:r>
      <w:r w:rsidRPr="00E522EE">
        <w:t xml:space="preserve">We expected that annual precipitation would be positively correlated with community diversity because humid precipitation regimes are expected to create more stable environmental conditions by creating habitat heterogeneity and predictable flow regimes which promote the development of greater biodiversity </w:t>
      </w:r>
      <w:r w:rsidRPr="00E522EE">
        <w:fldChar w:fldCharType="begin"/>
      </w:r>
      <w:r>
        <w: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instrText>
      </w:r>
      <w:r w:rsidRPr="00E522EE">
        <w:fldChar w:fldCharType="separate"/>
      </w:r>
      <w:r w:rsidRPr="00E522EE">
        <w:rPr>
          <w:noProof/>
        </w:rPr>
        <w:t>(Boulton, Peterson et al. 1992)</w:t>
      </w:r>
      <w:r w:rsidRPr="00E522EE">
        <w:fldChar w:fldCharType="end"/>
      </w:r>
      <w:r w:rsidRPr="00E522EE">
        <w:t xml:space="preserve">. We further expected that evapotranspiration by riparian vegetation </w:t>
      </w:r>
      <w:r>
        <w:t>would</w:t>
      </w:r>
      <w:r w:rsidRPr="00E522EE">
        <w:t xml:space="preserve"> </w:t>
      </w:r>
      <w:r>
        <w:t xml:space="preserve">increase </w:t>
      </w:r>
      <w:r w:rsidRPr="00E522EE">
        <w:t>solute concentrations in semi-arid streams</w:t>
      </w:r>
      <w:r>
        <w:t>, particularly during base flows</w:t>
      </w:r>
      <w:r w:rsidRPr="00E522EE">
        <w:t xml:space="preserve"> </w:t>
      </w:r>
      <w:r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instrText xml:space="preserve"> ADDIN EN.CITE </w:instrText>
      </w:r>
      <w:r>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instrText xml:space="preserve"> ADDIN EN.CITE.DATA </w:instrText>
      </w:r>
      <w:r>
        <w:fldChar w:fldCharType="end"/>
      </w:r>
      <w:r w:rsidRPr="00E522EE">
        <w:fldChar w:fldCharType="separate"/>
      </w:r>
      <w:r w:rsidRPr="00E522EE">
        <w:rPr>
          <w:noProof/>
        </w:rPr>
        <w:t>(Tabacchi, Lambs et al. 2000, Lupon, Bernal et al. 2016)</w:t>
      </w:r>
      <w:r w:rsidRPr="00E522EE">
        <w:fldChar w:fldCharType="end"/>
      </w:r>
      <w:r w:rsidRPr="00E522EE">
        <w:t>, creating environmental filters that limit recruitment of sensitive fish and macroinvertebrates</w:t>
      </w:r>
      <w:r>
        <w:t xml:space="preserve"> (hereafter referred to as invertebrates)</w:t>
      </w:r>
      <w:r w:rsidRPr="00E522EE">
        <w:t>.</w:t>
      </w:r>
    </w:p>
    <w:p w14:paraId="232E5506" w14:textId="77777777" w:rsidR="005A06ED" w:rsidRDefault="005A06ED" w:rsidP="005A06ED">
      <w:pPr>
        <w:spacing w:line="240" w:lineRule="auto"/>
        <w:contextualSpacing/>
        <w:rPr>
          <w:b/>
        </w:rPr>
      </w:pPr>
    </w:p>
    <w:p w14:paraId="43809016" w14:textId="77777777" w:rsidR="005A06ED" w:rsidRPr="00E522EE" w:rsidRDefault="005A06ED" w:rsidP="005A06ED">
      <w:pPr>
        <w:spacing w:line="240" w:lineRule="auto"/>
        <w:contextualSpacing/>
        <w:rPr>
          <w:b/>
        </w:rPr>
      </w:pPr>
      <w:r w:rsidRPr="00E522EE">
        <w:rPr>
          <w:b/>
        </w:rPr>
        <w:t>Methods</w:t>
      </w:r>
    </w:p>
    <w:p w14:paraId="36246BB8" w14:textId="77777777" w:rsidR="005A06ED" w:rsidRDefault="005A06ED" w:rsidP="005A06ED">
      <w:pPr>
        <w:spacing w:line="240" w:lineRule="auto"/>
        <w:contextualSpacing/>
        <w:rPr>
          <w:ins w:id="2" w:author="Christopher J. Patrick" w:date="2020-04-27T11:58:00Z"/>
        </w:rPr>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wadable, perennial streams which span 12 counties from Kleberg County to Montgomery in South-Central Texas, USA</w:t>
      </w:r>
      <w:r>
        <w:rPr>
          <w:bCs/>
        </w:rPr>
        <w:t xml:space="preserve"> (Fig. 1)</w:t>
      </w:r>
      <w:r w:rsidRPr="00E522EE">
        <w:rPr>
          <w:bCs/>
        </w:rPr>
        <w:t xml:space="preserve">. Each study site </w:t>
      </w:r>
      <w:r>
        <w:rPr>
          <w:bCs/>
        </w:rPr>
        <w:t>wa</w:t>
      </w:r>
      <w:r w:rsidRPr="00E522EE">
        <w:rPr>
          <w:bCs/>
        </w:rPr>
        <w:t>s located within 100 meters of a USGS stream gauge which continuously monitor streamflow and climate data year-round</w:t>
      </w:r>
      <w:r>
        <w:t xml:space="preserve">. </w:t>
      </w:r>
      <w:r w:rsidRPr="00BE3457">
        <w:t xml:space="preserve">Study sites were chosen to maximize differences in precipitation with minimal changes in underlying geology and elevation. </w:t>
      </w:r>
      <w:r w:rsidRPr="00BE3457">
        <w:rPr>
          <w:bCs/>
        </w:rPr>
        <w:t>The annual precipitation</w:t>
      </w:r>
      <w:r>
        <w:rPr>
          <w:bCs/>
        </w:rPr>
        <w:t xml:space="preserve"> </w:t>
      </w:r>
      <w:r w:rsidRPr="00BE3457">
        <w:rPr>
          <w:bCs/>
        </w:rPr>
        <w:t xml:space="preserve">ranges from </w:t>
      </w:r>
      <w:r>
        <w:rPr>
          <w:bCs/>
        </w:rPr>
        <w:t>61</w:t>
      </w:r>
      <w:r w:rsidRPr="00BE3457">
        <w:rPr>
          <w:bCs/>
        </w:rPr>
        <w:t>-12</w:t>
      </w:r>
      <w:r>
        <w:rPr>
          <w:bCs/>
        </w:rPr>
        <w:t>1</w:t>
      </w:r>
      <w:r w:rsidRPr="00BE3457">
        <w:rPr>
          <w:bCs/>
        </w:rPr>
        <w:t xml:space="preserve"> cm within the</w:t>
      </w:r>
      <w:r>
        <w:rPr>
          <w:bCs/>
        </w:rPr>
        <w:t xml:space="preserve"> </w:t>
      </w:r>
      <w:r w:rsidRPr="00E522EE">
        <w:rPr>
          <w:bCs/>
        </w:rPr>
        <w:t xml:space="preserve">study region which spans a linear distance </w:t>
      </w:r>
      <w:r>
        <w:rPr>
          <w:bCs/>
        </w:rPr>
        <w:t xml:space="preserve">from end to end </w:t>
      </w:r>
      <w:r w:rsidRPr="00E522EE">
        <w:rPr>
          <w:bCs/>
        </w:rPr>
        <w:t xml:space="preserve">of 378 km </w:t>
      </w:r>
      <w:r w:rsidRPr="00E522EE">
        <w:rPr>
          <w:bCs/>
        </w:rPr>
        <w:fldChar w:fldCharType="begin"/>
      </w:r>
      <w:r>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t>2</w:t>
      </w:r>
      <w:r w:rsidRPr="00E522EE">
        <w:t xml:space="preserve"> m), substrates (quaternary), and average air temperatures (19.</w:t>
      </w:r>
      <w:r>
        <w:t>8</w:t>
      </w:r>
      <w:r w:rsidRPr="00E522EE">
        <w:t>-22.1℃)</w:t>
      </w:r>
      <w:r>
        <w:t xml:space="preserve"> (Appendix-site)</w:t>
      </w:r>
      <w:r w:rsidRPr="00E522EE">
        <w:t xml:space="preserve">. </w:t>
      </w:r>
      <w:r>
        <w:t>Sampling was conducted by students and faculty at Texas A&amp;M (Corpus Christi) under permit SPR-0716-170, granted by Texas Parks and Wildlife Department.</w:t>
      </w:r>
    </w:p>
    <w:p w14:paraId="2E452F83" w14:textId="77777777" w:rsidR="005A06ED" w:rsidRPr="00E522EE" w:rsidRDefault="005A06ED" w:rsidP="005A06ED">
      <w:pPr>
        <w:spacing w:line="240" w:lineRule="auto"/>
        <w:contextualSpacing/>
      </w:pPr>
    </w:p>
    <w:p w14:paraId="2F3C7AE0" w14:textId="77777777" w:rsidR="005A06ED" w:rsidRPr="00A5012F" w:rsidRDefault="005A06ED" w:rsidP="005A06ED">
      <w:pPr>
        <w:spacing w:line="240" w:lineRule="auto"/>
        <w:contextualSpacing/>
      </w:pPr>
      <w:r w:rsidRPr="00E522EE">
        <w:rPr>
          <w:i/>
          <w:iCs/>
        </w:rPr>
        <w:lastRenderedPageBreak/>
        <w:t>Biological Sampling</w:t>
      </w:r>
      <w:r w:rsidRPr="00E522EE">
        <w:rPr>
          <w:b/>
          <w:bCs/>
        </w:rPr>
        <w:t xml:space="preserve">: </w:t>
      </w:r>
      <w:r w:rsidRPr="00E522EE">
        <w:t xml:space="preserve">Fish communities were sampled using a Smith-Root LR-24 Backpack in a single pass survey of a 100-meter reach </w:t>
      </w:r>
      <w:r w:rsidRPr="00E522EE">
        <w:fldChar w:fldCharType="begin"/>
      </w:r>
      <w:r>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Pr="00E522EE">
        <w:fldChar w:fldCharType="separate"/>
      </w:r>
      <w:r w:rsidRPr="00E522EE">
        <w:rPr>
          <w:noProof/>
        </w:rPr>
        <w:t>(Lamberti 2007)</w:t>
      </w:r>
      <w:r w:rsidRPr="00E522EE">
        <w:fldChar w:fldCharType="end"/>
      </w:r>
      <w:r w:rsidRPr="00E522EE">
        <w:t>.</w:t>
      </w:r>
      <w:r>
        <w:t xml:space="preserve"> The reach length was approximately 25 times the average stream width (4.1m), in accordance with EPA rapid bioassessment protocols </w:t>
      </w:r>
      <w:r>
        <w:fldChar w:fldCharType="begin"/>
      </w:r>
      <w:r>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fldChar w:fldCharType="separate"/>
      </w:r>
      <w:r>
        <w:rPr>
          <w:noProof/>
        </w:rPr>
        <w:t>(Barbour, Gerritsen et al. 1999)</w:t>
      </w:r>
      <w:r>
        <w:fldChar w:fldCharType="end"/>
      </w:r>
      <w:r>
        <w:t xml:space="preserve">. Study sites were characterized by low variation in geomorphology and overall habitat heterogeneity resulting in high success in assessing community composition over a shorter distance. </w:t>
      </w:r>
      <w:r w:rsidRPr="00E522EE">
        <w:t xml:space="preserve">Fish species </w:t>
      </w:r>
      <w:r>
        <w:t>were</w:t>
      </w:r>
      <w:r w:rsidRPr="00E522EE">
        <w:t xml:space="preserve"> field identified to species using a field guide </w:t>
      </w:r>
      <w:r w:rsidRPr="00E522EE">
        <w:fldChar w:fldCharType="begin"/>
      </w:r>
      <w:r>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Pr="00E522EE">
        <w:fldChar w:fldCharType="separate"/>
      </w:r>
      <w:r w:rsidRPr="00E522EE">
        <w:rPr>
          <w:noProof/>
        </w:rPr>
        <w:t>(Thomas C 2007)</w:t>
      </w:r>
      <w:r w:rsidRPr="00E522EE">
        <w:fldChar w:fldCharType="end"/>
      </w:r>
      <w:r w:rsidRPr="00E522EE">
        <w:t xml:space="preserve"> and photographed. Several specimens of each species were euthanized using tricaine mesylate (MS-222) and stored in &gt;70% denatured ethanol as voucher specimens for lab confirmation of species identification.</w:t>
      </w:r>
      <w:r>
        <w:t xml:space="preserve"> </w:t>
      </w:r>
      <w:r w:rsidRPr="00E522EE">
        <w:t xml:space="preserve">Fish Voucher specimens were identified using the Texas Academy of Science dichotomous key </w:t>
      </w:r>
      <w:r w:rsidRPr="00E522EE">
        <w:fldChar w:fldCharType="begin"/>
      </w:r>
      <w:r>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Pr="00E522EE">
        <w:fldChar w:fldCharType="separate"/>
      </w:r>
      <w:r w:rsidRPr="00E522EE">
        <w:rPr>
          <w:noProof/>
        </w:rPr>
        <w:t>(Hubbs 2008)</w:t>
      </w:r>
      <w:r w:rsidRPr="00E522EE">
        <w:fldChar w:fldCharType="end"/>
      </w:r>
      <w:r w:rsidRPr="00E522EE">
        <w:t xml:space="preserve"> and cross referenced with field identifications.</w:t>
      </w:r>
      <w:r>
        <w:t xml:space="preserve"> Vertebrate sampling was permitted by the Institutional Animal Care and Use Committee, Texas A&amp;M University Corpus Christi (AUP# 05-17).</w:t>
      </w:r>
    </w:p>
    <w:p w14:paraId="3E42A563" w14:textId="77777777" w:rsidR="005A06ED" w:rsidRPr="00377421" w:rsidRDefault="005A06ED" w:rsidP="005A06ED">
      <w:pPr>
        <w:spacing w:line="240" w:lineRule="auto"/>
        <w:ind w:firstLine="720"/>
        <w:contextualSpacing/>
      </w:pPr>
      <w:r>
        <w:t>I</w:t>
      </w:r>
      <w:r w:rsidRPr="00E522EE">
        <w:t xml:space="preserve">nvertebrates were collected using a </w:t>
      </w:r>
      <w:r>
        <w:t xml:space="preserve">0.305m wide </w:t>
      </w:r>
      <w:r w:rsidRPr="00E522EE">
        <w:t>D-frame net equipped with 500-</w:t>
      </w:r>
      <w:r>
        <w:t>µm</w:t>
      </w:r>
      <w:r w:rsidRPr="00E522EE">
        <w:t xml:space="preserve"> mesh.</w:t>
      </w:r>
      <w:r>
        <w:t xml:space="preserve"> </w:t>
      </w:r>
      <w:r w:rsidRPr="00E522EE">
        <w:t xml:space="preserve"> </w:t>
      </w:r>
      <w:r>
        <w:t>Twenty 0.093 m</w:t>
      </w:r>
      <w:r w:rsidRPr="00E522EE">
        <w:rPr>
          <w:vertAlign w:val="superscript"/>
        </w:rPr>
        <w:t>2</w:t>
      </w:r>
      <w:r>
        <w:t xml:space="preserve"> samples were collected via a combination of kick and sweep sampling from a representative distribution of best available habitat (riffles, large woody debris, overhanging vegetation). Samples were pooled in a </w:t>
      </w:r>
      <w:r w:rsidRPr="00BE3457">
        <w:t>500-</w:t>
      </w:r>
      <w:r>
        <w:t xml:space="preserve">µm sieve bucket where larger sticks and leaves were rinsed and removed. The entire sample was preserved with the addition of 95% EtOH for transport to the lab. In the lab, samples were spread across a gridded sampling tray and randomly selected grid cells were picked to completion until the total count was &gt; 300 individuals. </w:t>
      </w:r>
      <w:r w:rsidRPr="00377421">
        <w:t xml:space="preserve">Samples containing less than 300 individuals were picked to completion. </w:t>
      </w:r>
      <w:r>
        <w:t>Invertebrates</w:t>
      </w:r>
      <w:r w:rsidRPr="00377421">
        <w:t xml:space="preserve"> were identified to </w:t>
      </w:r>
      <w:r>
        <w:t xml:space="preserve">lowest taxonomic resolution (typically genus) using taxonomic keys cross referenced with species observations recorded by the TCEQ’s (Texas Commission on Environmental Quality) Surface Water Quality Monitoring Program  </w:t>
      </w:r>
      <w:r w:rsidRPr="00377421">
        <w:fldChar w:fldCharType="begin"/>
      </w:r>
      <w:r>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Pr="00377421">
        <w:fldChar w:fldCharType="separate"/>
      </w:r>
      <w:r>
        <w:rPr>
          <w:noProof/>
        </w:rPr>
        <w:t>(Wiggins 2015, Merritt, Cummins et al. 2019)</w:t>
      </w:r>
      <w:r w:rsidRPr="00377421">
        <w:fldChar w:fldCharType="end"/>
      </w:r>
      <w:r w:rsidRPr="00377421">
        <w:t xml:space="preserve">. The sum of individuals in each taxon were multiplied by the fraction of unpicked sample and reported as abundance of individuals per square </w:t>
      </w:r>
      <w:r>
        <w:t>meter</w:t>
      </w:r>
      <w:r w:rsidRPr="00377421">
        <w:t>.</w:t>
      </w:r>
    </w:p>
    <w:p w14:paraId="1DCFA1C8" w14:textId="77777777" w:rsidR="005A06ED" w:rsidRDefault="005A06ED" w:rsidP="005A06ED">
      <w:pPr>
        <w:spacing w:line="240" w:lineRule="auto"/>
        <w:contextualSpacing/>
        <w:rPr>
          <w:ins w:id="3" w:author="Christopher J. Patrick" w:date="2020-04-27T11:58:00Z"/>
          <w:i/>
          <w:iCs/>
        </w:rPr>
      </w:pPr>
    </w:p>
    <w:p w14:paraId="417E2ED4" w14:textId="77777777" w:rsidR="005A06ED" w:rsidRPr="00377421" w:rsidRDefault="005A06ED" w:rsidP="005A06ED">
      <w:pPr>
        <w:spacing w:line="240" w:lineRule="auto"/>
        <w:contextualSpacing/>
      </w:pPr>
      <w:r w:rsidRPr="00377421">
        <w:rPr>
          <w:i/>
          <w:iCs/>
        </w:rPr>
        <w:t>Environmenta</w:t>
      </w:r>
      <w:r>
        <w:rPr>
          <w:i/>
          <w:iCs/>
        </w:rPr>
        <w:t>l Data:</w:t>
      </w:r>
      <w:r>
        <w:t xml:space="preserve"> For each stream, we averaged values for each of the following h</w:t>
      </w:r>
      <w:r w:rsidRPr="00377421">
        <w:t>abitat measurements</w:t>
      </w:r>
      <w:r>
        <w:t xml:space="preserve"> that were </w:t>
      </w:r>
      <w:r w:rsidRPr="00377421">
        <w:t>taken at 4 cross-sections spaced 25m apart.</w:t>
      </w:r>
      <w:r>
        <w:t xml:space="preserve"> Canopy cover was measured using a spherical densiometer. A Rosgen Index value was calculated by dividing the bank-full width by the maximum depth </w:t>
      </w:r>
      <w:r>
        <w:fldChar w:fldCharType="begin"/>
      </w:r>
      <w:r>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fldChar w:fldCharType="separate"/>
      </w:r>
      <w:r>
        <w:rPr>
          <w:noProof/>
        </w:rPr>
        <w:t>(DL 2001)</w:t>
      </w:r>
      <w:r>
        <w:fldChar w:fldCharType="end"/>
      </w:r>
      <w:r>
        <w:t xml:space="preserve">. Bank height was recorded as vertical difference between water level and the height of the first bench. We estimated Sediment grain size within each cross-section using Wentworth size categories to calculate a median grain-size (d50) </w:t>
      </w:r>
      <w:r>
        <w:fldChar w:fldCharType="begin"/>
      </w:r>
      <w:r>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fldChar w:fldCharType="separate"/>
      </w:r>
      <w:r>
        <w:rPr>
          <w:noProof/>
        </w:rPr>
        <w:t>(Wentworth 1922)</w:t>
      </w:r>
      <w:r>
        <w:fldChar w:fldCharType="end"/>
      </w:r>
      <w:r>
        <w:t xml:space="preserve">. </w:t>
      </w:r>
      <w:r w:rsidRPr="00377421">
        <w:t xml:space="preserve">Oxygen, temperature </w:t>
      </w:r>
      <w:r>
        <w:t>(T</w:t>
      </w:r>
      <w:r w:rsidRPr="00E13A41">
        <w:rPr>
          <w:vertAlign w:val="subscript"/>
        </w:rPr>
        <w:t>water</w:t>
      </w:r>
      <w:r w:rsidRPr="00377421">
        <w:t>), conductivity, turbidity, and pH were measured at each point using a YSI ProDSS multiparameter probe.</w:t>
      </w:r>
      <w:r>
        <w:t xml:space="preserve"> T</w:t>
      </w:r>
      <w:r w:rsidRPr="00377421">
        <w:t xml:space="preserve">wo 60 mL water samples were collected and filtered through a pre-combusted (500℃ for 4 hours) glass fiber filter (Whatman GF/F) into acid washed </w:t>
      </w:r>
      <w:r>
        <w:t xml:space="preserve">amber </w:t>
      </w:r>
      <w:r w:rsidRPr="00377421">
        <w:t xml:space="preserve">bottles, transferred </w:t>
      </w:r>
      <w:r>
        <w:t>to the lab in a cooler on ice</w:t>
      </w:r>
      <w:r w:rsidRPr="00377421">
        <w:t>, and stored frozen (-20℃) until analysis for nutrients (NH</w:t>
      </w:r>
      <w:r w:rsidRPr="00377421">
        <w:rPr>
          <w:vertAlign w:val="subscript"/>
        </w:rPr>
        <w:t>4</w:t>
      </w:r>
      <w:r w:rsidRPr="00377421">
        <w:rPr>
          <w:vertAlign w:val="superscript"/>
        </w:rPr>
        <w:t>+</w:t>
      </w:r>
      <w:r w:rsidRPr="00377421">
        <w:t>, NO</w:t>
      </w:r>
      <w:r w:rsidRPr="00377421">
        <w:rPr>
          <w:vertAlign w:val="subscript"/>
        </w:rPr>
        <w:t>3</w:t>
      </w:r>
      <w:r w:rsidRPr="00377421">
        <w:rPr>
          <w:vertAlign w:val="superscript"/>
        </w:rPr>
        <w:t>-</w:t>
      </w:r>
      <w:r w:rsidRPr="00377421">
        <w:t xml:space="preserve">, and </w:t>
      </w:r>
      <w:r>
        <w:t>PO</w:t>
      </w:r>
      <w:r>
        <w:rPr>
          <w:vertAlign w:val="subscript"/>
        </w:rPr>
        <w:t>4</w:t>
      </w:r>
      <w:r>
        <w:rPr>
          <w:vertAlign w:val="superscript"/>
        </w:rPr>
        <w:t>-</w:t>
      </w:r>
      <w:r>
        <w:t>)</w:t>
      </w:r>
      <w:r w:rsidRPr="00377421">
        <w:t>.</w:t>
      </w:r>
      <w:r>
        <w:t xml:space="preserve"> </w:t>
      </w:r>
      <w:r w:rsidRPr="00377421">
        <w:t xml:space="preserve">Water samples were run </w:t>
      </w:r>
      <w:r>
        <w:t xml:space="preserve">using colorimetric methods on a latchet autoanalyzer </w:t>
      </w:r>
      <w:r w:rsidRPr="00377421">
        <w:t>by the Oklahoma University Soil Water and Forage Laboratory.</w:t>
      </w:r>
      <w:r>
        <w:t xml:space="preserve"> </w:t>
      </w:r>
    </w:p>
    <w:p w14:paraId="20D74532" w14:textId="77777777" w:rsidR="005A06ED" w:rsidRDefault="005A06ED" w:rsidP="005A06ED">
      <w:pPr>
        <w:spacing w:line="240" w:lineRule="auto"/>
        <w:ind w:firstLine="720"/>
        <w:contextualSpacing/>
      </w:pPr>
      <w:r w:rsidRPr="00377421">
        <w:t>In addition to the habitat metrics measured in the field,</w:t>
      </w:r>
      <w:r>
        <w:t xml:space="preserve"> we mined climate and watershed data (average annual precipitation (AP), relative humidity (RH), mean-annual potential evapotranspiration (PET), proportion of forested riparian zone (Rip.forest), and proportions of watershed forest (Bas.forest), agriculture (Bas.plant), and urban development (Bas.dev), soil permeability (Soil.Perm), soil organic content (Soil.Org), and runoff factor from the </w:t>
      </w:r>
      <w:r w:rsidRPr="009A7FCE">
        <w:t>US Geologic Surveyors Geospatial Attributes of Gages for Evaluating Streamflow, version I</w:t>
      </w:r>
      <w:r>
        <w:t>I</w:t>
      </w:r>
      <w:r w:rsidRPr="009A7FCE">
        <w:t xml:space="preserve"> dataset</w:t>
      </w:r>
      <w:r>
        <w:t xml:space="preserve"> </w:t>
      </w:r>
      <w:r>
        <w:fldChar w:fldCharType="begin"/>
      </w:r>
      <w: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A twenty-year continuous daily flow record was downloaded for each site </w:t>
      </w:r>
      <w:r>
        <w:lastRenderedPageBreak/>
        <w:t xml:space="preserve">(except Tranquitas Creek which only had 4 years of available data) from the USGS water services </w:t>
      </w:r>
      <w:r>
        <w:fldChar w:fldCharType="begin"/>
      </w:r>
      <w: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7D866242" w14:textId="77777777" w:rsidR="005A06ED" w:rsidRPr="009A7FCE" w:rsidRDefault="005A06ED" w:rsidP="005A06ED">
      <w:pPr>
        <w:spacing w:line="240" w:lineRule="auto"/>
        <w:ind w:firstLine="720"/>
        <w:contextualSpacing/>
      </w:pPr>
      <w:r>
        <w:t>In order to evaluate the typical flow regime of each site in the context of seasonal droughts, floods, and overall variation in flow, we calculated the following four variables: average daily discharge (Discharge), the flashiness index (Flash Index = cumulative changes in day to day daily flow / cumulative flow), the high flow Pulse Percentage (HFPP = Percent of time daily flow is above 3 times the median daily flow), and the low flow pulse percentage (LFPP = times where daily discharge drops below the 25</w:t>
      </w:r>
      <w:r w:rsidRPr="00BF0756">
        <w:rPr>
          <w:vertAlign w:val="superscript"/>
        </w:rPr>
        <w:t>th</w:t>
      </w:r>
      <w:r>
        <w:t xml:space="preserve"> percentile) </w:t>
      </w:r>
      <w:r>
        <w:fldChar w:fldCharType="begin"/>
      </w:r>
      <w:r>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fldChar w:fldCharType="separate"/>
      </w:r>
      <w:r>
        <w:rPr>
          <w:noProof/>
        </w:rPr>
        <w:t>(Olden and Poff 2003, Patrick and Yuan 2017)</w:t>
      </w:r>
      <w:r>
        <w:fldChar w:fldCharType="end"/>
      </w:r>
      <w:r>
        <w:t>.</w:t>
      </w:r>
    </w:p>
    <w:p w14:paraId="277468AD" w14:textId="77777777" w:rsidR="005A06ED" w:rsidRDefault="005A06ED" w:rsidP="005A06ED">
      <w:pPr>
        <w:spacing w:line="240" w:lineRule="auto"/>
        <w:contextualSpacing/>
        <w:rPr>
          <w:i/>
          <w:iCs/>
        </w:rPr>
      </w:pPr>
    </w:p>
    <w:p w14:paraId="37E08180" w14:textId="77777777" w:rsidR="005A06ED" w:rsidRPr="009A7FCE" w:rsidRDefault="005A06ED" w:rsidP="005A06ED">
      <w:pPr>
        <w:spacing w:line="240" w:lineRule="auto"/>
        <w:contextualSpacing/>
        <w:rPr>
          <w:rFonts w:eastAsiaTheme="minorEastAsia"/>
        </w:rPr>
      </w:pPr>
      <w:r w:rsidRPr="00BE3457">
        <w:rPr>
          <w:i/>
          <w:iCs/>
        </w:rPr>
        <w:t>Analyses</w:t>
      </w:r>
      <w:r w:rsidRPr="00BE3457">
        <w:rPr>
          <w:b/>
          <w:bCs/>
        </w:rPr>
        <w:t xml:space="preserve">: </w:t>
      </w:r>
      <w:r w:rsidRPr="00A75934">
        <w:t xml:space="preserve">For each community (fish, invertebrates) we calculated Shannon diversity and rarified taxonomic richness </w:t>
      </w:r>
      <w:r>
        <w:fldChar w:fldCharType="begin"/>
      </w:r>
      <w:r>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fldChar w:fldCharType="separate"/>
      </w:r>
      <w:r w:rsidRPr="005A5FC6">
        <w:t>(Hurlbert 1971)</w:t>
      </w:r>
      <w:r>
        <w:fldChar w:fldCharType="end"/>
      </w:r>
      <w:ins w:id="4" w:author="Christopher J. Patrick" w:date="2020-04-28T10:51:00Z">
        <w:r w:rsidRPr="00A75934">
          <w:t>.</w:t>
        </w:r>
      </w:ins>
      <w:r>
        <w:rPr>
          <w:b/>
          <w:bCs/>
        </w:rPr>
        <w:t xml:space="preserve"> </w:t>
      </w:r>
      <w:r>
        <w:rPr>
          <w:rFonts w:eastAsiaTheme="minorEastAsia"/>
        </w:rPr>
        <w:t xml:space="preserve">Diversity and richness measures were calculated using the Vegan Library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Pr>
          <w:rFonts w:eastAsiaTheme="minorEastAsia"/>
        </w:rPr>
        <w:t xml:space="preserve"> in the statistical program R </w:t>
      </w:r>
      <w:r>
        <w:rPr>
          <w:rFonts w:eastAsiaTheme="minorEastAsia"/>
        </w:rPr>
        <w:fldChar w:fldCharType="begin"/>
      </w:r>
      <w:r>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Pr>
          <w:rFonts w:eastAsiaTheme="minorEastAsia"/>
        </w:rPr>
        <w:fldChar w:fldCharType="separate"/>
      </w:r>
      <w:r>
        <w:rPr>
          <w:rFonts w:eastAsiaTheme="minorEastAsia"/>
          <w:noProof/>
        </w:rPr>
        <w:t>(R Core Team 2019)</w:t>
      </w:r>
      <w:r>
        <w:rPr>
          <w:rFonts w:eastAsiaTheme="minorEastAsia"/>
        </w:rPr>
        <w:fldChar w:fldCharType="end"/>
      </w:r>
      <w:ins w:id="5" w:author="Christopher J. Patrick" w:date="2020-04-27T12:07:00Z">
        <w:r>
          <w:rPr>
            <w:rFonts w:eastAsiaTheme="minorEastAsia"/>
          </w:rPr>
          <w:t>.</w:t>
        </w:r>
      </w:ins>
      <w:r>
        <w:rPr>
          <w:rFonts w:eastAsiaTheme="minorEastAsia"/>
        </w:rPr>
        <w:t xml:space="preserve"> To evaluate the effect of rainfall on environmental variables that may influence the biota, we used linear regression to examine relationships between environmental variables and annual precipitation. We then used linear regression to evaluate the effect rainfall and environmental variables on fish and invertebrate community metrics. Prior to analyses c</w:t>
      </w:r>
      <w:r w:rsidRPr="009A7FCE">
        <w:rPr>
          <w:rFonts w:eastAsiaTheme="minorEastAsia"/>
        </w:rPr>
        <w:t xml:space="preserve">onductivity and </w:t>
      </w:r>
      <w:r w:rsidRPr="00BE3457">
        <w:t>NO</w:t>
      </w:r>
      <w:r w:rsidRPr="00BE3457">
        <w:rPr>
          <w:vertAlign w:val="subscript"/>
        </w:rPr>
        <w:t>3</w:t>
      </w:r>
      <w:r w:rsidRPr="00BE3457">
        <w:rPr>
          <w:vertAlign w:val="superscript"/>
        </w:rPr>
        <w:t>-</w:t>
      </w:r>
      <w:r w:rsidRPr="009A7FCE">
        <w:rPr>
          <w:rFonts w:eastAsiaTheme="minorEastAsia"/>
        </w:rPr>
        <w:t xml:space="preserve"> concentrations were </w:t>
      </w:r>
      <w:r>
        <w:rPr>
          <w:rFonts w:eastAsiaTheme="minorEastAsia"/>
        </w:rPr>
        <w:t xml:space="preserve">natural </w:t>
      </w:r>
      <w:r w:rsidRPr="009A7FCE">
        <w:rPr>
          <w:rFonts w:eastAsiaTheme="minorEastAsia"/>
        </w:rPr>
        <w:t xml:space="preserve">log transformed </w:t>
      </w:r>
      <w:r>
        <w:rPr>
          <w:rFonts w:eastAsiaTheme="minorEastAsia"/>
        </w:rPr>
        <w:t>to satisfy the test assumption of normality</w:t>
      </w:r>
      <w:r w:rsidRPr="009A7FCE">
        <w:rPr>
          <w:rFonts w:eastAsiaTheme="minorEastAsia"/>
        </w:rPr>
        <w:t xml:space="preserve">. </w:t>
      </w:r>
    </w:p>
    <w:p w14:paraId="3AD4DE5F" w14:textId="77777777" w:rsidR="005A06ED" w:rsidRPr="009A7FCE" w:rsidRDefault="005A06ED" w:rsidP="005A06ED">
      <w:pPr>
        <w:spacing w:line="240" w:lineRule="auto"/>
        <w:ind w:firstLine="720"/>
        <w:contextualSpacing/>
        <w:rPr>
          <w:rFonts w:eastAsiaTheme="minorEastAsia"/>
        </w:rPr>
      </w:pPr>
      <w:r>
        <w:rPr>
          <w:rFonts w:eastAsiaTheme="minorEastAsia"/>
        </w:rPr>
        <w:t xml:space="preserve">To evaluate how community composition changed along the gradient, we </w:t>
      </w:r>
      <w:r w:rsidRPr="009A7FCE">
        <w:rPr>
          <w:rFonts w:eastAsiaTheme="minorEastAsia"/>
        </w:rPr>
        <w:t>ordinated</w:t>
      </w:r>
      <w:r>
        <w:rPr>
          <w:rFonts w:eastAsiaTheme="minorEastAsia"/>
        </w:rPr>
        <w:t xml:space="preserve"> each taxa group (fish, invertebrates) across sites using non-metric multidimensional scaling (NMDS)</w:t>
      </w:r>
      <w:r w:rsidRPr="009A7FCE">
        <w:rPr>
          <w:rFonts w:eastAsiaTheme="minorEastAsia"/>
        </w:rPr>
        <w:t xml:space="preserve"> using the</w:t>
      </w:r>
      <w:r>
        <w:rPr>
          <w:rFonts w:eastAsiaTheme="minorEastAsia"/>
        </w:rPr>
        <w:t xml:space="preserve"> ‘metaMDS’ within the VEGAN R package. The function </w:t>
      </w:r>
      <w:r w:rsidRPr="009A7FCE">
        <w:rPr>
          <w:rFonts w:eastAsiaTheme="minorEastAsia"/>
        </w:rPr>
        <w:t>runs NMDS with multiple starting configurations</w:t>
      </w:r>
      <w:r>
        <w:rPr>
          <w:rFonts w:eastAsiaTheme="minorEastAsia"/>
        </w:rPr>
        <w:t xml:space="preserve"> (n=100)</w:t>
      </w:r>
      <w:r w:rsidRPr="009A7FCE">
        <w:rPr>
          <w:rFonts w:eastAsiaTheme="minorEastAsia"/>
        </w:rPr>
        <w:t xml:space="preserve">, compares results, and stops after finding a similar minimum stress solution. The </w:t>
      </w:r>
      <w:r>
        <w:rPr>
          <w:rFonts w:eastAsiaTheme="minorEastAsia"/>
        </w:rPr>
        <w:t xml:space="preserve">minimum stress solution is </w:t>
      </w:r>
      <w:r w:rsidRPr="009A7FCE">
        <w:rPr>
          <w:rFonts w:eastAsiaTheme="minorEastAsia"/>
        </w:rPr>
        <w:t>scale</w:t>
      </w:r>
      <w:r>
        <w:rPr>
          <w:rFonts w:eastAsiaTheme="minorEastAsia"/>
        </w:rPr>
        <w:t>d</w:t>
      </w:r>
      <w:r w:rsidRPr="009A7FCE">
        <w:rPr>
          <w:rFonts w:eastAsiaTheme="minorEastAsia"/>
        </w:rPr>
        <w:t>, rotate</w:t>
      </w:r>
      <w:r>
        <w:rPr>
          <w:rFonts w:eastAsiaTheme="minorEastAsia"/>
        </w:rPr>
        <w:t>d</w:t>
      </w:r>
      <w:r w:rsidRPr="009A7FCE">
        <w:rPr>
          <w:rFonts w:eastAsiaTheme="minorEastAsia"/>
        </w:rPr>
        <w:t xml:space="preserve">, and </w:t>
      </w:r>
      <w:r>
        <w:rPr>
          <w:rFonts w:eastAsiaTheme="minorEastAsia"/>
        </w:rPr>
        <w:t xml:space="preserve">then </w:t>
      </w:r>
      <w:r w:rsidRPr="009A7FCE">
        <w:rPr>
          <w:rFonts w:eastAsiaTheme="minorEastAsia"/>
        </w:rPr>
        <w:t xml:space="preserve">species scores </w:t>
      </w:r>
      <w:r>
        <w:rPr>
          <w:rFonts w:eastAsiaTheme="minorEastAsia"/>
        </w:rPr>
        <w:t xml:space="preserve">are added </w:t>
      </w:r>
      <w:r w:rsidRPr="009A7FCE">
        <w:rPr>
          <w:rFonts w:eastAsiaTheme="minorEastAsia"/>
        </w:rPr>
        <w:t>to the configuration as weighted averages</w:t>
      </w:r>
      <w:r>
        <w:rPr>
          <w:rFonts w:eastAsiaTheme="minorEastAsia"/>
        </w:rPr>
        <w:t xml:space="preserve">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sidRPr="009A7FCE">
        <w:rPr>
          <w:rFonts w:eastAsiaTheme="minorEastAsia"/>
        </w:rPr>
        <w:t xml:space="preserve">. </w:t>
      </w:r>
      <w:r>
        <w:rPr>
          <w:rFonts w:eastAsiaTheme="minorEastAsia"/>
        </w:rPr>
        <w:t xml:space="preserve">Using the climate data, sites were grouped </w:t>
      </w:r>
      <w:r w:rsidRPr="001A3D2B">
        <w:rPr>
          <w:rFonts w:eastAsiaTheme="minorEastAsia"/>
        </w:rPr>
        <w:t>using Ward’s minimum variance method</w:t>
      </w:r>
      <w:r>
        <w:rPr>
          <w:rFonts w:eastAsiaTheme="minorEastAsia"/>
        </w:rPr>
        <w:t xml:space="preserve"> for hierarchical clustering</w:t>
      </w:r>
      <w:r w:rsidRPr="001A3D2B">
        <w:rPr>
          <w:rFonts w:eastAsiaTheme="minorEastAsia"/>
        </w:rPr>
        <w:t xml:space="preserve"> </w:t>
      </w:r>
      <w:r w:rsidRPr="001A3D2B">
        <w:rPr>
          <w:rFonts w:eastAsiaTheme="minorEastAsia"/>
        </w:rPr>
        <w:fldChar w:fldCharType="begin"/>
      </w:r>
      <w:r>
        <w:rPr>
          <w:rFonts w:eastAsiaTheme="minorEastAsia"/>
        </w:rPr>
        <w:instrText xml:space="preserve"> ADDIN EN.CITE &lt;EndNote&gt;&lt;Cite&gt;&lt;Author&gt;Ward&lt;/Author&gt;&lt;Year&gt;1963&lt;/Year&gt;&lt;RecNum&gt;11&lt;/RecNum&gt;&lt;DisplayText&gt;(Ward 1963)&lt;/DisplayText&gt;&lt;record&gt;&lt;rec-number&gt;11&lt;/rec-number&gt;&lt;foreign-keys&gt;&lt;key app="EN" db-id="psz5tzvegvfzxvewravxdtp5xdsswfzfxrww" timestamp="0"&gt;11&lt;/key&gt;&lt;/foreign-keys&gt;&lt;ref-type name="Journal Article"&gt;17&lt;/ref-type&gt;&lt;contributors&gt;&lt;authors&gt;&lt;author&gt;Ward, J. H.&lt;/author&gt;&lt;/authors&gt;&lt;/contributors&gt;&lt;titles&gt;&lt;title&gt;HIERARCHICAL GROUPING TO OPTIMIZE AN OBJECTIVE FUNCTION&lt;/title&gt;&lt;secondary-title&gt;Journal of the American Statistical Association&lt;/secondary-title&gt;&lt;/titles&gt;&lt;pages&gt;236-&amp;amp;&lt;/pages&gt;&lt;volume&gt;58&lt;/volume&gt;&lt;number&gt;301&lt;/number&gt;&lt;dates&gt;&lt;year&gt;1963&lt;/year&gt;&lt;/dates&gt;&lt;isbn&gt;0162-1459&lt;/isbn&gt;&lt;accession-num&gt;WOS:A1963P102700016&lt;/accession-num&gt;&lt;urls&gt;&lt;related-urls&gt;&lt;url&gt;&amp;lt;Go to ISI&amp;gt;://WOS:A1963P102700016&lt;/url&gt;&lt;/related-urls&gt;&lt;/urls&gt;&lt;electronic-resource-num&gt;10.2307/2282967&lt;/electronic-resource-num&gt;&lt;/record&gt;&lt;/Cite&gt;&lt;/EndNote&gt;</w:instrText>
      </w:r>
      <w:r w:rsidRPr="001A3D2B">
        <w:rPr>
          <w:rFonts w:eastAsiaTheme="minorEastAsia"/>
        </w:rPr>
        <w:fldChar w:fldCharType="separate"/>
      </w:r>
      <w:r w:rsidRPr="001A3D2B">
        <w:rPr>
          <w:rFonts w:eastAsiaTheme="minorEastAsia"/>
          <w:noProof/>
        </w:rPr>
        <w:t>(Ward 1963)</w:t>
      </w:r>
      <w:r w:rsidRPr="001A3D2B">
        <w:rPr>
          <w:rFonts w:eastAsiaTheme="minorEastAsia"/>
        </w:rPr>
        <w:fldChar w:fldCharType="end"/>
      </w:r>
      <w:r w:rsidRPr="001A3D2B">
        <w:rPr>
          <w:rFonts w:eastAsiaTheme="minorEastAsia"/>
        </w:rPr>
        <w:t xml:space="preserve">. Finally, we fit environmental variables to each ordination </w:t>
      </w:r>
      <w:r>
        <w:rPr>
          <w:rFonts w:eastAsiaTheme="minorEastAsia"/>
        </w:rPr>
        <w:t>using the ‘envfit’ function within the VEGAN R package; this function fits environmental vectors onto the ordination and calculates the maximum correlation with the projection of points (sites in this case)</w:t>
      </w:r>
      <w:r w:rsidRPr="001A3D2B">
        <w:rPr>
          <w:rFonts w:eastAsiaTheme="minorEastAsia"/>
        </w:rPr>
        <w:t>.</w:t>
      </w:r>
      <w:r>
        <w:rPr>
          <w:rFonts w:eastAsiaTheme="minorEastAsia"/>
        </w:rPr>
        <w:t xml:space="preserve"> </w:t>
      </w:r>
      <w:r>
        <w:rPr>
          <w:rFonts w:eastAsiaTheme="minorEastAsia"/>
          <w:vertAlign w:val="superscript"/>
        </w:rPr>
        <w:t xml:space="preserve"> </w:t>
      </w:r>
      <w:r>
        <w:rPr>
          <w:rFonts w:eastAsiaTheme="minorEastAsia"/>
        </w:rPr>
        <w:t xml:space="preserve">To ease in visual interpretation of the plots we only retained environmental variables that were significant at an α &gt; 0.10 and explained &gt; 40% of the variation. Retained environmental vectors were overlaid on top of the NMDS plots. The direction of the vector indicates the axis of the variable within the ordination space and the length of the arrow is proportional to its correlation with the projected points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Pr>
          <w:rFonts w:eastAsiaTheme="minorEastAsia"/>
        </w:rPr>
        <w:t>.</w:t>
      </w:r>
    </w:p>
    <w:p w14:paraId="1363B84F" w14:textId="77777777" w:rsidR="005A06ED" w:rsidRDefault="005A06ED" w:rsidP="005A06ED">
      <w:pPr>
        <w:spacing w:line="240" w:lineRule="auto"/>
        <w:contextualSpacing/>
        <w:rPr>
          <w:b/>
          <w:bCs/>
          <w:sz w:val="28"/>
        </w:rPr>
      </w:pPr>
    </w:p>
    <w:p w14:paraId="73A26159" w14:textId="77777777" w:rsidR="005A06ED" w:rsidRPr="009A7FCE" w:rsidRDefault="005A06ED" w:rsidP="005A06ED">
      <w:pPr>
        <w:spacing w:line="240" w:lineRule="auto"/>
        <w:contextualSpacing/>
        <w:rPr>
          <w:b/>
          <w:bCs/>
          <w:sz w:val="28"/>
        </w:rPr>
      </w:pPr>
      <w:r w:rsidRPr="009A7FCE">
        <w:rPr>
          <w:b/>
          <w:bCs/>
          <w:sz w:val="28"/>
        </w:rPr>
        <w:t>Results</w:t>
      </w:r>
    </w:p>
    <w:p w14:paraId="377D8B71" w14:textId="77777777" w:rsidR="005A06ED" w:rsidRDefault="005A06ED" w:rsidP="005A06ED">
      <w:pPr>
        <w:spacing w:line="240" w:lineRule="auto"/>
        <w:contextualSpacing/>
      </w:pPr>
      <w:r w:rsidRPr="00216EFF">
        <w:rPr>
          <w:i/>
          <w:iCs/>
        </w:rPr>
        <w:t xml:space="preserve">Site </w:t>
      </w:r>
      <w:r>
        <w:rPr>
          <w:i/>
          <w:iCs/>
        </w:rPr>
        <w:t xml:space="preserve">Overview: </w:t>
      </w:r>
      <w:r w:rsidRPr="007009FB">
        <w:t xml:space="preserve">Regression analysis of 26 environmental variables </w:t>
      </w:r>
      <w:r>
        <w:t>indicates</w:t>
      </w:r>
      <w:r w:rsidRPr="007009FB">
        <w:t xml:space="preserve"> 20 significant </w:t>
      </w:r>
      <w:r>
        <w:t>(</w:t>
      </w:r>
      <w:r w:rsidRPr="007009FB">
        <w:t>R</w:t>
      </w:r>
      <w:r w:rsidRPr="007009FB">
        <w:rPr>
          <w:vertAlign w:val="superscript"/>
        </w:rPr>
        <w:t>2</w:t>
      </w:r>
      <w:r w:rsidRPr="007009FB">
        <w:t xml:space="preserve"> &gt; 0.40 and a </w:t>
      </w:r>
      <w:r w:rsidRPr="007009FB">
        <w:rPr>
          <w:i/>
          <w:iCs/>
        </w:rPr>
        <w:t>p</w:t>
      </w:r>
      <w:r w:rsidRPr="007009FB">
        <w:t>-value &lt; 0.05</w:t>
      </w:r>
      <w:r>
        <w:t>)</w:t>
      </w:r>
      <w:r w:rsidRPr="007009FB">
        <w:t xml:space="preserve"> relationships reported in Appendix-regressions</w:t>
      </w:r>
      <w:r>
        <w:rPr>
          <w:i/>
          <w:iCs/>
        </w:rPr>
        <w:t xml:space="preserve">. </w:t>
      </w:r>
      <w:r>
        <w:t>We observed several significant relationships between mean annual precipitation and measured environmental variables (Appendix-regression)</w:t>
      </w:r>
      <w:ins w:id="6" w:author="Christopher J. Patrick" w:date="2020-04-28T12:07:00Z">
        <w:r>
          <w:t>.</w:t>
        </w:r>
      </w:ins>
      <w:r>
        <w:t xml:space="preserve"> Surface runoff was positive related with, whereas conductivity and potential evaporation were negatively related to precipitation (Fig. 2). Increasing PET is correlated with increases in T</w:t>
      </w:r>
      <w:r>
        <w:rPr>
          <w:vertAlign w:val="subscript"/>
        </w:rPr>
        <w:t xml:space="preserve">water </w:t>
      </w:r>
      <w:r>
        <w:t xml:space="preserve">and decreases in Soil.Org. Lastly, relative humidity correlates negatively with LFPP. </w:t>
      </w:r>
    </w:p>
    <w:p w14:paraId="665B4E7B" w14:textId="77777777" w:rsidR="005A06ED" w:rsidRDefault="005A06ED" w:rsidP="005A06ED">
      <w:pPr>
        <w:spacing w:line="240" w:lineRule="auto"/>
        <w:contextualSpacing/>
      </w:pPr>
      <w:r>
        <w:t>Significant environmental regressions excluding climate variables are summarized as follows (Appendix-regression); HFPP correlates negatively with PO</w:t>
      </w:r>
      <w:r>
        <w:rPr>
          <w:vertAlign w:val="subscript"/>
        </w:rPr>
        <w:t>4</w:t>
      </w:r>
      <w:r>
        <w:rPr>
          <w:vertAlign w:val="superscript"/>
        </w:rPr>
        <w:t>-</w:t>
      </w:r>
      <w:r>
        <w:t>, canopy coverage is positively correlated with NH</w:t>
      </w:r>
      <w:r>
        <w:rPr>
          <w:vertAlign w:val="subscript"/>
        </w:rPr>
        <w:t>4</w:t>
      </w:r>
      <w:r>
        <w:rPr>
          <w:vertAlign w:val="superscript"/>
        </w:rPr>
        <w:t>+</w:t>
      </w:r>
      <w:r>
        <w:t xml:space="preserve">, Rosgen Index is positively correlated with Soil.Org and turbidity, bank height is positively correlated with Soil.Perm, pH correlates positively with conductivity, </w:t>
      </w:r>
      <w:r>
        <w:lastRenderedPageBreak/>
        <w:t>turbidity is positively correlated with NO</w:t>
      </w:r>
      <w:r>
        <w:rPr>
          <w:vertAlign w:val="subscript"/>
        </w:rPr>
        <w:t>3</w:t>
      </w:r>
      <w:r>
        <w:rPr>
          <w:vertAlign w:val="superscript"/>
        </w:rPr>
        <w:t>-</w:t>
      </w:r>
      <w:r>
        <w:t xml:space="preserve"> and Soil.Org, conductivity is positively colinear with pH and is negatively correlated with AP and runoff factor, NO</w:t>
      </w:r>
      <w:r>
        <w:rPr>
          <w:vertAlign w:val="subscript"/>
        </w:rPr>
        <w:t>3</w:t>
      </w:r>
      <w:r>
        <w:rPr>
          <w:vertAlign w:val="superscript"/>
        </w:rPr>
        <w:t>-</w:t>
      </w:r>
      <w:r>
        <w:t xml:space="preserve"> correlates positively with turbidity and Soil.Org. Bas.dev positively correlates with Soil.Org. Bas.plant correlates negatively with Soil.Perm.</w:t>
      </w:r>
    </w:p>
    <w:p w14:paraId="57DEBC1E" w14:textId="77777777" w:rsidR="005A06ED" w:rsidRPr="000976FE" w:rsidRDefault="005A06ED" w:rsidP="005A06ED">
      <w:pPr>
        <w:spacing w:line="240" w:lineRule="auto"/>
        <w:contextualSpacing/>
        <w:rPr>
          <w:ins w:id="7" w:author="Christopher J. Patrick" w:date="2020-04-27T12:09:00Z"/>
        </w:rPr>
      </w:pPr>
    </w:p>
    <w:p w14:paraId="16E3B945" w14:textId="77777777" w:rsidR="005A06ED" w:rsidRDefault="005A06ED" w:rsidP="005A06ED">
      <w:pPr>
        <w:spacing w:line="240" w:lineRule="auto"/>
        <w:contextualSpacing/>
      </w:pPr>
      <w:r>
        <w:rPr>
          <w:i/>
          <w:iCs/>
        </w:rPr>
        <w:t xml:space="preserve">Fish </w:t>
      </w:r>
      <w:r w:rsidRPr="00171020">
        <w:rPr>
          <w:i/>
          <w:iCs/>
        </w:rPr>
        <w:t>Community</w:t>
      </w:r>
      <w:r>
        <w:t xml:space="preserve">: </w:t>
      </w:r>
      <w:r w:rsidRPr="00BE3457">
        <w:t>In total,</w:t>
      </w:r>
      <w:r w:rsidRPr="00BE3457">
        <w:rPr>
          <w:i/>
          <w:iCs/>
        </w:rPr>
        <w:t xml:space="preserve"> </w:t>
      </w:r>
      <w:r w:rsidRPr="00BE3457">
        <w:t xml:space="preserve">18 fish species </w:t>
      </w:r>
      <w:r>
        <w:t xml:space="preserve">were identified within the surveyed sites. Proceeding from semi-arid to sub-humid sites, fish Shannon index increases from 0.64 - 1.81, richness increases from 2 - 7 species, and rarified richness increases from 2.09 - 5.48 species. Rarified </w:t>
      </w:r>
      <w:r w:rsidRPr="00A64A6E">
        <w:t>Richness</w:t>
      </w:r>
      <w:r w:rsidRPr="00A64A6E">
        <w:rPr>
          <w:vertAlign w:val="subscript"/>
        </w:rPr>
        <w:t>fish</w:t>
      </w:r>
      <w:r>
        <w:t xml:space="preserve"> </w:t>
      </w:r>
      <w:r w:rsidRPr="00A64A6E">
        <w:t>increases</w:t>
      </w:r>
      <w:r>
        <w:t xml:space="preserve"> with increasing Rip.forest (</w:t>
      </w:r>
      <w:r w:rsidRPr="008C36F2">
        <w:t>R</w:t>
      </w:r>
      <w:r>
        <w:rPr>
          <w:vertAlign w:val="superscript"/>
        </w:rPr>
        <w:t>2</w:t>
      </w:r>
      <w:r>
        <w:t xml:space="preserve">=0.404, </w:t>
      </w:r>
      <w:r>
        <w:rPr>
          <w:i/>
          <w:iCs/>
        </w:rPr>
        <w:t>p</w:t>
      </w:r>
      <w:r>
        <w:t>=0.048) or runoff factor (</w:t>
      </w:r>
      <w:r w:rsidRPr="008C36F2">
        <w:t>R</w:t>
      </w:r>
      <w:r>
        <w:rPr>
          <w:vertAlign w:val="superscript"/>
        </w:rPr>
        <w:t>2</w:t>
      </w:r>
      <w:r>
        <w:t xml:space="preserve">=0.415, </w:t>
      </w:r>
      <w:r>
        <w:rPr>
          <w:i/>
          <w:iCs/>
        </w:rPr>
        <w:t>p</w:t>
      </w:r>
      <w:r>
        <w:t>=0.044)</w:t>
      </w:r>
      <w:r w:rsidRPr="008C36F2">
        <w:t xml:space="preserve">. Shannon </w:t>
      </w:r>
      <w:r>
        <w:t>I</w:t>
      </w:r>
      <w:r w:rsidRPr="008C36F2">
        <w:t>ndex</w:t>
      </w:r>
      <w:r>
        <w:rPr>
          <w:vertAlign w:val="subscript"/>
        </w:rPr>
        <w:t>fish</w:t>
      </w:r>
      <w:r w:rsidRPr="008C36F2">
        <w:t xml:space="preserve"> decreases with increasing PET</w:t>
      </w:r>
      <w:r>
        <w:t xml:space="preserve"> (</w:t>
      </w:r>
      <w:r w:rsidRPr="008C36F2">
        <w:t>R</w:t>
      </w:r>
      <w:r>
        <w:rPr>
          <w:vertAlign w:val="superscript"/>
        </w:rPr>
        <w:t>2</w:t>
      </w:r>
      <w:r>
        <w:t xml:space="preserve">=0.518, </w:t>
      </w:r>
      <w:r>
        <w:rPr>
          <w:i/>
          <w:iCs/>
        </w:rPr>
        <w:t>p</w:t>
      </w:r>
      <w:r>
        <w:t>=0.019)</w:t>
      </w:r>
      <w:r w:rsidRPr="008C36F2">
        <w:t xml:space="preserve">, </w:t>
      </w:r>
      <w:r>
        <w:t>conductivity (</w:t>
      </w:r>
      <w:r w:rsidRPr="008C36F2">
        <w:t>R</w:t>
      </w:r>
      <w:r>
        <w:rPr>
          <w:vertAlign w:val="superscript"/>
        </w:rPr>
        <w:t>2</w:t>
      </w:r>
      <w:r>
        <w:t xml:space="preserve">=0.406, </w:t>
      </w:r>
      <w:r>
        <w:rPr>
          <w:i/>
          <w:iCs/>
        </w:rPr>
        <w:t>p</w:t>
      </w:r>
      <w:r>
        <w:t>=0.048)</w:t>
      </w:r>
      <w:r w:rsidRPr="008C36F2">
        <w:t xml:space="preserve">, </w:t>
      </w:r>
      <w:r>
        <w:t xml:space="preserve">or </w:t>
      </w:r>
      <w:r w:rsidRPr="008C36F2">
        <w:t>NH</w:t>
      </w:r>
      <w:r w:rsidRPr="00B05EFE">
        <w:rPr>
          <w:vertAlign w:val="subscript"/>
        </w:rPr>
        <w:t>4</w:t>
      </w:r>
      <w:r w:rsidRPr="00B05EFE">
        <w:rPr>
          <w:vertAlign w:val="superscript"/>
        </w:rPr>
        <w:t>+</w:t>
      </w:r>
      <w:r>
        <w:t xml:space="preserve"> (</w:t>
      </w:r>
      <w:r w:rsidRPr="008C36F2">
        <w:t>R</w:t>
      </w:r>
      <w:r>
        <w:rPr>
          <w:vertAlign w:val="superscript"/>
        </w:rPr>
        <w:t>2</w:t>
      </w:r>
      <w:r>
        <w:t xml:space="preserve">=0.445, </w:t>
      </w:r>
      <w:r>
        <w:rPr>
          <w:i/>
          <w:iCs/>
        </w:rPr>
        <w:t>p</w:t>
      </w:r>
      <w:r>
        <w:t>=0.035)</w:t>
      </w:r>
      <w:r w:rsidRPr="008C36F2">
        <w:t>.</w:t>
      </w:r>
      <w:r>
        <w:t xml:space="preserve"> </w:t>
      </w:r>
      <w:r w:rsidRPr="008C36F2">
        <w:t xml:space="preserve">Shannon </w:t>
      </w:r>
      <w:r>
        <w:t>I</w:t>
      </w:r>
      <w:r w:rsidRPr="008C36F2">
        <w:t>ndex</w:t>
      </w:r>
      <w:r>
        <w:rPr>
          <w:vertAlign w:val="subscript"/>
        </w:rPr>
        <w:t>fish</w:t>
      </w:r>
      <w:r>
        <w:t xml:space="preserve"> increases with increasing AP (</w:t>
      </w:r>
      <w:r w:rsidRPr="008C36F2">
        <w:t>R</w:t>
      </w:r>
      <w:r>
        <w:rPr>
          <w:vertAlign w:val="superscript"/>
        </w:rPr>
        <w:t>2</w:t>
      </w:r>
      <w:r>
        <w:t xml:space="preserve">=0.602, </w:t>
      </w:r>
      <w:r>
        <w:rPr>
          <w:i/>
          <w:iCs/>
        </w:rPr>
        <w:t>p</w:t>
      </w:r>
      <w:r>
        <w:t>=0.019) and runoff factor (</w:t>
      </w:r>
      <w:r w:rsidRPr="008C36F2">
        <w:t>R</w:t>
      </w:r>
      <w:r>
        <w:rPr>
          <w:vertAlign w:val="superscript"/>
        </w:rPr>
        <w:t>2</w:t>
      </w:r>
      <w:r>
        <w:t xml:space="preserve">=0.716, </w:t>
      </w:r>
      <w:r>
        <w:rPr>
          <w:i/>
          <w:iCs/>
        </w:rPr>
        <w:t>p</w:t>
      </w:r>
      <w:r>
        <w:t xml:space="preserve">=0.002). </w:t>
      </w:r>
    </w:p>
    <w:p w14:paraId="394754E6" w14:textId="77777777" w:rsidR="005A06ED" w:rsidRDefault="005A06ED" w:rsidP="005A06ED">
      <w:pPr>
        <w:spacing w:line="240" w:lineRule="auto"/>
        <w:ind w:firstLine="720"/>
        <w:contextualSpacing/>
      </w:pPr>
      <w:r>
        <w:t xml:space="preserve">Fish abundances are found in Appendix-fish and are summarized as follows. </w:t>
      </w:r>
      <w:r w:rsidRPr="00A7097F">
        <w:t>Fish species found throughout the study region include, Red Shiner (</w:t>
      </w:r>
      <w:r w:rsidRPr="00A7097F">
        <w:rPr>
          <w:i/>
          <w:iCs/>
        </w:rPr>
        <w:t>Cyprinella lutrensis</w:t>
      </w:r>
      <w:r w:rsidRPr="00A7097F">
        <w:t>), Western Mosquitofish (</w:t>
      </w:r>
      <w:r w:rsidRPr="00A7097F">
        <w:rPr>
          <w:i/>
          <w:iCs/>
        </w:rPr>
        <w:t>Gambusia affinis</w:t>
      </w:r>
      <w:r w:rsidRPr="00A7097F">
        <w:t>), Longear Sunfish (</w:t>
      </w:r>
      <w:r w:rsidRPr="00A7097F">
        <w:rPr>
          <w:i/>
          <w:iCs/>
        </w:rPr>
        <w:t>Lepomis megalotis</w:t>
      </w:r>
      <w:r w:rsidRPr="00A7097F">
        <w:t>), and Bullhead minnow (</w:t>
      </w:r>
      <w:r w:rsidRPr="00A7097F">
        <w:rPr>
          <w:i/>
          <w:iCs/>
        </w:rPr>
        <w:t>Pimephales vigilax</w:t>
      </w:r>
      <w:r w:rsidRPr="00A7097F">
        <w:t>).</w:t>
      </w:r>
      <w:r>
        <w:t xml:space="preserve"> </w:t>
      </w:r>
      <w:r w:rsidRPr="00A7097F">
        <w:t>Sailfin molly (</w:t>
      </w:r>
      <w:r w:rsidRPr="00A7097F">
        <w:rPr>
          <w:i/>
          <w:iCs/>
        </w:rPr>
        <w:t>Poecilia latipinna</w:t>
      </w:r>
      <w:r w:rsidRPr="00A7097F">
        <w:t>) was found only in Western (semi-arid) sites.</w:t>
      </w:r>
      <w:r>
        <w:t xml:space="preserve"> </w:t>
      </w:r>
      <w:r w:rsidRPr="00A7097F">
        <w:t>Several fish species were found only in mesic sites including Rio Grande cichlid (</w:t>
      </w:r>
      <w:r w:rsidRPr="00A7097F">
        <w:rPr>
          <w:i/>
          <w:iCs/>
        </w:rPr>
        <w:t>Herichthys cyanoguttatus</w:t>
      </w:r>
      <w:r w:rsidRPr="00A7097F">
        <w:t>) and slough darter (</w:t>
      </w:r>
      <w:r w:rsidRPr="00A7097F">
        <w:rPr>
          <w:i/>
          <w:iCs/>
        </w:rPr>
        <w:t>Etheostoma gracile</w:t>
      </w:r>
      <w:r w:rsidRPr="00A7097F">
        <w:t>).</w:t>
      </w:r>
      <w:r>
        <w:t xml:space="preserve"> </w:t>
      </w:r>
      <w:r w:rsidRPr="00A7097F">
        <w:t>Fish species found throughout the central and Eastern sites (mesic and sub-humid) include blackstripe topminnow (Fundulus notatus), green sunfish (</w:t>
      </w:r>
      <w:r w:rsidRPr="00A7097F">
        <w:rPr>
          <w:i/>
          <w:iCs/>
        </w:rPr>
        <w:t>Lepomis cyanellus</w:t>
      </w:r>
      <w:r w:rsidRPr="00A7097F">
        <w:t>), warmouth sunfish (</w:t>
      </w:r>
      <w:r w:rsidRPr="00A7097F">
        <w:rPr>
          <w:i/>
          <w:iCs/>
        </w:rPr>
        <w:t>Lepomis gulosus</w:t>
      </w:r>
      <w:r w:rsidRPr="00A7097F">
        <w:t>), bluegill sunfish (</w:t>
      </w:r>
      <w:r w:rsidRPr="00A7097F">
        <w:rPr>
          <w:i/>
          <w:iCs/>
        </w:rPr>
        <w:t>Lepomis macrochirus</w:t>
      </w:r>
      <w:r w:rsidRPr="00A7097F">
        <w:t>), and dollar sunfish (</w:t>
      </w:r>
      <w:r w:rsidRPr="00A7097F">
        <w:rPr>
          <w:i/>
          <w:iCs/>
        </w:rPr>
        <w:t>Lepomis marginatus</w:t>
      </w:r>
      <w:r w:rsidRPr="00A7097F">
        <w:t>).</w:t>
      </w:r>
      <w:r>
        <w:t xml:space="preserve"> </w:t>
      </w:r>
      <w:r w:rsidRPr="00A7097F">
        <w:t xml:space="preserve">Fish species found only in the Eastern (sub-humid) sites include black bullhead </w:t>
      </w:r>
      <w:r>
        <w:t xml:space="preserve">catfish </w:t>
      </w:r>
      <w:r w:rsidRPr="00A7097F">
        <w:t>(</w:t>
      </w:r>
      <w:r w:rsidRPr="00A7097F">
        <w:rPr>
          <w:i/>
          <w:iCs/>
        </w:rPr>
        <w:t>Ameiurus melas</w:t>
      </w:r>
      <w:r w:rsidRPr="00A7097F">
        <w:t>), American eel (</w:t>
      </w:r>
      <w:r w:rsidRPr="00A7097F">
        <w:rPr>
          <w:i/>
          <w:iCs/>
        </w:rPr>
        <w:t>Anguilla rostrata</w:t>
      </w:r>
      <w:r w:rsidRPr="00A7097F">
        <w:t>), blacktail shiner (</w:t>
      </w:r>
      <w:r w:rsidRPr="00A7097F">
        <w:rPr>
          <w:i/>
          <w:iCs/>
        </w:rPr>
        <w:t>Cyprinella venusta</w:t>
      </w:r>
      <w:r w:rsidRPr="00A7097F">
        <w:t>), redbreast sunfish (Lepomis auritus), and orangespotted sunfish (</w:t>
      </w:r>
      <w:r w:rsidRPr="00A7097F">
        <w:rPr>
          <w:i/>
          <w:iCs/>
        </w:rPr>
        <w:t>Lepomis humilis</w:t>
      </w:r>
      <w:r w:rsidRPr="00A7097F">
        <w:t>)</w:t>
      </w:r>
      <w:r>
        <w:t>.</w:t>
      </w:r>
    </w:p>
    <w:p w14:paraId="0090C450" w14:textId="77777777" w:rsidR="005A06ED" w:rsidRPr="00D1243A" w:rsidRDefault="005A06ED" w:rsidP="005A06ED">
      <w:pPr>
        <w:spacing w:line="240" w:lineRule="auto"/>
        <w:ind w:firstLine="720"/>
        <w:contextualSpacing/>
      </w:pPr>
      <w:r>
        <w:t xml:space="preserve"> The best solution for the NMDS ordination of fish community data had a stress value of 0.156 indicating a good fit of the data </w:t>
      </w:r>
      <w:r>
        <w:fldChar w:fldCharType="begin"/>
      </w:r>
      <w:r>
        <w:instrText xml:space="preserve"> ADDIN ZOTERO_ITEM CSL_CITATION {"citationID":"g4iIKH62","properties":{"formattedCitation":"(Oksanen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fldChar w:fldCharType="separate"/>
      </w:r>
      <w:r w:rsidRPr="00442D6F">
        <w:t>(Oksanen et al. 2019)</w:t>
      </w:r>
      <w:r>
        <w:fldChar w:fldCharType="end"/>
      </w:r>
      <w:r>
        <w:t xml:space="preserve">. </w:t>
      </w:r>
      <w:r w:rsidRPr="009A7FCE">
        <w:t>The NMDS ordination of fish assemblages indicate compositional shifts across the precipitation gradient (Fig</w:t>
      </w:r>
      <w:r>
        <w:t>.</w:t>
      </w:r>
      <w:r w:rsidRPr="009A7FCE">
        <w:t xml:space="preserve"> </w:t>
      </w:r>
      <w:r>
        <w:t>3</w:t>
      </w:r>
      <w:r w:rsidRPr="009A7FCE">
        <w:t xml:space="preserve">). Hierarchical clustering resulted in 3 site </w:t>
      </w:r>
      <w:r w:rsidRPr="009B7EC6">
        <w:t>groupings labeled “semi-arid” (yellow), “mesic” (green), and “sub-humid” (blue). Semi-arid fish communities are dominated by sailfin molly, western mosquitofish, and bullhead minnow</w:t>
      </w:r>
      <w:r w:rsidRPr="009A7FCE">
        <w:t xml:space="preserve">. </w:t>
      </w:r>
      <w:r>
        <w:t>Fish c</w:t>
      </w:r>
      <w:r w:rsidRPr="009A7FCE">
        <w:t xml:space="preserve">ommunities in mesic and sub-humid climates contain a variety of </w:t>
      </w:r>
      <w:r>
        <w:t>sunfish</w:t>
      </w:r>
      <w:r w:rsidRPr="009A7FCE">
        <w:t xml:space="preserve"> species, but mesic streams uniquely contain </w:t>
      </w:r>
      <w:r w:rsidRPr="009B7EC6">
        <w:t>Rio Grande cichlid</w:t>
      </w:r>
      <w:r w:rsidRPr="009A7FCE">
        <w:t xml:space="preserve">. Sub-humid streams uniquely contain </w:t>
      </w:r>
      <w:r>
        <w:t>hogchoker</w:t>
      </w:r>
      <w:r w:rsidRPr="009A7FCE">
        <w:rPr>
          <w:i/>
          <w:iCs/>
        </w:rPr>
        <w:t xml:space="preserve"> </w:t>
      </w:r>
      <w:r>
        <w:t>(</w:t>
      </w:r>
      <w:r w:rsidRPr="009A7FCE">
        <w:rPr>
          <w:i/>
          <w:iCs/>
        </w:rPr>
        <w:t>Trinectes maculatus</w:t>
      </w:r>
      <w:r w:rsidRPr="009B7EC6">
        <w:t>)</w:t>
      </w:r>
      <w:r w:rsidRPr="009A7FCE">
        <w:t xml:space="preserve">, </w:t>
      </w:r>
      <w:r w:rsidRPr="00A7097F">
        <w:t>black bullhead</w:t>
      </w:r>
      <w:r>
        <w:t xml:space="preserve"> catfish</w:t>
      </w:r>
      <w:r w:rsidRPr="009A7FCE">
        <w:t xml:space="preserve">, and </w:t>
      </w:r>
      <w:r w:rsidRPr="00A7097F">
        <w:t>blacktail shiner</w:t>
      </w:r>
      <w:r>
        <w:t>. Significant fitted environmental variables on fish community NMDS include RH and LFPP (Appendix-ordination).</w:t>
      </w:r>
    </w:p>
    <w:p w14:paraId="4CC7F2D9" w14:textId="77777777" w:rsidR="005A06ED" w:rsidRDefault="005A06ED" w:rsidP="005A06ED">
      <w:pPr>
        <w:spacing w:line="240" w:lineRule="auto"/>
        <w:contextualSpacing/>
      </w:pPr>
    </w:p>
    <w:p w14:paraId="2DBC5B1B" w14:textId="77777777" w:rsidR="005A06ED" w:rsidRDefault="005A06ED" w:rsidP="005A06ED">
      <w:pPr>
        <w:spacing w:line="240" w:lineRule="auto"/>
        <w:contextualSpacing/>
      </w:pPr>
      <w:r>
        <w:rPr>
          <w:i/>
          <w:iCs/>
        </w:rPr>
        <w:t xml:space="preserve">Invertebrate Community: </w:t>
      </w:r>
      <w:r>
        <w:t>A total of 94 invertebrate genera were identified within the study region. Invertebrate richness ranges 7–29 genera with the highest values (29, 26, and 27) occurring at three mesic sites (Aransas, Perdido and Mission respectively). Invertebrate Shannon index ranges 1.83–3.30 with higher values (3.30, 3.18 and 3.28) at three mesic sites (Aransas, Perdido, and Mission respectively) (Appendix-invert).</w:t>
      </w:r>
      <w:r w:rsidRPr="00A64A6E">
        <w:t xml:space="preserve"> </w:t>
      </w:r>
      <w:r>
        <w:t>Rarified richness</w:t>
      </w:r>
      <w:r>
        <w:rPr>
          <w:vertAlign w:val="subscript"/>
        </w:rPr>
        <w:t>invertebrate</w:t>
      </w:r>
      <w:r>
        <w:t xml:space="preserve"> did not correlate significantly with environmental predictors. Shannon Index</w:t>
      </w:r>
      <w:r>
        <w:rPr>
          <w:vertAlign w:val="subscript"/>
        </w:rPr>
        <w:t>invertebrate</w:t>
      </w:r>
      <w:r>
        <w:t xml:space="preserve"> decreases with increasing LFPP (R</w:t>
      </w:r>
      <w:r>
        <w:rPr>
          <w:vertAlign w:val="superscript"/>
        </w:rPr>
        <w:t>2</w:t>
      </w:r>
      <w:r>
        <w:t xml:space="preserve">=0.411, </w:t>
      </w:r>
      <w:r>
        <w:rPr>
          <w:i/>
          <w:iCs/>
        </w:rPr>
        <w:t>p</w:t>
      </w:r>
      <w:r>
        <w:t>-value=0.046). Since maximum richness and Shannon index values were observed at sites in the middle of the precipitation gradient, we conducted a second order quadratic regression between Shannon Index</w:t>
      </w:r>
      <w:r>
        <w:rPr>
          <w:vertAlign w:val="subscript"/>
        </w:rPr>
        <w:t>invertebrate</w:t>
      </w:r>
      <w:r>
        <w:t xml:space="preserve"> and AP (R</w:t>
      </w:r>
      <w:r>
        <w:rPr>
          <w:vertAlign w:val="superscript"/>
        </w:rPr>
        <w:t>2</w:t>
      </w:r>
      <w:r>
        <w:t xml:space="preserve">=0.319, </w:t>
      </w:r>
      <w:r>
        <w:rPr>
          <w:i/>
          <w:iCs/>
        </w:rPr>
        <w:t>p</w:t>
      </w:r>
      <w:r>
        <w:t>-value=0.260) (Fig. 2).</w:t>
      </w:r>
    </w:p>
    <w:p w14:paraId="2DFFEBCF" w14:textId="77777777" w:rsidR="005A06ED" w:rsidRDefault="005A06ED" w:rsidP="005A06ED">
      <w:pPr>
        <w:spacing w:line="240" w:lineRule="auto"/>
        <w:ind w:firstLine="720"/>
        <w:contextualSpacing/>
      </w:pPr>
      <w:r>
        <w:t xml:space="preserve">Invertebrate community abundances are found in Appendix-invert and are summarized as follows. We identified 17 genera of coleoptera; mesic and sub-humid sites contained a variety, </w:t>
      </w:r>
      <w:r>
        <w:lastRenderedPageBreak/>
        <w:t>but the semi-arid sites (Tranquitas and San Fernando) contain 0-1 genera (</w:t>
      </w:r>
      <w:r w:rsidRPr="00284BED">
        <w:rPr>
          <w:i/>
          <w:iCs/>
        </w:rPr>
        <w:t>Stenelmis</w:t>
      </w:r>
      <w:r>
        <w:t>). We identified 17 genera of Ephemeroptera throughout the study region; no Ephemeroptera were identified at two semi-arid sites (Tranquitas and San Fernando) and one sub-humid site (Placedo).  We identified 17 genera of Gastropoda within the study region; abundances are relatively high (exceeding 1000 per m</w:t>
      </w:r>
      <w:r>
        <w:rPr>
          <w:vertAlign w:val="superscript"/>
        </w:rPr>
        <w:t>2</w:t>
      </w:r>
      <w:r>
        <w:t xml:space="preserve">) for several genera in the semi-arid and mesic sites (Tranquitas, San Fernando, and Aransas). 16 genera of Hemiptera were identified across the region; none were found in one semi-arid (Tranquitas) and three sub-humid sites (Placedo, Garcitas, and Bear Branch). 10 genera of Odonata were identified only in one semi-arid (San Fernando) and four mesic sites (Aransas, Medio, Perdido, and Mission). 10 genera of Trichoptera were identified across the study region, but one semi-arid site (Tranquitas) had none. 2 genera of Amphipoda were identified with </w:t>
      </w:r>
      <w:r w:rsidRPr="001C3136">
        <w:rPr>
          <w:i/>
          <w:iCs/>
        </w:rPr>
        <w:t>Hyalella</w:t>
      </w:r>
      <w:r>
        <w:t xml:space="preserve"> occurring at nine sites (absent at Tranquitas) and </w:t>
      </w:r>
      <w:r w:rsidRPr="00284BED">
        <w:rPr>
          <w:i/>
          <w:iCs/>
        </w:rPr>
        <w:t>Gammarus</w:t>
      </w:r>
      <w:r>
        <w:t xml:space="preserve"> only occurring at two mesic sites (San Fernando and Aransas). 2 genera of Bivalvia were identified with Corbicula occurring at six sites across the region and Pisidium only occurring at Placedo. 2 genera of Decapoda were identified with </w:t>
      </w:r>
      <w:r w:rsidRPr="001C3136">
        <w:rPr>
          <w:i/>
          <w:iCs/>
        </w:rPr>
        <w:t>Palaemonetes</w:t>
      </w:r>
      <w:r>
        <w:t xml:space="preserve"> occurring at nine sites (absent at Tranquitas) and </w:t>
      </w:r>
      <w:r w:rsidRPr="001C3136">
        <w:rPr>
          <w:i/>
          <w:iCs/>
        </w:rPr>
        <w:t>Orconectes</w:t>
      </w:r>
      <w:r>
        <w:t xml:space="preserve"> occurring at Aransas. 1 genus of Isopoda was identified (</w:t>
      </w:r>
      <w:r w:rsidRPr="001C3136">
        <w:rPr>
          <w:i/>
          <w:iCs/>
        </w:rPr>
        <w:t>Caecidotea</w:t>
      </w:r>
      <w:r>
        <w:t>) and was only present at San Fernando.</w:t>
      </w:r>
    </w:p>
    <w:p w14:paraId="4E06253D" w14:textId="77777777" w:rsidR="005A06ED" w:rsidRDefault="005A06ED" w:rsidP="005A06ED">
      <w:pPr>
        <w:spacing w:line="240" w:lineRule="auto"/>
        <w:ind w:firstLine="720"/>
        <w:contextualSpacing/>
      </w:pPr>
      <w:r>
        <w:t xml:space="preserve">The best solution for the NMDS ordination of the invertebrate community data had a stress value of 0.098 indicating a good fit of the data (Oksanen 2013). </w:t>
      </w:r>
      <w:r w:rsidRPr="009A7FCE">
        <w:t>The NMDS ordination of invertebrate assemblages</w:t>
      </w:r>
      <w:r>
        <w:t xml:space="preserve"> (Fig. 3)</w:t>
      </w:r>
      <w:r w:rsidRPr="009A7FCE">
        <w:t xml:space="preserve"> display</w:t>
      </w:r>
      <w:r>
        <w:t>s</w:t>
      </w:r>
      <w:r w:rsidRPr="009A7FCE">
        <w:t xml:space="preserve"> compositional shifts along the precipitation gradient. </w:t>
      </w:r>
      <w:r>
        <w:t>I</w:t>
      </w:r>
      <w:r w:rsidRPr="009A7FCE">
        <w:t xml:space="preserve">nvertebrate assemblages in semi-arid climate contain a variety of gastropod taxa including </w:t>
      </w:r>
      <w:r w:rsidRPr="009A7FCE">
        <w:rPr>
          <w:i/>
          <w:iCs/>
        </w:rPr>
        <w:t>Amnicola sp. Bythinia sp. And melanoides sp.</w:t>
      </w:r>
      <w:r w:rsidRPr="009A7FCE">
        <w:t xml:space="preserve"> Mesic communities contain species from a greater number of taxonomic orders including Ephemeroptera, Trichoptera, Coleoptera, and Hemiptera. Sub-humid communities contain a greater proportion of Crustaceans including </w:t>
      </w:r>
      <w:r w:rsidRPr="009A7FCE">
        <w:rPr>
          <w:i/>
          <w:iCs/>
        </w:rPr>
        <w:t>Palaemonetes sp</w:t>
      </w:r>
      <w:r w:rsidRPr="009A7FCE">
        <w:t xml:space="preserve">., </w:t>
      </w:r>
      <w:r w:rsidRPr="009A7FCE">
        <w:rPr>
          <w:i/>
          <w:iCs/>
        </w:rPr>
        <w:t>Orconectes sp</w:t>
      </w:r>
      <w:r w:rsidRPr="009A7FCE">
        <w:t xml:space="preserve">., and isopods in the genus </w:t>
      </w:r>
      <w:r w:rsidRPr="009A7FCE">
        <w:rPr>
          <w:i/>
          <w:iCs/>
        </w:rPr>
        <w:t>Caecidotea</w:t>
      </w:r>
      <w:r w:rsidRPr="009A7FCE">
        <w:t xml:space="preserve">. </w:t>
      </w:r>
      <w:r>
        <w:t>Significant fitted environmental variables on invertebrate community NMDS include RH and LFPP, and conductivity (Appendix-ordination).</w:t>
      </w:r>
    </w:p>
    <w:p w14:paraId="5CCF621C" w14:textId="77777777" w:rsidR="005A06ED" w:rsidRDefault="005A06ED" w:rsidP="005A06ED">
      <w:pPr>
        <w:spacing w:line="240" w:lineRule="auto"/>
        <w:contextualSpacing/>
        <w:rPr>
          <w:b/>
          <w:bCs/>
          <w:sz w:val="28"/>
        </w:rPr>
      </w:pPr>
    </w:p>
    <w:p w14:paraId="1AF3BAEB" w14:textId="77777777" w:rsidR="005A06ED" w:rsidRDefault="005A06ED" w:rsidP="005A06ED">
      <w:pPr>
        <w:spacing w:line="240" w:lineRule="auto"/>
        <w:contextualSpacing/>
        <w:rPr>
          <w:b/>
          <w:bCs/>
          <w:sz w:val="28"/>
        </w:rPr>
      </w:pPr>
      <w:r w:rsidRPr="009A7FCE">
        <w:rPr>
          <w:b/>
          <w:bCs/>
          <w:sz w:val="28"/>
        </w:rPr>
        <w:t>Discussion</w:t>
      </w:r>
    </w:p>
    <w:p w14:paraId="13568EAF" w14:textId="77777777" w:rsidR="005A06ED" w:rsidRPr="008015D8" w:rsidRDefault="005A06ED" w:rsidP="005A06ED">
      <w:pPr>
        <w:spacing w:line="240" w:lineRule="auto"/>
        <w:ind w:firstLine="720"/>
        <w:contextualSpacing/>
      </w:pPr>
      <w:r>
        <w:t>Using the Texas Coastal Prairie (TCP) as a model system, o</w:t>
      </w:r>
      <w:r w:rsidRPr="00E522EE">
        <w:t xml:space="preserve">ur </w:t>
      </w:r>
      <w:r>
        <w:t xml:space="preserve">goal was to quantify patterns in the diversity and composition of stream communities along an extreme precipitation gradient to better understanding how streams might respond to future changes in mean annual rainfall. Our observational study identified strong compositional shifts in both fish and invertebrate communities along the precipitation gradient. We also observed a positive relationship between fish diversity and mean annual rainfall, matching expectations, however, invertebrate diversity did not exhibit the expected relationships with rainfall. Environmental data collected at each site suggest several mechanistic drivers of these changes operating through water solute concentrations and flow regimes. Below we discuss these results, place in the context of other literature, and make suggestions for future work. </w:t>
      </w:r>
    </w:p>
    <w:p w14:paraId="7AAC83B9" w14:textId="77777777" w:rsidR="005A06ED" w:rsidRPr="009977AC" w:rsidRDefault="005A06ED" w:rsidP="005A06ED">
      <w:pPr>
        <w:spacing w:line="240" w:lineRule="auto"/>
        <w:ind w:firstLine="720"/>
        <w:contextualSpacing/>
      </w:pPr>
      <w:r>
        <w:rPr>
          <w:iCs/>
        </w:rPr>
        <w:t>The lack of observed relationships between annual precipitation (AP) and most environmental variables supports the assertion that</w:t>
      </w:r>
      <w:r w:rsidRPr="008015D8">
        <w:t xml:space="preserve"> TCP is an exemplary region to conduct space for time substitutions to make useful ecological predictions regarding climate change. </w:t>
      </w:r>
      <w:r>
        <w:t xml:space="preserve">While we did observe relationships between AP, potential evapotranspiration (PET), and runoff and water quality variables such as conductivity and nutrients as well as riparian cover, these relationships are likely causal and important mechanistic pieces of the relationships between AP and stream communities. </w:t>
      </w:r>
      <w:r w:rsidRPr="008015D8">
        <w:t>The field-measured riparian data (</w:t>
      </w:r>
      <w:r>
        <w:t>c</w:t>
      </w:r>
      <w:r w:rsidRPr="008015D8">
        <w:t xml:space="preserve">anopy) proved uninformative due to outlier effects brought on by sub-urban floodway maintenance at our most humid site, Bear Creek. So, </w:t>
      </w:r>
      <w:r w:rsidRPr="008015D8">
        <w:lastRenderedPageBreak/>
        <w:t>we restrict our discussion of riparian-effects on community assembly to the watershed-level metric (</w:t>
      </w:r>
      <w:r>
        <w:t>Bas</w:t>
      </w:r>
      <w:r w:rsidRPr="008015D8">
        <w:t xml:space="preserve">.forest), supplied by the USGS. </w:t>
      </w:r>
    </w:p>
    <w:p w14:paraId="47463A3B" w14:textId="77777777" w:rsidR="005A06ED" w:rsidRDefault="005A06ED" w:rsidP="005A06ED">
      <w:pPr>
        <w:spacing w:line="240" w:lineRule="auto"/>
        <w:contextualSpacing/>
      </w:pPr>
      <w:r>
        <w:tab/>
        <w:t>The fish communities displayed a pattern of increasing diversity, rarified richness</w:t>
      </w:r>
      <w:r>
        <w:rPr>
          <w:color w:val="222222"/>
          <w:shd w:val="clear" w:color="auto" w:fill="FFFFFF"/>
        </w:rPr>
        <w:t>,</w:t>
      </w:r>
      <w:r>
        <w:t xml:space="preserve"> and compositional turnover moving from the drier to wetter sides of the survey region (Fig. 2)</w:t>
      </w:r>
      <w:ins w:id="8" w:author="Christopher J. Patrick" w:date="2020-04-28T13:33:00Z">
        <w:r>
          <w:t>.</w:t>
        </w:r>
      </w:ins>
      <w:r>
        <w:t xml:space="preserve"> The wetter sites were characterized by an increase in the diversity of sunfishes and the addition of several marine migrants including hogchoker and American eel. These compositional shifts connect with quantitative relationships between environmental variables and diversity, suggesting mechanistic pathways through which precipitation is structuring the stream communities. As precipitation increases, fish communities structure diversifies to include competitive omnivores and predators. Mesic sites contain a plurality of centrarchids; species with 3-7 year lifespans, annual breeding, nesting strategies, and are omnivores </w:t>
      </w:r>
      <w:r>
        <w:fldChar w:fldCharType="begin"/>
      </w:r>
      <w:r>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fldChar w:fldCharType="separate"/>
      </w:r>
      <w:r>
        <w:rPr>
          <w:noProof/>
        </w:rPr>
        <w:t>(Cooke and Philipp 2009)</w:t>
      </w:r>
      <w:r>
        <w:fldChar w:fldCharType="end"/>
      </w:r>
      <w:r>
        <w:t xml:space="preserve">. </w:t>
      </w:r>
    </w:p>
    <w:p w14:paraId="6C34C42B" w14:textId="77777777" w:rsidR="005A06ED" w:rsidRDefault="005A06ED" w:rsidP="005A06ED">
      <w:pPr>
        <w:spacing w:line="240" w:lineRule="auto"/>
        <w:ind w:firstLine="720"/>
        <w:contextualSpacing/>
        <w:rPr>
          <w:ins w:id="9" w:author="Christopher J. Patrick" w:date="2020-04-28T13:47:00Z"/>
        </w:rPr>
      </w:pPr>
      <w:r>
        <w:t xml:space="preserve">Sub-humid sites contain larger predator taxa including catfish, largemouth bass, warmouth sunfish, and green sunfish. Most of these species are ambush predators that reside within alcoves and woody debris, consuming a mixture of insects and small fish. These same taxa likely benefited from rainfall via an indirect effect on riparian vegetation. The relationship between canopy cover and rainfall was positive but non-significant, but Rip.forest had a strong positive relationship with fish diversity (Fig. 2). Mechanistically, riparian trees provide appropriate conditions for fish taxa via root-stabilized undercut banks or large woody debris within the channel </w:t>
      </w:r>
      <w:r>
        <w:fldChar w:fldCharType="begin"/>
      </w:r>
      <w:r>
        <w:instrText xml:space="preserve"> ADDIN EN.CITE &lt;EndNote&gt;&lt;Cite&gt;&lt;Author&gt;Krzeminska&lt;/Author&gt;&lt;Year&gt;2019&lt;/Year&gt;&lt;RecNum&gt;244&lt;/RecNum&gt;&lt;DisplayText&gt;(Krzeminska, Kerkhof et al. 2019)&lt;/DisplayText&gt;&lt;record&gt;&lt;rec-number&gt;244&lt;/rec-number&gt;&lt;foreign-keys&gt;&lt;key app="EN" db-id="psz5tzvegvfzxvewravxdtp5xdsswfzfxrww" timestamp="1590524576"&gt;244&lt;/key&gt;&lt;/foreign-keys&gt;&lt;ref-type name="Journal Article"&gt;17&lt;/ref-type&gt;&lt;contributors&gt;&lt;authors&gt;&lt;author&gt;Krzeminska, D.&lt;/author&gt;&lt;author&gt;Kerkhof, T.&lt;/author&gt;&lt;author&gt;Skaalsveen, K.&lt;/author&gt;&lt;author&gt;Stolte, J.&lt;/author&gt;&lt;/authors&gt;&lt;/contributors&gt;&lt;titles&gt;&lt;title&gt;Effect of riparian vegetation on stream bank stability in small agricultural catchments&lt;/title&gt;&lt;secondary-title&gt;Catena&lt;/secondary-title&gt;&lt;/titles&gt;&lt;periodical&gt;&lt;full-title&gt;Catena&lt;/full-title&gt;&lt;/periodical&gt;&lt;pages&gt;87-96&lt;/pages&gt;&lt;volume&gt;172&lt;/volume&gt;&lt;dates&gt;&lt;year&gt;2019&lt;/year&gt;&lt;pub-dates&gt;&lt;date&gt;Jan&lt;/date&gt;&lt;/pub-dates&gt;&lt;/dates&gt;&lt;isbn&gt;0341-8162&lt;/isbn&gt;&lt;accession-num&gt;WOS:000449136800008&lt;/accession-num&gt;&lt;urls&gt;&lt;related-urls&gt;&lt;url&gt;&amp;lt;Go to ISI&amp;gt;://WOS:000449136800008&lt;/url&gt;&lt;/related-urls&gt;&lt;/urls&gt;&lt;electronic-resource-num&gt;10.1016/j.catena.2018.08.014&lt;/electronic-resource-num&gt;&lt;/record&gt;&lt;/Cite&gt;&lt;/EndNote&gt;</w:instrText>
      </w:r>
      <w:r>
        <w:fldChar w:fldCharType="separate"/>
      </w:r>
      <w:r>
        <w:rPr>
          <w:noProof/>
        </w:rPr>
        <w:t>(Krzeminska, Kerkhof et al. 2019)</w:t>
      </w:r>
      <w:r>
        <w:fldChar w:fldCharType="end"/>
      </w:r>
      <w:r>
        <w:t xml:space="preserve">. Large wood and bank stabilization are particularly important in these grassland prairie streams because the substrate is largely unconsolidated sand and there is little natural structure. Although not accounted for in this study, the changes in riparian vegetation from grasses to trees across this precipitation gradient may correspond to shift from autochthonous production to allochthonous production, fundamentally changing the basal resources within these aquatic systems </w:t>
      </w:r>
      <w:r>
        <w:fldChar w:fldCharType="begin"/>
      </w:r>
      <w:r>
        <w:instrText xml:space="preserve"> ADDIN EN.CITE &lt;EndNote&gt;&lt;Cite&gt;&lt;Author&gt;Hagen&lt;/Author&gt;&lt;Year&gt;2010&lt;/Year&gt;&lt;RecNum&gt;248&lt;/RecNum&gt;&lt;DisplayText&gt;(Hagen, McTammany et al. 2010)&lt;/DisplayText&gt;&lt;record&gt;&lt;rec-number&gt;248&lt;/rec-number&gt;&lt;foreign-keys&gt;&lt;key app="EN" db-id="psz5tzvegvfzxvewravxdtp5xdsswfzfxrww" timestamp="1590536518"&gt;248&lt;/key&gt;&lt;/foreign-keys&gt;&lt;ref-type name="Journal Article"&gt;17&lt;/ref-type&gt;&lt;contributors&gt;&lt;authors&gt;&lt;author&gt;Hagen, E. M.&lt;/author&gt;&lt;author&gt;McTammany, M. E.&lt;/author&gt;&lt;author&gt;Webster, J. R.&lt;/author&gt;&lt;author&gt;Benfield, E. F.&lt;/author&gt;&lt;/authors&gt;&lt;/contributors&gt;&lt;titles&gt;&lt;title&gt;Shifts in allochthonous input and autochthonous production in streams along an agricultural land-use gradient&lt;/title&gt;&lt;secondary-title&gt;Hydrobiologia&lt;/secondary-title&gt;&lt;/titles&gt;&lt;periodical&gt;&lt;full-title&gt;Hydrobiologia&lt;/full-title&gt;&lt;/periodical&gt;&lt;pages&gt;61-77&lt;/pages&gt;&lt;volume&gt;655&lt;/volume&gt;&lt;number&gt;1&lt;/number&gt;&lt;dates&gt;&lt;year&gt;2010&lt;/year&gt;&lt;pub-dates&gt;&lt;date&gt;Nov&lt;/date&gt;&lt;/pub-dates&gt;&lt;/dates&gt;&lt;isbn&gt;0018-8158&lt;/isbn&gt;&lt;accession-num&gt;WOS:000282179900006&lt;/accession-num&gt;&lt;urls&gt;&lt;related-urls&gt;&lt;url&gt;&amp;lt;Go to ISI&amp;gt;://WOS:000282179900006&lt;/url&gt;&lt;/related-urls&gt;&lt;/urls&gt;&lt;electronic-resource-num&gt;10.1007/s10750-010-0404-7&lt;/electronic-resource-num&gt;&lt;/record&gt;&lt;/Cite&gt;&lt;/EndNote&gt;</w:instrText>
      </w:r>
      <w:r>
        <w:fldChar w:fldCharType="separate"/>
      </w:r>
      <w:r>
        <w:rPr>
          <w:noProof/>
        </w:rPr>
        <w:t>(Hagen, McTammany et al. 2010)</w:t>
      </w:r>
      <w:r>
        <w:fldChar w:fldCharType="end"/>
      </w:r>
      <w:r>
        <w:t>. Further investigation of these mechanisms will require woody debris counts, bank characterizations, and stable isotope analysis of food web resources.</w:t>
      </w:r>
    </w:p>
    <w:p w14:paraId="3F56A48D" w14:textId="77777777" w:rsidR="005A06ED" w:rsidRDefault="005A06ED" w:rsidP="005A06ED">
      <w:pPr>
        <w:spacing w:line="240" w:lineRule="auto"/>
        <w:ind w:firstLine="720"/>
        <w:contextualSpacing/>
        <w:rPr>
          <w:ins w:id="10" w:author="Christopher J. Patrick" w:date="2020-04-28T13:32:00Z"/>
        </w:rPr>
      </w:pPr>
      <w:r>
        <w:t xml:space="preserve">  On the other extreme, co</w:t>
      </w:r>
      <w:r w:rsidRPr="009A7FCE">
        <w:t xml:space="preserve">mmunities in semi-arid streams (&lt;75 cm annual precipitation) were composed of rugged species able to tolerate high salinities </w:t>
      </w:r>
      <w:r>
        <w:t>including</w:t>
      </w:r>
      <w:r w:rsidRPr="009A7FCE">
        <w:t xml:space="preserve"> </w:t>
      </w:r>
      <w:r>
        <w:t>S</w:t>
      </w:r>
      <w:r w:rsidRPr="00546671">
        <w:t xml:space="preserve">ailfin </w:t>
      </w:r>
      <w:r>
        <w:t>M</w:t>
      </w:r>
      <w:r w:rsidRPr="00546671">
        <w:t>olly</w:t>
      </w:r>
      <w:r w:rsidRPr="009A7FCE">
        <w:t xml:space="preserve"> </w:t>
      </w:r>
      <w:r>
        <w:t>(</w:t>
      </w:r>
      <w:r w:rsidRPr="009A7FCE">
        <w:t>95</w:t>
      </w:r>
      <w:r>
        <w:t xml:space="preserve"> psu)</w:t>
      </w:r>
      <w:r w:rsidRPr="009A7FCE">
        <w:t xml:space="preserve"> </w:t>
      </w:r>
      <w:r>
        <w:t xml:space="preserve">and </w:t>
      </w:r>
      <w:r w:rsidRPr="00546671">
        <w:t>Western Mosquitofish</w:t>
      </w:r>
      <w:r w:rsidRPr="009A7FCE">
        <w:t xml:space="preserve"> </w:t>
      </w:r>
      <w:r>
        <w:t>(</w:t>
      </w:r>
      <w:r w:rsidRPr="008F5BF2">
        <w:t>58.5 p</w:t>
      </w:r>
      <w:r>
        <w:t>su)</w:t>
      </w:r>
      <w:r w:rsidRPr="008F5BF2">
        <w:t xml:space="preserve"> </w:t>
      </w:r>
      <w:r>
        <w:fldChar w:fldCharType="begin"/>
      </w:r>
      <w:r>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fldChar w:fldCharType="separate"/>
      </w:r>
      <w:r w:rsidRPr="00442D6F">
        <w:t>(Page and Burr, B.M. 1991)</w:t>
      </w:r>
      <w:r>
        <w:fldChar w:fldCharType="end"/>
      </w:r>
      <w:r w:rsidRPr="009A7FCE">
        <w:t>.</w:t>
      </w:r>
      <w:r>
        <w:t xml:space="preserve"> The observed negative relationship between AP and conductivity, and conductivity and fish diversity point to the importance of rainfall creating low-flow hydrologic conditions (Fig. 2). Aquatic ecosystems in arid regions are prone to salinization </w:t>
      </w:r>
      <w:r>
        <w:fldChar w:fldCharType="begin"/>
      </w:r>
      <w:r>
        <w:instrText xml:space="preserve"> ADDIN EN.CITE &lt;EndNote&gt;&lt;Cite&gt;&lt;Author&gt;Williams&lt;/Author&gt;&lt;Year&gt;2002&lt;/Year&gt;&lt;RecNum&gt;245&lt;/RecNum&gt;&lt;DisplayText&gt;(Williams 2002)&lt;/DisplayText&gt;&lt;record&gt;&lt;rec-number&gt;245&lt;/rec-number&gt;&lt;foreign-keys&gt;&lt;key app="EN" db-id="psz5tzvegvfzxvewravxdtp5xdsswfzfxrww" timestamp="1590525032"&gt;245&lt;/key&gt;&lt;/foreign-keys&gt;&lt;ref-type name="Journal Article"&gt;17&lt;/ref-type&gt;&lt;contributors&gt;&lt;authors&gt;&lt;author&gt;Williams, W.&lt;/author&gt;&lt;/authors&gt;&lt;/contributors&gt;&lt;titles&gt;&lt;title&gt;Salinisation: A major threat to water resources in the arid and semi-arid regions of the world&lt;/title&gt;&lt;secondary-title&gt;Lakes &amp;amp; Reservoirs: Research &amp;amp; Management&lt;/secondary-title&gt;&lt;/titles&gt;&lt;periodical&gt;&lt;full-title&gt;Lakes &amp;amp; Reservoirs: Research &amp;amp; Management&lt;/full-title&gt;&lt;/periodical&gt;&lt;pages&gt;85-91&lt;/pages&gt;&lt;volume&gt;4&lt;/volume&gt;&lt;dates&gt;&lt;year&gt;2002&lt;/year&gt;&lt;pub-dates&gt;&lt;date&gt;02/28&lt;/date&gt;&lt;/pub-dates&gt;&lt;/dates&gt;&lt;urls&gt;&lt;/urls&gt;&lt;electronic-resource-num&gt;10.1046/j.1440-1770.1999.00089.x&lt;/electronic-resource-num&gt;&lt;/record&gt;&lt;/Cite&gt;&lt;/EndNote&gt;</w:instrText>
      </w:r>
      <w:r>
        <w:fldChar w:fldCharType="separate"/>
      </w:r>
      <w:r>
        <w:rPr>
          <w:noProof/>
        </w:rPr>
        <w:t>(Williams 2002)</w:t>
      </w:r>
      <w:r>
        <w:fldChar w:fldCharType="end"/>
      </w:r>
      <w:r>
        <w:t xml:space="preserve">, which in conjunction with evapotranspiration and presence of agriculture contribute to base flow salinity concentrations that limit diversity by permitting only species with specialized osmoregulatory mechanisms </w:t>
      </w:r>
      <w:r>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instrText xml:space="preserve"> ADDIN EN.CITE </w:instrText>
      </w:r>
      <w:r>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instrText xml:space="preserve"> ADDIN EN.CITE.DATA </w:instrText>
      </w:r>
      <w:r>
        <w:fldChar w:fldCharType="end"/>
      </w:r>
      <w:r>
        <w:fldChar w:fldCharType="separate"/>
      </w:r>
      <w:r>
        <w:rPr>
          <w:noProof/>
        </w:rPr>
        <w:t>(East, Wilcut et al. 2017)</w:t>
      </w:r>
      <w:r>
        <w:fldChar w:fldCharType="end"/>
      </w:r>
      <w:r>
        <w:t>. Taken together, our results indicate that regional decreasing AP restricts fish community assembly by increasing osmoregulatory stress in aquatic vertebrates.</w:t>
      </w:r>
    </w:p>
    <w:p w14:paraId="79F383AB" w14:textId="77777777" w:rsidR="005A06ED" w:rsidRDefault="005A06ED" w:rsidP="005A06ED">
      <w:pPr>
        <w:spacing w:line="240" w:lineRule="auto"/>
        <w:ind w:firstLine="720"/>
        <w:contextualSpacing/>
      </w:pPr>
      <w:r>
        <w:t xml:space="preserve">In addition to poor water quality conditions, low-flow hydrologic regimes can limit habitat connectivity and diversity. Migratory, euryhaline species including </w:t>
      </w:r>
      <w:r w:rsidRPr="00546671">
        <w:t xml:space="preserve">Rio Grande </w:t>
      </w:r>
      <w:r>
        <w:t>c</w:t>
      </w:r>
      <w:r w:rsidRPr="00546671">
        <w:t>ichlid</w:t>
      </w:r>
      <w:r w:rsidRPr="009A7FCE">
        <w:rPr>
          <w:i/>
          <w:iCs/>
        </w:rPr>
        <w:t xml:space="preserve"> </w:t>
      </w:r>
      <w:r w:rsidRPr="009A7FCE">
        <w:t xml:space="preserve">(0-27.5 </w:t>
      </w:r>
      <w:r>
        <w:t xml:space="preserve">PSU), </w:t>
      </w:r>
      <w:r w:rsidRPr="009A7FCE">
        <w:t xml:space="preserve">hogchoker (1-30 </w:t>
      </w:r>
      <w:r>
        <w:t>PSU</w:t>
      </w:r>
      <w:r w:rsidRPr="009A7FCE">
        <w:t>)</w:t>
      </w:r>
      <w:r w:rsidRPr="009A7FCE">
        <w:rPr>
          <w:i/>
          <w:iCs/>
        </w:rPr>
        <w:t>,</w:t>
      </w:r>
      <w:r>
        <w:rPr>
          <w:i/>
          <w:iCs/>
        </w:rPr>
        <w:t xml:space="preserve"> </w:t>
      </w:r>
      <w:r w:rsidRPr="008015D8">
        <w:rPr>
          <w:iCs/>
        </w:rPr>
        <w:t xml:space="preserve">and </w:t>
      </w:r>
      <w:r w:rsidRPr="00546671">
        <w:rPr>
          <w:iCs/>
        </w:rPr>
        <w:t xml:space="preserve">American </w:t>
      </w:r>
      <w:r>
        <w:rPr>
          <w:iCs/>
        </w:rPr>
        <w:t>e</w:t>
      </w:r>
      <w:r w:rsidRPr="00546671">
        <w:rPr>
          <w:iCs/>
        </w:rPr>
        <w:t>el</w:t>
      </w:r>
      <w:r>
        <w:rPr>
          <w:i/>
          <w:iCs/>
        </w:rPr>
        <w:t xml:space="preserve"> </w:t>
      </w:r>
      <w:r w:rsidRPr="00BF4E45">
        <w:t>(1-3</w:t>
      </w:r>
      <w:r>
        <w:t>6 PSU</w:t>
      </w:r>
      <w:r w:rsidRPr="00BF4E45">
        <w:t>)</w:t>
      </w:r>
      <w:r w:rsidRPr="009A7FCE">
        <w:rPr>
          <w:i/>
          <w:iCs/>
        </w:rPr>
        <w:t xml:space="preserve"> </w:t>
      </w:r>
      <w:r w:rsidRPr="009A7FCE">
        <w:t>are only found in Mesic and Sub-Humid streams (Fig</w:t>
      </w:r>
      <w:r>
        <w:t>.</w:t>
      </w:r>
      <w:r w:rsidRPr="009A7FCE">
        <w:t xml:space="preserve"> 3). </w:t>
      </w:r>
      <w:r w:rsidRPr="00546671">
        <w:t xml:space="preserve">Hogchoker </w:t>
      </w:r>
      <w:r w:rsidRPr="009A7FCE">
        <w:t xml:space="preserve">typically reside in brackish estuaries (1-25psu) and make seasonal migrations upstream to spawn </w:t>
      </w:r>
      <w:r w:rsidRPr="009A7FCE">
        <w:fldChar w:fldCharType="begin"/>
      </w:r>
      <w:r>
        <w:instrText xml:space="preserve"> ADDIN EN.CITE &lt;EndNote&gt;&lt;Cite&gt;&lt;Author&gt;Koski&lt;/Author&gt;&lt;Year&gt;1978&lt;/Year&gt;&lt;RecNum&gt;52&lt;/RecNum&gt;&lt;DisplayText&gt;(Koski 1978)&lt;/DisplayText&gt;&lt;record&gt;&lt;rec-number&gt;52&lt;/rec-number&gt;&lt;foreign-keys&gt;&lt;key app="EN" db-id="psz5tzvegvfzxvewravxdtp5xdsswfzfxrww" timestamp="0"&gt;52&lt;/key&gt;&lt;/foreign-keys&gt;&lt;ref-type name="Journal Article"&gt;17&lt;/ref-type&gt;&lt;contributors&gt;&lt;authors&gt;&lt;author&gt;Koski, R. T.&lt;/author&gt;&lt;/authors&gt;&lt;/contributors&gt;&lt;auth-address&gt;KOSKI, RT (reprint author), RHODE ISL JR COLL,DEPT BIOL,WARWICK,RI 02886, USA.&lt;/auth-address&gt;&lt;titles&gt;&lt;title&gt;AGE, GROWTH, AND MATURITY OF HOGCHOKER, TRINECTES-MACULATUS, IN HUDSON RIVER, NEW-YORK&lt;/title&gt;&lt;secondary-title&gt;Transactions of the American Fisheries Society&lt;/secondary-title&gt;&lt;alt-title&gt;Trans. Am. Fish. Soc.&lt;/alt-title&gt;&lt;/titles&gt;&lt;pages&gt;449-453&lt;/pages&gt;&lt;volume&gt;107&lt;/volume&gt;&lt;number&gt;3&lt;/number&gt;&lt;keywords&gt;&lt;keyword&gt;Fisheries&lt;/keyword&gt;&lt;/keywords&gt;&lt;dates&gt;&lt;year&gt;1978&lt;/year&gt;&lt;/dates&gt;&lt;isbn&gt;0002-8487&lt;/isbn&gt;&lt;accession-num&gt;WOS:A1978FD55200010&lt;/accession-num&gt;&lt;work-type&gt;Article&lt;/work-type&gt;&lt;urls&gt;&lt;related-urls&gt;&lt;url&gt;&amp;lt;Go to ISI&amp;gt;://WOS:A1978FD55200010&lt;/url&gt;&lt;/related-urls&gt;&lt;/urls&gt;&lt;electronic-resource-num&gt;10.1577/1548-8659(1978)107&amp;lt;449:Agamot&amp;gt;2.0.Co;2&lt;/electronic-resource-num&gt;&lt;language&gt;English&lt;/language&gt;&lt;/record&gt;&lt;/Cite&gt;&lt;/EndNote&gt;</w:instrText>
      </w:r>
      <w:r w:rsidRPr="009A7FCE">
        <w:fldChar w:fldCharType="separate"/>
      </w:r>
      <w:r w:rsidRPr="009A7FCE">
        <w:rPr>
          <w:noProof/>
        </w:rPr>
        <w:t>(Koski 1978)</w:t>
      </w:r>
      <w:r w:rsidRPr="009A7FCE">
        <w:fldChar w:fldCharType="end"/>
      </w:r>
      <w:r w:rsidRPr="009A7FCE">
        <w:t xml:space="preserve">. </w:t>
      </w:r>
      <w:r>
        <w:t xml:space="preserve">American Eel are catadromous species in which adults migrate to the Sargasso Sea to reproduce and juvenile migrate upstream to rear </w:t>
      </w:r>
      <w:r>
        <w:fldChar w:fldCharType="begin"/>
      </w:r>
      <w:r>
        <w:instrText xml:space="preserve"> ADDIN EN.CITE &lt;EndNote&gt;&lt;Cite&gt;&lt;Author&gt;Wenner&lt;/Author&gt;&lt;Year&gt;1978&lt;/Year&gt;&lt;RecNum&gt;249&lt;/RecNum&gt;&lt;DisplayText&gt;(Wenner 1978)&lt;/DisplayText&gt;&lt;record&gt;&lt;rec-number&gt;249&lt;/rec-number&gt;&lt;foreign-keys&gt;&lt;key app="EN" db-id="psz5tzvegvfzxvewravxdtp5xdsswfzfxrww" timestamp="1590538960"&gt;249&lt;/key&gt;&lt;/foreign-keys&gt;&lt;ref-type name="Pamphlet"&gt;24&lt;/ref-type&gt;&lt;contributors&gt;&lt;authors&gt;&lt;author&gt;Wenner, C.A.&lt;/author&gt;&lt;/authors&gt;&lt;secondary-authors&gt;&lt;author&gt;West Atlantic (Fishing Area 31)&lt;/author&gt;&lt;/secondary-authors&gt;&lt;/contributors&gt;&lt;titles&gt;&lt;title&gt;Anguillidae. In W. Fischer (ed.) FAO species identification sheets for fishery purposes.&lt;/title&gt;&lt;/titles&gt;&lt;number&gt;1&lt;/number&gt;&lt;dates&gt;&lt;year&gt;1978&lt;/year&gt;&lt;/dates&gt;&lt;pub-location&gt;FAO, Rome&lt;/pub-location&gt;&lt;urls&gt;&lt;/urls&gt;&lt;/record&gt;&lt;/Cite&gt;&lt;/EndNote&gt;</w:instrText>
      </w:r>
      <w:r>
        <w:fldChar w:fldCharType="separate"/>
      </w:r>
      <w:r>
        <w:rPr>
          <w:noProof/>
        </w:rPr>
        <w:t>(Wenner 1978)</w:t>
      </w:r>
      <w:r>
        <w:fldChar w:fldCharType="end"/>
      </w:r>
      <w:r>
        <w:t xml:space="preserve">. </w:t>
      </w:r>
      <w:r w:rsidRPr="00546671">
        <w:t>Rio Grande Cichlid</w:t>
      </w:r>
      <w:r w:rsidRPr="009A7FCE">
        <w:t xml:space="preserve"> seek thermal refugia in deeper pools or estuaries during the winter months until temperatures rise and flows permit dispersal in late Spring </w:t>
      </w:r>
      <w:r w:rsidRPr="009A7FCE">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instrText xml:space="preserve"> ADDIN EN.CITE </w:instrText>
      </w:r>
      <w:r>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instrText xml:space="preserve"> ADDIN EN.CITE.DATA </w:instrText>
      </w:r>
      <w:r>
        <w:fldChar w:fldCharType="end"/>
      </w:r>
      <w:r w:rsidRPr="009A7FCE">
        <w:fldChar w:fldCharType="separate"/>
      </w:r>
      <w:r>
        <w:rPr>
          <w:noProof/>
        </w:rPr>
        <w:t>(Rehage, Blanchard et al. 2016)</w:t>
      </w:r>
      <w:r w:rsidRPr="009A7FCE">
        <w:fldChar w:fldCharType="end"/>
      </w:r>
      <w:r w:rsidRPr="009A7FCE">
        <w:t xml:space="preserve">. </w:t>
      </w:r>
      <w:r>
        <w:t xml:space="preserve"> Given the similar distances to nearby estuaries, we suspect </w:t>
      </w:r>
      <w:r>
        <w:lastRenderedPageBreak/>
        <w:t>anadromous,</w:t>
      </w:r>
      <w:r w:rsidRPr="009A7FCE">
        <w:t xml:space="preserve"> euryhaline taxa </w:t>
      </w:r>
      <w:r>
        <w:t xml:space="preserve">are excluded from </w:t>
      </w:r>
      <w:r w:rsidRPr="009A7FCE">
        <w:t xml:space="preserve">semi-arid streams </w:t>
      </w:r>
      <w:r>
        <w:t xml:space="preserve">due to increased </w:t>
      </w:r>
      <w:r w:rsidRPr="009A7FCE">
        <w:t xml:space="preserve">habitat fragmentation </w:t>
      </w:r>
      <w:r>
        <w:t xml:space="preserve">and the unpredictability of </w:t>
      </w:r>
      <w:r w:rsidRPr="009A7FCE">
        <w:t xml:space="preserve">freshets in semi-arid climate. </w:t>
      </w:r>
      <w:r>
        <w:t>In order to substantiate the claim that low-flow hydrology restricts fish movement in the semi-arid region of the precipitation gradient, we need to conduct seasonal surveys during wet and dry seasons.</w:t>
      </w:r>
    </w:p>
    <w:p w14:paraId="0E0F3E25" w14:textId="77777777" w:rsidR="005A06ED" w:rsidRDefault="005A06ED" w:rsidP="005A06ED">
      <w:pPr>
        <w:spacing w:line="240" w:lineRule="auto"/>
        <w:ind w:firstLine="720"/>
        <w:contextualSpacing/>
        <w:rPr>
          <w:iCs/>
        </w:rPr>
      </w:pPr>
      <w:r>
        <w:rPr>
          <w:iCs/>
        </w:rPr>
        <w:t>I</w:t>
      </w:r>
      <w:r w:rsidRPr="001C59E6">
        <w:rPr>
          <w:iCs/>
        </w:rPr>
        <w:t>nvertebrate communities showed compositional shifts along the precipitation gradient,</w:t>
      </w:r>
      <w:r>
        <w:rPr>
          <w:iCs/>
        </w:rPr>
        <w:t xml:space="preserve"> but</w:t>
      </w:r>
      <w:r w:rsidRPr="001C59E6">
        <w:rPr>
          <w:iCs/>
        </w:rPr>
        <w:t xml:space="preserve"> there was not a positive relationship with Shannon diversity</w:t>
      </w:r>
      <w:r>
        <w:rPr>
          <w:iCs/>
        </w:rPr>
        <w:t xml:space="preserve">. The lack of an invertebrate diversity relationship to precipitation may be caused by the inherently larger species pool for invertebrates which include more taxa with biological adaptations to drought compared to fish.  Thus, diversity as a metric, may not be sensitive enough to capture community shifts in invertebrates within the limited scale of this study. Although precipitation was not directly related to invertebrate diversity, we did find evidence that implicates drought flow regime as a significant predictor. </w:t>
      </w:r>
    </w:p>
    <w:p w14:paraId="79CFD134" w14:textId="77777777" w:rsidR="005A06ED" w:rsidRDefault="005A06ED" w:rsidP="005A06ED">
      <w:pPr>
        <w:spacing w:line="240" w:lineRule="auto"/>
        <w:ind w:firstLine="720"/>
        <w:contextualSpacing/>
      </w:pPr>
      <w:r>
        <w:rPr>
          <w:iCs/>
        </w:rPr>
        <w:t xml:space="preserve">In this study, </w:t>
      </w:r>
      <w:r w:rsidRPr="001C59E6">
        <w:t xml:space="preserve">Low flow pulse percentage (LFPP) </w:t>
      </w:r>
      <w:r>
        <w:t xml:space="preserve">approximated drought prevalence and </w:t>
      </w:r>
      <w:r w:rsidRPr="001C59E6">
        <w:t xml:space="preserve">was </w:t>
      </w:r>
      <w:r>
        <w:t>the sole</w:t>
      </w:r>
      <w:r w:rsidRPr="001C59E6">
        <w:t xml:space="preserve"> significant predictor of invertebrate community diversity</w:t>
      </w:r>
      <w:r>
        <w:t xml:space="preserve"> (Fig. 2)</w:t>
      </w:r>
      <w:r w:rsidRPr="001C59E6">
        <w:t>.</w:t>
      </w:r>
      <w:r>
        <w:t xml:space="preserve"> Semi-arid community compositions included a higher proportion of gastropods which are well adapted to the stresses that characterize increased LFPP (Fig. 3). For example, </w:t>
      </w:r>
      <w:r w:rsidRPr="008D2795">
        <w:rPr>
          <w:i/>
          <w:iCs/>
        </w:rPr>
        <w:t>Melanoides tuberculata</w:t>
      </w:r>
      <w:r>
        <w:t xml:space="preserve"> were the most abundant primary consumers in the semi-arid streams and can resist the osmotic stress imposed by drought conditions with a broad range of salinity tolerance (0-23 PSU). This species is also well-adpated to survive and reproduce throughout periodic dewatering due to its rapid maturation (21-62 days), asexual reproduction, and internal offspring gestation </w:t>
      </w:r>
      <w:r>
        <w:fldChar w:fldCharType="begin"/>
      </w:r>
      <w:r>
        <w:instrText xml:space="preserve"> ADDIN ZOTERO_ITEM CSL_CITATION {"citationID":"RiqOgDY3","properties":{"formattedCitation":"(Farani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fldChar w:fldCharType="separate"/>
      </w:r>
      <w:r w:rsidRPr="00F16E0B">
        <w:t>(Farani et al. 2015)</w:t>
      </w:r>
      <w:r>
        <w:fldChar w:fldCharType="end"/>
      </w:r>
      <w:r>
        <w:t>. Droughts represent a ramping disturbance as water availability and quality diminish over time and most i</w:t>
      </w:r>
      <w:r>
        <w:rPr>
          <w:iCs/>
        </w:rPr>
        <w:t xml:space="preserve">nvertebrates are unable to escape due to restricted in-stream mobility compared to fish.  aquatic invertebrates can access refuge in the hyporheic zone, interstitial spaces, and in some cases utilize desiccation-resistant life-stages </w:t>
      </w:r>
      <w:r>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Pr>
          <w:iCs/>
        </w:rPr>
        <w:instrText xml:space="preserve"> ADDIN EN.CITE </w:instrText>
      </w:r>
      <w:r>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Pr>
          <w:iCs/>
        </w:rPr>
        <w:instrText xml:space="preserve"> ADDIN EN.CITE.DATA </w:instrText>
      </w:r>
      <w:r>
        <w:rPr>
          <w:iCs/>
        </w:rPr>
      </w:r>
      <w:r>
        <w:rPr>
          <w:iCs/>
        </w:rPr>
        <w:fldChar w:fldCharType="end"/>
      </w:r>
      <w:r>
        <w:rPr>
          <w:iCs/>
        </w:rPr>
      </w:r>
      <w:r>
        <w:rPr>
          <w:iCs/>
        </w:rPr>
        <w:fldChar w:fldCharType="separate"/>
      </w:r>
      <w:r>
        <w:rPr>
          <w:iCs/>
          <w:noProof/>
        </w:rPr>
        <w:t>(Boulton, Peterson et al. 1992, Boulton 2003)</w:t>
      </w:r>
      <w:r>
        <w:rPr>
          <w:iCs/>
        </w:rPr>
        <w:fldChar w:fldCharType="end"/>
      </w:r>
      <w:r>
        <w:rPr>
          <w:iCs/>
        </w:rPr>
        <w:t>.</w:t>
      </w:r>
    </w:p>
    <w:p w14:paraId="3499A7D6" w14:textId="77777777" w:rsidR="005A06ED" w:rsidRDefault="005A06ED" w:rsidP="005A06ED">
      <w:pPr>
        <w:spacing w:line="240" w:lineRule="auto"/>
        <w:ind w:firstLine="720"/>
        <w:contextualSpacing/>
      </w:pPr>
      <w:r>
        <w:t xml:space="preserve">On the other extreme of the gradient, sub-humid sites contain an abundance of grazer and omnivore taxa including Ephemeroptera, Amphipoda, and Trichopteran. Between these regions, mesic sites contain a mixture of grazers, omnivores and an abundance of predators including Odonata and Hemiptera. As precipitation increases, there is a shift in primary consumers from Gastropoda to Ephemerpotera and Trichoptera; the latter species indicating enhance water quality </w:t>
      </w:r>
      <w:r w:rsidRPr="00D1402C">
        <w:t xml:space="preserve">conditions </w:t>
      </w:r>
      <w:r w:rsidRPr="00D1402C">
        <w:fldChar w:fldCharType="begin"/>
      </w:r>
      <w:r w:rsidRPr="00D1402C">
        <w: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instrText>
      </w:r>
      <w:r w:rsidRPr="00D1402C">
        <w:fldChar w:fldCharType="separate"/>
      </w:r>
      <w:r w:rsidRPr="00D1402C">
        <w:rPr>
          <w:noProof/>
        </w:rPr>
        <w:t>(Rosenberg and Resh 1993)</w:t>
      </w:r>
      <w:r w:rsidRPr="00D1402C">
        <w:fldChar w:fldCharType="end"/>
      </w:r>
      <w:r w:rsidRPr="00D1402C">
        <w:t>.</w:t>
      </w:r>
      <w:r>
        <w:t xml:space="preserve"> Additionally, these taxa have longer life cycles (26-261days) than the prominent grazers at semi-arid sites </w:t>
      </w:r>
      <w:r>
        <w:fldChar w:fldCharType="begin"/>
      </w:r>
      <w:r>
        <w: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instrText>
      </w:r>
      <w:r>
        <w:fldChar w:fldCharType="separate"/>
      </w:r>
      <w:r>
        <w:rPr>
          <w:noProof/>
        </w:rPr>
        <w:t>(Jackson and Sweeney 1995)</w:t>
      </w:r>
      <w:r>
        <w:fldChar w:fldCharType="end"/>
      </w:r>
      <w:r>
        <w:t>. These results indicate that drought also acts to regulate insect communities at the primary consumer level. Discerning the specific mechanisms of drought (intensity, duration, seasonality, and predictability) will require continuous sampling across the precipitation gradient.</w:t>
      </w:r>
    </w:p>
    <w:p w14:paraId="05C87E9C" w14:textId="77777777" w:rsidR="005A06ED" w:rsidRPr="009A7FCE" w:rsidRDefault="005A06ED" w:rsidP="005A06ED">
      <w:pPr>
        <w:spacing w:line="240" w:lineRule="auto"/>
        <w:ind w:firstLine="720"/>
        <w:contextualSpacing/>
      </w:pPr>
      <w:r>
        <w:t xml:space="preserve">Initially, the maximum invertebrate diversity in mesic sites can be attributed to overlapping dispersal from the extreme climate regions. However, the compositional shifts broadly indicate that predation and competition play larger roles in community assembly at mesic and sub-humid sites. Specifically, the distribution of fish predators has large top-down controls on invertebrate community dynamics </w:t>
      </w:r>
      <w:r>
        <w:fldChar w:fldCharType="begin"/>
      </w:r>
      <w:r>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fldChar w:fldCharType="separate"/>
      </w:r>
      <w:r>
        <w:rPr>
          <w:noProof/>
        </w:rPr>
        <w:t>(Dahl and Greenberg 1998)</w:t>
      </w:r>
      <w:r>
        <w:fldChar w:fldCharType="end"/>
      </w:r>
      <w:r>
        <w:t xml:space="preserve">. Here, we believe fish are superior insectivores compared to Hemiptera and Odonata and that fish predation at sub-humid sites restricts invertebrate communities to species with anti-predator adaptations including small size, sedentary forage strategies, and armoring </w:t>
      </w:r>
      <w:r>
        <w:fldChar w:fldCharType="begin"/>
      </w:r>
      <w:r>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fldChar w:fldCharType="separate"/>
      </w:r>
      <w:r>
        <w:rPr>
          <w:noProof/>
        </w:rPr>
        <w:t>(Straile and Hälbich 2000)</w:t>
      </w:r>
      <w:r>
        <w:fldChar w:fldCharType="end"/>
      </w:r>
      <w:r>
        <w:t>. Our results suggest that as conditions become more arid, top-down regulation by fish predators is reduced resulting in a proliferation of insect predators in mesic and semi-arid streams. A more thorough invertebrate community analysis of primary consumers will include sediment core sampling and functional trait analysis.</w:t>
      </w:r>
    </w:p>
    <w:p w14:paraId="77ADCD2F" w14:textId="77777777" w:rsidR="005A06ED" w:rsidRDefault="005A06ED" w:rsidP="005A06ED">
      <w:pPr>
        <w:spacing w:line="480" w:lineRule="auto"/>
        <w:contextualSpacing/>
      </w:pPr>
    </w:p>
    <w:p w14:paraId="61A56BD9" w14:textId="77777777" w:rsidR="005A06ED" w:rsidRPr="0045377E" w:rsidRDefault="005A06ED" w:rsidP="005A06ED">
      <w:pPr>
        <w:spacing w:line="480" w:lineRule="auto"/>
        <w:contextualSpacing/>
        <w:rPr>
          <w:b/>
          <w:bCs/>
        </w:rPr>
      </w:pPr>
      <w:r w:rsidRPr="0045377E">
        <w:rPr>
          <w:b/>
          <w:bCs/>
        </w:rPr>
        <w:t>Acknowledgements</w:t>
      </w:r>
    </w:p>
    <w:p w14:paraId="222753B4" w14:textId="77777777" w:rsidR="005A06ED" w:rsidRDefault="005A06ED" w:rsidP="005A06ED">
      <w:pPr>
        <w:spacing w:line="480" w:lineRule="auto"/>
        <w:contextualSpacing/>
      </w:pPr>
      <w:r>
        <w:t>Jennifer Whitt and Ian Whitt</w:t>
      </w:r>
    </w:p>
    <w:p w14:paraId="59C2DB22" w14:textId="77777777" w:rsidR="005A06ED" w:rsidRPr="009A7FCE" w:rsidRDefault="005A06ED" w:rsidP="005A06ED">
      <w:pPr>
        <w:spacing w:line="480" w:lineRule="auto"/>
        <w:contextualSpacing/>
      </w:pPr>
    </w:p>
    <w:p w14:paraId="235D90C7" w14:textId="77777777" w:rsidR="005A06ED" w:rsidRPr="007378B1" w:rsidRDefault="005A06ED" w:rsidP="005A06ED">
      <w:pPr>
        <w:spacing w:line="480" w:lineRule="auto"/>
        <w:contextualSpacing/>
        <w:rPr>
          <w:b/>
        </w:rPr>
      </w:pPr>
      <w:r w:rsidRPr="007378B1">
        <w:rPr>
          <w:b/>
        </w:rPr>
        <w:t>References:</w:t>
      </w:r>
    </w:p>
    <w:p w14:paraId="5787EB92"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instrText xml:space="preserve"> ADDIN EN.REFLIST </w:instrText>
      </w:r>
      <w:r w:rsidRPr="007378B1">
        <w:rPr>
          <w:rFonts w:ascii="Times New Roman" w:hAnsi="Times New Roman" w:cs="Times New Roman"/>
          <w:sz w:val="24"/>
          <w:szCs w:val="24"/>
        </w:rPr>
        <w:fldChar w:fldCharType="separate"/>
      </w:r>
      <w:r w:rsidRPr="007378B1">
        <w:rPr>
          <w:rFonts w:ascii="Times New Roman" w:hAnsi="Times New Roman" w:cs="Times New Roman"/>
          <w:sz w:val="24"/>
          <w:szCs w:val="24"/>
        </w:rPr>
        <w:t xml:space="preserve">Allen, M. R. and W. J. Ingram (2002). "Constraints on future changes in climate and the hydrologic cycle." </w:t>
      </w:r>
      <w:r w:rsidRPr="007378B1">
        <w:rPr>
          <w:rFonts w:ascii="Times New Roman" w:hAnsi="Times New Roman" w:cs="Times New Roman"/>
          <w:sz w:val="24"/>
          <w:szCs w:val="24"/>
          <w:u w:val="single"/>
        </w:rPr>
        <w:t>Nature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419</w:t>
      </w:r>
      <w:r w:rsidRPr="007378B1">
        <w:rPr>
          <w:rFonts w:ascii="Times New Roman" w:hAnsi="Times New Roman" w:cs="Times New Roman"/>
          <w:sz w:val="24"/>
          <w:szCs w:val="24"/>
        </w:rPr>
        <w:t>(6903): 224-+.</w:t>
      </w:r>
    </w:p>
    <w:p w14:paraId="1465329B" w14:textId="77777777" w:rsidR="005A06ED" w:rsidRPr="007378B1" w:rsidRDefault="005A06ED" w:rsidP="005A06ED">
      <w:pPr>
        <w:pStyle w:val="EndNoteBibliography"/>
        <w:rPr>
          <w:rFonts w:ascii="Times New Roman" w:hAnsi="Times New Roman" w:cs="Times New Roman"/>
          <w:sz w:val="24"/>
          <w:szCs w:val="24"/>
        </w:rPr>
      </w:pPr>
    </w:p>
    <w:p w14:paraId="095333BC"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Barbour, M. T., J. Gerritsen and J. B. S. B.D. Snyder (1999). Rapid Bioassessment Protocols for Use in Streams and Wadeable Rivers: Periphyton, Benthic Macroinvertebrates and Fish, Second Edition. Washington, D.C., U.S. Environmental Protection Agency; Office of Water.</w:t>
      </w:r>
    </w:p>
    <w:p w14:paraId="57F47B74" w14:textId="77777777" w:rsidR="005A06ED" w:rsidRPr="007378B1" w:rsidRDefault="005A06ED" w:rsidP="005A06ED">
      <w:pPr>
        <w:pStyle w:val="EndNoteBibliography"/>
        <w:rPr>
          <w:rFonts w:ascii="Times New Roman" w:hAnsi="Times New Roman" w:cs="Times New Roman"/>
          <w:sz w:val="24"/>
          <w:szCs w:val="24"/>
        </w:rPr>
      </w:pPr>
    </w:p>
    <w:p w14:paraId="5930E7E8"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(2003). "Parallels and contrasts in the effects of drought on stream macroinvertebrate assemblages."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48</w:t>
      </w:r>
      <w:r w:rsidRPr="007378B1">
        <w:rPr>
          <w:rFonts w:ascii="Times New Roman" w:hAnsi="Times New Roman" w:cs="Times New Roman"/>
          <w:sz w:val="24"/>
          <w:szCs w:val="24"/>
        </w:rPr>
        <w:t>(7): 1173-1185.</w:t>
      </w:r>
    </w:p>
    <w:p w14:paraId="443D9628" w14:textId="77777777" w:rsidR="005A06ED" w:rsidRPr="007378B1" w:rsidRDefault="005A06ED" w:rsidP="005A06ED">
      <w:pPr>
        <w:pStyle w:val="EndNoteBibliography"/>
        <w:rPr>
          <w:rFonts w:ascii="Times New Roman" w:hAnsi="Times New Roman" w:cs="Times New Roman"/>
          <w:sz w:val="24"/>
          <w:szCs w:val="24"/>
        </w:rPr>
      </w:pPr>
    </w:p>
    <w:p w14:paraId="09B6656F"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C. G. Peterson, N. B. Grimm and S. G. Fisher (1992). "Stability of an Aquatic Macroinvertebrate Community in a Multiyear Hydrologic Disturbance Regime."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73</w:t>
      </w:r>
      <w:r w:rsidRPr="007378B1">
        <w:rPr>
          <w:rFonts w:ascii="Times New Roman" w:hAnsi="Times New Roman" w:cs="Times New Roman"/>
          <w:sz w:val="24"/>
          <w:szCs w:val="24"/>
        </w:rPr>
        <w:t>(6): 2192-2207.</w:t>
      </w:r>
    </w:p>
    <w:p w14:paraId="355E1231" w14:textId="77777777" w:rsidR="005A06ED" w:rsidRPr="007378B1" w:rsidRDefault="005A06ED" w:rsidP="005A06ED">
      <w:pPr>
        <w:pStyle w:val="EndNoteBibliography"/>
        <w:rPr>
          <w:rFonts w:ascii="Times New Roman" w:hAnsi="Times New Roman" w:cs="Times New Roman"/>
          <w:sz w:val="24"/>
          <w:szCs w:val="24"/>
        </w:rPr>
      </w:pPr>
    </w:p>
    <w:p w14:paraId="74ECA47C"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Chapman BR, B. E. (2018). </w:t>
      </w:r>
      <w:r w:rsidRPr="007378B1">
        <w:rPr>
          <w:rFonts w:ascii="Times New Roman" w:hAnsi="Times New Roman" w:cs="Times New Roman"/>
          <w:sz w:val="24"/>
          <w:szCs w:val="24"/>
          <w:u w:val="single"/>
        </w:rPr>
        <w:t>The Natural History of Texas</w:t>
      </w:r>
      <w:r w:rsidRPr="007378B1">
        <w:rPr>
          <w:rFonts w:ascii="Times New Roman" w:hAnsi="Times New Roman" w:cs="Times New Roman"/>
          <w:sz w:val="24"/>
          <w:szCs w:val="24"/>
        </w:rPr>
        <w:t>. College Station, Texas A&amp;M University Press.</w:t>
      </w:r>
    </w:p>
    <w:p w14:paraId="356F1C36" w14:textId="77777777" w:rsidR="005A06ED" w:rsidRPr="007378B1" w:rsidRDefault="005A06ED" w:rsidP="005A06ED">
      <w:pPr>
        <w:pStyle w:val="EndNoteBibliography"/>
        <w:rPr>
          <w:rFonts w:ascii="Times New Roman" w:hAnsi="Times New Roman" w:cs="Times New Roman"/>
          <w:sz w:val="24"/>
          <w:szCs w:val="24"/>
        </w:rPr>
      </w:pPr>
    </w:p>
    <w:p w14:paraId="029A2481" w14:textId="77777777" w:rsidR="005A06ED" w:rsidRPr="007378B1"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Cooke, S. and D. Philipp (2009). </w:t>
      </w:r>
      <w:r w:rsidRPr="007378B1">
        <w:rPr>
          <w:rFonts w:ascii="Times New Roman" w:hAnsi="Times New Roman" w:cs="Times New Roman"/>
          <w:sz w:val="24"/>
          <w:szCs w:val="24"/>
          <w:u w:val="single"/>
        </w:rPr>
        <w:t>Centrarchid Fishes: Diversity, Biology, and Conservation</w:t>
      </w:r>
      <w:r w:rsidRPr="007378B1">
        <w:rPr>
          <w:rFonts w:ascii="Times New Roman" w:hAnsi="Times New Roman" w:cs="Times New Roman"/>
          <w:sz w:val="24"/>
          <w:szCs w:val="24"/>
        </w:rPr>
        <w:t>.</w:t>
      </w:r>
    </w:p>
    <w:p w14:paraId="6E771704"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D'Amen, M., H. K. Mod, N. J. Gotelli and A. Guisan (2018). "Disentangling biotic interactions, environmental filters, and dispersal limitation as drivers of species co-occurrence." </w:t>
      </w:r>
      <w:r w:rsidRPr="007378B1">
        <w:rPr>
          <w:rFonts w:ascii="Times New Roman" w:hAnsi="Times New Roman" w:cs="Times New Roman"/>
          <w:sz w:val="24"/>
          <w:szCs w:val="24"/>
          <w:u w:val="single"/>
        </w:rPr>
        <w:t>Ecography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41</w:t>
      </w:r>
      <w:r w:rsidRPr="007378B1">
        <w:rPr>
          <w:rFonts w:ascii="Times New Roman" w:hAnsi="Times New Roman" w:cs="Times New Roman"/>
          <w:sz w:val="24"/>
          <w:szCs w:val="24"/>
        </w:rPr>
        <w:t>(8): 1233-1244.</w:t>
      </w:r>
    </w:p>
    <w:p w14:paraId="69BAF076" w14:textId="77777777" w:rsidR="005A06ED" w:rsidRPr="007378B1" w:rsidRDefault="005A06ED" w:rsidP="005A06ED">
      <w:pPr>
        <w:pStyle w:val="EndNoteBibliography"/>
        <w:rPr>
          <w:rFonts w:ascii="Times New Roman" w:hAnsi="Times New Roman" w:cs="Times New Roman"/>
          <w:sz w:val="24"/>
          <w:szCs w:val="24"/>
        </w:rPr>
      </w:pPr>
    </w:p>
    <w:p w14:paraId="43A7C0F3"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Dahl, J. and L. A. Greenberg (1998). "Effects of fish predation and habitat type on stream benthic communities."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361</w:t>
      </w:r>
      <w:r w:rsidRPr="007378B1">
        <w:rPr>
          <w:rFonts w:ascii="Times New Roman" w:hAnsi="Times New Roman" w:cs="Times New Roman"/>
          <w:sz w:val="24"/>
          <w:szCs w:val="24"/>
        </w:rPr>
        <w:t>: 67-76.</w:t>
      </w:r>
    </w:p>
    <w:p w14:paraId="15A1FB34" w14:textId="77777777" w:rsidR="005A06ED" w:rsidRPr="007378B1" w:rsidRDefault="005A06ED" w:rsidP="005A06ED">
      <w:pPr>
        <w:pStyle w:val="EndNoteBibliography"/>
        <w:rPr>
          <w:rFonts w:ascii="Times New Roman" w:hAnsi="Times New Roman" w:cs="Times New Roman"/>
          <w:sz w:val="24"/>
          <w:szCs w:val="24"/>
        </w:rPr>
      </w:pPr>
    </w:p>
    <w:p w14:paraId="022EB3F7"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t>
      </w:r>
      <w:r w:rsidRPr="007378B1">
        <w:rPr>
          <w:rFonts w:ascii="Times New Roman" w:hAnsi="Times New Roman" w:cs="Times New Roman"/>
          <w:sz w:val="24"/>
          <w:szCs w:val="24"/>
          <w:u w:val="single"/>
        </w:rPr>
        <w:t>Journal of 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101</w:t>
      </w:r>
      <w:r w:rsidRPr="007378B1">
        <w:rPr>
          <w:rFonts w:ascii="Times New Roman" w:hAnsi="Times New Roman" w:cs="Times New Roman"/>
          <w:sz w:val="24"/>
          <w:szCs w:val="24"/>
        </w:rPr>
        <w:t>(3): 784-795.</w:t>
      </w:r>
    </w:p>
    <w:p w14:paraId="54BAB570" w14:textId="77777777" w:rsidR="005A06ED" w:rsidRPr="007378B1" w:rsidRDefault="005A06ED" w:rsidP="005A06ED">
      <w:pPr>
        <w:pStyle w:val="EndNoteBibliography"/>
        <w:rPr>
          <w:rFonts w:ascii="Times New Roman" w:hAnsi="Times New Roman" w:cs="Times New Roman"/>
          <w:sz w:val="24"/>
          <w:szCs w:val="24"/>
        </w:rPr>
      </w:pPr>
    </w:p>
    <w:p w14:paraId="19CF7810"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DL, R. (2001). "A Stream Channel Assessment Methodology; Proceedings of 7th Federal Interagency Sedimentation Conference." 26.</w:t>
      </w:r>
    </w:p>
    <w:p w14:paraId="473DB748" w14:textId="77777777" w:rsidR="005A06ED" w:rsidRPr="007378B1" w:rsidRDefault="005A06ED" w:rsidP="005A06ED">
      <w:pPr>
        <w:pStyle w:val="EndNoteBibliography"/>
        <w:rPr>
          <w:rFonts w:ascii="Times New Roman" w:hAnsi="Times New Roman" w:cs="Times New Roman"/>
          <w:sz w:val="24"/>
          <w:szCs w:val="24"/>
        </w:rPr>
      </w:pPr>
    </w:p>
    <w:p w14:paraId="25AD2B36"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East, J. L., C. Wilcut and A. A. Pease (2017). "Aquatic food-web structure along a salinized dryland river."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62</w:t>
      </w:r>
      <w:r w:rsidRPr="007378B1">
        <w:rPr>
          <w:rFonts w:ascii="Times New Roman" w:hAnsi="Times New Roman" w:cs="Times New Roman"/>
          <w:sz w:val="24"/>
          <w:szCs w:val="24"/>
        </w:rPr>
        <w:t>(4): 681-694.</w:t>
      </w:r>
    </w:p>
    <w:p w14:paraId="7F5F793A" w14:textId="77777777" w:rsidR="005A06ED" w:rsidRPr="007378B1" w:rsidRDefault="005A06ED" w:rsidP="005A06ED">
      <w:pPr>
        <w:pStyle w:val="EndNoteBibliography"/>
        <w:rPr>
          <w:rFonts w:ascii="Times New Roman" w:hAnsi="Times New Roman" w:cs="Times New Roman"/>
          <w:sz w:val="24"/>
          <w:szCs w:val="24"/>
        </w:rPr>
      </w:pPr>
    </w:p>
    <w:p w14:paraId="0CBA9245"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Falcone, J. (2011). GAGES-II: Geospatial Attributes of Gauges for Evaluating Streamflow. Reston, Virginia, U.S. Geological Survey.</w:t>
      </w:r>
    </w:p>
    <w:p w14:paraId="6C8A1FA1" w14:textId="77777777" w:rsidR="005A06ED" w:rsidRPr="007378B1" w:rsidRDefault="005A06ED" w:rsidP="005A06ED">
      <w:pPr>
        <w:pStyle w:val="EndNoteBibliography"/>
        <w:rPr>
          <w:rFonts w:ascii="Times New Roman" w:hAnsi="Times New Roman" w:cs="Times New Roman"/>
          <w:sz w:val="24"/>
          <w:szCs w:val="24"/>
        </w:rPr>
      </w:pPr>
    </w:p>
    <w:p w14:paraId="09EC5708" w14:textId="77777777" w:rsidR="005A06ED" w:rsidRPr="007378B1"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Farani, G. L., M. Nogueira, R. Johnsson and E. Neves (2015). "The salt tolerance of the freshwater snail Melanoides tuberculata (Mollusca, Gastropoda), a bioinvader gastropod."  </w:t>
      </w:r>
      <w:r w:rsidRPr="007378B1">
        <w:rPr>
          <w:rFonts w:ascii="Times New Roman" w:hAnsi="Times New Roman" w:cs="Times New Roman"/>
          <w:b/>
          <w:sz w:val="24"/>
          <w:szCs w:val="24"/>
        </w:rPr>
        <w:t>10</w:t>
      </w:r>
      <w:r w:rsidRPr="007378B1">
        <w:rPr>
          <w:rFonts w:ascii="Times New Roman" w:hAnsi="Times New Roman" w:cs="Times New Roman"/>
          <w:sz w:val="24"/>
          <w:szCs w:val="24"/>
        </w:rPr>
        <w:t>: 212-221.</w:t>
      </w:r>
    </w:p>
    <w:p w14:paraId="4AD384FA"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Grimm, N. B., F. S. Chapin, B. Bierwagen, P. Gonzalez and P. M. Groffman (2013). "The impacts of climate change on ecosystem structure and function." </w:t>
      </w:r>
      <w:r w:rsidRPr="007378B1">
        <w:rPr>
          <w:rFonts w:ascii="Times New Roman" w:hAnsi="Times New Roman" w:cs="Times New Roman"/>
          <w:sz w:val="24"/>
          <w:szCs w:val="24"/>
          <w:u w:val="single"/>
        </w:rPr>
        <w:t>Frontiers in ecology and the environment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11</w:t>
      </w:r>
      <w:r w:rsidRPr="007378B1">
        <w:rPr>
          <w:rFonts w:ascii="Times New Roman" w:hAnsi="Times New Roman" w:cs="Times New Roman"/>
          <w:sz w:val="24"/>
          <w:szCs w:val="24"/>
        </w:rPr>
        <w:t>(9): 474-482.</w:t>
      </w:r>
    </w:p>
    <w:p w14:paraId="2FA15811" w14:textId="77777777" w:rsidR="005A06ED" w:rsidRPr="007378B1" w:rsidRDefault="005A06ED" w:rsidP="005A06ED">
      <w:pPr>
        <w:pStyle w:val="EndNoteBibliography"/>
        <w:rPr>
          <w:rFonts w:ascii="Times New Roman" w:hAnsi="Times New Roman" w:cs="Times New Roman"/>
          <w:sz w:val="24"/>
          <w:szCs w:val="24"/>
        </w:rPr>
      </w:pPr>
    </w:p>
    <w:p w14:paraId="5BBC5792"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Hagen, E. M., M. E. McTammany, J. R. Webster and E. F. Benfield (2010). "Shifts in allochthonous input and autochthonous production in streams along an agricultural land-use gradient."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655</w:t>
      </w:r>
      <w:r w:rsidRPr="007378B1">
        <w:rPr>
          <w:rFonts w:ascii="Times New Roman" w:hAnsi="Times New Roman" w:cs="Times New Roman"/>
          <w:sz w:val="24"/>
          <w:szCs w:val="24"/>
        </w:rPr>
        <w:t>(1): 61-77.</w:t>
      </w:r>
    </w:p>
    <w:p w14:paraId="63785C3F" w14:textId="77777777" w:rsidR="005A06ED" w:rsidRPr="007378B1" w:rsidRDefault="005A06ED" w:rsidP="005A06ED">
      <w:pPr>
        <w:pStyle w:val="EndNoteBibliography"/>
        <w:rPr>
          <w:rFonts w:ascii="Times New Roman" w:hAnsi="Times New Roman" w:cs="Times New Roman"/>
          <w:sz w:val="24"/>
          <w:szCs w:val="24"/>
        </w:rPr>
      </w:pPr>
    </w:p>
    <w:p w14:paraId="1B77BF6C"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Held, I. M. and B. J. Soden (2006). "Robust responses of the hydrological cycle to global warming." </w:t>
      </w:r>
      <w:r w:rsidRPr="007378B1">
        <w:rPr>
          <w:rFonts w:ascii="Times New Roman" w:hAnsi="Times New Roman" w:cs="Times New Roman"/>
          <w:sz w:val="24"/>
          <w:szCs w:val="24"/>
          <w:u w:val="single"/>
        </w:rPr>
        <w:t>Journal of Climate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19</w:t>
      </w:r>
      <w:r w:rsidRPr="007378B1">
        <w:rPr>
          <w:rFonts w:ascii="Times New Roman" w:hAnsi="Times New Roman" w:cs="Times New Roman"/>
          <w:sz w:val="24"/>
          <w:szCs w:val="24"/>
        </w:rPr>
        <w:t>(21): 5686-5699.</w:t>
      </w:r>
    </w:p>
    <w:p w14:paraId="5BF7403D" w14:textId="77777777" w:rsidR="005A06ED" w:rsidRPr="007378B1" w:rsidRDefault="005A06ED" w:rsidP="005A06ED">
      <w:pPr>
        <w:pStyle w:val="EndNoteBibliography"/>
        <w:rPr>
          <w:rFonts w:ascii="Times New Roman" w:hAnsi="Times New Roman" w:cs="Times New Roman"/>
          <w:sz w:val="24"/>
          <w:szCs w:val="24"/>
        </w:rPr>
      </w:pPr>
    </w:p>
    <w:p w14:paraId="3768523B"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Hirabayashi, Y., S. Kanae, S. Emori, T. Oki and M. Kimoto (2008). "Global projections of changing risks of floods and droughts in a changing climate." </w:t>
      </w:r>
      <w:r w:rsidRPr="007378B1">
        <w:rPr>
          <w:rFonts w:ascii="Times New Roman" w:hAnsi="Times New Roman" w:cs="Times New Roman"/>
          <w:sz w:val="24"/>
          <w:szCs w:val="24"/>
          <w:u w:val="single"/>
        </w:rPr>
        <w:t>Hydrological Sciences Journal</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53</w:t>
      </w:r>
      <w:r w:rsidRPr="007378B1">
        <w:rPr>
          <w:rFonts w:ascii="Times New Roman" w:hAnsi="Times New Roman" w:cs="Times New Roman"/>
          <w:sz w:val="24"/>
          <w:szCs w:val="24"/>
        </w:rPr>
        <w:t>(4): 754-772.</w:t>
      </w:r>
    </w:p>
    <w:p w14:paraId="382774C1" w14:textId="77777777" w:rsidR="005A06ED" w:rsidRPr="007378B1" w:rsidRDefault="005A06ED" w:rsidP="005A06ED">
      <w:pPr>
        <w:pStyle w:val="EndNoteBibliography"/>
        <w:rPr>
          <w:rFonts w:ascii="Times New Roman" w:hAnsi="Times New Roman" w:cs="Times New Roman"/>
          <w:sz w:val="24"/>
          <w:szCs w:val="24"/>
        </w:rPr>
      </w:pPr>
    </w:p>
    <w:p w14:paraId="5CB6E95A"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Hubbs, C. (2008). An Annotated Checklist of the Freshwater Fishes of Texas, with Keys to Identification of Species. R. J. E. a. G. P. Garrett, Texas Academy of Science.</w:t>
      </w:r>
    </w:p>
    <w:p w14:paraId="70230858" w14:textId="77777777" w:rsidR="005A06ED" w:rsidRPr="007378B1" w:rsidRDefault="005A06ED" w:rsidP="005A06ED">
      <w:pPr>
        <w:pStyle w:val="EndNoteBibliography"/>
        <w:rPr>
          <w:rFonts w:ascii="Times New Roman" w:hAnsi="Times New Roman" w:cs="Times New Roman"/>
          <w:sz w:val="24"/>
          <w:szCs w:val="24"/>
        </w:rPr>
      </w:pPr>
    </w:p>
    <w:p w14:paraId="0B041255"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Jackson, J. K. and B. W. Sweeney (1995). "</w:t>
      </w:r>
      <w:r>
        <w:rPr>
          <w:rFonts w:ascii="Times New Roman" w:hAnsi="Times New Roman" w:cs="Times New Roman"/>
          <w:sz w:val="24"/>
          <w:szCs w:val="24"/>
        </w:rPr>
        <w:t>Egg and Larval Development Times For 35 Species of Tropical Stream Insects from Costa-Rica</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 115-130.</w:t>
      </w:r>
    </w:p>
    <w:p w14:paraId="363FEBD2" w14:textId="77777777" w:rsidR="005A06ED" w:rsidRPr="007378B1" w:rsidRDefault="005A06ED" w:rsidP="005A06ED">
      <w:pPr>
        <w:pStyle w:val="EndNoteBibliography"/>
        <w:rPr>
          <w:rFonts w:ascii="Times New Roman" w:hAnsi="Times New Roman" w:cs="Times New Roman"/>
          <w:sz w:val="24"/>
          <w:szCs w:val="24"/>
        </w:rPr>
      </w:pPr>
    </w:p>
    <w:p w14:paraId="4D469FD2"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Koski, R. T. (1978). "</w:t>
      </w:r>
      <w:r>
        <w:rPr>
          <w:rFonts w:ascii="Times New Roman" w:hAnsi="Times New Roman" w:cs="Times New Roman"/>
          <w:sz w:val="24"/>
          <w:szCs w:val="24"/>
        </w:rPr>
        <w:t xml:space="preserve">Age, Growth, and Maturity of Hogchoker, </w:t>
      </w:r>
      <w:r>
        <w:rPr>
          <w:rFonts w:ascii="Times New Roman" w:hAnsi="Times New Roman" w:cs="Times New Roman"/>
          <w:i/>
          <w:iCs/>
          <w:sz w:val="24"/>
          <w:szCs w:val="24"/>
        </w:rPr>
        <w:t xml:space="preserve">Trinectes </w:t>
      </w:r>
      <w:r w:rsidRPr="007378B1">
        <w:rPr>
          <w:rFonts w:ascii="Times New Roman" w:hAnsi="Times New Roman" w:cs="Times New Roman"/>
          <w:sz w:val="24"/>
          <w:szCs w:val="24"/>
        </w:rPr>
        <w:t>maculatus</w:t>
      </w:r>
      <w:r>
        <w:rPr>
          <w:rFonts w:ascii="Times New Roman" w:hAnsi="Times New Roman" w:cs="Times New Roman"/>
          <w:sz w:val="24"/>
          <w:szCs w:val="24"/>
        </w:rPr>
        <w:t>, In Hudson River, New York.</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Transactions of the American Fisheries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107</w:t>
      </w:r>
      <w:r w:rsidRPr="007378B1">
        <w:rPr>
          <w:rFonts w:ascii="Times New Roman" w:hAnsi="Times New Roman" w:cs="Times New Roman"/>
          <w:sz w:val="24"/>
          <w:szCs w:val="24"/>
        </w:rPr>
        <w:t>(3): 449-453.</w:t>
      </w:r>
    </w:p>
    <w:p w14:paraId="296E0E89" w14:textId="77777777" w:rsidR="005A06ED" w:rsidRPr="007378B1" w:rsidRDefault="005A06ED" w:rsidP="005A06ED">
      <w:pPr>
        <w:pStyle w:val="EndNoteBibliography"/>
        <w:rPr>
          <w:rFonts w:ascii="Times New Roman" w:hAnsi="Times New Roman" w:cs="Times New Roman"/>
          <w:sz w:val="24"/>
          <w:szCs w:val="24"/>
        </w:rPr>
      </w:pPr>
    </w:p>
    <w:p w14:paraId="7E30700A"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Krumholz, L. A. (1948). "Reproduction in the Western Mosquitofish, Gambusia-Affinis-Affinis (Baird and Girard), and Its Use in Mosquito Control." </w:t>
      </w:r>
      <w:r w:rsidRPr="007378B1">
        <w:rPr>
          <w:rFonts w:ascii="Times New Roman" w:hAnsi="Times New Roman" w:cs="Times New Roman"/>
          <w:sz w:val="24"/>
          <w:szCs w:val="24"/>
          <w:u w:val="single"/>
        </w:rPr>
        <w:t>Ecological Monographs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18</w:t>
      </w:r>
      <w:r w:rsidRPr="007378B1">
        <w:rPr>
          <w:rFonts w:ascii="Times New Roman" w:hAnsi="Times New Roman" w:cs="Times New Roman"/>
          <w:sz w:val="24"/>
          <w:szCs w:val="24"/>
        </w:rPr>
        <w:t>(1): 1-43.</w:t>
      </w:r>
    </w:p>
    <w:p w14:paraId="23471A68" w14:textId="77777777" w:rsidR="005A06ED" w:rsidRPr="007378B1" w:rsidRDefault="005A06ED" w:rsidP="005A06ED">
      <w:pPr>
        <w:pStyle w:val="EndNoteBibliography"/>
        <w:rPr>
          <w:rFonts w:ascii="Times New Roman" w:hAnsi="Times New Roman" w:cs="Times New Roman"/>
          <w:sz w:val="24"/>
          <w:szCs w:val="24"/>
        </w:rPr>
      </w:pPr>
    </w:p>
    <w:p w14:paraId="79CCDB79"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Krzeminska, D., T. Kerkhof, K. Skaalsveen and J. Stolte (2019). "Effect of riparian vegetation on stream bank stability in small agricultural catchments." </w:t>
      </w:r>
      <w:r w:rsidRPr="007378B1">
        <w:rPr>
          <w:rFonts w:ascii="Times New Roman" w:hAnsi="Times New Roman" w:cs="Times New Roman"/>
          <w:sz w:val="24"/>
          <w:szCs w:val="24"/>
          <w:u w:val="single"/>
        </w:rPr>
        <w:t>Catena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172</w:t>
      </w:r>
      <w:r w:rsidRPr="007378B1">
        <w:rPr>
          <w:rFonts w:ascii="Times New Roman" w:hAnsi="Times New Roman" w:cs="Times New Roman"/>
          <w:sz w:val="24"/>
          <w:szCs w:val="24"/>
        </w:rPr>
        <w:t>: 87-96.</w:t>
      </w:r>
    </w:p>
    <w:p w14:paraId="430CAD0A" w14:textId="77777777" w:rsidR="005A06ED" w:rsidRPr="007378B1" w:rsidRDefault="005A06ED" w:rsidP="005A06ED">
      <w:pPr>
        <w:pStyle w:val="EndNoteBibliography"/>
        <w:rPr>
          <w:rFonts w:ascii="Times New Roman" w:hAnsi="Times New Roman" w:cs="Times New Roman"/>
          <w:sz w:val="24"/>
          <w:szCs w:val="24"/>
        </w:rPr>
      </w:pPr>
    </w:p>
    <w:p w14:paraId="58572AAE" w14:textId="77777777" w:rsidR="005A06ED" w:rsidRPr="007378B1"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Lamberti, H. (2007). </w:t>
      </w:r>
      <w:r w:rsidRPr="007378B1">
        <w:rPr>
          <w:rFonts w:ascii="Times New Roman" w:hAnsi="Times New Roman" w:cs="Times New Roman"/>
          <w:sz w:val="24"/>
          <w:szCs w:val="24"/>
          <w:u w:val="single"/>
        </w:rPr>
        <w:t>Methods in Stream Ecology</w:t>
      </w:r>
      <w:r w:rsidRPr="007378B1">
        <w:rPr>
          <w:rFonts w:ascii="Times New Roman" w:hAnsi="Times New Roman" w:cs="Times New Roman"/>
          <w:sz w:val="24"/>
          <w:szCs w:val="24"/>
        </w:rPr>
        <w:t>, Elsevier Inc.</w:t>
      </w:r>
    </w:p>
    <w:p w14:paraId="230D2B15"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Lupon, A., S. Bernal, S. Poblador, E. Marti and F. Sabater (2016). "The influence of riparian evapotranspiration on stream hydrology and nitrogen retention in a subhumid Mediterranean catchment." </w:t>
      </w:r>
      <w:r w:rsidRPr="007378B1">
        <w:rPr>
          <w:rFonts w:ascii="Times New Roman" w:hAnsi="Times New Roman" w:cs="Times New Roman"/>
          <w:sz w:val="24"/>
          <w:szCs w:val="24"/>
          <w:u w:val="single"/>
        </w:rPr>
        <w:t>Hydrology and Earth System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20</w:t>
      </w:r>
      <w:r w:rsidRPr="007378B1">
        <w:rPr>
          <w:rFonts w:ascii="Times New Roman" w:hAnsi="Times New Roman" w:cs="Times New Roman"/>
          <w:sz w:val="24"/>
          <w:szCs w:val="24"/>
        </w:rPr>
        <w:t>(9): 3831-3842.</w:t>
      </w:r>
    </w:p>
    <w:p w14:paraId="4B3A7E40" w14:textId="77777777" w:rsidR="005A06ED" w:rsidRPr="007378B1" w:rsidRDefault="005A06ED" w:rsidP="005A06ED">
      <w:pPr>
        <w:pStyle w:val="EndNoteBibliography"/>
        <w:rPr>
          <w:rFonts w:ascii="Times New Roman" w:hAnsi="Times New Roman" w:cs="Times New Roman"/>
          <w:sz w:val="24"/>
          <w:szCs w:val="24"/>
        </w:rPr>
      </w:pPr>
    </w:p>
    <w:p w14:paraId="1E0A2AE1"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Merritt, R. W., K. W. Cummins and M. B. Berg (2019). </w:t>
      </w:r>
      <w:r w:rsidRPr="007378B1">
        <w:rPr>
          <w:rFonts w:ascii="Times New Roman" w:hAnsi="Times New Roman" w:cs="Times New Roman"/>
          <w:sz w:val="24"/>
          <w:szCs w:val="24"/>
          <w:u w:val="single"/>
        </w:rPr>
        <w:t>An introduction to the Aquatic insects of North America</w:t>
      </w:r>
      <w:r w:rsidRPr="007378B1">
        <w:rPr>
          <w:rFonts w:ascii="Times New Roman" w:hAnsi="Times New Roman" w:cs="Times New Roman"/>
          <w:sz w:val="24"/>
          <w:szCs w:val="24"/>
        </w:rPr>
        <w:t>. Dubuque, Iowa, Kendall/Hunt Pub. Co.</w:t>
      </w:r>
    </w:p>
    <w:p w14:paraId="071BB41C" w14:textId="77777777" w:rsidR="005A06ED" w:rsidRPr="007378B1" w:rsidRDefault="005A06ED" w:rsidP="005A06ED">
      <w:pPr>
        <w:pStyle w:val="EndNoteBibliography"/>
        <w:rPr>
          <w:rFonts w:ascii="Times New Roman" w:hAnsi="Times New Roman" w:cs="Times New Roman"/>
          <w:sz w:val="24"/>
          <w:szCs w:val="24"/>
        </w:rPr>
      </w:pPr>
    </w:p>
    <w:p w14:paraId="4CD95CC1"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Oksanen, J., F. G. Blanchet, M. Friendly, R. Kindt, P. Legendre, D. McGlinn, P. R. Minchin, R. B. O'Hara, G. L. Simpson, P. Solymos, M. Henry, H. Stevens, E. Szoecs and H. Wagner (2019). "vegan: Community Ecology Package."</w:t>
      </w:r>
    </w:p>
    <w:p w14:paraId="49C83600" w14:textId="77777777" w:rsidR="005A06ED" w:rsidRPr="007378B1" w:rsidRDefault="005A06ED" w:rsidP="005A06ED">
      <w:pPr>
        <w:pStyle w:val="EndNoteBibliography"/>
        <w:rPr>
          <w:rFonts w:ascii="Times New Roman" w:hAnsi="Times New Roman" w:cs="Times New Roman"/>
          <w:sz w:val="24"/>
          <w:szCs w:val="24"/>
        </w:rPr>
      </w:pPr>
    </w:p>
    <w:p w14:paraId="20CC6855"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Olden, J. D. and N. L. Poff (2003). "Toward a mechanistic understanding and prediction of biotic homogenization." </w:t>
      </w:r>
      <w:r w:rsidRPr="007378B1">
        <w:rPr>
          <w:rFonts w:ascii="Times New Roman" w:hAnsi="Times New Roman" w:cs="Times New Roman"/>
          <w:sz w:val="24"/>
          <w:szCs w:val="24"/>
          <w:u w:val="single"/>
        </w:rPr>
        <w:t>American Naturalist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162</w:t>
      </w:r>
      <w:r w:rsidRPr="007378B1">
        <w:rPr>
          <w:rFonts w:ascii="Times New Roman" w:hAnsi="Times New Roman" w:cs="Times New Roman"/>
          <w:sz w:val="24"/>
          <w:szCs w:val="24"/>
        </w:rPr>
        <w:t>(4): 442-460.</w:t>
      </w:r>
    </w:p>
    <w:p w14:paraId="5CCB3F8C" w14:textId="77777777" w:rsidR="005A06ED" w:rsidRPr="007378B1" w:rsidRDefault="005A06ED" w:rsidP="005A06ED">
      <w:pPr>
        <w:pStyle w:val="EndNoteBibliography"/>
        <w:rPr>
          <w:rFonts w:ascii="Times New Roman" w:hAnsi="Times New Roman" w:cs="Times New Roman"/>
          <w:sz w:val="24"/>
          <w:szCs w:val="24"/>
        </w:rPr>
      </w:pPr>
    </w:p>
    <w:p w14:paraId="7C51C050"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C. M. Swan (2011). "Reconstructing the assembly of a stream-insect metacommunity."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(1): 259-272.</w:t>
      </w:r>
    </w:p>
    <w:p w14:paraId="674BB0D3" w14:textId="77777777" w:rsidR="005A06ED" w:rsidRPr="007378B1" w:rsidRDefault="005A06ED" w:rsidP="005A06ED">
      <w:pPr>
        <w:pStyle w:val="EndNoteBibliography"/>
        <w:rPr>
          <w:rFonts w:ascii="Times New Roman" w:hAnsi="Times New Roman" w:cs="Times New Roman"/>
          <w:sz w:val="24"/>
          <w:szCs w:val="24"/>
        </w:rPr>
      </w:pPr>
    </w:p>
    <w:p w14:paraId="5DCB80EB"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L. L. Yuan (2017). "Modeled hydrologic metrics show links between hydrology and the functional composition of stream assemblages." </w:t>
      </w:r>
      <w:r w:rsidRPr="007378B1">
        <w:rPr>
          <w:rFonts w:ascii="Times New Roman" w:hAnsi="Times New Roman" w:cs="Times New Roman"/>
          <w:sz w:val="24"/>
          <w:szCs w:val="24"/>
          <w:u w:val="single"/>
        </w:rPr>
        <w:t>Ecological Applications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27</w:t>
      </w:r>
      <w:r w:rsidRPr="007378B1">
        <w:rPr>
          <w:rFonts w:ascii="Times New Roman" w:hAnsi="Times New Roman" w:cs="Times New Roman"/>
          <w:sz w:val="24"/>
          <w:szCs w:val="24"/>
        </w:rPr>
        <w:t>(5): 1605-1617.</w:t>
      </w:r>
    </w:p>
    <w:p w14:paraId="631D9149" w14:textId="77777777" w:rsidR="005A06ED" w:rsidRPr="007378B1" w:rsidRDefault="005A06ED" w:rsidP="005A06ED">
      <w:pPr>
        <w:pStyle w:val="EndNoteBibliography"/>
        <w:rPr>
          <w:rFonts w:ascii="Times New Roman" w:hAnsi="Times New Roman" w:cs="Times New Roman"/>
          <w:sz w:val="24"/>
          <w:szCs w:val="24"/>
        </w:rPr>
      </w:pPr>
    </w:p>
    <w:p w14:paraId="005B762A"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Poff, N. L. (1997). "Landscape filters and species traits: Towards mechanistic understanding and prediction in stream ecology."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w:t>
      </w:r>
      <w:r w:rsidRPr="007378B1">
        <w:rPr>
          <w:rFonts w:ascii="Times New Roman" w:hAnsi="Times New Roman" w:cs="Times New Roman"/>
          <w:sz w:val="24"/>
          <w:szCs w:val="24"/>
        </w:rPr>
        <w:t>(2): 391-409.</w:t>
      </w:r>
    </w:p>
    <w:p w14:paraId="4FD0D82A" w14:textId="77777777" w:rsidR="005A06ED" w:rsidRPr="007378B1" w:rsidRDefault="005A06ED" w:rsidP="005A06ED">
      <w:pPr>
        <w:pStyle w:val="EndNoteBibliography"/>
        <w:rPr>
          <w:rFonts w:ascii="Times New Roman" w:hAnsi="Times New Roman" w:cs="Times New Roman"/>
          <w:sz w:val="24"/>
          <w:szCs w:val="24"/>
        </w:rPr>
      </w:pPr>
    </w:p>
    <w:p w14:paraId="1A0191DD"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R Core Team (2019). R: A Language and Environment for Statistical Computing. Vienna, Austria, R Foundation for Statistical Computing.</w:t>
      </w:r>
    </w:p>
    <w:p w14:paraId="49457B8A" w14:textId="77777777" w:rsidR="005A06ED" w:rsidRPr="007378B1" w:rsidRDefault="005A06ED" w:rsidP="005A06ED">
      <w:pPr>
        <w:pStyle w:val="EndNoteBibliography"/>
        <w:rPr>
          <w:rFonts w:ascii="Times New Roman" w:hAnsi="Times New Roman" w:cs="Times New Roman"/>
          <w:sz w:val="24"/>
          <w:szCs w:val="24"/>
        </w:rPr>
      </w:pPr>
    </w:p>
    <w:p w14:paraId="09A13614"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Rehage, J. S., J. R. Blanchard, R. E. Boucek, J. J. Lorenz and M. Robinson (2016). "Knocking back invasions: variable resistance and resilience to multiple cold spells in native vs. nonnative fishes." </w:t>
      </w:r>
      <w:r w:rsidRPr="007378B1">
        <w:rPr>
          <w:rFonts w:ascii="Times New Roman" w:hAnsi="Times New Roman" w:cs="Times New Roman"/>
          <w:sz w:val="24"/>
          <w:szCs w:val="24"/>
          <w:u w:val="single"/>
        </w:rPr>
        <w:t>Ecosphere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w:t>
      </w:r>
      <w:r w:rsidRPr="007378B1">
        <w:rPr>
          <w:rFonts w:ascii="Times New Roman" w:hAnsi="Times New Roman" w:cs="Times New Roman"/>
          <w:sz w:val="24"/>
          <w:szCs w:val="24"/>
        </w:rPr>
        <w:t>(6): 13.</w:t>
      </w:r>
    </w:p>
    <w:p w14:paraId="08A441AF" w14:textId="77777777" w:rsidR="005A06ED" w:rsidRPr="007378B1" w:rsidRDefault="005A06ED" w:rsidP="005A06ED">
      <w:pPr>
        <w:pStyle w:val="EndNoteBibliography"/>
        <w:rPr>
          <w:rFonts w:ascii="Times New Roman" w:hAnsi="Times New Roman" w:cs="Times New Roman"/>
          <w:sz w:val="24"/>
          <w:szCs w:val="24"/>
        </w:rPr>
      </w:pPr>
    </w:p>
    <w:p w14:paraId="207894B1"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Ricklefs, R. E. and D. G. Jenkins (2011). "Biogeography and ecology: towards the integration of two disciplines."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366</w:t>
      </w:r>
      <w:r w:rsidRPr="007378B1">
        <w:rPr>
          <w:rFonts w:ascii="Times New Roman" w:hAnsi="Times New Roman" w:cs="Times New Roman"/>
          <w:sz w:val="24"/>
          <w:szCs w:val="24"/>
        </w:rPr>
        <w:t>(1576): 2438-2448.</w:t>
      </w:r>
    </w:p>
    <w:p w14:paraId="4CED1408" w14:textId="77777777" w:rsidR="005A06ED" w:rsidRPr="007378B1" w:rsidRDefault="005A06ED" w:rsidP="005A06ED">
      <w:pPr>
        <w:pStyle w:val="EndNoteBibliography"/>
        <w:rPr>
          <w:rFonts w:ascii="Times New Roman" w:hAnsi="Times New Roman" w:cs="Times New Roman"/>
          <w:sz w:val="24"/>
          <w:szCs w:val="24"/>
        </w:rPr>
      </w:pPr>
    </w:p>
    <w:p w14:paraId="3E26468E"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Rolls, R. J., C. Leigh and F. Sheldon (2012). "Mechanistic effects of low-flow hydrology on riverine ecosystems: ecological principles and consequences of alteration." </w:t>
      </w:r>
      <w:r w:rsidRPr="007378B1">
        <w:rPr>
          <w:rFonts w:ascii="Times New Roman" w:hAnsi="Times New Roman" w:cs="Times New Roman"/>
          <w:sz w:val="24"/>
          <w:szCs w:val="24"/>
          <w:u w:val="single"/>
        </w:rPr>
        <w:t>Freshwater Science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31</w:t>
      </w:r>
      <w:r w:rsidRPr="007378B1">
        <w:rPr>
          <w:rFonts w:ascii="Times New Roman" w:hAnsi="Times New Roman" w:cs="Times New Roman"/>
          <w:sz w:val="24"/>
          <w:szCs w:val="24"/>
        </w:rPr>
        <w:t>(4): 1163-1186.</w:t>
      </w:r>
    </w:p>
    <w:p w14:paraId="5D6D92A5" w14:textId="77777777" w:rsidR="005A06ED" w:rsidRPr="007378B1" w:rsidRDefault="005A06ED" w:rsidP="005A06ED">
      <w:pPr>
        <w:pStyle w:val="EndNoteBibliography"/>
        <w:rPr>
          <w:rFonts w:ascii="Times New Roman" w:hAnsi="Times New Roman" w:cs="Times New Roman"/>
          <w:sz w:val="24"/>
          <w:szCs w:val="24"/>
        </w:rPr>
      </w:pPr>
    </w:p>
    <w:p w14:paraId="4F9FB4B5"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Rosenberg, D. M. and V. H. Resh (1993). </w:t>
      </w:r>
      <w:r w:rsidRPr="007378B1">
        <w:rPr>
          <w:rFonts w:ascii="Times New Roman" w:hAnsi="Times New Roman" w:cs="Times New Roman"/>
          <w:sz w:val="24"/>
          <w:szCs w:val="24"/>
          <w:u w:val="single"/>
        </w:rPr>
        <w:t>Freshwater Biomonitoring and Benthic Macroinvertebrates</w:t>
      </w:r>
      <w:r w:rsidRPr="007378B1">
        <w:rPr>
          <w:rFonts w:ascii="Times New Roman" w:hAnsi="Times New Roman" w:cs="Times New Roman"/>
          <w:sz w:val="24"/>
          <w:szCs w:val="24"/>
        </w:rPr>
        <w:t>. Boston, Kluwer Academic Publishers.</w:t>
      </w:r>
    </w:p>
    <w:p w14:paraId="3CE46BC1" w14:textId="77777777" w:rsidR="005A06ED" w:rsidRPr="007378B1" w:rsidRDefault="005A06ED" w:rsidP="005A06ED">
      <w:pPr>
        <w:pStyle w:val="EndNoteBibliography"/>
        <w:rPr>
          <w:rFonts w:ascii="Times New Roman" w:hAnsi="Times New Roman" w:cs="Times New Roman"/>
          <w:sz w:val="24"/>
          <w:szCs w:val="24"/>
        </w:rPr>
      </w:pPr>
    </w:p>
    <w:p w14:paraId="2206A973"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Schade, J., S. G. Fisher, N. Grimm and J. A. Seddon (2001). </w:t>
      </w:r>
      <w:r w:rsidRPr="007378B1">
        <w:rPr>
          <w:rFonts w:ascii="Times New Roman" w:hAnsi="Times New Roman" w:cs="Times New Roman"/>
          <w:sz w:val="24"/>
          <w:szCs w:val="24"/>
          <w:u w:val="single"/>
        </w:rPr>
        <w:t>The Influence of Riparian Shrub on Nitrogen Cycling in a Sonoran Desert Stream</w:t>
      </w:r>
      <w:r w:rsidRPr="007378B1">
        <w:rPr>
          <w:rFonts w:ascii="Times New Roman" w:hAnsi="Times New Roman" w:cs="Times New Roman"/>
          <w:sz w:val="24"/>
          <w:szCs w:val="24"/>
        </w:rPr>
        <w:t>.</w:t>
      </w:r>
    </w:p>
    <w:p w14:paraId="749F6E8D" w14:textId="77777777" w:rsidR="005A06ED" w:rsidRPr="007378B1" w:rsidRDefault="005A06ED" w:rsidP="005A06ED">
      <w:pPr>
        <w:pStyle w:val="EndNoteBibliography"/>
        <w:rPr>
          <w:rFonts w:ascii="Times New Roman" w:hAnsi="Times New Roman" w:cs="Times New Roman"/>
          <w:sz w:val="24"/>
          <w:szCs w:val="24"/>
        </w:rPr>
      </w:pPr>
    </w:p>
    <w:p w14:paraId="236105E5"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Seabra, R., D. S. Wethey, A. M. Santos and F. P. Lima (2015). "Understanding complex biogeographic responses to climate change." </w:t>
      </w:r>
      <w:r w:rsidRPr="007378B1">
        <w:rPr>
          <w:rFonts w:ascii="Times New Roman" w:hAnsi="Times New Roman" w:cs="Times New Roman"/>
          <w:sz w:val="24"/>
          <w:szCs w:val="24"/>
          <w:u w:val="single"/>
        </w:rPr>
        <w:t>Scientific Reports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w:t>
      </w:r>
      <w:r w:rsidRPr="007378B1">
        <w:rPr>
          <w:rFonts w:ascii="Times New Roman" w:hAnsi="Times New Roman" w:cs="Times New Roman"/>
          <w:sz w:val="24"/>
          <w:szCs w:val="24"/>
        </w:rPr>
        <w:t>.</w:t>
      </w:r>
    </w:p>
    <w:p w14:paraId="5C2BE09B" w14:textId="77777777" w:rsidR="005A06ED" w:rsidRPr="007378B1" w:rsidRDefault="005A06ED" w:rsidP="005A06ED">
      <w:pPr>
        <w:pStyle w:val="EndNoteBibliography"/>
        <w:rPr>
          <w:rFonts w:ascii="Times New Roman" w:hAnsi="Times New Roman" w:cs="Times New Roman"/>
          <w:sz w:val="24"/>
          <w:szCs w:val="24"/>
        </w:rPr>
      </w:pPr>
    </w:p>
    <w:p w14:paraId="1A547FEA"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Straile, D. and A. Hälbich (2000). "Life History and Multiple Antipredator Defenses of an Invertebrate Pelagic Predator, Bythotrephes longimanus."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81</w:t>
      </w:r>
      <w:r w:rsidRPr="007378B1">
        <w:rPr>
          <w:rFonts w:ascii="Times New Roman" w:hAnsi="Times New Roman" w:cs="Times New Roman"/>
          <w:sz w:val="24"/>
          <w:szCs w:val="24"/>
        </w:rPr>
        <w:t>: 150-163.</w:t>
      </w:r>
    </w:p>
    <w:p w14:paraId="36BBF32C" w14:textId="77777777" w:rsidR="005A06ED" w:rsidRPr="007378B1" w:rsidRDefault="005A06ED" w:rsidP="005A06ED">
      <w:pPr>
        <w:pStyle w:val="EndNoteBibliography"/>
        <w:rPr>
          <w:rFonts w:ascii="Times New Roman" w:hAnsi="Times New Roman" w:cs="Times New Roman"/>
          <w:sz w:val="24"/>
          <w:szCs w:val="24"/>
        </w:rPr>
      </w:pPr>
    </w:p>
    <w:p w14:paraId="636CBD8B"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Tabacchi, E., L. Lambs, H. Guilloy, A. M. Planty-Tabacchi, E. Muller and H. Decamps (2000). "Impacts of riparian vegetation on hydrological processes." </w:t>
      </w:r>
      <w:r w:rsidRPr="007378B1">
        <w:rPr>
          <w:rFonts w:ascii="Times New Roman" w:hAnsi="Times New Roman" w:cs="Times New Roman"/>
          <w:sz w:val="24"/>
          <w:szCs w:val="24"/>
          <w:u w:val="single"/>
        </w:rPr>
        <w:t>Hydrological Processes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(16-17): 2959-2976.</w:t>
      </w:r>
    </w:p>
    <w:p w14:paraId="5DB0602D" w14:textId="77777777" w:rsidR="005A06ED" w:rsidRPr="007378B1" w:rsidRDefault="005A06ED" w:rsidP="005A06ED">
      <w:pPr>
        <w:pStyle w:val="EndNoteBibliography"/>
        <w:rPr>
          <w:rFonts w:ascii="Times New Roman" w:hAnsi="Times New Roman" w:cs="Times New Roman"/>
          <w:sz w:val="24"/>
          <w:szCs w:val="24"/>
        </w:rPr>
      </w:pPr>
    </w:p>
    <w:p w14:paraId="526680A7"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Thomas C, B. T., Whiteside BG (2007). </w:t>
      </w:r>
      <w:r w:rsidRPr="007378B1">
        <w:rPr>
          <w:rFonts w:ascii="Times New Roman" w:hAnsi="Times New Roman" w:cs="Times New Roman"/>
          <w:sz w:val="24"/>
          <w:szCs w:val="24"/>
          <w:u w:val="single"/>
        </w:rPr>
        <w:t>A Field Guide: Freshwater Fishes of Texas</w:t>
      </w:r>
      <w:r w:rsidRPr="007378B1">
        <w:rPr>
          <w:rFonts w:ascii="Times New Roman" w:hAnsi="Times New Roman" w:cs="Times New Roman"/>
          <w:sz w:val="24"/>
          <w:szCs w:val="24"/>
        </w:rPr>
        <w:t>. College Station, Texas, Texas A&amp;M University Press.</w:t>
      </w:r>
    </w:p>
    <w:p w14:paraId="41626C7F" w14:textId="77777777" w:rsidR="005A06ED" w:rsidRPr="007378B1" w:rsidRDefault="005A06ED" w:rsidP="005A06ED">
      <w:pPr>
        <w:pStyle w:val="EndNoteBibliography"/>
        <w:rPr>
          <w:rFonts w:ascii="Times New Roman" w:hAnsi="Times New Roman" w:cs="Times New Roman"/>
          <w:sz w:val="24"/>
          <w:szCs w:val="24"/>
        </w:rPr>
      </w:pPr>
    </w:p>
    <w:p w14:paraId="77E91834"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Ward, J. H. (1963). "</w:t>
      </w:r>
      <w:r>
        <w:rPr>
          <w:rFonts w:ascii="Times New Roman" w:hAnsi="Times New Roman" w:cs="Times New Roman"/>
          <w:sz w:val="24"/>
          <w:szCs w:val="24"/>
        </w:rPr>
        <w:t>Hierarchical Grouping to Optimize an Objective Function</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American Statistical Association</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58</w:t>
      </w:r>
      <w:r w:rsidRPr="007378B1">
        <w:rPr>
          <w:rFonts w:ascii="Times New Roman" w:hAnsi="Times New Roman" w:cs="Times New Roman"/>
          <w:sz w:val="24"/>
          <w:szCs w:val="24"/>
        </w:rPr>
        <w:t>(301): 236.</w:t>
      </w:r>
    </w:p>
    <w:p w14:paraId="44527B73" w14:textId="77777777" w:rsidR="005A06ED" w:rsidRPr="007378B1" w:rsidRDefault="005A06ED" w:rsidP="005A06ED">
      <w:pPr>
        <w:pStyle w:val="EndNoteBibliography"/>
        <w:rPr>
          <w:rFonts w:ascii="Times New Roman" w:hAnsi="Times New Roman" w:cs="Times New Roman"/>
          <w:sz w:val="24"/>
          <w:szCs w:val="24"/>
        </w:rPr>
      </w:pPr>
    </w:p>
    <w:p w14:paraId="2B56CEA9"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Wenner, C. A. (1978). Anguillidae. In W. Fischer (ed.) FAO species identification sheets for fishery purposes. W. A. F. A. 31). FAO, Rome.</w:t>
      </w:r>
    </w:p>
    <w:p w14:paraId="3C42E1BE" w14:textId="77777777" w:rsidR="005A06ED" w:rsidRPr="007378B1" w:rsidRDefault="005A06ED" w:rsidP="005A06ED">
      <w:pPr>
        <w:pStyle w:val="EndNoteBibliography"/>
        <w:rPr>
          <w:rFonts w:ascii="Times New Roman" w:hAnsi="Times New Roman" w:cs="Times New Roman"/>
          <w:sz w:val="24"/>
          <w:szCs w:val="24"/>
        </w:rPr>
      </w:pPr>
    </w:p>
    <w:p w14:paraId="6CDB0046"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Wentworth, C. K. (1922). "A scale of grade and class terms for clastic sediments." </w:t>
      </w:r>
      <w:r w:rsidRPr="007378B1">
        <w:rPr>
          <w:rFonts w:ascii="Times New Roman" w:hAnsi="Times New Roman" w:cs="Times New Roman"/>
          <w:sz w:val="24"/>
          <w:szCs w:val="24"/>
          <w:u w:val="single"/>
        </w:rPr>
        <w:t>Journal of Geology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(5): 377-392.</w:t>
      </w:r>
    </w:p>
    <w:p w14:paraId="28A67DDC" w14:textId="77777777" w:rsidR="005A06ED" w:rsidRPr="007378B1" w:rsidRDefault="005A06ED" w:rsidP="005A06ED">
      <w:pPr>
        <w:pStyle w:val="EndNoteBibliography"/>
        <w:rPr>
          <w:rFonts w:ascii="Times New Roman" w:hAnsi="Times New Roman" w:cs="Times New Roman"/>
          <w:sz w:val="24"/>
          <w:szCs w:val="24"/>
        </w:rPr>
      </w:pPr>
    </w:p>
    <w:p w14:paraId="1637214A"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Whittaker, R. J., K. J. Willis and R. Field (2001). "Scale and species richness: towards a general, hierarchical theory of species diversity." </w:t>
      </w:r>
      <w:r w:rsidRPr="007378B1">
        <w:rPr>
          <w:rFonts w:ascii="Times New Roman" w:hAnsi="Times New Roman" w:cs="Times New Roman"/>
          <w:sz w:val="24"/>
          <w:szCs w:val="24"/>
          <w:u w:val="single"/>
        </w:rPr>
        <w:t>Journal of Biogeography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28</w:t>
      </w:r>
      <w:r w:rsidRPr="007378B1">
        <w:rPr>
          <w:rFonts w:ascii="Times New Roman" w:hAnsi="Times New Roman" w:cs="Times New Roman"/>
          <w:sz w:val="24"/>
          <w:szCs w:val="24"/>
        </w:rPr>
        <w:t>(4): 453-470.</w:t>
      </w:r>
    </w:p>
    <w:p w14:paraId="5C04C87B" w14:textId="77777777" w:rsidR="005A06ED" w:rsidRPr="007378B1" w:rsidRDefault="005A06ED" w:rsidP="005A06ED">
      <w:pPr>
        <w:pStyle w:val="EndNoteBibliography"/>
        <w:rPr>
          <w:rFonts w:ascii="Times New Roman" w:hAnsi="Times New Roman" w:cs="Times New Roman"/>
          <w:sz w:val="24"/>
          <w:szCs w:val="24"/>
        </w:rPr>
      </w:pPr>
    </w:p>
    <w:p w14:paraId="3E8C0427"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Wiggins, G. (2015). </w:t>
      </w:r>
      <w:r w:rsidRPr="007378B1">
        <w:rPr>
          <w:rFonts w:ascii="Times New Roman" w:hAnsi="Times New Roman" w:cs="Times New Roman"/>
          <w:sz w:val="24"/>
          <w:szCs w:val="24"/>
          <w:u w:val="single"/>
        </w:rPr>
        <w:t>Larvae of the North American Caddisfly Genera (Trichoptera)</w:t>
      </w:r>
      <w:r w:rsidRPr="007378B1">
        <w:rPr>
          <w:rFonts w:ascii="Times New Roman" w:hAnsi="Times New Roman" w:cs="Times New Roman"/>
          <w:sz w:val="24"/>
          <w:szCs w:val="24"/>
        </w:rPr>
        <w:t>. University of Toronto Press, Scholarly Publishing Division.</w:t>
      </w:r>
    </w:p>
    <w:p w14:paraId="1C883478" w14:textId="77777777" w:rsidR="005A06ED" w:rsidRPr="007378B1" w:rsidRDefault="005A06ED" w:rsidP="005A06ED">
      <w:pPr>
        <w:pStyle w:val="EndNoteBibliography"/>
        <w:rPr>
          <w:rFonts w:ascii="Times New Roman" w:hAnsi="Times New Roman" w:cs="Times New Roman"/>
          <w:sz w:val="24"/>
          <w:szCs w:val="24"/>
        </w:rPr>
      </w:pPr>
    </w:p>
    <w:p w14:paraId="3051B371"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Williams, W. (2002). "Salinisation: A major threat to water resources in the arid and semi-arid regions of the world." </w:t>
      </w:r>
      <w:r w:rsidRPr="007378B1">
        <w:rPr>
          <w:rFonts w:ascii="Times New Roman" w:hAnsi="Times New Roman" w:cs="Times New Roman"/>
          <w:sz w:val="24"/>
          <w:szCs w:val="24"/>
          <w:u w:val="single"/>
        </w:rPr>
        <w:t>Lakes &amp; Reservoirs: Research &amp; Management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w:t>
      </w:r>
      <w:r w:rsidRPr="007378B1">
        <w:rPr>
          <w:rFonts w:ascii="Times New Roman" w:hAnsi="Times New Roman" w:cs="Times New Roman"/>
          <w:sz w:val="24"/>
          <w:szCs w:val="24"/>
        </w:rPr>
        <w:t>: 85-91.</w:t>
      </w:r>
    </w:p>
    <w:p w14:paraId="495DB358" w14:textId="77777777" w:rsidR="005A06ED" w:rsidRPr="007378B1" w:rsidRDefault="005A06ED" w:rsidP="005A06ED">
      <w:pPr>
        <w:pStyle w:val="EndNoteBibliography"/>
        <w:rPr>
          <w:rFonts w:ascii="Times New Roman" w:hAnsi="Times New Roman" w:cs="Times New Roman"/>
          <w:sz w:val="24"/>
          <w:szCs w:val="24"/>
        </w:rPr>
      </w:pPr>
    </w:p>
    <w:p w14:paraId="2AB600C6" w14:textId="77777777" w:rsidR="005A06ED"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Woodward, G., D. M. Perkins and L. E. Brown (2010). "Climate change and freshwater ecosystems: impacts across multiple levels of organization."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365</w:t>
      </w:r>
      <w:r w:rsidRPr="007378B1">
        <w:rPr>
          <w:rFonts w:ascii="Times New Roman" w:hAnsi="Times New Roman" w:cs="Times New Roman"/>
          <w:sz w:val="24"/>
          <w:szCs w:val="24"/>
        </w:rPr>
        <w:t>(1549): 2093-2106.</w:t>
      </w:r>
    </w:p>
    <w:p w14:paraId="2348828D" w14:textId="77777777" w:rsidR="005A06ED" w:rsidRPr="007378B1" w:rsidRDefault="005A06ED" w:rsidP="005A06ED">
      <w:pPr>
        <w:pStyle w:val="EndNoteBibliography"/>
        <w:rPr>
          <w:rFonts w:ascii="Times New Roman" w:hAnsi="Times New Roman" w:cs="Times New Roman"/>
          <w:sz w:val="24"/>
          <w:szCs w:val="24"/>
        </w:rPr>
      </w:pPr>
    </w:p>
    <w:p w14:paraId="2FC50DCD" w14:textId="77777777" w:rsidR="005A06ED" w:rsidRPr="007378B1" w:rsidRDefault="005A06ED" w:rsidP="005A06ED">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Wrona, F. J., T. D. Prowse, J. D. Reist, J. E. Hobbie, L. M. J. Levesque and W. F. Vincent (2006). "Climate change effects on aquatic biota, ecosystem structure and function." </w:t>
      </w:r>
      <w:r w:rsidRPr="007378B1">
        <w:rPr>
          <w:rFonts w:ascii="Times New Roman" w:hAnsi="Times New Roman" w:cs="Times New Roman"/>
          <w:sz w:val="24"/>
          <w:szCs w:val="24"/>
          <w:u w:val="single"/>
        </w:rPr>
        <w:t>Ambio</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35</w:t>
      </w:r>
      <w:r w:rsidRPr="007378B1">
        <w:rPr>
          <w:rFonts w:ascii="Times New Roman" w:hAnsi="Times New Roman" w:cs="Times New Roman"/>
          <w:sz w:val="24"/>
          <w:szCs w:val="24"/>
        </w:rPr>
        <w:t>(7): 359-369.</w:t>
      </w:r>
    </w:p>
    <w:p w14:paraId="3BAC8A1B" w14:textId="77777777" w:rsidR="005A06ED" w:rsidRDefault="005A06ED" w:rsidP="005A06ED">
      <w:pPr>
        <w:spacing w:line="240" w:lineRule="auto"/>
        <w:contextualSpacing/>
        <w:sectPr w:rsidR="005A06ED" w:rsidSect="005A06ED">
          <w:pgSz w:w="12240" w:h="15840" w:code="1"/>
          <w:pgMar w:top="1440" w:right="1440" w:bottom="1440" w:left="1440" w:header="720" w:footer="720" w:gutter="0"/>
          <w:lnNumType w:countBy="1" w:restart="continuous"/>
          <w:cols w:space="720"/>
          <w:docGrid w:linePitch="360"/>
        </w:sectPr>
      </w:pPr>
      <w:r w:rsidRPr="007378B1">
        <w:fldChar w:fldCharType="end"/>
      </w:r>
    </w:p>
    <w:p w14:paraId="4DA6C840" w14:textId="57DFB195" w:rsidR="005A06ED" w:rsidRDefault="005A06ED" w:rsidP="005A06ED">
      <w:pPr>
        <w:spacing w:line="240" w:lineRule="auto"/>
        <w:contextualSpacing/>
      </w:pPr>
    </w:p>
    <w:sectPr w:rsidR="005A0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5BB53" w14:textId="77777777" w:rsidR="00B40611" w:rsidRDefault="00B40611" w:rsidP="005A06ED">
      <w:pPr>
        <w:spacing w:after="0" w:line="240" w:lineRule="auto"/>
      </w:pPr>
      <w:r>
        <w:separator/>
      </w:r>
    </w:p>
  </w:endnote>
  <w:endnote w:type="continuationSeparator" w:id="0">
    <w:p w14:paraId="1B1EF59B" w14:textId="77777777" w:rsidR="00B40611" w:rsidRDefault="00B40611" w:rsidP="005A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F2ADC" w14:textId="31DF0C0D" w:rsidR="005A06ED" w:rsidRDefault="005A06ED">
    <w:pPr>
      <w:pStyle w:val="Footer"/>
    </w:pPr>
    <w:r>
      <w:t>Tracked Changes Not available: Original Manuscript Submission (Major Revision Advised)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67E96" w14:textId="77777777" w:rsidR="00B40611" w:rsidRDefault="00B40611" w:rsidP="005A06ED">
      <w:pPr>
        <w:spacing w:after="0" w:line="240" w:lineRule="auto"/>
      </w:pPr>
      <w:r>
        <w:separator/>
      </w:r>
    </w:p>
  </w:footnote>
  <w:footnote w:type="continuationSeparator" w:id="0">
    <w:p w14:paraId="167BE5BB" w14:textId="77777777" w:rsidR="00B40611" w:rsidRDefault="00B40611" w:rsidP="005A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E3"/>
    <w:rsid w:val="000C41E3"/>
    <w:rsid w:val="001660E0"/>
    <w:rsid w:val="001A6D1F"/>
    <w:rsid w:val="004B596A"/>
    <w:rsid w:val="005A06ED"/>
    <w:rsid w:val="00714D88"/>
    <w:rsid w:val="00A73326"/>
    <w:rsid w:val="00B40611"/>
    <w:rsid w:val="00FA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8375"/>
  <w15:chartTrackingRefBased/>
  <w15:docId w15:val="{4BA14FAD-DA13-4F81-A14D-558C2A3F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1E3"/>
    <w:rPr>
      <w:color w:val="0563C1" w:themeColor="hyperlink"/>
      <w:u w:val="single"/>
    </w:rPr>
  </w:style>
  <w:style w:type="character" w:styleId="UnresolvedMention">
    <w:name w:val="Unresolved Mention"/>
    <w:basedOn w:val="DefaultParagraphFont"/>
    <w:uiPriority w:val="99"/>
    <w:semiHidden/>
    <w:unhideWhenUsed/>
    <w:rsid w:val="000C41E3"/>
    <w:rPr>
      <w:color w:val="605E5C"/>
      <w:shd w:val="clear" w:color="auto" w:fill="E1DFDD"/>
    </w:rPr>
  </w:style>
  <w:style w:type="paragraph" w:styleId="BalloonText">
    <w:name w:val="Balloon Text"/>
    <w:basedOn w:val="Normal"/>
    <w:link w:val="BalloonTextChar"/>
    <w:uiPriority w:val="99"/>
    <w:semiHidden/>
    <w:unhideWhenUsed/>
    <w:rsid w:val="005A0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ED"/>
    <w:rPr>
      <w:rFonts w:ascii="Segoe UI" w:hAnsi="Segoe UI" w:cs="Segoe UI"/>
      <w:sz w:val="18"/>
      <w:szCs w:val="18"/>
    </w:rPr>
  </w:style>
  <w:style w:type="character" w:styleId="CommentReference">
    <w:name w:val="annotation reference"/>
    <w:basedOn w:val="DefaultParagraphFont"/>
    <w:uiPriority w:val="99"/>
    <w:semiHidden/>
    <w:unhideWhenUsed/>
    <w:rsid w:val="005A06ED"/>
    <w:rPr>
      <w:sz w:val="16"/>
      <w:szCs w:val="16"/>
    </w:rPr>
  </w:style>
  <w:style w:type="paragraph" w:styleId="CommentText">
    <w:name w:val="annotation text"/>
    <w:basedOn w:val="Normal"/>
    <w:link w:val="CommentTextChar"/>
    <w:uiPriority w:val="99"/>
    <w:unhideWhenUsed/>
    <w:rsid w:val="005A06ED"/>
    <w:pPr>
      <w:spacing w:line="240" w:lineRule="auto"/>
    </w:pPr>
    <w:rPr>
      <w:rFonts w:cs="Times New Roman"/>
      <w:sz w:val="20"/>
      <w:szCs w:val="20"/>
    </w:rPr>
  </w:style>
  <w:style w:type="character" w:customStyle="1" w:styleId="CommentTextChar">
    <w:name w:val="Comment Text Char"/>
    <w:basedOn w:val="DefaultParagraphFont"/>
    <w:link w:val="CommentText"/>
    <w:uiPriority w:val="99"/>
    <w:rsid w:val="005A06ED"/>
    <w:rPr>
      <w:rFonts w:cs="Times New Roman"/>
      <w:sz w:val="20"/>
      <w:szCs w:val="20"/>
    </w:rPr>
  </w:style>
  <w:style w:type="paragraph" w:styleId="CommentSubject">
    <w:name w:val="annotation subject"/>
    <w:basedOn w:val="CommentText"/>
    <w:next w:val="CommentText"/>
    <w:link w:val="CommentSubjectChar"/>
    <w:uiPriority w:val="99"/>
    <w:semiHidden/>
    <w:unhideWhenUsed/>
    <w:rsid w:val="005A06ED"/>
    <w:rPr>
      <w:b/>
      <w:bCs/>
    </w:rPr>
  </w:style>
  <w:style w:type="character" w:customStyle="1" w:styleId="CommentSubjectChar">
    <w:name w:val="Comment Subject Char"/>
    <w:basedOn w:val="CommentTextChar"/>
    <w:link w:val="CommentSubject"/>
    <w:uiPriority w:val="99"/>
    <w:semiHidden/>
    <w:rsid w:val="005A06ED"/>
    <w:rPr>
      <w:rFonts w:cs="Times New Roman"/>
      <w:b/>
      <w:bCs/>
      <w:sz w:val="20"/>
      <w:szCs w:val="20"/>
    </w:rPr>
  </w:style>
  <w:style w:type="paragraph" w:customStyle="1" w:styleId="EndNoteBibliography">
    <w:name w:val="EndNote Bibliography"/>
    <w:basedOn w:val="Normal"/>
    <w:link w:val="EndNoteBibliographyChar"/>
    <w:rsid w:val="005A06ED"/>
    <w:pPr>
      <w:spacing w:after="0"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5A06ED"/>
    <w:rPr>
      <w:rFonts w:ascii="Calibri" w:hAnsi="Calibri" w:cs="Calibri"/>
      <w:noProof/>
      <w:sz w:val="22"/>
    </w:rPr>
  </w:style>
  <w:style w:type="table" w:styleId="PlainTable1">
    <w:name w:val="Plain Table 1"/>
    <w:basedOn w:val="TableNormal"/>
    <w:uiPriority w:val="41"/>
    <w:rsid w:val="005A06ED"/>
    <w:pPr>
      <w:spacing w:after="0" w:line="240" w:lineRule="auto"/>
    </w:pPr>
    <w:rPr>
      <w:rFonts w:asciiTheme="minorHAnsi" w:eastAsiaTheme="minorEastAsia" w:hAnsiTheme="minorHAnsi"/>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A06ED"/>
    <w:pPr>
      <w:ind w:left="720"/>
      <w:contextualSpacing/>
    </w:pPr>
    <w:rPr>
      <w:rFonts w:cs="Times New Roman"/>
      <w:szCs w:val="24"/>
    </w:rPr>
  </w:style>
  <w:style w:type="paragraph" w:customStyle="1" w:styleId="EndNoteBibliographyTitle">
    <w:name w:val="EndNote Bibliography Title"/>
    <w:basedOn w:val="Normal"/>
    <w:link w:val="EndNoteBibliographyTitleChar"/>
    <w:rsid w:val="005A06ED"/>
    <w:pPr>
      <w:spacing w:after="0"/>
      <w:jc w:val="center"/>
    </w:pPr>
    <w:rPr>
      <w:rFonts w:ascii="Calibri" w:hAnsi="Calibri" w:cs="Calibri"/>
      <w:noProof/>
      <w:sz w:val="22"/>
      <w:szCs w:val="24"/>
    </w:rPr>
  </w:style>
  <w:style w:type="character" w:customStyle="1" w:styleId="EndNoteBibliographyTitleChar">
    <w:name w:val="EndNote Bibliography Title Char"/>
    <w:basedOn w:val="DefaultParagraphFont"/>
    <w:link w:val="EndNoteBibliographyTitle"/>
    <w:rsid w:val="005A06ED"/>
    <w:rPr>
      <w:rFonts w:ascii="Calibri" w:hAnsi="Calibri" w:cs="Calibri"/>
      <w:noProof/>
      <w:sz w:val="22"/>
      <w:szCs w:val="24"/>
    </w:rPr>
  </w:style>
  <w:style w:type="paragraph" w:styleId="Header">
    <w:name w:val="header"/>
    <w:basedOn w:val="Normal"/>
    <w:link w:val="HeaderChar"/>
    <w:uiPriority w:val="99"/>
    <w:unhideWhenUsed/>
    <w:rsid w:val="005A06ED"/>
    <w:pPr>
      <w:tabs>
        <w:tab w:val="center" w:pos="4680"/>
        <w:tab w:val="right" w:pos="9360"/>
      </w:tabs>
      <w:spacing w:after="0" w:line="240" w:lineRule="auto"/>
    </w:pPr>
    <w:rPr>
      <w:rFonts w:cs="Times New Roman"/>
      <w:szCs w:val="24"/>
    </w:rPr>
  </w:style>
  <w:style w:type="character" w:customStyle="1" w:styleId="HeaderChar">
    <w:name w:val="Header Char"/>
    <w:basedOn w:val="DefaultParagraphFont"/>
    <w:link w:val="Header"/>
    <w:uiPriority w:val="99"/>
    <w:rsid w:val="005A06ED"/>
    <w:rPr>
      <w:rFonts w:cs="Times New Roman"/>
      <w:szCs w:val="24"/>
    </w:rPr>
  </w:style>
  <w:style w:type="paragraph" w:styleId="Footer">
    <w:name w:val="footer"/>
    <w:basedOn w:val="Normal"/>
    <w:link w:val="FooterChar"/>
    <w:uiPriority w:val="99"/>
    <w:unhideWhenUsed/>
    <w:rsid w:val="005A06ED"/>
    <w:pPr>
      <w:tabs>
        <w:tab w:val="center" w:pos="4680"/>
        <w:tab w:val="right" w:pos="9360"/>
      </w:tabs>
      <w:spacing w:after="0" w:line="240" w:lineRule="auto"/>
    </w:pPr>
    <w:rPr>
      <w:rFonts w:cs="Times New Roman"/>
      <w:szCs w:val="24"/>
    </w:rPr>
  </w:style>
  <w:style w:type="character" w:customStyle="1" w:styleId="FooterChar">
    <w:name w:val="Footer Char"/>
    <w:basedOn w:val="DefaultParagraphFont"/>
    <w:link w:val="Footer"/>
    <w:uiPriority w:val="99"/>
    <w:rsid w:val="005A06ED"/>
    <w:rPr>
      <w:rFonts w:cs="Times New Roman"/>
      <w:szCs w:val="24"/>
    </w:rPr>
  </w:style>
  <w:style w:type="character" w:styleId="LineNumber">
    <w:name w:val="line number"/>
    <w:basedOn w:val="DefaultParagraphFont"/>
    <w:uiPriority w:val="99"/>
    <w:semiHidden/>
    <w:unhideWhenUsed/>
    <w:rsid w:val="005A06ED"/>
  </w:style>
  <w:style w:type="table" w:styleId="GridTable1Light">
    <w:name w:val="Grid Table 1 Light"/>
    <w:basedOn w:val="TableNormal"/>
    <w:uiPriority w:val="46"/>
    <w:rsid w:val="005A06ED"/>
    <w:pPr>
      <w:spacing w:after="0" w:line="240" w:lineRule="auto"/>
    </w:pPr>
    <w:rPr>
      <w:rFonts w:cs="Times New Roman"/>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5A06ED"/>
    <w:pPr>
      <w:spacing w:after="0" w:line="240" w:lineRule="auto"/>
    </w:pPr>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A06ED"/>
    <w:pPr>
      <w:spacing w:after="0" w:line="240" w:lineRule="auto"/>
    </w:pPr>
    <w:rPr>
      <w:rFonts w:cs="Times New Roman"/>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A06ED"/>
    <w:pPr>
      <w:spacing w:after="0" w:line="240" w:lineRule="auto"/>
    </w:pPr>
    <w:rPr>
      <w:rFonts w:cs="Times New Roman"/>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5A06ED"/>
    <w:pPr>
      <w:spacing w:after="0" w:line="240" w:lineRule="auto"/>
    </w:pPr>
    <w:rPr>
      <w:rFonts w:cs="Times New Roman"/>
      <w:szCs w:val="24"/>
    </w:rPr>
  </w:style>
  <w:style w:type="table" w:styleId="PlainTable4">
    <w:name w:val="Plain Table 4"/>
    <w:basedOn w:val="TableNormal"/>
    <w:uiPriority w:val="44"/>
    <w:rsid w:val="005A06ED"/>
    <w:pPr>
      <w:spacing w:after="0" w:line="240" w:lineRule="auto"/>
    </w:pPr>
    <w:rPr>
      <w:rFonts w:cs="Times New Roman"/>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A06ED"/>
    <w:pPr>
      <w:spacing w:before="100" w:beforeAutospacing="1" w:after="100" w:afterAutospacing="1" w:line="240" w:lineRule="auto"/>
    </w:pPr>
    <w:rPr>
      <w:rFonts w:eastAsia="Times New Roman" w:cs="Times New Roman"/>
      <w:szCs w:val="24"/>
    </w:rPr>
  </w:style>
  <w:style w:type="table" w:styleId="TableGridLight">
    <w:name w:val="Grid Table Light"/>
    <w:basedOn w:val="TableNormal"/>
    <w:uiPriority w:val="40"/>
    <w:rsid w:val="005A06ED"/>
    <w:pPr>
      <w:spacing w:after="0" w:line="240" w:lineRule="auto"/>
    </w:pPr>
    <w:rPr>
      <w:rFonts w:cs="Times New Roman"/>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A06ED"/>
    <w:rPr>
      <w:color w:val="954F72" w:themeColor="followedHyperlink"/>
      <w:u w:val="single"/>
    </w:rPr>
  </w:style>
  <w:style w:type="character" w:styleId="PlaceholderText">
    <w:name w:val="Placeholder Text"/>
    <w:basedOn w:val="DefaultParagraphFont"/>
    <w:uiPriority w:val="99"/>
    <w:semiHidden/>
    <w:rsid w:val="005A06ED"/>
    <w:rPr>
      <w:color w:val="808080"/>
    </w:rPr>
  </w:style>
  <w:style w:type="paragraph" w:styleId="Bibliography">
    <w:name w:val="Bibliography"/>
    <w:basedOn w:val="Normal"/>
    <w:next w:val="Normal"/>
    <w:uiPriority w:val="37"/>
    <w:unhideWhenUsed/>
    <w:rsid w:val="005A06E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kkinard@vims.edu"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kkinard@vim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E5182-30FA-4161-9CBE-DAD105FD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13386</Words>
  <Characters>76306</Characters>
  <Application>Microsoft Office Word</Application>
  <DocSecurity>0</DocSecurity>
  <Lines>635</Lines>
  <Paragraphs>179</Paragraphs>
  <ScaleCrop>false</ScaleCrop>
  <Company/>
  <LinksUpToDate>false</LinksUpToDate>
  <CharactersWithSpaces>89513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2021-03-30T19:06:00Z</dcterms:created>
  <dcterms:modified xsi:type="dcterms:W3CDTF">2021-03-30T19:06:00Z</dcterms:modified>
</cp:coreProperties>
</file>